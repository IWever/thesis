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66B8E" w14:textId="77777777" w:rsidR="00B07A10" w:rsidRDefault="00B07A10">
      <w:pPr>
        <w:pStyle w:val="Plattetekst"/>
        <w:rPr>
          <w:rFonts w:ascii="Times New Roman"/>
          <w:sz w:val="20"/>
        </w:rPr>
      </w:pPr>
      <w:bookmarkStart w:id="0" w:name="_GoBack"/>
      <w:bookmarkEnd w:id="0"/>
    </w:p>
    <w:p w14:paraId="66466B8F" w14:textId="77777777" w:rsidR="00B07A10" w:rsidRDefault="00B07A10">
      <w:pPr>
        <w:pStyle w:val="Plattetekst"/>
        <w:rPr>
          <w:rFonts w:ascii="Times New Roman"/>
          <w:sz w:val="20"/>
        </w:rPr>
      </w:pPr>
    </w:p>
    <w:p w14:paraId="66466B90" w14:textId="77777777" w:rsidR="00B07A10" w:rsidRDefault="00B07A10">
      <w:pPr>
        <w:pStyle w:val="Plattetekst"/>
        <w:rPr>
          <w:rFonts w:ascii="Times New Roman"/>
          <w:sz w:val="20"/>
        </w:rPr>
      </w:pPr>
    </w:p>
    <w:p w14:paraId="66466B91" w14:textId="77777777" w:rsidR="00B07A10" w:rsidRDefault="00B07A10">
      <w:pPr>
        <w:pStyle w:val="Plattetekst"/>
        <w:rPr>
          <w:rFonts w:ascii="Times New Roman"/>
          <w:sz w:val="20"/>
        </w:rPr>
      </w:pPr>
    </w:p>
    <w:p w14:paraId="66466B92" w14:textId="77777777" w:rsidR="00B07A10" w:rsidRDefault="00B07A10">
      <w:pPr>
        <w:pStyle w:val="Plattetekst"/>
        <w:rPr>
          <w:rFonts w:ascii="Times New Roman"/>
          <w:sz w:val="20"/>
        </w:rPr>
      </w:pPr>
    </w:p>
    <w:p w14:paraId="66466B93" w14:textId="77777777" w:rsidR="00B07A10" w:rsidRDefault="00B07A10">
      <w:pPr>
        <w:pStyle w:val="Plattetekst"/>
        <w:rPr>
          <w:rFonts w:ascii="Times New Roman"/>
          <w:sz w:val="20"/>
        </w:rPr>
      </w:pPr>
    </w:p>
    <w:p w14:paraId="66466B94" w14:textId="77777777" w:rsidR="00B07A10" w:rsidRDefault="00B07A10">
      <w:pPr>
        <w:pStyle w:val="Plattetekst"/>
        <w:rPr>
          <w:rFonts w:ascii="Times New Roman"/>
          <w:sz w:val="20"/>
        </w:rPr>
      </w:pPr>
    </w:p>
    <w:p w14:paraId="66466B95" w14:textId="77777777" w:rsidR="00B07A10" w:rsidRDefault="00B07A10">
      <w:pPr>
        <w:pStyle w:val="Plattetekst"/>
        <w:rPr>
          <w:rFonts w:ascii="Times New Roman"/>
          <w:sz w:val="20"/>
        </w:rPr>
      </w:pPr>
    </w:p>
    <w:p w14:paraId="66466B96" w14:textId="77777777" w:rsidR="00B07A10" w:rsidRDefault="00B07A10">
      <w:pPr>
        <w:pStyle w:val="Plattetekst"/>
        <w:rPr>
          <w:rFonts w:ascii="Times New Roman"/>
          <w:sz w:val="20"/>
        </w:rPr>
      </w:pPr>
    </w:p>
    <w:p w14:paraId="66466B97" w14:textId="77777777" w:rsidR="00B07A10" w:rsidRDefault="00B07A10">
      <w:pPr>
        <w:pStyle w:val="Plattetekst"/>
        <w:rPr>
          <w:rFonts w:ascii="Times New Roman"/>
          <w:sz w:val="20"/>
        </w:rPr>
      </w:pPr>
    </w:p>
    <w:p w14:paraId="66466B98" w14:textId="77777777" w:rsidR="00B07A10" w:rsidRDefault="00B07A10">
      <w:pPr>
        <w:pStyle w:val="Plattetekst"/>
        <w:rPr>
          <w:rFonts w:ascii="Times New Roman"/>
          <w:sz w:val="20"/>
        </w:rPr>
      </w:pPr>
    </w:p>
    <w:p w14:paraId="66466B99" w14:textId="77777777" w:rsidR="00B07A10" w:rsidRDefault="00B07A10">
      <w:pPr>
        <w:pStyle w:val="Plattetekst"/>
        <w:rPr>
          <w:rFonts w:ascii="Times New Roman"/>
          <w:sz w:val="20"/>
        </w:rPr>
      </w:pPr>
    </w:p>
    <w:p w14:paraId="66466B9A" w14:textId="77777777" w:rsidR="00B07A10" w:rsidRDefault="00B07A10">
      <w:pPr>
        <w:pStyle w:val="Plattetekst"/>
        <w:rPr>
          <w:rFonts w:ascii="Times New Roman"/>
          <w:sz w:val="20"/>
        </w:rPr>
      </w:pPr>
    </w:p>
    <w:p w14:paraId="66466B9B" w14:textId="77777777" w:rsidR="00B07A10" w:rsidRDefault="00B07A10">
      <w:pPr>
        <w:pStyle w:val="Plattetekst"/>
        <w:rPr>
          <w:rFonts w:ascii="Times New Roman"/>
          <w:sz w:val="20"/>
        </w:rPr>
      </w:pPr>
    </w:p>
    <w:p w14:paraId="66466B9C" w14:textId="77777777" w:rsidR="00B07A10" w:rsidRDefault="00B07A10">
      <w:pPr>
        <w:pStyle w:val="Plattetekst"/>
        <w:rPr>
          <w:rFonts w:ascii="Times New Roman"/>
          <w:sz w:val="20"/>
        </w:rPr>
      </w:pPr>
    </w:p>
    <w:p w14:paraId="66466B9D" w14:textId="77777777" w:rsidR="00B07A10" w:rsidRDefault="00B07A10">
      <w:pPr>
        <w:pStyle w:val="Plattetekst"/>
        <w:rPr>
          <w:rFonts w:ascii="Times New Roman"/>
          <w:sz w:val="20"/>
        </w:rPr>
      </w:pPr>
    </w:p>
    <w:p w14:paraId="66466B9E" w14:textId="77777777" w:rsidR="00B07A10" w:rsidRDefault="00B07A10">
      <w:pPr>
        <w:pStyle w:val="Plattetekst"/>
        <w:spacing w:before="4"/>
        <w:rPr>
          <w:rFonts w:ascii="Times New Roman"/>
          <w:sz w:val="16"/>
        </w:rPr>
      </w:pPr>
    </w:p>
    <w:p w14:paraId="66466B9F" w14:textId="77777777" w:rsidR="00B07A10" w:rsidRDefault="00785C94">
      <w:pPr>
        <w:spacing w:before="38"/>
        <w:ind w:left="580" w:right="1918"/>
        <w:jc w:val="center"/>
        <w:rPr>
          <w:b/>
          <w:sz w:val="41"/>
        </w:rPr>
      </w:pPr>
      <w:bookmarkStart w:id="1" w:name="III_Necessity_of_a_protocol_to_enable_te"/>
      <w:bookmarkEnd w:id="1"/>
      <w:r>
        <w:rPr>
          <w:b/>
          <w:w w:val="115"/>
          <w:sz w:val="41"/>
        </w:rPr>
        <w:t>Part III</w:t>
      </w:r>
    </w:p>
    <w:p w14:paraId="66466BA0" w14:textId="77777777" w:rsidR="00B07A10" w:rsidRDefault="00B07A10">
      <w:pPr>
        <w:pStyle w:val="Plattetekst"/>
        <w:rPr>
          <w:b/>
          <w:sz w:val="42"/>
        </w:rPr>
      </w:pPr>
    </w:p>
    <w:p w14:paraId="66466BA1" w14:textId="77777777" w:rsidR="00B07A10" w:rsidRDefault="00785C94">
      <w:pPr>
        <w:spacing w:before="312" w:line="343" w:lineRule="auto"/>
        <w:ind w:left="581" w:right="1918"/>
        <w:jc w:val="center"/>
        <w:rPr>
          <w:b/>
          <w:sz w:val="49"/>
        </w:rPr>
      </w:pPr>
      <w:r>
        <w:rPr>
          <w:b/>
          <w:sz w:val="49"/>
        </w:rPr>
        <w:t>Necessity</w:t>
      </w:r>
      <w:r>
        <w:rPr>
          <w:b/>
          <w:spacing w:val="-37"/>
          <w:sz w:val="49"/>
        </w:rPr>
        <w:t xml:space="preserve"> </w:t>
      </w:r>
      <w:r>
        <w:rPr>
          <w:b/>
          <w:sz w:val="49"/>
        </w:rPr>
        <w:t>of</w:t>
      </w:r>
      <w:r>
        <w:rPr>
          <w:b/>
          <w:spacing w:val="-37"/>
          <w:sz w:val="49"/>
        </w:rPr>
        <w:t xml:space="preserve"> </w:t>
      </w:r>
      <w:r>
        <w:rPr>
          <w:b/>
          <w:sz w:val="49"/>
        </w:rPr>
        <w:t>a</w:t>
      </w:r>
      <w:r>
        <w:rPr>
          <w:b/>
          <w:spacing w:val="-37"/>
          <w:sz w:val="49"/>
        </w:rPr>
        <w:t xml:space="preserve"> </w:t>
      </w:r>
      <w:r>
        <w:rPr>
          <w:b/>
          <w:sz w:val="49"/>
        </w:rPr>
        <w:t>protocol</w:t>
      </w:r>
      <w:r>
        <w:rPr>
          <w:b/>
          <w:spacing w:val="-36"/>
          <w:sz w:val="49"/>
        </w:rPr>
        <w:t xml:space="preserve"> </w:t>
      </w:r>
      <w:r>
        <w:rPr>
          <w:b/>
          <w:sz w:val="49"/>
        </w:rPr>
        <w:t>to</w:t>
      </w:r>
      <w:r>
        <w:rPr>
          <w:b/>
          <w:spacing w:val="-37"/>
          <w:sz w:val="49"/>
        </w:rPr>
        <w:t xml:space="preserve"> </w:t>
      </w:r>
      <w:r>
        <w:rPr>
          <w:b/>
          <w:sz w:val="49"/>
        </w:rPr>
        <w:t xml:space="preserve">enable </w:t>
      </w:r>
      <w:r>
        <w:rPr>
          <w:b/>
          <w:spacing w:val="-4"/>
          <w:sz w:val="49"/>
        </w:rPr>
        <w:t xml:space="preserve">teamwork </w:t>
      </w:r>
      <w:r>
        <w:rPr>
          <w:b/>
          <w:spacing w:val="-3"/>
          <w:sz w:val="49"/>
        </w:rPr>
        <w:t xml:space="preserve">between </w:t>
      </w:r>
      <w:r>
        <w:rPr>
          <w:b/>
          <w:sz w:val="49"/>
        </w:rPr>
        <w:t>manned and unmanned</w:t>
      </w:r>
      <w:r>
        <w:rPr>
          <w:b/>
          <w:spacing w:val="16"/>
          <w:sz w:val="49"/>
        </w:rPr>
        <w:t xml:space="preserve"> </w:t>
      </w:r>
      <w:r>
        <w:rPr>
          <w:b/>
          <w:sz w:val="49"/>
        </w:rPr>
        <w:t>ships</w:t>
      </w:r>
    </w:p>
    <w:p w14:paraId="66466BA2" w14:textId="77777777" w:rsidR="00B07A10" w:rsidRDefault="00B07A10">
      <w:pPr>
        <w:pStyle w:val="Plattetekst"/>
        <w:rPr>
          <w:b/>
          <w:sz w:val="20"/>
        </w:rPr>
      </w:pPr>
    </w:p>
    <w:p w14:paraId="66466BA3" w14:textId="77777777" w:rsidR="00B07A10" w:rsidRDefault="00B07A10">
      <w:pPr>
        <w:pStyle w:val="Plattetekst"/>
        <w:rPr>
          <w:b/>
          <w:sz w:val="20"/>
        </w:rPr>
      </w:pPr>
    </w:p>
    <w:p w14:paraId="66466BA4" w14:textId="77777777" w:rsidR="00B07A10" w:rsidRDefault="00B07A10">
      <w:pPr>
        <w:pStyle w:val="Plattetekst"/>
        <w:rPr>
          <w:b/>
          <w:sz w:val="20"/>
        </w:rPr>
      </w:pPr>
    </w:p>
    <w:p w14:paraId="66466BA5" w14:textId="77777777" w:rsidR="00B07A10" w:rsidRDefault="00B07A10">
      <w:pPr>
        <w:pStyle w:val="Plattetekst"/>
        <w:rPr>
          <w:b/>
          <w:sz w:val="20"/>
        </w:rPr>
      </w:pPr>
    </w:p>
    <w:p w14:paraId="66466BA6" w14:textId="77777777" w:rsidR="00B07A10" w:rsidRDefault="00B07A10">
      <w:pPr>
        <w:pStyle w:val="Plattetekst"/>
        <w:rPr>
          <w:b/>
          <w:sz w:val="20"/>
        </w:rPr>
      </w:pPr>
    </w:p>
    <w:p w14:paraId="66466BA7" w14:textId="77777777" w:rsidR="00B07A10" w:rsidRDefault="00B07A10">
      <w:pPr>
        <w:pStyle w:val="Plattetekst"/>
        <w:rPr>
          <w:b/>
          <w:sz w:val="20"/>
        </w:rPr>
      </w:pPr>
    </w:p>
    <w:p w14:paraId="66466BA8" w14:textId="77777777" w:rsidR="00B07A10" w:rsidRDefault="00B07A10">
      <w:pPr>
        <w:pStyle w:val="Plattetekst"/>
        <w:rPr>
          <w:b/>
          <w:sz w:val="20"/>
        </w:rPr>
      </w:pPr>
    </w:p>
    <w:p w14:paraId="66466BA9" w14:textId="77777777" w:rsidR="00B07A10" w:rsidRDefault="00B07A10">
      <w:pPr>
        <w:pStyle w:val="Plattetekst"/>
        <w:rPr>
          <w:b/>
          <w:sz w:val="20"/>
        </w:rPr>
      </w:pPr>
    </w:p>
    <w:p w14:paraId="66466BAA" w14:textId="77777777" w:rsidR="00B07A10" w:rsidRDefault="00B07A10">
      <w:pPr>
        <w:pStyle w:val="Plattetekst"/>
        <w:rPr>
          <w:b/>
          <w:sz w:val="20"/>
        </w:rPr>
      </w:pPr>
    </w:p>
    <w:p w14:paraId="66466BAB" w14:textId="77777777" w:rsidR="00B07A10" w:rsidRDefault="00B07A10">
      <w:pPr>
        <w:pStyle w:val="Plattetekst"/>
        <w:spacing w:before="3"/>
        <w:rPr>
          <w:b/>
          <w:sz w:val="23"/>
        </w:rPr>
      </w:pPr>
    </w:p>
    <w:p w14:paraId="66466BAC" w14:textId="77777777" w:rsidR="00B07A10" w:rsidRDefault="00785C94">
      <w:pPr>
        <w:spacing w:before="59" w:line="343" w:lineRule="auto"/>
        <w:ind w:left="4755" w:right="1435"/>
        <w:rPr>
          <w:rFonts w:ascii="Trebuchet MS"/>
          <w:i/>
        </w:rPr>
      </w:pPr>
      <w:r>
        <w:rPr>
          <w:rFonts w:ascii="Trebuchet MS"/>
          <w:i/>
          <w:w w:val="95"/>
        </w:rPr>
        <w:t>Meant</w:t>
      </w:r>
      <w:r>
        <w:rPr>
          <w:rFonts w:ascii="Trebuchet MS"/>
          <w:i/>
          <w:spacing w:val="-25"/>
          <w:w w:val="95"/>
        </w:rPr>
        <w:t xml:space="preserve"> </w:t>
      </w:r>
      <w:r>
        <w:rPr>
          <w:rFonts w:ascii="Trebuchet MS"/>
          <w:i/>
          <w:w w:val="95"/>
        </w:rPr>
        <w:t>is</w:t>
      </w:r>
      <w:r>
        <w:rPr>
          <w:rFonts w:ascii="Trebuchet MS"/>
          <w:i/>
          <w:spacing w:val="-25"/>
          <w:w w:val="95"/>
        </w:rPr>
        <w:t xml:space="preserve"> </w:t>
      </w:r>
      <w:r>
        <w:rPr>
          <w:rFonts w:ascii="Trebuchet MS"/>
          <w:i/>
          <w:w w:val="95"/>
        </w:rPr>
        <w:t>not</w:t>
      </w:r>
      <w:r>
        <w:rPr>
          <w:rFonts w:ascii="Trebuchet MS"/>
          <w:i/>
          <w:spacing w:val="-25"/>
          <w:w w:val="95"/>
        </w:rPr>
        <w:t xml:space="preserve"> </w:t>
      </w:r>
      <w:r>
        <w:rPr>
          <w:rFonts w:ascii="Trebuchet MS"/>
          <w:i/>
          <w:w w:val="95"/>
        </w:rPr>
        <w:t>said,</w:t>
      </w:r>
      <w:r>
        <w:rPr>
          <w:rFonts w:ascii="Trebuchet MS"/>
          <w:i/>
          <w:spacing w:val="-25"/>
          <w:w w:val="95"/>
        </w:rPr>
        <w:t xml:space="preserve"> </w:t>
      </w:r>
      <w:r>
        <w:rPr>
          <w:rFonts w:ascii="Trebuchet MS"/>
          <w:i/>
          <w:w w:val="95"/>
        </w:rPr>
        <w:t>said</w:t>
      </w:r>
      <w:r>
        <w:rPr>
          <w:rFonts w:ascii="Trebuchet MS"/>
          <w:i/>
          <w:spacing w:val="-25"/>
          <w:w w:val="95"/>
        </w:rPr>
        <w:t xml:space="preserve"> </w:t>
      </w:r>
      <w:r>
        <w:rPr>
          <w:rFonts w:ascii="Trebuchet MS"/>
          <w:i/>
          <w:w w:val="95"/>
        </w:rPr>
        <w:t>is</w:t>
      </w:r>
      <w:r>
        <w:rPr>
          <w:rFonts w:ascii="Trebuchet MS"/>
          <w:i/>
          <w:spacing w:val="-25"/>
          <w:w w:val="95"/>
        </w:rPr>
        <w:t xml:space="preserve"> </w:t>
      </w:r>
      <w:r>
        <w:rPr>
          <w:rFonts w:ascii="Trebuchet MS"/>
          <w:i/>
          <w:w w:val="95"/>
        </w:rPr>
        <w:t>not</w:t>
      </w:r>
      <w:r>
        <w:rPr>
          <w:rFonts w:ascii="Trebuchet MS"/>
          <w:i/>
          <w:spacing w:val="-25"/>
          <w:w w:val="95"/>
        </w:rPr>
        <w:t xml:space="preserve"> </w:t>
      </w:r>
      <w:r>
        <w:rPr>
          <w:rFonts w:ascii="Trebuchet MS"/>
          <w:i/>
          <w:w w:val="95"/>
        </w:rPr>
        <w:t>heard,</w:t>
      </w:r>
      <w:r>
        <w:rPr>
          <w:rFonts w:ascii="Trebuchet MS"/>
          <w:i/>
          <w:spacing w:val="-25"/>
          <w:w w:val="95"/>
        </w:rPr>
        <w:t xml:space="preserve"> </w:t>
      </w:r>
      <w:r>
        <w:rPr>
          <w:rFonts w:ascii="Trebuchet MS"/>
          <w:i/>
          <w:w w:val="95"/>
        </w:rPr>
        <w:t>heard is</w:t>
      </w:r>
      <w:r>
        <w:rPr>
          <w:rFonts w:ascii="Trebuchet MS"/>
          <w:i/>
          <w:spacing w:val="-39"/>
          <w:w w:val="95"/>
        </w:rPr>
        <w:t xml:space="preserve"> </w:t>
      </w:r>
      <w:r>
        <w:rPr>
          <w:rFonts w:ascii="Trebuchet MS"/>
          <w:i/>
          <w:w w:val="95"/>
        </w:rPr>
        <w:t>not</w:t>
      </w:r>
      <w:r>
        <w:rPr>
          <w:rFonts w:ascii="Trebuchet MS"/>
          <w:i/>
          <w:spacing w:val="-39"/>
          <w:w w:val="95"/>
        </w:rPr>
        <w:t xml:space="preserve"> </w:t>
      </w:r>
      <w:r>
        <w:rPr>
          <w:rFonts w:ascii="Trebuchet MS"/>
          <w:i/>
          <w:w w:val="95"/>
        </w:rPr>
        <w:t>understood,</w:t>
      </w:r>
      <w:r>
        <w:rPr>
          <w:rFonts w:ascii="Trebuchet MS"/>
          <w:i/>
          <w:spacing w:val="-38"/>
          <w:w w:val="95"/>
        </w:rPr>
        <w:t xml:space="preserve"> </w:t>
      </w:r>
      <w:r>
        <w:rPr>
          <w:rFonts w:ascii="Trebuchet MS"/>
          <w:i/>
          <w:w w:val="95"/>
        </w:rPr>
        <w:t>understood</w:t>
      </w:r>
      <w:r>
        <w:rPr>
          <w:rFonts w:ascii="Trebuchet MS"/>
          <w:i/>
          <w:spacing w:val="-39"/>
          <w:w w:val="95"/>
        </w:rPr>
        <w:t xml:space="preserve"> </w:t>
      </w:r>
      <w:r>
        <w:rPr>
          <w:rFonts w:ascii="Trebuchet MS"/>
          <w:i/>
          <w:w w:val="95"/>
        </w:rPr>
        <w:t>is</w:t>
      </w:r>
      <w:r>
        <w:rPr>
          <w:rFonts w:ascii="Trebuchet MS"/>
          <w:i/>
          <w:spacing w:val="-39"/>
          <w:w w:val="95"/>
        </w:rPr>
        <w:t xml:space="preserve"> </w:t>
      </w:r>
      <w:r>
        <w:rPr>
          <w:rFonts w:ascii="Trebuchet MS"/>
          <w:i/>
          <w:w w:val="95"/>
        </w:rPr>
        <w:t>not</w:t>
      </w:r>
      <w:r>
        <w:rPr>
          <w:rFonts w:ascii="Trebuchet MS"/>
          <w:i/>
          <w:spacing w:val="-39"/>
          <w:w w:val="95"/>
        </w:rPr>
        <w:t xml:space="preserve"> </w:t>
      </w:r>
      <w:r>
        <w:rPr>
          <w:rFonts w:ascii="Trebuchet MS"/>
          <w:i/>
          <w:w w:val="95"/>
        </w:rPr>
        <w:t>done.</w:t>
      </w:r>
    </w:p>
    <w:p w14:paraId="66466BAD" w14:textId="77777777" w:rsidR="00B07A10" w:rsidRDefault="00B07A10">
      <w:pPr>
        <w:pStyle w:val="Plattetekst"/>
        <w:spacing w:before="7"/>
        <w:rPr>
          <w:rFonts w:ascii="Trebuchet MS"/>
          <w:i/>
          <w:sz w:val="31"/>
        </w:rPr>
      </w:pPr>
    </w:p>
    <w:p w14:paraId="66466BAE" w14:textId="77777777" w:rsidR="00B07A10" w:rsidRDefault="00785C94">
      <w:pPr>
        <w:pStyle w:val="Plattetekst"/>
        <w:spacing w:before="1"/>
        <w:ind w:left="4755"/>
      </w:pPr>
      <w:r>
        <w:rPr>
          <w:w w:val="95"/>
        </w:rPr>
        <w:t xml:space="preserve">– Marcus </w:t>
      </w:r>
      <w:proofErr w:type="spellStart"/>
      <w:r>
        <w:rPr>
          <w:w w:val="95"/>
        </w:rPr>
        <w:t>Rall</w:t>
      </w:r>
      <w:proofErr w:type="spellEnd"/>
      <w:r>
        <w:rPr>
          <w:w w:val="95"/>
        </w:rPr>
        <w:t xml:space="preserve"> [</w:t>
      </w:r>
      <w:proofErr w:type="spellStart"/>
      <w:r>
        <w:rPr>
          <w:w w:val="95"/>
        </w:rPr>
        <w:t>Rall</w:t>
      </w:r>
      <w:proofErr w:type="spellEnd"/>
      <w:r>
        <w:rPr>
          <w:w w:val="95"/>
        </w:rPr>
        <w:t xml:space="preserve"> and </w:t>
      </w:r>
      <w:proofErr w:type="spellStart"/>
      <w:r>
        <w:rPr>
          <w:w w:val="95"/>
        </w:rPr>
        <w:t>Dieckman</w:t>
      </w:r>
      <w:proofErr w:type="spellEnd"/>
      <w:r>
        <w:rPr>
          <w:w w:val="95"/>
        </w:rPr>
        <w:t xml:space="preserve"> (2005)]</w:t>
      </w:r>
    </w:p>
    <w:p w14:paraId="66466BAF" w14:textId="77777777" w:rsidR="00B07A10" w:rsidRDefault="00B07A10">
      <w:pPr>
        <w:pStyle w:val="Plattetekst"/>
        <w:rPr>
          <w:sz w:val="20"/>
        </w:rPr>
      </w:pPr>
    </w:p>
    <w:p w14:paraId="66466BB0" w14:textId="77777777" w:rsidR="00B07A10" w:rsidRDefault="00B07A10">
      <w:pPr>
        <w:pStyle w:val="Plattetekst"/>
        <w:rPr>
          <w:sz w:val="20"/>
        </w:rPr>
      </w:pPr>
    </w:p>
    <w:p w14:paraId="66466BB1" w14:textId="77777777" w:rsidR="00B07A10" w:rsidRDefault="00B07A10">
      <w:pPr>
        <w:pStyle w:val="Plattetekst"/>
        <w:rPr>
          <w:sz w:val="20"/>
        </w:rPr>
      </w:pPr>
    </w:p>
    <w:p w14:paraId="66466BB2" w14:textId="77777777" w:rsidR="00B07A10" w:rsidRDefault="00B07A10">
      <w:pPr>
        <w:pStyle w:val="Plattetekst"/>
        <w:rPr>
          <w:sz w:val="20"/>
        </w:rPr>
      </w:pPr>
    </w:p>
    <w:p w14:paraId="66466BB3" w14:textId="77777777" w:rsidR="00B07A10" w:rsidRDefault="00B07A10">
      <w:pPr>
        <w:pStyle w:val="Plattetekst"/>
        <w:rPr>
          <w:sz w:val="20"/>
        </w:rPr>
      </w:pPr>
    </w:p>
    <w:p w14:paraId="66466BB4" w14:textId="77777777" w:rsidR="00B07A10" w:rsidRDefault="00B07A10">
      <w:pPr>
        <w:pStyle w:val="Plattetekst"/>
        <w:rPr>
          <w:sz w:val="20"/>
        </w:rPr>
      </w:pPr>
    </w:p>
    <w:p w14:paraId="66466BB5" w14:textId="77777777" w:rsidR="00B07A10" w:rsidRDefault="00B07A10">
      <w:pPr>
        <w:pStyle w:val="Plattetekst"/>
        <w:rPr>
          <w:sz w:val="20"/>
        </w:rPr>
      </w:pPr>
    </w:p>
    <w:p w14:paraId="66466BB6" w14:textId="77777777" w:rsidR="00B07A10" w:rsidRDefault="00B07A10">
      <w:pPr>
        <w:pStyle w:val="Plattetekst"/>
        <w:rPr>
          <w:sz w:val="20"/>
        </w:rPr>
      </w:pPr>
    </w:p>
    <w:p w14:paraId="66466BB7" w14:textId="77777777" w:rsidR="00B07A10" w:rsidRDefault="00B07A10">
      <w:pPr>
        <w:pStyle w:val="Plattetekst"/>
        <w:rPr>
          <w:sz w:val="20"/>
        </w:rPr>
      </w:pPr>
    </w:p>
    <w:p w14:paraId="66466BB8" w14:textId="77777777" w:rsidR="00B07A10" w:rsidRDefault="00B07A10">
      <w:pPr>
        <w:pStyle w:val="Plattetekst"/>
        <w:rPr>
          <w:sz w:val="20"/>
        </w:rPr>
      </w:pPr>
    </w:p>
    <w:p w14:paraId="66466BB9" w14:textId="77777777" w:rsidR="00B07A10" w:rsidRDefault="00B07A10">
      <w:pPr>
        <w:pStyle w:val="Plattetekst"/>
        <w:spacing w:before="8"/>
        <w:rPr>
          <w:sz w:val="18"/>
        </w:rPr>
      </w:pPr>
    </w:p>
    <w:p w14:paraId="66466BBA" w14:textId="77777777" w:rsidR="00B07A10" w:rsidRDefault="00785C94">
      <w:pPr>
        <w:pStyle w:val="Plattetekst"/>
        <w:spacing w:before="1"/>
        <w:ind w:left="580" w:right="1918"/>
        <w:jc w:val="center"/>
      </w:pPr>
      <w:r>
        <w:t>67</w:t>
      </w:r>
    </w:p>
    <w:p w14:paraId="66466BBB" w14:textId="77777777" w:rsidR="00B07A10" w:rsidRDefault="00B07A10">
      <w:pPr>
        <w:jc w:val="center"/>
        <w:sectPr w:rsidR="00B07A10">
          <w:type w:val="continuous"/>
          <w:pgSz w:w="11910" w:h="16840"/>
          <w:pgMar w:top="1580" w:right="280" w:bottom="280" w:left="1620" w:header="708" w:footer="708" w:gutter="0"/>
          <w:cols w:space="708"/>
        </w:sectPr>
      </w:pPr>
    </w:p>
    <w:p w14:paraId="66466BBC" w14:textId="77777777" w:rsidR="00B07A10" w:rsidRDefault="00B07A10">
      <w:pPr>
        <w:pStyle w:val="Plattetekst"/>
        <w:spacing w:before="4"/>
        <w:rPr>
          <w:rFonts w:ascii="Times New Roman"/>
          <w:sz w:val="17"/>
        </w:rPr>
      </w:pPr>
    </w:p>
    <w:p w14:paraId="66466BBD" w14:textId="77777777" w:rsidR="00B07A10" w:rsidRDefault="00B07A10">
      <w:pPr>
        <w:rPr>
          <w:rFonts w:ascii="Times New Roman"/>
          <w:sz w:val="17"/>
        </w:rPr>
        <w:sectPr w:rsidR="00B07A10">
          <w:pgSz w:w="11910" w:h="16840"/>
          <w:pgMar w:top="1580" w:right="280" w:bottom="280" w:left="1620" w:header="708" w:footer="708" w:gutter="0"/>
          <w:cols w:space="708"/>
        </w:sectPr>
      </w:pPr>
    </w:p>
    <w:p w14:paraId="66466BBE" w14:textId="77777777" w:rsidR="00B07A10" w:rsidRDefault="00785C94">
      <w:pPr>
        <w:pStyle w:val="Plattetekst"/>
        <w:spacing w:before="48"/>
        <w:ind w:left="8339"/>
      </w:pPr>
      <w:r>
        <w:lastRenderedPageBreak/>
        <w:t>69</w:t>
      </w:r>
    </w:p>
    <w:p w14:paraId="66466BBF" w14:textId="77777777" w:rsidR="00B07A10" w:rsidRDefault="00B07A10">
      <w:pPr>
        <w:pStyle w:val="Plattetekst"/>
        <w:spacing w:before="5"/>
        <w:rPr>
          <w:sz w:val="31"/>
        </w:rPr>
      </w:pPr>
    </w:p>
    <w:p w14:paraId="66466BC0" w14:textId="77777777" w:rsidR="00B07A10" w:rsidRDefault="00785C94">
      <w:pPr>
        <w:pStyle w:val="Plattetekst"/>
        <w:spacing w:line="348" w:lineRule="auto"/>
        <w:ind w:left="107" w:right="1444"/>
        <w:jc w:val="both"/>
      </w:pPr>
      <w:r>
        <w:t>It is not always possible to operate without communication, as is tried to accomplish in part</w:t>
      </w:r>
      <w:r>
        <w:rPr>
          <w:spacing w:val="-34"/>
        </w:rPr>
        <w:t xml:space="preserve"> </w:t>
      </w:r>
      <w:r>
        <w:t>II.</w:t>
      </w:r>
      <w:r>
        <w:rPr>
          <w:spacing w:val="-34"/>
        </w:rPr>
        <w:t xml:space="preserve"> </w:t>
      </w:r>
      <w:r>
        <w:t>This</w:t>
      </w:r>
      <w:r>
        <w:rPr>
          <w:spacing w:val="-34"/>
        </w:rPr>
        <w:t xml:space="preserve"> </w:t>
      </w:r>
      <w:r>
        <w:t>is</w:t>
      </w:r>
      <w:r>
        <w:rPr>
          <w:spacing w:val="-34"/>
        </w:rPr>
        <w:t xml:space="preserve"> </w:t>
      </w:r>
      <w:r>
        <w:t>often</w:t>
      </w:r>
      <w:r>
        <w:rPr>
          <w:spacing w:val="-34"/>
        </w:rPr>
        <w:t xml:space="preserve"> </w:t>
      </w:r>
      <w:r>
        <w:t>the</w:t>
      </w:r>
      <w:r>
        <w:rPr>
          <w:spacing w:val="-34"/>
        </w:rPr>
        <w:t xml:space="preserve"> </w:t>
      </w:r>
      <w:r>
        <w:t>case</w:t>
      </w:r>
      <w:r>
        <w:rPr>
          <w:spacing w:val="-34"/>
        </w:rPr>
        <w:t xml:space="preserve"> </w:t>
      </w:r>
      <w:r>
        <w:t>due</w:t>
      </w:r>
      <w:r>
        <w:rPr>
          <w:spacing w:val="-34"/>
        </w:rPr>
        <w:t xml:space="preserve"> </w:t>
      </w:r>
      <w:r>
        <w:t>to</w:t>
      </w:r>
      <w:r>
        <w:rPr>
          <w:spacing w:val="-34"/>
        </w:rPr>
        <w:t xml:space="preserve"> </w:t>
      </w:r>
      <w:r>
        <w:t>missing</w:t>
      </w:r>
      <w:r>
        <w:rPr>
          <w:spacing w:val="-34"/>
        </w:rPr>
        <w:t xml:space="preserve"> </w:t>
      </w:r>
      <w:r>
        <w:t>information,</w:t>
      </w:r>
      <w:r>
        <w:rPr>
          <w:spacing w:val="-33"/>
        </w:rPr>
        <w:t xml:space="preserve"> </w:t>
      </w:r>
      <w:r>
        <w:rPr>
          <w:spacing w:val="-4"/>
        </w:rPr>
        <w:t>or</w:t>
      </w:r>
      <w:r>
        <w:rPr>
          <w:spacing w:val="-34"/>
        </w:rPr>
        <w:t xml:space="preserve"> </w:t>
      </w:r>
      <w:r>
        <w:t>a</w:t>
      </w:r>
      <w:r>
        <w:rPr>
          <w:spacing w:val="-34"/>
        </w:rPr>
        <w:t xml:space="preserve"> </w:t>
      </w:r>
      <w:r>
        <w:t>lack</w:t>
      </w:r>
      <w:r>
        <w:rPr>
          <w:spacing w:val="-34"/>
        </w:rPr>
        <w:t xml:space="preserve"> </w:t>
      </w:r>
      <w:r>
        <w:t>of</w:t>
      </w:r>
      <w:r>
        <w:rPr>
          <w:spacing w:val="-34"/>
        </w:rPr>
        <w:t xml:space="preserve"> </w:t>
      </w:r>
      <w:r>
        <w:t>understanding</w:t>
      </w:r>
      <w:r>
        <w:rPr>
          <w:spacing w:val="-34"/>
        </w:rPr>
        <w:t xml:space="preserve"> </w:t>
      </w:r>
      <w:r>
        <w:t>about</w:t>
      </w:r>
      <w:r>
        <w:rPr>
          <w:spacing w:val="-34"/>
        </w:rPr>
        <w:t xml:space="preserve"> </w:t>
      </w:r>
      <w:r>
        <w:t xml:space="preserve">the </w:t>
      </w:r>
      <w:r>
        <w:rPr>
          <w:w w:val="95"/>
        </w:rPr>
        <w:t>intentions</w:t>
      </w:r>
      <w:r>
        <w:rPr>
          <w:spacing w:val="-7"/>
          <w:w w:val="95"/>
        </w:rPr>
        <w:t xml:space="preserve"> </w:t>
      </w:r>
      <w:r>
        <w:rPr>
          <w:w w:val="95"/>
        </w:rPr>
        <w:t>of</w:t>
      </w:r>
      <w:r>
        <w:rPr>
          <w:spacing w:val="-7"/>
          <w:w w:val="95"/>
        </w:rPr>
        <w:t xml:space="preserve"> </w:t>
      </w:r>
      <w:r>
        <w:rPr>
          <w:w w:val="95"/>
        </w:rPr>
        <w:t>other</w:t>
      </w:r>
      <w:r>
        <w:rPr>
          <w:spacing w:val="-7"/>
          <w:w w:val="95"/>
        </w:rPr>
        <w:t xml:space="preserve"> </w:t>
      </w:r>
      <w:r>
        <w:rPr>
          <w:w w:val="95"/>
        </w:rPr>
        <w:t>vessels.</w:t>
      </w:r>
      <w:r>
        <w:rPr>
          <w:spacing w:val="11"/>
          <w:w w:val="95"/>
        </w:rPr>
        <w:t xml:space="preserve"> </w:t>
      </w:r>
      <w:r>
        <w:rPr>
          <w:w w:val="95"/>
        </w:rPr>
        <w:t>With</w:t>
      </w:r>
      <w:r>
        <w:rPr>
          <w:spacing w:val="-7"/>
          <w:w w:val="95"/>
        </w:rPr>
        <w:t xml:space="preserve"> </w:t>
      </w:r>
      <w:r>
        <w:rPr>
          <w:w w:val="95"/>
        </w:rPr>
        <w:t>manned</w:t>
      </w:r>
      <w:r>
        <w:rPr>
          <w:spacing w:val="-7"/>
          <w:w w:val="95"/>
        </w:rPr>
        <w:t xml:space="preserve"> </w:t>
      </w:r>
      <w:r>
        <w:rPr>
          <w:w w:val="95"/>
        </w:rPr>
        <w:t>ships,</w:t>
      </w:r>
      <w:r>
        <w:rPr>
          <w:spacing w:val="-7"/>
          <w:w w:val="95"/>
        </w:rPr>
        <w:t xml:space="preserve"> </w:t>
      </w:r>
      <w:r>
        <w:rPr>
          <w:w w:val="95"/>
        </w:rPr>
        <w:t>verbal</w:t>
      </w:r>
      <w:r>
        <w:rPr>
          <w:spacing w:val="-7"/>
          <w:w w:val="95"/>
        </w:rPr>
        <w:t xml:space="preserve"> </w:t>
      </w:r>
      <w:r>
        <w:rPr>
          <w:w w:val="95"/>
        </w:rPr>
        <w:t>communication</w:t>
      </w:r>
      <w:r>
        <w:rPr>
          <w:spacing w:val="-7"/>
          <w:w w:val="95"/>
        </w:rPr>
        <w:t xml:space="preserve"> </w:t>
      </w:r>
      <w:r>
        <w:rPr>
          <w:w w:val="95"/>
        </w:rPr>
        <w:t>via</w:t>
      </w:r>
      <w:r>
        <w:rPr>
          <w:spacing w:val="-7"/>
          <w:w w:val="95"/>
        </w:rPr>
        <w:t xml:space="preserve"> </w:t>
      </w:r>
      <w:r>
        <w:rPr>
          <w:w w:val="95"/>
        </w:rPr>
        <w:t>VHF</w:t>
      </w:r>
      <w:r>
        <w:rPr>
          <w:spacing w:val="-7"/>
          <w:w w:val="95"/>
        </w:rPr>
        <w:t xml:space="preserve"> </w:t>
      </w:r>
      <w:r>
        <w:rPr>
          <w:w w:val="95"/>
        </w:rPr>
        <w:t>radio</w:t>
      </w:r>
      <w:r>
        <w:rPr>
          <w:spacing w:val="-7"/>
          <w:w w:val="95"/>
        </w:rPr>
        <w:t xml:space="preserve"> </w:t>
      </w:r>
      <w:r>
        <w:rPr>
          <w:w w:val="95"/>
        </w:rPr>
        <w:t>is</w:t>
      </w:r>
      <w:r>
        <w:rPr>
          <w:spacing w:val="-7"/>
          <w:w w:val="95"/>
        </w:rPr>
        <w:t xml:space="preserve"> </w:t>
      </w:r>
      <w:r>
        <w:rPr>
          <w:w w:val="95"/>
        </w:rPr>
        <w:t>used to</w:t>
      </w:r>
      <w:r>
        <w:rPr>
          <w:spacing w:val="-13"/>
          <w:w w:val="95"/>
        </w:rPr>
        <w:t xml:space="preserve"> </w:t>
      </w:r>
      <w:r>
        <w:rPr>
          <w:w w:val="95"/>
        </w:rPr>
        <w:t>acquire</w:t>
      </w:r>
      <w:r>
        <w:rPr>
          <w:spacing w:val="-13"/>
          <w:w w:val="95"/>
        </w:rPr>
        <w:t xml:space="preserve"> </w:t>
      </w:r>
      <w:r>
        <w:rPr>
          <w:w w:val="95"/>
        </w:rPr>
        <w:t>the</w:t>
      </w:r>
      <w:r>
        <w:rPr>
          <w:spacing w:val="-13"/>
          <w:w w:val="95"/>
        </w:rPr>
        <w:t xml:space="preserve"> </w:t>
      </w:r>
      <w:r>
        <w:rPr>
          <w:w w:val="95"/>
        </w:rPr>
        <w:t>missing</w:t>
      </w:r>
      <w:r>
        <w:rPr>
          <w:spacing w:val="-13"/>
          <w:w w:val="95"/>
        </w:rPr>
        <w:t xml:space="preserve"> </w:t>
      </w:r>
      <w:r>
        <w:rPr>
          <w:w w:val="95"/>
        </w:rPr>
        <w:t>information</w:t>
      </w:r>
      <w:r>
        <w:rPr>
          <w:spacing w:val="-13"/>
          <w:w w:val="95"/>
        </w:rPr>
        <w:t xml:space="preserve"> </w:t>
      </w:r>
      <w:r>
        <w:rPr>
          <w:spacing w:val="-4"/>
          <w:w w:val="95"/>
        </w:rPr>
        <w:t>or</w:t>
      </w:r>
      <w:r>
        <w:rPr>
          <w:spacing w:val="-13"/>
          <w:w w:val="95"/>
        </w:rPr>
        <w:t xml:space="preserve"> </w:t>
      </w:r>
      <w:r>
        <w:rPr>
          <w:w w:val="95"/>
        </w:rPr>
        <w:t>discuss</w:t>
      </w:r>
      <w:r>
        <w:rPr>
          <w:spacing w:val="-13"/>
          <w:w w:val="95"/>
        </w:rPr>
        <w:t xml:space="preserve"> </w:t>
      </w:r>
      <w:r>
        <w:rPr>
          <w:w w:val="95"/>
        </w:rPr>
        <w:t>strategies</w:t>
      </w:r>
      <w:r>
        <w:rPr>
          <w:spacing w:val="-13"/>
          <w:w w:val="95"/>
        </w:rPr>
        <w:t xml:space="preserve"> </w:t>
      </w:r>
      <w:r>
        <w:rPr>
          <w:w w:val="95"/>
        </w:rPr>
        <w:t>with</w:t>
      </w:r>
      <w:r>
        <w:rPr>
          <w:spacing w:val="-13"/>
          <w:w w:val="95"/>
        </w:rPr>
        <w:t xml:space="preserve"> </w:t>
      </w:r>
      <w:r>
        <w:rPr>
          <w:w w:val="95"/>
        </w:rPr>
        <w:t>other</w:t>
      </w:r>
      <w:r>
        <w:rPr>
          <w:spacing w:val="-13"/>
          <w:w w:val="95"/>
        </w:rPr>
        <w:t xml:space="preserve"> </w:t>
      </w:r>
      <w:r>
        <w:rPr>
          <w:w w:val="95"/>
        </w:rPr>
        <w:t>ships.</w:t>
      </w:r>
      <w:r>
        <w:rPr>
          <w:spacing w:val="7"/>
          <w:w w:val="95"/>
        </w:rPr>
        <w:t xml:space="preserve"> </w:t>
      </w:r>
      <w:r>
        <w:rPr>
          <w:w w:val="95"/>
        </w:rPr>
        <w:t>This</w:t>
      </w:r>
      <w:r>
        <w:rPr>
          <w:spacing w:val="-13"/>
          <w:w w:val="95"/>
        </w:rPr>
        <w:t xml:space="preserve"> </w:t>
      </w:r>
      <w:r>
        <w:rPr>
          <w:w w:val="95"/>
        </w:rPr>
        <w:t>communication is</w:t>
      </w:r>
      <w:r>
        <w:rPr>
          <w:spacing w:val="-7"/>
          <w:w w:val="95"/>
        </w:rPr>
        <w:t xml:space="preserve"> </w:t>
      </w:r>
      <w:r>
        <w:rPr>
          <w:w w:val="95"/>
        </w:rPr>
        <w:t>likely</w:t>
      </w:r>
      <w:r>
        <w:rPr>
          <w:spacing w:val="-7"/>
          <w:w w:val="95"/>
        </w:rPr>
        <w:t xml:space="preserve"> </w:t>
      </w:r>
      <w:r>
        <w:rPr>
          <w:w w:val="95"/>
        </w:rPr>
        <w:t>to</w:t>
      </w:r>
      <w:r>
        <w:rPr>
          <w:spacing w:val="-7"/>
          <w:w w:val="95"/>
        </w:rPr>
        <w:t xml:space="preserve"> </w:t>
      </w:r>
      <w:r>
        <w:rPr>
          <w:spacing w:val="1"/>
          <w:w w:val="95"/>
        </w:rPr>
        <w:t>be</w:t>
      </w:r>
      <w:r>
        <w:rPr>
          <w:spacing w:val="-7"/>
          <w:w w:val="95"/>
        </w:rPr>
        <w:t xml:space="preserve"> </w:t>
      </w:r>
      <w:r>
        <w:rPr>
          <w:w w:val="95"/>
        </w:rPr>
        <w:t>also</w:t>
      </w:r>
      <w:r>
        <w:rPr>
          <w:spacing w:val="-7"/>
          <w:w w:val="95"/>
        </w:rPr>
        <w:t xml:space="preserve"> </w:t>
      </w:r>
      <w:r>
        <w:rPr>
          <w:w w:val="95"/>
        </w:rPr>
        <w:t>necessary</w:t>
      </w:r>
      <w:r>
        <w:rPr>
          <w:spacing w:val="-7"/>
          <w:w w:val="95"/>
        </w:rPr>
        <w:t xml:space="preserve"> </w:t>
      </w:r>
      <w:r>
        <w:rPr>
          <w:w w:val="95"/>
        </w:rPr>
        <w:t>when</w:t>
      </w:r>
      <w:r>
        <w:rPr>
          <w:spacing w:val="-7"/>
          <w:w w:val="95"/>
        </w:rPr>
        <w:t xml:space="preserve"> </w:t>
      </w:r>
      <w:r>
        <w:rPr>
          <w:w w:val="95"/>
        </w:rPr>
        <w:t>unmanned</w:t>
      </w:r>
      <w:r>
        <w:rPr>
          <w:spacing w:val="-7"/>
          <w:w w:val="95"/>
        </w:rPr>
        <w:t xml:space="preserve"> </w:t>
      </w:r>
      <w:r>
        <w:rPr>
          <w:w w:val="95"/>
        </w:rPr>
        <w:t>vessel</w:t>
      </w:r>
      <w:r>
        <w:rPr>
          <w:spacing w:val="-7"/>
          <w:w w:val="95"/>
        </w:rPr>
        <w:t xml:space="preserve"> </w:t>
      </w:r>
      <w:r>
        <w:rPr>
          <w:w w:val="95"/>
        </w:rPr>
        <w:t>operate</w:t>
      </w:r>
      <w:r>
        <w:rPr>
          <w:spacing w:val="-7"/>
          <w:w w:val="95"/>
        </w:rPr>
        <w:t xml:space="preserve"> </w:t>
      </w:r>
      <w:r>
        <w:rPr>
          <w:w w:val="95"/>
        </w:rPr>
        <w:t>between</w:t>
      </w:r>
      <w:r>
        <w:rPr>
          <w:spacing w:val="-7"/>
          <w:w w:val="95"/>
        </w:rPr>
        <w:t xml:space="preserve"> </w:t>
      </w:r>
      <w:r>
        <w:rPr>
          <w:w w:val="95"/>
        </w:rPr>
        <w:t>manned</w:t>
      </w:r>
      <w:r>
        <w:rPr>
          <w:spacing w:val="-7"/>
          <w:w w:val="95"/>
        </w:rPr>
        <w:t xml:space="preserve"> </w:t>
      </w:r>
      <w:r>
        <w:rPr>
          <w:w w:val="95"/>
        </w:rPr>
        <w:t>vessel.</w:t>
      </w:r>
      <w:r>
        <w:rPr>
          <w:spacing w:val="26"/>
          <w:w w:val="95"/>
        </w:rPr>
        <w:t xml:space="preserve"> </w:t>
      </w:r>
      <w:r>
        <w:rPr>
          <w:w w:val="95"/>
        </w:rPr>
        <w:t>This part</w:t>
      </w:r>
      <w:r>
        <w:rPr>
          <w:spacing w:val="-12"/>
          <w:w w:val="95"/>
        </w:rPr>
        <w:t xml:space="preserve"> </w:t>
      </w:r>
      <w:r>
        <w:rPr>
          <w:w w:val="95"/>
        </w:rPr>
        <w:t>discusses</w:t>
      </w:r>
      <w:r>
        <w:rPr>
          <w:spacing w:val="-12"/>
          <w:w w:val="95"/>
        </w:rPr>
        <w:t xml:space="preserve"> </w:t>
      </w:r>
      <w:r>
        <w:rPr>
          <w:w w:val="95"/>
        </w:rPr>
        <w:t>the</w:t>
      </w:r>
      <w:r>
        <w:rPr>
          <w:spacing w:val="-12"/>
          <w:w w:val="95"/>
        </w:rPr>
        <w:t xml:space="preserve"> </w:t>
      </w:r>
      <w:r>
        <w:rPr>
          <w:w w:val="95"/>
        </w:rPr>
        <w:t>development</w:t>
      </w:r>
      <w:r>
        <w:rPr>
          <w:spacing w:val="-12"/>
          <w:w w:val="95"/>
        </w:rPr>
        <w:t xml:space="preserve"> </w:t>
      </w:r>
      <w:r>
        <w:rPr>
          <w:w w:val="95"/>
        </w:rPr>
        <w:t>process</w:t>
      </w:r>
      <w:r>
        <w:rPr>
          <w:spacing w:val="-12"/>
          <w:w w:val="95"/>
        </w:rPr>
        <w:t xml:space="preserve"> </w:t>
      </w:r>
      <w:r>
        <w:rPr>
          <w:w w:val="95"/>
        </w:rPr>
        <w:t>of</w:t>
      </w:r>
      <w:r>
        <w:rPr>
          <w:spacing w:val="-12"/>
          <w:w w:val="95"/>
        </w:rPr>
        <w:t xml:space="preserve"> </w:t>
      </w:r>
      <w:r>
        <w:rPr>
          <w:w w:val="95"/>
        </w:rPr>
        <w:t>such</w:t>
      </w:r>
      <w:r>
        <w:rPr>
          <w:spacing w:val="-12"/>
          <w:w w:val="95"/>
        </w:rPr>
        <w:t xml:space="preserve"> </w:t>
      </w:r>
      <w:r>
        <w:rPr>
          <w:w w:val="95"/>
        </w:rPr>
        <w:t>a</w:t>
      </w:r>
      <w:r>
        <w:rPr>
          <w:spacing w:val="-12"/>
          <w:w w:val="95"/>
        </w:rPr>
        <w:t xml:space="preserve"> </w:t>
      </w:r>
      <w:r>
        <w:rPr>
          <w:w w:val="95"/>
        </w:rPr>
        <w:t>protocol.</w:t>
      </w:r>
      <w:r>
        <w:rPr>
          <w:spacing w:val="5"/>
          <w:w w:val="95"/>
        </w:rPr>
        <w:t xml:space="preserve"> </w:t>
      </w:r>
      <w:r>
        <w:rPr>
          <w:w w:val="95"/>
        </w:rPr>
        <w:t>The</w:t>
      </w:r>
      <w:r>
        <w:rPr>
          <w:spacing w:val="-12"/>
          <w:w w:val="95"/>
        </w:rPr>
        <w:t xml:space="preserve"> </w:t>
      </w:r>
      <w:r>
        <w:rPr>
          <w:w w:val="95"/>
        </w:rPr>
        <w:t>relevance</w:t>
      </w:r>
      <w:r>
        <w:rPr>
          <w:spacing w:val="-12"/>
          <w:w w:val="95"/>
        </w:rPr>
        <w:t xml:space="preserve"> </w:t>
      </w:r>
      <w:r>
        <w:rPr>
          <w:w w:val="95"/>
        </w:rPr>
        <w:t>of</w:t>
      </w:r>
      <w:r>
        <w:rPr>
          <w:spacing w:val="-12"/>
          <w:w w:val="95"/>
        </w:rPr>
        <w:t xml:space="preserve"> </w:t>
      </w:r>
      <w:r>
        <w:rPr>
          <w:w w:val="95"/>
        </w:rPr>
        <w:t>such</w:t>
      </w:r>
      <w:r>
        <w:rPr>
          <w:spacing w:val="-12"/>
          <w:w w:val="95"/>
        </w:rPr>
        <w:t xml:space="preserve"> </w:t>
      </w:r>
      <w:r>
        <w:rPr>
          <w:w w:val="95"/>
        </w:rPr>
        <w:t>a</w:t>
      </w:r>
      <w:r>
        <w:rPr>
          <w:spacing w:val="-12"/>
          <w:w w:val="95"/>
        </w:rPr>
        <w:t xml:space="preserve"> </w:t>
      </w:r>
      <w:r>
        <w:rPr>
          <w:w w:val="95"/>
        </w:rPr>
        <w:t xml:space="preserve">protocol </w:t>
      </w:r>
      <w:r>
        <w:t>is proved using an experiment. This part will answer the following</w:t>
      </w:r>
      <w:r>
        <w:rPr>
          <w:spacing w:val="-41"/>
        </w:rPr>
        <w:t xml:space="preserve"> </w:t>
      </w:r>
      <w:r>
        <w:t>question:</w:t>
      </w:r>
    </w:p>
    <w:p w14:paraId="66466BC1" w14:textId="77777777" w:rsidR="00B07A10" w:rsidRDefault="00785C94">
      <w:pPr>
        <w:spacing w:before="129" w:line="343" w:lineRule="auto"/>
        <w:ind w:left="653" w:right="1728" w:firstLine="327"/>
        <w:rPr>
          <w:rFonts w:ascii="Trebuchet MS"/>
          <w:i/>
        </w:rPr>
      </w:pPr>
      <w:r>
        <w:rPr>
          <w:rFonts w:ascii="Trebuchet MS"/>
          <w:i/>
          <w:w w:val="90"/>
        </w:rPr>
        <w:t>Will</w:t>
      </w:r>
      <w:r>
        <w:rPr>
          <w:rFonts w:ascii="Trebuchet MS"/>
          <w:i/>
          <w:spacing w:val="-12"/>
          <w:w w:val="90"/>
        </w:rPr>
        <w:t xml:space="preserve"> </w:t>
      </w:r>
      <w:r>
        <w:rPr>
          <w:rFonts w:ascii="Trebuchet MS"/>
          <w:i/>
          <w:w w:val="90"/>
        </w:rPr>
        <w:t>a</w:t>
      </w:r>
      <w:r>
        <w:rPr>
          <w:rFonts w:ascii="Trebuchet MS"/>
          <w:i/>
          <w:spacing w:val="-12"/>
          <w:w w:val="90"/>
        </w:rPr>
        <w:t xml:space="preserve"> </w:t>
      </w:r>
      <w:r>
        <w:rPr>
          <w:rFonts w:ascii="Trebuchet MS"/>
          <w:i/>
          <w:w w:val="90"/>
        </w:rPr>
        <w:t>protocol</w:t>
      </w:r>
      <w:r>
        <w:rPr>
          <w:rFonts w:ascii="Trebuchet MS"/>
          <w:i/>
          <w:spacing w:val="-12"/>
          <w:w w:val="90"/>
        </w:rPr>
        <w:t xml:space="preserve"> </w:t>
      </w:r>
      <w:r>
        <w:rPr>
          <w:rFonts w:ascii="Trebuchet MS"/>
          <w:i/>
          <w:w w:val="90"/>
        </w:rPr>
        <w:t>based</w:t>
      </w:r>
      <w:r>
        <w:rPr>
          <w:rFonts w:ascii="Trebuchet MS"/>
          <w:i/>
          <w:spacing w:val="-12"/>
          <w:w w:val="90"/>
        </w:rPr>
        <w:t xml:space="preserve"> </w:t>
      </w:r>
      <w:r>
        <w:rPr>
          <w:rFonts w:ascii="Trebuchet MS"/>
          <w:i/>
          <w:w w:val="90"/>
        </w:rPr>
        <w:t>on</w:t>
      </w:r>
      <w:r>
        <w:rPr>
          <w:rFonts w:ascii="Trebuchet MS"/>
          <w:i/>
          <w:spacing w:val="-12"/>
          <w:w w:val="90"/>
        </w:rPr>
        <w:t xml:space="preserve"> </w:t>
      </w:r>
      <w:r>
        <w:rPr>
          <w:rFonts w:ascii="Trebuchet MS"/>
          <w:i/>
          <w:w w:val="90"/>
        </w:rPr>
        <w:t>existing</w:t>
      </w:r>
      <w:r>
        <w:rPr>
          <w:rFonts w:ascii="Trebuchet MS"/>
          <w:i/>
          <w:spacing w:val="-12"/>
          <w:w w:val="90"/>
        </w:rPr>
        <w:t xml:space="preserve"> </w:t>
      </w:r>
      <w:r>
        <w:rPr>
          <w:rFonts w:ascii="Trebuchet MS"/>
          <w:i/>
          <w:w w:val="90"/>
        </w:rPr>
        <w:t>maritime</w:t>
      </w:r>
      <w:r>
        <w:rPr>
          <w:rFonts w:ascii="Trebuchet MS"/>
          <w:i/>
          <w:spacing w:val="-12"/>
          <w:w w:val="90"/>
        </w:rPr>
        <w:t xml:space="preserve"> </w:t>
      </w:r>
      <w:r>
        <w:rPr>
          <w:rFonts w:ascii="Trebuchet MS"/>
          <w:i/>
          <w:w w:val="90"/>
        </w:rPr>
        <w:t>systems</w:t>
      </w:r>
      <w:r>
        <w:rPr>
          <w:rFonts w:ascii="Trebuchet MS"/>
          <w:i/>
          <w:spacing w:val="-12"/>
          <w:w w:val="90"/>
        </w:rPr>
        <w:t xml:space="preserve"> </w:t>
      </w:r>
      <w:r>
        <w:rPr>
          <w:rFonts w:ascii="Trebuchet MS"/>
          <w:i/>
          <w:w w:val="90"/>
        </w:rPr>
        <w:t>and</w:t>
      </w:r>
      <w:r>
        <w:rPr>
          <w:rFonts w:ascii="Trebuchet MS"/>
          <w:i/>
          <w:spacing w:val="-12"/>
          <w:w w:val="90"/>
        </w:rPr>
        <w:t xml:space="preserve"> </w:t>
      </w:r>
      <w:r>
        <w:rPr>
          <w:rFonts w:ascii="Trebuchet MS"/>
          <w:i/>
          <w:w w:val="90"/>
        </w:rPr>
        <w:t>communication</w:t>
      </w:r>
      <w:r>
        <w:rPr>
          <w:rFonts w:ascii="Trebuchet MS"/>
          <w:i/>
          <w:spacing w:val="-12"/>
          <w:w w:val="90"/>
        </w:rPr>
        <w:t xml:space="preserve"> </w:t>
      </w:r>
      <w:r>
        <w:rPr>
          <w:rFonts w:ascii="Trebuchet MS"/>
          <w:i/>
          <w:w w:val="90"/>
        </w:rPr>
        <w:t xml:space="preserve">protocols </w:t>
      </w:r>
      <w:r>
        <w:rPr>
          <w:rFonts w:ascii="Trebuchet MS"/>
          <w:i/>
          <w:spacing w:val="1"/>
        </w:rPr>
        <w:t>be</w:t>
      </w:r>
      <w:r>
        <w:rPr>
          <w:rFonts w:ascii="Trebuchet MS"/>
          <w:i/>
          <w:spacing w:val="-22"/>
        </w:rPr>
        <w:t xml:space="preserve"> </w:t>
      </w:r>
      <w:proofErr w:type="gramStart"/>
      <w:r>
        <w:rPr>
          <w:rFonts w:ascii="Trebuchet MS"/>
          <w:i/>
        </w:rPr>
        <w:t>sufficient</w:t>
      </w:r>
      <w:proofErr w:type="gramEnd"/>
      <w:r>
        <w:rPr>
          <w:rFonts w:ascii="Trebuchet MS"/>
          <w:i/>
          <w:spacing w:val="-22"/>
        </w:rPr>
        <w:t xml:space="preserve"> </w:t>
      </w:r>
      <w:r>
        <w:rPr>
          <w:rFonts w:ascii="Trebuchet MS"/>
          <w:i/>
        </w:rPr>
        <w:t>to</w:t>
      </w:r>
      <w:r>
        <w:rPr>
          <w:rFonts w:ascii="Trebuchet MS"/>
          <w:i/>
          <w:spacing w:val="-22"/>
        </w:rPr>
        <w:t xml:space="preserve"> </w:t>
      </w:r>
      <w:r>
        <w:rPr>
          <w:rFonts w:ascii="Trebuchet MS"/>
          <w:i/>
        </w:rPr>
        <w:t>ensure</w:t>
      </w:r>
      <w:r>
        <w:rPr>
          <w:rFonts w:ascii="Trebuchet MS"/>
          <w:i/>
          <w:spacing w:val="-22"/>
        </w:rPr>
        <w:t xml:space="preserve"> </w:t>
      </w:r>
      <w:r>
        <w:rPr>
          <w:rFonts w:ascii="Trebuchet MS"/>
          <w:i/>
        </w:rPr>
        <w:t>safe</w:t>
      </w:r>
      <w:r>
        <w:rPr>
          <w:rFonts w:ascii="Trebuchet MS"/>
          <w:i/>
          <w:spacing w:val="-22"/>
        </w:rPr>
        <w:t xml:space="preserve"> </w:t>
      </w:r>
      <w:r>
        <w:rPr>
          <w:rFonts w:ascii="Trebuchet MS"/>
          <w:i/>
        </w:rPr>
        <w:t>navigation,</w:t>
      </w:r>
      <w:r>
        <w:rPr>
          <w:rFonts w:ascii="Trebuchet MS"/>
          <w:i/>
          <w:spacing w:val="-18"/>
        </w:rPr>
        <w:t xml:space="preserve"> </w:t>
      </w:r>
      <w:r>
        <w:rPr>
          <w:rFonts w:ascii="Trebuchet MS"/>
          <w:i/>
        </w:rPr>
        <w:t>while</w:t>
      </w:r>
      <w:r>
        <w:rPr>
          <w:rFonts w:ascii="Trebuchet MS"/>
          <w:i/>
          <w:spacing w:val="-22"/>
        </w:rPr>
        <w:t xml:space="preserve"> </w:t>
      </w:r>
      <w:r>
        <w:rPr>
          <w:rFonts w:ascii="Trebuchet MS"/>
          <w:i/>
        </w:rPr>
        <w:t>manned</w:t>
      </w:r>
      <w:r>
        <w:rPr>
          <w:rFonts w:ascii="Trebuchet MS"/>
          <w:i/>
          <w:spacing w:val="-22"/>
        </w:rPr>
        <w:t xml:space="preserve"> </w:t>
      </w:r>
      <w:r>
        <w:rPr>
          <w:rFonts w:ascii="Trebuchet MS"/>
          <w:i/>
        </w:rPr>
        <w:t>and</w:t>
      </w:r>
      <w:r>
        <w:rPr>
          <w:rFonts w:ascii="Trebuchet MS"/>
          <w:i/>
          <w:spacing w:val="-22"/>
        </w:rPr>
        <w:t xml:space="preserve"> </w:t>
      </w:r>
      <w:r>
        <w:rPr>
          <w:rFonts w:ascii="Trebuchet MS"/>
          <w:i/>
        </w:rPr>
        <w:t>unmanned</w:t>
      </w:r>
      <w:r>
        <w:rPr>
          <w:rFonts w:ascii="Trebuchet MS"/>
          <w:i/>
          <w:spacing w:val="-22"/>
        </w:rPr>
        <w:t xml:space="preserve"> </w:t>
      </w:r>
      <w:r>
        <w:rPr>
          <w:rFonts w:ascii="Trebuchet MS"/>
          <w:i/>
        </w:rPr>
        <w:t>vessels encounter each</w:t>
      </w:r>
      <w:r>
        <w:rPr>
          <w:rFonts w:ascii="Trebuchet MS"/>
          <w:i/>
          <w:spacing w:val="5"/>
        </w:rPr>
        <w:t xml:space="preserve"> </w:t>
      </w:r>
      <w:r>
        <w:rPr>
          <w:rFonts w:ascii="Trebuchet MS"/>
          <w:i/>
        </w:rPr>
        <w:t>other?</w:t>
      </w:r>
    </w:p>
    <w:p w14:paraId="66466BC2" w14:textId="77777777" w:rsidR="00B07A10" w:rsidRDefault="00785C94">
      <w:pPr>
        <w:pStyle w:val="Plattetekst"/>
        <w:spacing w:before="137" w:line="348" w:lineRule="auto"/>
        <w:ind w:left="107" w:right="1445"/>
        <w:jc w:val="both"/>
      </w:pPr>
      <w:r>
        <w:t>A</w:t>
      </w:r>
      <w:r>
        <w:rPr>
          <w:spacing w:val="-20"/>
        </w:rPr>
        <w:t xml:space="preserve"> </w:t>
      </w:r>
      <w:r>
        <w:t>protocol</w:t>
      </w:r>
      <w:r>
        <w:rPr>
          <w:spacing w:val="-20"/>
        </w:rPr>
        <w:t xml:space="preserve"> </w:t>
      </w:r>
      <w:r>
        <w:t>defines</w:t>
      </w:r>
      <w:r>
        <w:rPr>
          <w:spacing w:val="-20"/>
        </w:rPr>
        <w:t xml:space="preserve"> </w:t>
      </w:r>
      <w:r>
        <w:t>the</w:t>
      </w:r>
      <w:r>
        <w:rPr>
          <w:spacing w:val="-20"/>
        </w:rPr>
        <w:t xml:space="preserve"> </w:t>
      </w:r>
      <w:r>
        <w:t>format</w:t>
      </w:r>
      <w:r>
        <w:rPr>
          <w:spacing w:val="-20"/>
        </w:rPr>
        <w:t xml:space="preserve"> </w:t>
      </w:r>
      <w:r>
        <w:t>and</w:t>
      </w:r>
      <w:r>
        <w:rPr>
          <w:spacing w:val="-20"/>
        </w:rPr>
        <w:t xml:space="preserve"> </w:t>
      </w:r>
      <w:r>
        <w:t>the</w:t>
      </w:r>
      <w:r>
        <w:rPr>
          <w:spacing w:val="-20"/>
        </w:rPr>
        <w:t xml:space="preserve"> </w:t>
      </w:r>
      <w:r>
        <w:t>order</w:t>
      </w:r>
      <w:r>
        <w:rPr>
          <w:spacing w:val="-20"/>
        </w:rPr>
        <w:t xml:space="preserve"> </w:t>
      </w:r>
      <w:r>
        <w:t>of</w:t>
      </w:r>
      <w:r>
        <w:rPr>
          <w:spacing w:val="-20"/>
        </w:rPr>
        <w:t xml:space="preserve"> </w:t>
      </w:r>
      <w:r>
        <w:t>messages</w:t>
      </w:r>
      <w:r>
        <w:rPr>
          <w:spacing w:val="-20"/>
        </w:rPr>
        <w:t xml:space="preserve"> </w:t>
      </w:r>
      <w:r>
        <w:t>exchanged</w:t>
      </w:r>
      <w:r>
        <w:rPr>
          <w:spacing w:val="-20"/>
        </w:rPr>
        <w:t xml:space="preserve"> </w:t>
      </w:r>
      <w:r>
        <w:t>between</w:t>
      </w:r>
      <w:r>
        <w:rPr>
          <w:spacing w:val="-20"/>
        </w:rPr>
        <w:t xml:space="preserve"> </w:t>
      </w:r>
      <w:r>
        <w:rPr>
          <w:spacing w:val="-5"/>
        </w:rPr>
        <w:t>two</w:t>
      </w:r>
      <w:r>
        <w:rPr>
          <w:spacing w:val="-20"/>
        </w:rPr>
        <w:t xml:space="preserve"> </w:t>
      </w:r>
      <w:r>
        <w:rPr>
          <w:spacing w:val="-3"/>
        </w:rPr>
        <w:t>or</w:t>
      </w:r>
      <w:r>
        <w:rPr>
          <w:spacing w:val="-20"/>
        </w:rPr>
        <w:t xml:space="preserve"> </w:t>
      </w:r>
      <w:r>
        <w:t xml:space="preserve">more communicating entities, as well as the actions taken on the transmission </w:t>
      </w:r>
      <w:r>
        <w:rPr>
          <w:spacing w:val="-4"/>
        </w:rPr>
        <w:t xml:space="preserve">or </w:t>
      </w:r>
      <w:r>
        <w:t xml:space="preserve">receipt of a message. Where it is mostly straightforward to use verbal communication, will it not </w:t>
      </w:r>
      <w:r>
        <w:rPr>
          <w:spacing w:val="1"/>
        </w:rPr>
        <w:t xml:space="preserve">be </w:t>
      </w:r>
      <w:r>
        <w:t>limited</w:t>
      </w:r>
      <w:r>
        <w:rPr>
          <w:spacing w:val="-6"/>
        </w:rPr>
        <w:t xml:space="preserve"> </w:t>
      </w:r>
      <w:r>
        <w:t>to</w:t>
      </w:r>
      <w:r>
        <w:rPr>
          <w:spacing w:val="-6"/>
        </w:rPr>
        <w:t xml:space="preserve"> </w:t>
      </w:r>
      <w:r>
        <w:t>this.</w:t>
      </w:r>
      <w:r>
        <w:rPr>
          <w:spacing w:val="25"/>
        </w:rPr>
        <w:t xml:space="preserve"> </w:t>
      </w:r>
      <w:r>
        <w:t>As</w:t>
      </w:r>
      <w:r>
        <w:rPr>
          <w:spacing w:val="-6"/>
        </w:rPr>
        <w:t xml:space="preserve"> </w:t>
      </w:r>
      <w:r>
        <w:t>it</w:t>
      </w:r>
      <w:r>
        <w:rPr>
          <w:spacing w:val="-6"/>
        </w:rPr>
        <w:t xml:space="preserve"> </w:t>
      </w:r>
      <w:r>
        <w:t>might</w:t>
      </w:r>
      <w:r>
        <w:rPr>
          <w:spacing w:val="-6"/>
        </w:rPr>
        <w:t xml:space="preserve"> </w:t>
      </w:r>
      <w:r>
        <w:t>result</w:t>
      </w:r>
      <w:r>
        <w:rPr>
          <w:spacing w:val="-6"/>
        </w:rPr>
        <w:t xml:space="preserve"> </w:t>
      </w:r>
      <w:r>
        <w:t>in</w:t>
      </w:r>
      <w:r>
        <w:rPr>
          <w:spacing w:val="-6"/>
        </w:rPr>
        <w:t xml:space="preserve"> </w:t>
      </w:r>
      <w:r>
        <w:t>better</w:t>
      </w:r>
      <w:r>
        <w:rPr>
          <w:spacing w:val="-6"/>
        </w:rPr>
        <w:t xml:space="preserve"> </w:t>
      </w:r>
      <w:r>
        <w:t>situational</w:t>
      </w:r>
      <w:r>
        <w:rPr>
          <w:spacing w:val="-6"/>
        </w:rPr>
        <w:t xml:space="preserve"> </w:t>
      </w:r>
      <w:r>
        <w:rPr>
          <w:spacing w:val="-3"/>
        </w:rPr>
        <w:t>awareness</w:t>
      </w:r>
      <w:r>
        <w:rPr>
          <w:spacing w:val="-6"/>
        </w:rPr>
        <w:t xml:space="preserve"> </w:t>
      </w:r>
      <w:r>
        <w:t>for</w:t>
      </w:r>
      <w:r>
        <w:rPr>
          <w:spacing w:val="-6"/>
        </w:rPr>
        <w:t xml:space="preserve"> </w:t>
      </w:r>
      <w:r>
        <w:t>both</w:t>
      </w:r>
      <w:r>
        <w:rPr>
          <w:spacing w:val="-6"/>
        </w:rPr>
        <w:t xml:space="preserve"> </w:t>
      </w:r>
      <w:r>
        <w:t>the</w:t>
      </w:r>
      <w:r>
        <w:rPr>
          <w:spacing w:val="-6"/>
        </w:rPr>
        <w:t xml:space="preserve"> </w:t>
      </w:r>
      <w:r>
        <w:t>manned</w:t>
      </w:r>
      <w:r>
        <w:rPr>
          <w:spacing w:val="-6"/>
        </w:rPr>
        <w:t xml:space="preserve"> </w:t>
      </w:r>
      <w:r>
        <w:t>and unmanned</w:t>
      </w:r>
      <w:r>
        <w:rPr>
          <w:spacing w:val="-8"/>
        </w:rPr>
        <w:t xml:space="preserve"> </w:t>
      </w:r>
      <w:r>
        <w:t>to</w:t>
      </w:r>
      <w:r>
        <w:rPr>
          <w:spacing w:val="-8"/>
        </w:rPr>
        <w:t xml:space="preserve"> </w:t>
      </w:r>
      <w:r>
        <w:t>use</w:t>
      </w:r>
      <w:r>
        <w:rPr>
          <w:spacing w:val="-8"/>
        </w:rPr>
        <w:t xml:space="preserve"> </w:t>
      </w:r>
      <w:r>
        <w:t>other</w:t>
      </w:r>
      <w:r>
        <w:rPr>
          <w:spacing w:val="-8"/>
        </w:rPr>
        <w:t xml:space="preserve"> </w:t>
      </w:r>
      <w:r>
        <w:t>means,</w:t>
      </w:r>
      <w:r>
        <w:rPr>
          <w:spacing w:val="-8"/>
        </w:rPr>
        <w:t xml:space="preserve"> </w:t>
      </w:r>
      <w:r>
        <w:t>such</w:t>
      </w:r>
      <w:r>
        <w:rPr>
          <w:spacing w:val="-8"/>
        </w:rPr>
        <w:t xml:space="preserve"> </w:t>
      </w:r>
      <w:r>
        <w:t>as</w:t>
      </w:r>
      <w:r>
        <w:rPr>
          <w:spacing w:val="-8"/>
        </w:rPr>
        <w:t xml:space="preserve"> </w:t>
      </w:r>
      <w:r>
        <w:t>visible</w:t>
      </w:r>
      <w:r>
        <w:rPr>
          <w:spacing w:val="-8"/>
        </w:rPr>
        <w:t xml:space="preserve"> </w:t>
      </w:r>
      <w:r>
        <w:t>signals</w:t>
      </w:r>
      <w:r>
        <w:rPr>
          <w:spacing w:val="-8"/>
        </w:rPr>
        <w:t xml:space="preserve"> </w:t>
      </w:r>
      <w:r>
        <w:rPr>
          <w:spacing w:val="-4"/>
        </w:rPr>
        <w:t>or</w:t>
      </w:r>
      <w:r>
        <w:rPr>
          <w:spacing w:val="-8"/>
        </w:rPr>
        <w:t xml:space="preserve"> </w:t>
      </w:r>
      <w:r>
        <w:t>text</w:t>
      </w:r>
      <w:r>
        <w:rPr>
          <w:spacing w:val="-8"/>
        </w:rPr>
        <w:t xml:space="preserve"> </w:t>
      </w:r>
      <w:r>
        <w:t>messaging.</w:t>
      </w:r>
    </w:p>
    <w:p w14:paraId="66466BC3" w14:textId="77777777" w:rsidR="00B07A10" w:rsidRDefault="00785C94">
      <w:pPr>
        <w:pStyle w:val="Plattetekst"/>
        <w:spacing w:before="130" w:line="348" w:lineRule="auto"/>
        <w:ind w:left="107" w:right="1445"/>
        <w:jc w:val="both"/>
      </w:pPr>
      <w:r>
        <w:rPr>
          <w:w w:val="90"/>
        </w:rPr>
        <w:t xml:space="preserve">The communication which currently happens between vessels is most common when COLREGs </w:t>
      </w:r>
      <w:r>
        <w:rPr>
          <w:w w:val="95"/>
        </w:rPr>
        <w:t>do</w:t>
      </w:r>
      <w:r>
        <w:rPr>
          <w:spacing w:val="-12"/>
          <w:w w:val="95"/>
        </w:rPr>
        <w:t xml:space="preserve"> </w:t>
      </w:r>
      <w:r>
        <w:rPr>
          <w:w w:val="95"/>
        </w:rPr>
        <w:t>not</w:t>
      </w:r>
      <w:r>
        <w:rPr>
          <w:spacing w:val="-11"/>
          <w:w w:val="95"/>
        </w:rPr>
        <w:t xml:space="preserve"> </w:t>
      </w:r>
      <w:r>
        <w:rPr>
          <w:w w:val="95"/>
        </w:rPr>
        <w:t>result</w:t>
      </w:r>
      <w:r>
        <w:rPr>
          <w:spacing w:val="-12"/>
          <w:w w:val="95"/>
        </w:rPr>
        <w:t xml:space="preserve"> </w:t>
      </w:r>
      <w:r>
        <w:rPr>
          <w:w w:val="95"/>
        </w:rPr>
        <w:t>in</w:t>
      </w:r>
      <w:r>
        <w:rPr>
          <w:spacing w:val="-11"/>
          <w:w w:val="95"/>
        </w:rPr>
        <w:t xml:space="preserve"> </w:t>
      </w:r>
      <w:r>
        <w:rPr>
          <w:w w:val="95"/>
        </w:rPr>
        <w:t>clear</w:t>
      </w:r>
      <w:r>
        <w:rPr>
          <w:spacing w:val="-12"/>
          <w:w w:val="95"/>
        </w:rPr>
        <w:t xml:space="preserve"> </w:t>
      </w:r>
      <w:r>
        <w:rPr>
          <w:w w:val="95"/>
        </w:rPr>
        <w:t>strategies,</w:t>
      </w:r>
      <w:r>
        <w:rPr>
          <w:spacing w:val="-10"/>
          <w:w w:val="95"/>
        </w:rPr>
        <w:t xml:space="preserve"> </w:t>
      </w:r>
      <w:r>
        <w:rPr>
          <w:spacing w:val="-3"/>
          <w:w w:val="95"/>
        </w:rPr>
        <w:t>or</w:t>
      </w:r>
      <w:r>
        <w:rPr>
          <w:spacing w:val="-12"/>
          <w:w w:val="95"/>
        </w:rPr>
        <w:t xml:space="preserve"> </w:t>
      </w:r>
      <w:r>
        <w:rPr>
          <w:w w:val="95"/>
        </w:rPr>
        <w:t>when</w:t>
      </w:r>
      <w:r>
        <w:rPr>
          <w:spacing w:val="-12"/>
          <w:w w:val="95"/>
        </w:rPr>
        <w:t xml:space="preserve"> </w:t>
      </w:r>
      <w:r>
        <w:rPr>
          <w:w w:val="95"/>
        </w:rPr>
        <w:t>intentions</w:t>
      </w:r>
      <w:r>
        <w:rPr>
          <w:spacing w:val="-11"/>
          <w:w w:val="95"/>
        </w:rPr>
        <w:t xml:space="preserve"> </w:t>
      </w:r>
      <w:r>
        <w:rPr>
          <w:w w:val="95"/>
        </w:rPr>
        <w:t>are</w:t>
      </w:r>
      <w:r>
        <w:rPr>
          <w:spacing w:val="-12"/>
          <w:w w:val="95"/>
        </w:rPr>
        <w:t xml:space="preserve"> </w:t>
      </w:r>
      <w:r>
        <w:rPr>
          <w:w w:val="95"/>
        </w:rPr>
        <w:t>not</w:t>
      </w:r>
      <w:r>
        <w:rPr>
          <w:spacing w:val="-11"/>
          <w:w w:val="95"/>
        </w:rPr>
        <w:t xml:space="preserve"> </w:t>
      </w:r>
      <w:r>
        <w:rPr>
          <w:w w:val="95"/>
        </w:rPr>
        <w:t>clear.</w:t>
      </w:r>
      <w:r>
        <w:rPr>
          <w:spacing w:val="12"/>
          <w:w w:val="95"/>
        </w:rPr>
        <w:t xml:space="preserve"> </w:t>
      </w:r>
      <w:r>
        <w:rPr>
          <w:w w:val="95"/>
        </w:rPr>
        <w:t>Other</w:t>
      </w:r>
      <w:r>
        <w:rPr>
          <w:spacing w:val="-11"/>
          <w:w w:val="95"/>
        </w:rPr>
        <w:t xml:space="preserve"> </w:t>
      </w:r>
      <w:r>
        <w:rPr>
          <w:w w:val="95"/>
        </w:rPr>
        <w:t>communication</w:t>
      </w:r>
      <w:r>
        <w:rPr>
          <w:spacing w:val="-12"/>
          <w:w w:val="95"/>
        </w:rPr>
        <w:t xml:space="preserve"> </w:t>
      </w:r>
      <w:r>
        <w:rPr>
          <w:w w:val="95"/>
        </w:rPr>
        <w:t xml:space="preserve">which </w:t>
      </w:r>
      <w:r>
        <w:t>will</w:t>
      </w:r>
      <w:r>
        <w:rPr>
          <w:spacing w:val="-33"/>
        </w:rPr>
        <w:t xml:space="preserve"> </w:t>
      </w:r>
      <w:r>
        <w:t>not</w:t>
      </w:r>
      <w:r>
        <w:rPr>
          <w:spacing w:val="-33"/>
        </w:rPr>
        <w:t xml:space="preserve"> </w:t>
      </w:r>
      <w:r>
        <w:rPr>
          <w:spacing w:val="1"/>
        </w:rPr>
        <w:t>be</w:t>
      </w:r>
      <w:r>
        <w:rPr>
          <w:spacing w:val="-33"/>
        </w:rPr>
        <w:t xml:space="preserve"> </w:t>
      </w:r>
      <w:r>
        <w:t>within</w:t>
      </w:r>
      <w:r>
        <w:rPr>
          <w:spacing w:val="-33"/>
        </w:rPr>
        <w:t xml:space="preserve"> </w:t>
      </w:r>
      <w:r>
        <w:t>the</w:t>
      </w:r>
      <w:r>
        <w:rPr>
          <w:spacing w:val="-33"/>
        </w:rPr>
        <w:t xml:space="preserve"> </w:t>
      </w:r>
      <w:r>
        <w:t>scope</w:t>
      </w:r>
      <w:r>
        <w:rPr>
          <w:spacing w:val="-33"/>
        </w:rPr>
        <w:t xml:space="preserve"> </w:t>
      </w:r>
      <w:r>
        <w:t>of</w:t>
      </w:r>
      <w:r>
        <w:rPr>
          <w:spacing w:val="-33"/>
        </w:rPr>
        <w:t xml:space="preserve"> </w:t>
      </w:r>
      <w:r>
        <w:t>this</w:t>
      </w:r>
      <w:r>
        <w:rPr>
          <w:spacing w:val="-33"/>
        </w:rPr>
        <w:t xml:space="preserve"> </w:t>
      </w:r>
      <w:r>
        <w:t>research,</w:t>
      </w:r>
      <w:r>
        <w:rPr>
          <w:spacing w:val="-32"/>
        </w:rPr>
        <w:t xml:space="preserve"> </w:t>
      </w:r>
      <w:r>
        <w:t>is</w:t>
      </w:r>
      <w:r>
        <w:rPr>
          <w:spacing w:val="-33"/>
        </w:rPr>
        <w:t xml:space="preserve"> </w:t>
      </w:r>
      <w:r>
        <w:t>the</w:t>
      </w:r>
      <w:r>
        <w:rPr>
          <w:spacing w:val="-33"/>
        </w:rPr>
        <w:t xml:space="preserve"> </w:t>
      </w:r>
      <w:r>
        <w:t>communication</w:t>
      </w:r>
      <w:r>
        <w:rPr>
          <w:spacing w:val="-33"/>
        </w:rPr>
        <w:t xml:space="preserve"> </w:t>
      </w:r>
      <w:r>
        <w:t>with</w:t>
      </w:r>
      <w:r>
        <w:rPr>
          <w:spacing w:val="-33"/>
        </w:rPr>
        <w:t xml:space="preserve"> </w:t>
      </w:r>
      <w:r>
        <w:t>traffic</w:t>
      </w:r>
      <w:r>
        <w:rPr>
          <w:spacing w:val="-33"/>
        </w:rPr>
        <w:t xml:space="preserve"> </w:t>
      </w:r>
      <w:r>
        <w:t>controllers</w:t>
      </w:r>
      <w:r>
        <w:rPr>
          <w:spacing w:val="-33"/>
        </w:rPr>
        <w:t xml:space="preserve"> </w:t>
      </w:r>
      <w:r>
        <w:t xml:space="preserve">and </w:t>
      </w:r>
      <w:r>
        <w:rPr>
          <w:w w:val="95"/>
        </w:rPr>
        <w:t>how</w:t>
      </w:r>
      <w:r>
        <w:rPr>
          <w:spacing w:val="-7"/>
          <w:w w:val="95"/>
        </w:rPr>
        <w:t xml:space="preserve"> </w:t>
      </w:r>
      <w:r>
        <w:rPr>
          <w:w w:val="95"/>
        </w:rPr>
        <w:t>other</w:t>
      </w:r>
      <w:r>
        <w:rPr>
          <w:spacing w:val="-7"/>
          <w:w w:val="95"/>
        </w:rPr>
        <w:t xml:space="preserve"> </w:t>
      </w:r>
      <w:r>
        <w:rPr>
          <w:w w:val="95"/>
        </w:rPr>
        <w:t>vessels</w:t>
      </w:r>
      <w:r>
        <w:rPr>
          <w:spacing w:val="-7"/>
          <w:w w:val="95"/>
        </w:rPr>
        <w:t xml:space="preserve"> </w:t>
      </w:r>
      <w:r>
        <w:rPr>
          <w:w w:val="95"/>
        </w:rPr>
        <w:t>interpret</w:t>
      </w:r>
      <w:r>
        <w:rPr>
          <w:spacing w:val="-7"/>
          <w:w w:val="95"/>
        </w:rPr>
        <w:t xml:space="preserve"> </w:t>
      </w:r>
      <w:r>
        <w:rPr>
          <w:w w:val="95"/>
        </w:rPr>
        <w:t>conversations.</w:t>
      </w:r>
      <w:r>
        <w:rPr>
          <w:spacing w:val="11"/>
          <w:w w:val="95"/>
        </w:rPr>
        <w:t xml:space="preserve"> </w:t>
      </w:r>
      <w:proofErr w:type="gramStart"/>
      <w:r>
        <w:rPr>
          <w:w w:val="95"/>
        </w:rPr>
        <w:t>Thus</w:t>
      </w:r>
      <w:proofErr w:type="gramEnd"/>
      <w:r>
        <w:rPr>
          <w:spacing w:val="-7"/>
          <w:w w:val="95"/>
        </w:rPr>
        <w:t xml:space="preserve"> </w:t>
      </w:r>
      <w:r>
        <w:rPr>
          <w:w w:val="95"/>
        </w:rPr>
        <w:t>this</w:t>
      </w:r>
      <w:r>
        <w:rPr>
          <w:spacing w:val="-7"/>
          <w:w w:val="95"/>
        </w:rPr>
        <w:t xml:space="preserve"> </w:t>
      </w:r>
      <w:r>
        <w:rPr>
          <w:w w:val="95"/>
        </w:rPr>
        <w:t>research</w:t>
      </w:r>
      <w:r>
        <w:rPr>
          <w:spacing w:val="-7"/>
          <w:w w:val="95"/>
        </w:rPr>
        <w:t xml:space="preserve"> </w:t>
      </w:r>
      <w:r>
        <w:rPr>
          <w:w w:val="95"/>
        </w:rPr>
        <w:t>is</w:t>
      </w:r>
      <w:r>
        <w:rPr>
          <w:spacing w:val="-7"/>
          <w:w w:val="95"/>
        </w:rPr>
        <w:t xml:space="preserve"> </w:t>
      </w:r>
      <w:r>
        <w:rPr>
          <w:w w:val="95"/>
        </w:rPr>
        <w:t>a</w:t>
      </w:r>
      <w:r>
        <w:rPr>
          <w:spacing w:val="-7"/>
          <w:w w:val="95"/>
        </w:rPr>
        <w:t xml:space="preserve"> </w:t>
      </w:r>
      <w:r>
        <w:rPr>
          <w:w w:val="95"/>
        </w:rPr>
        <w:t>starting</w:t>
      </w:r>
      <w:r>
        <w:rPr>
          <w:spacing w:val="-7"/>
          <w:w w:val="95"/>
        </w:rPr>
        <w:t xml:space="preserve"> </w:t>
      </w:r>
      <w:r>
        <w:rPr>
          <w:w w:val="95"/>
        </w:rPr>
        <w:t>point</w:t>
      </w:r>
      <w:r>
        <w:rPr>
          <w:spacing w:val="-7"/>
          <w:w w:val="95"/>
        </w:rPr>
        <w:t xml:space="preserve"> </w:t>
      </w:r>
      <w:r>
        <w:rPr>
          <w:w w:val="95"/>
        </w:rPr>
        <w:t>to</w:t>
      </w:r>
      <w:r>
        <w:rPr>
          <w:spacing w:val="-7"/>
          <w:w w:val="95"/>
        </w:rPr>
        <w:t xml:space="preserve"> </w:t>
      </w:r>
      <w:r>
        <w:rPr>
          <w:w w:val="95"/>
        </w:rPr>
        <w:t>develop</w:t>
      </w:r>
      <w:r>
        <w:rPr>
          <w:spacing w:val="-7"/>
          <w:w w:val="95"/>
        </w:rPr>
        <w:t xml:space="preserve"> </w:t>
      </w:r>
      <w:r>
        <w:rPr>
          <w:w w:val="95"/>
        </w:rPr>
        <w:t xml:space="preserve">a </w:t>
      </w:r>
      <w:r>
        <w:t>full protocol needed for the acceptance of unmanned</w:t>
      </w:r>
      <w:r>
        <w:rPr>
          <w:spacing w:val="-3"/>
        </w:rPr>
        <w:t xml:space="preserve"> </w:t>
      </w:r>
      <w:r>
        <w:t>vessels.</w:t>
      </w:r>
    </w:p>
    <w:p w14:paraId="66466BC4" w14:textId="77777777" w:rsidR="00B07A10" w:rsidRDefault="00785C94">
      <w:pPr>
        <w:pStyle w:val="Plattetekst"/>
        <w:spacing w:before="131" w:line="348" w:lineRule="auto"/>
        <w:ind w:left="107" w:right="1359"/>
        <w:jc w:val="both"/>
      </w:pPr>
      <w:r>
        <w:rPr>
          <w:w w:val="95"/>
        </w:rPr>
        <w:t>This</w:t>
      </w:r>
      <w:r>
        <w:rPr>
          <w:spacing w:val="-38"/>
          <w:w w:val="95"/>
        </w:rPr>
        <w:t xml:space="preserve"> </w:t>
      </w:r>
      <w:r>
        <w:rPr>
          <w:w w:val="95"/>
        </w:rPr>
        <w:t>protocol</w:t>
      </w:r>
      <w:r>
        <w:rPr>
          <w:spacing w:val="-38"/>
          <w:w w:val="95"/>
        </w:rPr>
        <w:t xml:space="preserve"> </w:t>
      </w:r>
      <w:r>
        <w:rPr>
          <w:w w:val="95"/>
        </w:rPr>
        <w:t>is</w:t>
      </w:r>
      <w:r>
        <w:rPr>
          <w:spacing w:val="-38"/>
          <w:w w:val="95"/>
        </w:rPr>
        <w:t xml:space="preserve"> </w:t>
      </w:r>
      <w:r>
        <w:rPr>
          <w:w w:val="95"/>
        </w:rPr>
        <w:t>developed</w:t>
      </w:r>
      <w:r>
        <w:rPr>
          <w:spacing w:val="-38"/>
          <w:w w:val="95"/>
        </w:rPr>
        <w:t xml:space="preserve"> </w:t>
      </w:r>
      <w:r>
        <w:rPr>
          <w:w w:val="95"/>
        </w:rPr>
        <w:t>using</w:t>
      </w:r>
      <w:r>
        <w:rPr>
          <w:spacing w:val="-38"/>
          <w:w w:val="95"/>
        </w:rPr>
        <w:t xml:space="preserve"> </w:t>
      </w:r>
      <w:r>
        <w:rPr>
          <w:w w:val="95"/>
        </w:rPr>
        <w:t>an</w:t>
      </w:r>
      <w:r>
        <w:rPr>
          <w:spacing w:val="-38"/>
          <w:w w:val="95"/>
        </w:rPr>
        <w:t xml:space="preserve"> </w:t>
      </w:r>
      <w:r>
        <w:rPr>
          <w:w w:val="95"/>
        </w:rPr>
        <w:t>iterative</w:t>
      </w:r>
      <w:r>
        <w:rPr>
          <w:spacing w:val="-38"/>
          <w:w w:val="95"/>
        </w:rPr>
        <w:t xml:space="preserve"> </w:t>
      </w:r>
      <w:r>
        <w:rPr>
          <w:w w:val="95"/>
        </w:rPr>
        <w:t>process</w:t>
      </w:r>
      <w:r>
        <w:rPr>
          <w:spacing w:val="-38"/>
          <w:w w:val="95"/>
        </w:rPr>
        <w:t xml:space="preserve"> </w:t>
      </w:r>
      <w:r>
        <w:rPr>
          <w:w w:val="95"/>
        </w:rPr>
        <w:t>based</w:t>
      </w:r>
      <w:r>
        <w:rPr>
          <w:spacing w:val="-38"/>
          <w:w w:val="95"/>
        </w:rPr>
        <w:t xml:space="preserve"> </w:t>
      </w:r>
      <w:r>
        <w:rPr>
          <w:w w:val="95"/>
        </w:rPr>
        <w:t>on</w:t>
      </w:r>
      <w:r>
        <w:rPr>
          <w:spacing w:val="-38"/>
          <w:w w:val="95"/>
        </w:rPr>
        <w:t xml:space="preserve"> </w:t>
      </w:r>
      <w:r>
        <w:rPr>
          <w:w w:val="95"/>
        </w:rPr>
        <w:t>the</w:t>
      </w:r>
      <w:r>
        <w:rPr>
          <w:spacing w:val="-38"/>
          <w:w w:val="95"/>
        </w:rPr>
        <w:t xml:space="preserve"> </w:t>
      </w:r>
      <w:r>
        <w:rPr>
          <w:w w:val="95"/>
        </w:rPr>
        <w:t>situated</w:t>
      </w:r>
      <w:r>
        <w:rPr>
          <w:spacing w:val="-38"/>
          <w:w w:val="95"/>
        </w:rPr>
        <w:t xml:space="preserve"> </w:t>
      </w:r>
      <w:r>
        <w:rPr>
          <w:w w:val="95"/>
        </w:rPr>
        <w:t>Cognitive</w:t>
      </w:r>
      <w:r>
        <w:rPr>
          <w:spacing w:val="-38"/>
          <w:w w:val="95"/>
        </w:rPr>
        <w:t xml:space="preserve"> </w:t>
      </w:r>
      <w:r>
        <w:rPr>
          <w:w w:val="95"/>
        </w:rPr>
        <w:t>Engineering (</w:t>
      </w:r>
      <w:proofErr w:type="spellStart"/>
      <w:r>
        <w:rPr>
          <w:w w:val="95"/>
        </w:rPr>
        <w:t>sCE</w:t>
      </w:r>
      <w:proofErr w:type="spellEnd"/>
      <w:r>
        <w:rPr>
          <w:w w:val="95"/>
        </w:rPr>
        <w:t>) method. Where reviews and prototype evaluations continuously refine a</w:t>
      </w:r>
      <w:r>
        <w:rPr>
          <w:spacing w:val="17"/>
          <w:w w:val="95"/>
        </w:rPr>
        <w:t xml:space="preserve"> </w:t>
      </w:r>
      <w:r>
        <w:rPr>
          <w:w w:val="95"/>
        </w:rPr>
        <w:t>requirement</w:t>
      </w:r>
    </w:p>
    <w:p w14:paraId="66466BC5" w14:textId="77777777" w:rsidR="00B07A10" w:rsidRDefault="00785C94">
      <w:pPr>
        <w:pStyle w:val="Plattetekst"/>
        <w:spacing w:line="251" w:lineRule="exact"/>
        <w:ind w:left="107"/>
        <w:jc w:val="both"/>
      </w:pPr>
      <w:r>
        <w:t>baseline.</w:t>
      </w:r>
      <w:r>
        <w:rPr>
          <w:spacing w:val="-21"/>
        </w:rPr>
        <w:t xml:space="preserve"> </w:t>
      </w:r>
      <w:r>
        <w:t>How</w:t>
      </w:r>
      <w:r>
        <w:rPr>
          <w:spacing w:val="-39"/>
        </w:rPr>
        <w:t xml:space="preserve"> </w:t>
      </w:r>
      <w:r>
        <w:t>to</w:t>
      </w:r>
      <w:r>
        <w:rPr>
          <w:spacing w:val="-39"/>
        </w:rPr>
        <w:t xml:space="preserve"> </w:t>
      </w:r>
      <w:r>
        <w:t>apply</w:t>
      </w:r>
      <w:r>
        <w:rPr>
          <w:spacing w:val="-39"/>
        </w:rPr>
        <w:t xml:space="preserve"> </w:t>
      </w:r>
      <w:proofErr w:type="spellStart"/>
      <w:r>
        <w:t>sCE</w:t>
      </w:r>
      <w:proofErr w:type="spellEnd"/>
      <w:r>
        <w:rPr>
          <w:spacing w:val="-39"/>
        </w:rPr>
        <w:t xml:space="preserve"> </w:t>
      </w:r>
      <w:r>
        <w:t>is</w:t>
      </w:r>
      <w:r>
        <w:rPr>
          <w:spacing w:val="-39"/>
        </w:rPr>
        <w:t xml:space="preserve"> </w:t>
      </w:r>
      <w:r>
        <w:t>described</w:t>
      </w:r>
      <w:r>
        <w:rPr>
          <w:spacing w:val="-39"/>
        </w:rPr>
        <w:t xml:space="preserve"> </w:t>
      </w:r>
      <w:r>
        <w:rPr>
          <w:spacing w:val="-3"/>
        </w:rPr>
        <w:t>by</w:t>
      </w:r>
      <w:r>
        <w:rPr>
          <w:spacing w:val="-39"/>
        </w:rPr>
        <w:t xml:space="preserve"> </w:t>
      </w:r>
      <w:r>
        <w:t>Neerincx</w:t>
      </w:r>
      <w:r>
        <w:rPr>
          <w:spacing w:val="-39"/>
        </w:rPr>
        <w:t xml:space="preserve"> </w:t>
      </w:r>
      <w:r>
        <w:t>and</w:t>
      </w:r>
      <w:r>
        <w:rPr>
          <w:spacing w:val="-39"/>
        </w:rPr>
        <w:t xml:space="preserve"> </w:t>
      </w:r>
      <w:proofErr w:type="spellStart"/>
      <w:r>
        <w:t>Linderberg</w:t>
      </w:r>
      <w:proofErr w:type="spellEnd"/>
      <w:r>
        <w:rPr>
          <w:spacing w:val="-39"/>
        </w:rPr>
        <w:t xml:space="preserve"> </w:t>
      </w:r>
      <w:r>
        <w:t>[Neerincx</w:t>
      </w:r>
      <w:r>
        <w:rPr>
          <w:spacing w:val="-28"/>
        </w:rPr>
        <w:t xml:space="preserve"> </w:t>
      </w:r>
      <w:r>
        <w:t>and</w:t>
      </w:r>
      <w:r>
        <w:rPr>
          <w:spacing w:val="-28"/>
        </w:rPr>
        <w:t xml:space="preserve"> </w:t>
      </w:r>
      <w:proofErr w:type="spellStart"/>
      <w:r>
        <w:t>Linderberg</w:t>
      </w:r>
      <w:proofErr w:type="spellEnd"/>
      <w:r>
        <w:rPr>
          <w:spacing w:val="-28"/>
        </w:rPr>
        <w:t xml:space="preserve"> </w:t>
      </w:r>
      <w:r>
        <w:t>(2012)].</w:t>
      </w:r>
    </w:p>
    <w:p w14:paraId="66466BC6" w14:textId="77777777" w:rsidR="00B07A10" w:rsidRDefault="00B07A10">
      <w:pPr>
        <w:pStyle w:val="Plattetekst"/>
        <w:spacing w:before="7"/>
        <w:rPr>
          <w:sz w:val="21"/>
        </w:rPr>
      </w:pPr>
    </w:p>
    <w:p w14:paraId="66466BC7" w14:textId="5DFEA072" w:rsidR="00B07A10" w:rsidRDefault="00785C94">
      <w:pPr>
        <w:pStyle w:val="Plattetekst"/>
        <w:spacing w:line="348" w:lineRule="auto"/>
        <w:ind w:left="107" w:right="1446"/>
        <w:jc w:val="both"/>
      </w:pPr>
      <w:r>
        <w:t>The</w:t>
      </w:r>
      <w:r>
        <w:rPr>
          <w:spacing w:val="-16"/>
        </w:rPr>
        <w:t xml:space="preserve"> </w:t>
      </w:r>
      <w:r>
        <w:t>first</w:t>
      </w:r>
      <w:r>
        <w:rPr>
          <w:spacing w:val="-16"/>
        </w:rPr>
        <w:t xml:space="preserve"> </w:t>
      </w:r>
      <w:r>
        <w:t>step</w:t>
      </w:r>
      <w:r>
        <w:rPr>
          <w:spacing w:val="-16"/>
        </w:rPr>
        <w:t xml:space="preserve"> </w:t>
      </w:r>
      <w:r>
        <w:t>is</w:t>
      </w:r>
      <w:r>
        <w:rPr>
          <w:spacing w:val="-16"/>
        </w:rPr>
        <w:t xml:space="preserve"> </w:t>
      </w:r>
      <w:r>
        <w:t>to</w:t>
      </w:r>
      <w:r>
        <w:rPr>
          <w:spacing w:val="-16"/>
        </w:rPr>
        <w:t xml:space="preserve"> </w:t>
      </w:r>
      <w:r>
        <w:t>create</w:t>
      </w:r>
      <w:r>
        <w:rPr>
          <w:spacing w:val="-16"/>
        </w:rPr>
        <w:t xml:space="preserve"> </w:t>
      </w:r>
      <w:r>
        <w:t>a</w:t>
      </w:r>
      <w:r>
        <w:rPr>
          <w:spacing w:val="-16"/>
        </w:rPr>
        <w:t xml:space="preserve"> </w:t>
      </w:r>
      <w:r>
        <w:t>foundation.</w:t>
      </w:r>
      <w:r>
        <w:rPr>
          <w:spacing w:val="10"/>
        </w:rPr>
        <w:t xml:space="preserve"> </w:t>
      </w:r>
      <w:r>
        <w:t>The</w:t>
      </w:r>
      <w:r>
        <w:rPr>
          <w:spacing w:val="-16"/>
        </w:rPr>
        <w:t xml:space="preserve"> </w:t>
      </w:r>
      <w:r>
        <w:t>current</w:t>
      </w:r>
      <w:r>
        <w:rPr>
          <w:spacing w:val="-16"/>
        </w:rPr>
        <w:t xml:space="preserve"> </w:t>
      </w:r>
      <w:r>
        <w:t>situation</w:t>
      </w:r>
      <w:r>
        <w:rPr>
          <w:spacing w:val="-16"/>
        </w:rPr>
        <w:t xml:space="preserve"> </w:t>
      </w:r>
      <w:r>
        <w:t>of</w:t>
      </w:r>
      <w:r>
        <w:rPr>
          <w:spacing w:val="-16"/>
        </w:rPr>
        <w:t xml:space="preserve"> </w:t>
      </w:r>
      <w:r>
        <w:t>the</w:t>
      </w:r>
      <w:r>
        <w:rPr>
          <w:spacing w:val="-16"/>
        </w:rPr>
        <w:t xml:space="preserve"> </w:t>
      </w:r>
      <w:r>
        <w:t>problem</w:t>
      </w:r>
      <w:r>
        <w:rPr>
          <w:spacing w:val="-16"/>
        </w:rPr>
        <w:t xml:space="preserve"> </w:t>
      </w:r>
      <w:r>
        <w:t>is</w:t>
      </w:r>
      <w:r>
        <w:rPr>
          <w:spacing w:val="-16"/>
        </w:rPr>
        <w:t xml:space="preserve"> </w:t>
      </w:r>
      <w:r>
        <w:t xml:space="preserve">addressed. </w:t>
      </w:r>
      <w:r>
        <w:rPr>
          <w:w w:val="95"/>
        </w:rPr>
        <w:t>Thereby</w:t>
      </w:r>
      <w:r>
        <w:rPr>
          <w:spacing w:val="-11"/>
          <w:w w:val="95"/>
        </w:rPr>
        <w:t xml:space="preserve"> </w:t>
      </w:r>
      <w:r>
        <w:rPr>
          <w:w w:val="95"/>
        </w:rPr>
        <w:t>considering</w:t>
      </w:r>
      <w:r>
        <w:rPr>
          <w:spacing w:val="-11"/>
          <w:w w:val="95"/>
        </w:rPr>
        <w:t xml:space="preserve"> </w:t>
      </w:r>
      <w:r>
        <w:rPr>
          <w:w w:val="95"/>
        </w:rPr>
        <w:t>existing</w:t>
      </w:r>
      <w:r>
        <w:rPr>
          <w:spacing w:val="-11"/>
          <w:w w:val="95"/>
        </w:rPr>
        <w:t xml:space="preserve"> </w:t>
      </w:r>
      <w:r>
        <w:rPr>
          <w:w w:val="95"/>
        </w:rPr>
        <w:t>knowledge</w:t>
      </w:r>
      <w:r>
        <w:rPr>
          <w:spacing w:val="-11"/>
          <w:w w:val="95"/>
        </w:rPr>
        <w:t xml:space="preserve"> </w:t>
      </w:r>
      <w:r>
        <w:rPr>
          <w:w w:val="95"/>
        </w:rPr>
        <w:t>which</w:t>
      </w:r>
      <w:r>
        <w:rPr>
          <w:spacing w:val="-11"/>
          <w:w w:val="95"/>
        </w:rPr>
        <w:t xml:space="preserve"> </w:t>
      </w:r>
      <w:r>
        <w:rPr>
          <w:w w:val="95"/>
        </w:rPr>
        <w:t>might</w:t>
      </w:r>
      <w:r>
        <w:rPr>
          <w:spacing w:val="-11"/>
          <w:w w:val="95"/>
        </w:rPr>
        <w:t xml:space="preserve"> </w:t>
      </w:r>
      <w:r>
        <w:rPr>
          <w:spacing w:val="1"/>
          <w:w w:val="95"/>
        </w:rPr>
        <w:t>be</w:t>
      </w:r>
      <w:r>
        <w:rPr>
          <w:spacing w:val="-11"/>
          <w:w w:val="95"/>
        </w:rPr>
        <w:t xml:space="preserve"> </w:t>
      </w:r>
      <w:r>
        <w:rPr>
          <w:w w:val="95"/>
        </w:rPr>
        <w:t>relevant</w:t>
      </w:r>
      <w:r>
        <w:rPr>
          <w:spacing w:val="-11"/>
          <w:w w:val="95"/>
        </w:rPr>
        <w:t xml:space="preserve"> </w:t>
      </w:r>
      <w:r>
        <w:rPr>
          <w:w w:val="95"/>
        </w:rPr>
        <w:t>to</w:t>
      </w:r>
      <w:r>
        <w:rPr>
          <w:spacing w:val="-11"/>
          <w:w w:val="95"/>
        </w:rPr>
        <w:t xml:space="preserve"> </w:t>
      </w:r>
      <w:r>
        <w:rPr>
          <w:w w:val="95"/>
        </w:rPr>
        <w:t>solve</w:t>
      </w:r>
      <w:r>
        <w:rPr>
          <w:spacing w:val="-11"/>
          <w:w w:val="95"/>
        </w:rPr>
        <w:t xml:space="preserve"> </w:t>
      </w:r>
      <w:r>
        <w:rPr>
          <w:w w:val="95"/>
        </w:rPr>
        <w:t>the</w:t>
      </w:r>
      <w:r>
        <w:rPr>
          <w:spacing w:val="-11"/>
          <w:w w:val="95"/>
        </w:rPr>
        <w:t xml:space="preserve"> </w:t>
      </w:r>
      <w:r>
        <w:rPr>
          <w:w w:val="95"/>
        </w:rPr>
        <w:t>problem,</w:t>
      </w:r>
      <w:r>
        <w:rPr>
          <w:spacing w:val="-10"/>
          <w:w w:val="95"/>
        </w:rPr>
        <w:t xml:space="preserve"> </w:t>
      </w:r>
      <w:r>
        <w:rPr>
          <w:w w:val="95"/>
        </w:rPr>
        <w:t>which results</w:t>
      </w:r>
      <w:r>
        <w:rPr>
          <w:spacing w:val="-26"/>
          <w:w w:val="95"/>
        </w:rPr>
        <w:t xml:space="preserve"> </w:t>
      </w:r>
      <w:r>
        <w:rPr>
          <w:w w:val="95"/>
        </w:rPr>
        <w:t>in</w:t>
      </w:r>
      <w:r>
        <w:rPr>
          <w:spacing w:val="-26"/>
          <w:w w:val="95"/>
        </w:rPr>
        <w:t xml:space="preserve"> </w:t>
      </w:r>
      <w:r>
        <w:rPr>
          <w:w w:val="95"/>
        </w:rPr>
        <w:t>the</w:t>
      </w:r>
      <w:r>
        <w:rPr>
          <w:spacing w:val="-26"/>
          <w:w w:val="95"/>
        </w:rPr>
        <w:t xml:space="preserve"> </w:t>
      </w:r>
      <w:r>
        <w:rPr>
          <w:w w:val="95"/>
        </w:rPr>
        <w:t>envisioned</w:t>
      </w:r>
      <w:r>
        <w:rPr>
          <w:spacing w:val="-26"/>
          <w:w w:val="95"/>
        </w:rPr>
        <w:t xml:space="preserve"> </w:t>
      </w:r>
      <w:r>
        <w:rPr>
          <w:w w:val="95"/>
        </w:rPr>
        <w:t>technology.</w:t>
      </w:r>
      <w:r>
        <w:rPr>
          <w:spacing w:val="-5"/>
          <w:w w:val="95"/>
        </w:rPr>
        <w:t xml:space="preserve"> </w:t>
      </w:r>
      <w:r>
        <w:rPr>
          <w:w w:val="95"/>
        </w:rPr>
        <w:t>The</w:t>
      </w:r>
      <w:r>
        <w:rPr>
          <w:spacing w:val="-26"/>
          <w:w w:val="95"/>
        </w:rPr>
        <w:t xml:space="preserve"> </w:t>
      </w:r>
      <w:r>
        <w:rPr>
          <w:w w:val="95"/>
        </w:rPr>
        <w:t>next</w:t>
      </w:r>
      <w:r>
        <w:rPr>
          <w:spacing w:val="-26"/>
          <w:w w:val="95"/>
        </w:rPr>
        <w:t xml:space="preserve"> </w:t>
      </w:r>
      <w:r>
        <w:rPr>
          <w:w w:val="95"/>
        </w:rPr>
        <w:t>step</w:t>
      </w:r>
      <w:r>
        <w:rPr>
          <w:spacing w:val="-26"/>
          <w:w w:val="95"/>
        </w:rPr>
        <w:t xml:space="preserve"> </w:t>
      </w:r>
      <w:r>
        <w:rPr>
          <w:w w:val="95"/>
        </w:rPr>
        <w:t>is</w:t>
      </w:r>
      <w:r>
        <w:rPr>
          <w:spacing w:val="-26"/>
          <w:w w:val="95"/>
        </w:rPr>
        <w:t xml:space="preserve"> </w:t>
      </w:r>
      <w:r>
        <w:rPr>
          <w:w w:val="95"/>
        </w:rPr>
        <w:t>to</w:t>
      </w:r>
      <w:r>
        <w:rPr>
          <w:spacing w:val="-26"/>
          <w:w w:val="95"/>
        </w:rPr>
        <w:t xml:space="preserve"> </w:t>
      </w:r>
      <w:r>
        <w:rPr>
          <w:w w:val="95"/>
        </w:rPr>
        <w:t>define</w:t>
      </w:r>
      <w:r>
        <w:rPr>
          <w:spacing w:val="-26"/>
          <w:w w:val="95"/>
        </w:rPr>
        <w:t xml:space="preserve"> </w:t>
      </w:r>
      <w:r>
        <w:rPr>
          <w:w w:val="95"/>
        </w:rPr>
        <w:t>the</w:t>
      </w:r>
      <w:r>
        <w:rPr>
          <w:spacing w:val="-26"/>
          <w:w w:val="95"/>
        </w:rPr>
        <w:t xml:space="preserve"> </w:t>
      </w:r>
      <w:r>
        <w:rPr>
          <w:w w:val="95"/>
        </w:rPr>
        <w:t>system</w:t>
      </w:r>
      <w:r>
        <w:rPr>
          <w:spacing w:val="-26"/>
          <w:w w:val="95"/>
        </w:rPr>
        <w:t xml:space="preserve"> </w:t>
      </w:r>
      <w:r>
        <w:rPr>
          <w:w w:val="95"/>
        </w:rPr>
        <w:t>design</w:t>
      </w:r>
      <w:r>
        <w:rPr>
          <w:spacing w:val="-26"/>
          <w:w w:val="95"/>
        </w:rPr>
        <w:t xml:space="preserve"> </w:t>
      </w:r>
      <w:r>
        <w:rPr>
          <w:w w:val="95"/>
        </w:rPr>
        <w:t xml:space="preserve">specification. </w:t>
      </w:r>
      <w:r>
        <w:t>In</w:t>
      </w:r>
      <w:r>
        <w:rPr>
          <w:spacing w:val="-24"/>
        </w:rPr>
        <w:t xml:space="preserve"> </w:t>
      </w:r>
      <w:r>
        <w:t>which</w:t>
      </w:r>
      <w:r>
        <w:rPr>
          <w:spacing w:val="-24"/>
        </w:rPr>
        <w:t xml:space="preserve"> </w:t>
      </w:r>
      <w:r>
        <w:t>scenarios</w:t>
      </w:r>
      <w:r>
        <w:rPr>
          <w:spacing w:val="-24"/>
        </w:rPr>
        <w:t xml:space="preserve"> </w:t>
      </w:r>
      <w:r>
        <w:t>are</w:t>
      </w:r>
      <w:r>
        <w:rPr>
          <w:spacing w:val="-24"/>
        </w:rPr>
        <w:t xml:space="preserve"> </w:t>
      </w:r>
      <w:r>
        <w:t>described</w:t>
      </w:r>
      <w:r>
        <w:rPr>
          <w:spacing w:val="-24"/>
        </w:rPr>
        <w:t xml:space="preserve"> </w:t>
      </w:r>
      <w:del w:id="2" w:author="Tom Wever" w:date="2018-11-25T10:19:00Z">
        <w:r w:rsidDel="003D1731">
          <w:delText>which</w:delText>
        </w:r>
        <w:r w:rsidDel="003D1731">
          <w:rPr>
            <w:spacing w:val="-24"/>
          </w:rPr>
          <w:delText xml:space="preserve"> </w:delText>
        </w:r>
      </w:del>
      <w:ins w:id="3" w:author="Tom Wever" w:date="2018-11-25T10:19:00Z">
        <w:r w:rsidR="003D1731">
          <w:t>that</w:t>
        </w:r>
        <w:r w:rsidR="003D1731">
          <w:rPr>
            <w:spacing w:val="-24"/>
          </w:rPr>
          <w:t xml:space="preserve"> </w:t>
        </w:r>
      </w:ins>
      <w:r>
        <w:t>show</w:t>
      </w:r>
      <w:r>
        <w:rPr>
          <w:spacing w:val="-24"/>
        </w:rPr>
        <w:t xml:space="preserve"> </w:t>
      </w:r>
      <w:r>
        <w:t>how</w:t>
      </w:r>
      <w:r>
        <w:rPr>
          <w:spacing w:val="-24"/>
        </w:rPr>
        <w:t xml:space="preserve"> </w:t>
      </w:r>
      <w:r>
        <w:t>the</w:t>
      </w:r>
      <w:r>
        <w:rPr>
          <w:spacing w:val="-24"/>
        </w:rPr>
        <w:t xml:space="preserve"> </w:t>
      </w:r>
      <w:r>
        <w:t>problem</w:t>
      </w:r>
      <w:r>
        <w:rPr>
          <w:spacing w:val="-24"/>
        </w:rPr>
        <w:t xml:space="preserve"> </w:t>
      </w:r>
      <w:r>
        <w:t>is</w:t>
      </w:r>
      <w:r>
        <w:rPr>
          <w:spacing w:val="-24"/>
        </w:rPr>
        <w:t xml:space="preserve"> </w:t>
      </w:r>
      <w:r>
        <w:t>solved. From</w:t>
      </w:r>
      <w:r>
        <w:rPr>
          <w:spacing w:val="-24"/>
        </w:rPr>
        <w:t xml:space="preserve"> </w:t>
      </w:r>
      <w:r>
        <w:t>this</w:t>
      </w:r>
      <w:r>
        <w:rPr>
          <w:spacing w:val="-24"/>
        </w:rPr>
        <w:t xml:space="preserve"> </w:t>
      </w:r>
      <w:r>
        <w:t>can</w:t>
      </w:r>
      <w:r>
        <w:rPr>
          <w:spacing w:val="-24"/>
        </w:rPr>
        <w:t xml:space="preserve"> </w:t>
      </w:r>
      <w:r>
        <w:rPr>
          <w:spacing w:val="1"/>
        </w:rPr>
        <w:t xml:space="preserve">be </w:t>
      </w:r>
      <w:r>
        <w:t>extracted</w:t>
      </w:r>
      <w:r>
        <w:rPr>
          <w:spacing w:val="-29"/>
        </w:rPr>
        <w:t xml:space="preserve"> </w:t>
      </w:r>
      <w:r>
        <w:t>what</w:t>
      </w:r>
      <w:r>
        <w:rPr>
          <w:spacing w:val="-29"/>
        </w:rPr>
        <w:t xml:space="preserve"> </w:t>
      </w:r>
      <w:r>
        <w:t>should</w:t>
      </w:r>
      <w:r>
        <w:rPr>
          <w:spacing w:val="-29"/>
        </w:rPr>
        <w:t xml:space="preserve"> </w:t>
      </w:r>
      <w:r>
        <w:rPr>
          <w:spacing w:val="1"/>
        </w:rPr>
        <w:t>be</w:t>
      </w:r>
      <w:r>
        <w:rPr>
          <w:spacing w:val="-29"/>
        </w:rPr>
        <w:t xml:space="preserve"> </w:t>
      </w:r>
      <w:r>
        <w:t>designed</w:t>
      </w:r>
      <w:r>
        <w:rPr>
          <w:spacing w:val="-29"/>
        </w:rPr>
        <w:t xml:space="preserve"> </w:t>
      </w:r>
      <w:r>
        <w:t>and</w:t>
      </w:r>
      <w:r>
        <w:rPr>
          <w:spacing w:val="-29"/>
        </w:rPr>
        <w:t xml:space="preserve"> </w:t>
      </w:r>
      <w:r>
        <w:t>why</w:t>
      </w:r>
      <w:r>
        <w:rPr>
          <w:spacing w:val="-29"/>
        </w:rPr>
        <w:t xml:space="preserve"> </w:t>
      </w:r>
      <w:r>
        <w:t>this</w:t>
      </w:r>
      <w:r>
        <w:rPr>
          <w:spacing w:val="-29"/>
        </w:rPr>
        <w:t xml:space="preserve"> </w:t>
      </w:r>
      <w:r>
        <w:t>is</w:t>
      </w:r>
      <w:r>
        <w:rPr>
          <w:spacing w:val="-29"/>
        </w:rPr>
        <w:t xml:space="preserve"> </w:t>
      </w:r>
      <w:r>
        <w:t>done.</w:t>
      </w:r>
      <w:r>
        <w:rPr>
          <w:spacing w:val="-15"/>
        </w:rPr>
        <w:t xml:space="preserve"> </w:t>
      </w:r>
      <w:r>
        <w:t>Using</w:t>
      </w:r>
      <w:r>
        <w:rPr>
          <w:spacing w:val="-29"/>
        </w:rPr>
        <w:t xml:space="preserve"> </w:t>
      </w:r>
      <w:r>
        <w:t>this</w:t>
      </w:r>
      <w:ins w:id="4" w:author="Tom Wever" w:date="2018-11-25T10:19:00Z">
        <w:r w:rsidR="00016D93">
          <w:t>,</w:t>
        </w:r>
      </w:ins>
      <w:r>
        <w:rPr>
          <w:spacing w:val="-29"/>
        </w:rPr>
        <w:t xml:space="preserve"> </w:t>
      </w:r>
      <w:r>
        <w:t>a</w:t>
      </w:r>
      <w:r>
        <w:rPr>
          <w:spacing w:val="-29"/>
        </w:rPr>
        <w:t xml:space="preserve"> </w:t>
      </w:r>
      <w:r>
        <w:t>design</w:t>
      </w:r>
      <w:r>
        <w:rPr>
          <w:spacing w:val="-29"/>
        </w:rPr>
        <w:t xml:space="preserve"> </w:t>
      </w:r>
      <w:r>
        <w:t>is</w:t>
      </w:r>
      <w:r>
        <w:rPr>
          <w:spacing w:val="-29"/>
        </w:rPr>
        <w:t xml:space="preserve"> </w:t>
      </w:r>
      <w:r>
        <w:t>made</w:t>
      </w:r>
      <w:r>
        <w:rPr>
          <w:spacing w:val="-29"/>
        </w:rPr>
        <w:t xml:space="preserve"> </w:t>
      </w:r>
      <w:del w:id="5" w:author="Tom Wever" w:date="2018-11-25T10:20:00Z">
        <w:r w:rsidDel="00016D93">
          <w:delText xml:space="preserve">which </w:delText>
        </w:r>
      </w:del>
      <w:ins w:id="6" w:author="Tom Wever" w:date="2018-11-25T10:20:00Z">
        <w:r w:rsidR="00016D93">
          <w:t xml:space="preserve">that </w:t>
        </w:r>
      </w:ins>
      <w:r>
        <w:t>is being evaluated to make improvements in next iterative steps.</w:t>
      </w:r>
    </w:p>
    <w:p w14:paraId="66466BC8" w14:textId="2C8AE30F" w:rsidR="00AF61C6" w:rsidRDefault="00AF61C6">
      <w:pPr>
        <w:rPr>
          <w:ins w:id="7" w:author="Tom Wever" w:date="2018-11-25T10:20:00Z"/>
        </w:rPr>
      </w:pPr>
      <w:ins w:id="8" w:author="Tom Wever" w:date="2018-11-25T10:20:00Z">
        <w:r>
          <w:br w:type="page"/>
        </w:r>
      </w:ins>
    </w:p>
    <w:p w14:paraId="6735729D" w14:textId="77777777" w:rsidR="00B07A10" w:rsidDel="00016D93" w:rsidRDefault="00B07A10">
      <w:pPr>
        <w:spacing w:line="348" w:lineRule="auto"/>
        <w:jc w:val="both"/>
        <w:rPr>
          <w:del w:id="9" w:author="Tom Wever" w:date="2018-11-25T10:20:00Z"/>
        </w:rPr>
        <w:sectPr w:rsidR="00B07A10" w:rsidDel="00016D93">
          <w:pgSz w:w="11910" w:h="16840"/>
          <w:pgMar w:top="1060" w:right="280" w:bottom="280" w:left="1620" w:header="708" w:footer="708" w:gutter="0"/>
          <w:cols w:space="708"/>
        </w:sectPr>
      </w:pPr>
    </w:p>
    <w:p w14:paraId="66466BC9" w14:textId="5AA1D252" w:rsidR="00B07A10" w:rsidDel="00016D93" w:rsidRDefault="00785C94">
      <w:pPr>
        <w:pStyle w:val="Plattetekst"/>
        <w:spacing w:before="48"/>
        <w:ind w:left="108"/>
        <w:rPr>
          <w:del w:id="10" w:author="Tom Wever" w:date="2018-11-25T10:20:00Z"/>
        </w:rPr>
      </w:pPr>
      <w:del w:id="11" w:author="Tom Wever" w:date="2018-11-25T10:20:00Z">
        <w:r w:rsidDel="00016D93">
          <w:delText>70</w:delText>
        </w:r>
      </w:del>
    </w:p>
    <w:p w14:paraId="66466BCA" w14:textId="0D0E7859" w:rsidR="00B07A10" w:rsidDel="00016D93" w:rsidRDefault="00B07A10">
      <w:pPr>
        <w:pStyle w:val="Plattetekst"/>
        <w:spacing w:before="48"/>
        <w:ind w:left="108"/>
        <w:rPr>
          <w:del w:id="12" w:author="Tom Wever" w:date="2018-11-25T10:20:00Z"/>
        </w:rPr>
        <w:sectPr w:rsidR="00B07A10" w:rsidDel="00016D93">
          <w:pgSz w:w="11910" w:h="16840"/>
          <w:pgMar w:top="1060" w:right="280" w:bottom="280" w:left="1620" w:header="708" w:footer="708" w:gutter="0"/>
          <w:cols w:space="708"/>
        </w:sectPr>
        <w:pPrChange w:id="13" w:author="Tom Wever" w:date="2018-11-25T10:20:00Z">
          <w:pPr/>
        </w:pPrChange>
      </w:pPr>
    </w:p>
    <w:p w14:paraId="66466BCB" w14:textId="087AEBC5" w:rsidR="00B07A10" w:rsidDel="00AF61C6" w:rsidRDefault="00B07A10">
      <w:pPr>
        <w:pStyle w:val="Plattetekst"/>
        <w:spacing w:before="2"/>
        <w:rPr>
          <w:del w:id="14" w:author="Tom Wever" w:date="2018-11-25T10:20:00Z"/>
          <w:sz w:val="11"/>
        </w:rPr>
      </w:pPr>
    </w:p>
    <w:p w14:paraId="66466BCC" w14:textId="77777777" w:rsidR="00B07A10" w:rsidRDefault="00785C94">
      <w:pPr>
        <w:pStyle w:val="Kop1"/>
        <w:numPr>
          <w:ilvl w:val="0"/>
          <w:numId w:val="32"/>
        </w:numPr>
        <w:tabs>
          <w:tab w:val="left" w:pos="524"/>
        </w:tabs>
        <w:ind w:hanging="415"/>
        <w:jc w:val="both"/>
      </w:pPr>
      <w:bookmarkStart w:id="15" w:name="Foundation"/>
      <w:bookmarkEnd w:id="15"/>
      <w:r>
        <w:rPr>
          <w:b w:val="0"/>
          <w:i/>
          <w:color w:val="00AEEF"/>
        </w:rPr>
        <w:t>|</w:t>
      </w:r>
      <w:r>
        <w:rPr>
          <w:b w:val="0"/>
          <w:i/>
          <w:color w:val="00AEEF"/>
          <w:spacing w:val="30"/>
        </w:rPr>
        <w:t xml:space="preserve"> </w:t>
      </w:r>
      <w:r>
        <w:t>Foundation</w:t>
      </w:r>
    </w:p>
    <w:p w14:paraId="66466BCD" w14:textId="77777777" w:rsidR="00B07A10" w:rsidRDefault="00785C94">
      <w:pPr>
        <w:pStyle w:val="Plattetekst"/>
        <w:spacing w:before="341" w:line="348" w:lineRule="auto"/>
        <w:ind w:left="108" w:right="1445"/>
        <w:jc w:val="both"/>
      </w:pPr>
      <w:r>
        <w:rPr>
          <w:w w:val="95"/>
        </w:rPr>
        <w:t>The</w:t>
      </w:r>
      <w:r>
        <w:rPr>
          <w:spacing w:val="-8"/>
          <w:w w:val="95"/>
        </w:rPr>
        <w:t xml:space="preserve"> </w:t>
      </w:r>
      <w:r>
        <w:rPr>
          <w:w w:val="95"/>
        </w:rPr>
        <w:t>foundation</w:t>
      </w:r>
      <w:r>
        <w:rPr>
          <w:spacing w:val="-8"/>
          <w:w w:val="95"/>
        </w:rPr>
        <w:t xml:space="preserve"> </w:t>
      </w:r>
      <w:r>
        <w:rPr>
          <w:w w:val="95"/>
        </w:rPr>
        <w:t>segment</w:t>
      </w:r>
      <w:r>
        <w:rPr>
          <w:spacing w:val="-8"/>
          <w:w w:val="95"/>
        </w:rPr>
        <w:t xml:space="preserve"> </w:t>
      </w:r>
      <w:r>
        <w:rPr>
          <w:w w:val="95"/>
        </w:rPr>
        <w:t>in</w:t>
      </w:r>
      <w:r>
        <w:rPr>
          <w:spacing w:val="-8"/>
          <w:w w:val="95"/>
        </w:rPr>
        <w:t xml:space="preserve"> </w:t>
      </w:r>
      <w:r>
        <w:rPr>
          <w:w w:val="95"/>
        </w:rPr>
        <w:t>the</w:t>
      </w:r>
      <w:r>
        <w:rPr>
          <w:spacing w:val="-8"/>
          <w:w w:val="95"/>
        </w:rPr>
        <w:t xml:space="preserve"> </w:t>
      </w:r>
      <w:r>
        <w:rPr>
          <w:w w:val="95"/>
        </w:rPr>
        <w:t>situated</w:t>
      </w:r>
      <w:r>
        <w:rPr>
          <w:spacing w:val="-8"/>
          <w:w w:val="95"/>
        </w:rPr>
        <w:t xml:space="preserve"> </w:t>
      </w:r>
      <w:r>
        <w:rPr>
          <w:w w:val="95"/>
        </w:rPr>
        <w:t>Cognitive</w:t>
      </w:r>
      <w:r>
        <w:rPr>
          <w:spacing w:val="-8"/>
          <w:w w:val="95"/>
        </w:rPr>
        <w:t xml:space="preserve"> </w:t>
      </w:r>
      <w:r>
        <w:rPr>
          <w:w w:val="95"/>
        </w:rPr>
        <w:t>Engineering</w:t>
      </w:r>
      <w:r>
        <w:rPr>
          <w:spacing w:val="-8"/>
          <w:w w:val="95"/>
        </w:rPr>
        <w:t xml:space="preserve"> </w:t>
      </w:r>
      <w:r>
        <w:rPr>
          <w:w w:val="95"/>
        </w:rPr>
        <w:t>(</w:t>
      </w:r>
      <w:proofErr w:type="spellStart"/>
      <w:r>
        <w:rPr>
          <w:w w:val="95"/>
        </w:rPr>
        <w:t>sCE</w:t>
      </w:r>
      <w:proofErr w:type="spellEnd"/>
      <w:r>
        <w:rPr>
          <w:w w:val="95"/>
        </w:rPr>
        <w:t>)</w:t>
      </w:r>
      <w:r>
        <w:rPr>
          <w:spacing w:val="-8"/>
          <w:w w:val="95"/>
        </w:rPr>
        <w:t xml:space="preserve"> </w:t>
      </w:r>
      <w:r>
        <w:rPr>
          <w:w w:val="95"/>
        </w:rPr>
        <w:t>methodology</w:t>
      </w:r>
      <w:r>
        <w:rPr>
          <w:spacing w:val="-8"/>
          <w:w w:val="95"/>
        </w:rPr>
        <w:t xml:space="preserve"> </w:t>
      </w:r>
      <w:r>
        <w:rPr>
          <w:w w:val="95"/>
        </w:rPr>
        <w:t>describes the</w:t>
      </w:r>
      <w:r>
        <w:rPr>
          <w:spacing w:val="-17"/>
          <w:w w:val="95"/>
        </w:rPr>
        <w:t xml:space="preserve"> </w:t>
      </w:r>
      <w:r>
        <w:rPr>
          <w:w w:val="95"/>
        </w:rPr>
        <w:t>design</w:t>
      </w:r>
      <w:r>
        <w:rPr>
          <w:spacing w:val="-17"/>
          <w:w w:val="95"/>
        </w:rPr>
        <w:t xml:space="preserve"> </w:t>
      </w:r>
      <w:r>
        <w:rPr>
          <w:w w:val="95"/>
        </w:rPr>
        <w:t>rationale</w:t>
      </w:r>
      <w:r>
        <w:rPr>
          <w:spacing w:val="-17"/>
          <w:w w:val="95"/>
        </w:rPr>
        <w:t xml:space="preserve"> </w:t>
      </w:r>
      <w:r>
        <w:rPr>
          <w:w w:val="95"/>
        </w:rPr>
        <w:t>in</w:t>
      </w:r>
      <w:r>
        <w:rPr>
          <w:spacing w:val="-17"/>
          <w:w w:val="95"/>
        </w:rPr>
        <w:t xml:space="preserve"> </w:t>
      </w:r>
      <w:r>
        <w:rPr>
          <w:w w:val="95"/>
        </w:rPr>
        <w:t>terms</w:t>
      </w:r>
      <w:r>
        <w:rPr>
          <w:spacing w:val="-17"/>
          <w:w w:val="95"/>
        </w:rPr>
        <w:t xml:space="preserve"> </w:t>
      </w:r>
      <w:r>
        <w:rPr>
          <w:w w:val="95"/>
        </w:rPr>
        <w:t>of</w:t>
      </w:r>
      <w:r>
        <w:rPr>
          <w:spacing w:val="-17"/>
          <w:w w:val="95"/>
        </w:rPr>
        <w:t xml:space="preserve"> </w:t>
      </w:r>
      <w:r>
        <w:rPr>
          <w:w w:val="95"/>
        </w:rPr>
        <w:t>operational</w:t>
      </w:r>
      <w:r>
        <w:rPr>
          <w:spacing w:val="-17"/>
          <w:w w:val="95"/>
        </w:rPr>
        <w:t xml:space="preserve"> </w:t>
      </w:r>
      <w:r>
        <w:rPr>
          <w:w w:val="95"/>
        </w:rPr>
        <w:t>demands,</w:t>
      </w:r>
      <w:r>
        <w:rPr>
          <w:spacing w:val="-16"/>
          <w:w w:val="95"/>
        </w:rPr>
        <w:t xml:space="preserve"> </w:t>
      </w:r>
      <w:r>
        <w:rPr>
          <w:w w:val="95"/>
        </w:rPr>
        <w:t>relevant</w:t>
      </w:r>
      <w:r>
        <w:rPr>
          <w:spacing w:val="-17"/>
          <w:w w:val="95"/>
        </w:rPr>
        <w:t xml:space="preserve"> </w:t>
      </w:r>
      <w:r>
        <w:rPr>
          <w:w w:val="95"/>
        </w:rPr>
        <w:t>human</w:t>
      </w:r>
      <w:r>
        <w:rPr>
          <w:spacing w:val="-17"/>
          <w:w w:val="95"/>
        </w:rPr>
        <w:t xml:space="preserve"> </w:t>
      </w:r>
      <w:r>
        <w:rPr>
          <w:w w:val="95"/>
        </w:rPr>
        <w:t>factors</w:t>
      </w:r>
      <w:r>
        <w:rPr>
          <w:spacing w:val="-17"/>
          <w:w w:val="95"/>
        </w:rPr>
        <w:t xml:space="preserve"> </w:t>
      </w:r>
      <w:r>
        <w:rPr>
          <w:w w:val="95"/>
        </w:rPr>
        <w:t>knowledge,</w:t>
      </w:r>
      <w:r>
        <w:rPr>
          <w:spacing w:val="-16"/>
          <w:w w:val="95"/>
        </w:rPr>
        <w:t xml:space="preserve"> </w:t>
      </w:r>
      <w:r>
        <w:rPr>
          <w:w w:val="95"/>
        </w:rPr>
        <w:t>and envisioned</w:t>
      </w:r>
      <w:r>
        <w:rPr>
          <w:spacing w:val="-32"/>
          <w:w w:val="95"/>
        </w:rPr>
        <w:t xml:space="preserve"> </w:t>
      </w:r>
      <w:r>
        <w:rPr>
          <w:w w:val="95"/>
        </w:rPr>
        <w:t>technologies.</w:t>
      </w:r>
      <w:r>
        <w:rPr>
          <w:spacing w:val="-17"/>
          <w:w w:val="95"/>
        </w:rPr>
        <w:t xml:space="preserve"> </w:t>
      </w:r>
      <w:r>
        <w:rPr>
          <w:w w:val="95"/>
        </w:rPr>
        <w:t>Together,</w:t>
      </w:r>
      <w:r>
        <w:rPr>
          <w:spacing w:val="-31"/>
          <w:w w:val="95"/>
        </w:rPr>
        <w:t xml:space="preserve"> </w:t>
      </w:r>
      <w:r>
        <w:rPr>
          <w:w w:val="95"/>
        </w:rPr>
        <w:t>these</w:t>
      </w:r>
      <w:r>
        <w:rPr>
          <w:spacing w:val="-32"/>
          <w:w w:val="95"/>
        </w:rPr>
        <w:t xml:space="preserve"> </w:t>
      </w:r>
      <w:r>
        <w:rPr>
          <w:w w:val="95"/>
        </w:rPr>
        <w:t>three</w:t>
      </w:r>
      <w:r>
        <w:rPr>
          <w:spacing w:val="-32"/>
          <w:w w:val="95"/>
        </w:rPr>
        <w:t xml:space="preserve"> </w:t>
      </w:r>
      <w:r>
        <w:rPr>
          <w:w w:val="95"/>
        </w:rPr>
        <w:t>constituents</w:t>
      </w:r>
      <w:r>
        <w:rPr>
          <w:spacing w:val="-32"/>
          <w:w w:val="95"/>
        </w:rPr>
        <w:t xml:space="preserve"> </w:t>
      </w:r>
      <w:r>
        <w:rPr>
          <w:w w:val="95"/>
        </w:rPr>
        <w:t>describe</w:t>
      </w:r>
      <w:r>
        <w:rPr>
          <w:spacing w:val="-32"/>
          <w:w w:val="95"/>
        </w:rPr>
        <w:t xml:space="preserve"> </w:t>
      </w:r>
      <w:r>
        <w:rPr>
          <w:w w:val="95"/>
        </w:rPr>
        <w:t>the</w:t>
      </w:r>
      <w:r>
        <w:rPr>
          <w:spacing w:val="-32"/>
          <w:w w:val="95"/>
        </w:rPr>
        <w:t xml:space="preserve"> </w:t>
      </w:r>
      <w:r>
        <w:rPr>
          <w:w w:val="95"/>
        </w:rPr>
        <w:t>problem</w:t>
      </w:r>
      <w:r>
        <w:rPr>
          <w:spacing w:val="-32"/>
          <w:w w:val="95"/>
        </w:rPr>
        <w:t xml:space="preserve"> </w:t>
      </w:r>
      <w:r>
        <w:rPr>
          <w:w w:val="95"/>
        </w:rPr>
        <w:t>to</w:t>
      </w:r>
      <w:r>
        <w:rPr>
          <w:spacing w:val="-32"/>
          <w:w w:val="95"/>
        </w:rPr>
        <w:t xml:space="preserve"> </w:t>
      </w:r>
      <w:r>
        <w:rPr>
          <w:spacing w:val="1"/>
          <w:w w:val="95"/>
        </w:rPr>
        <w:t>be</w:t>
      </w:r>
      <w:r>
        <w:rPr>
          <w:spacing w:val="-32"/>
          <w:w w:val="95"/>
        </w:rPr>
        <w:t xml:space="preserve"> </w:t>
      </w:r>
      <w:r>
        <w:rPr>
          <w:w w:val="95"/>
        </w:rPr>
        <w:t>solved, the</w:t>
      </w:r>
      <w:r>
        <w:rPr>
          <w:spacing w:val="-23"/>
          <w:w w:val="95"/>
        </w:rPr>
        <w:t xml:space="preserve"> </w:t>
      </w:r>
      <w:r>
        <w:rPr>
          <w:w w:val="95"/>
        </w:rPr>
        <w:t>existing</w:t>
      </w:r>
      <w:r>
        <w:rPr>
          <w:spacing w:val="-23"/>
          <w:w w:val="95"/>
        </w:rPr>
        <w:t xml:space="preserve"> </w:t>
      </w:r>
      <w:r>
        <w:rPr>
          <w:w w:val="95"/>
        </w:rPr>
        <w:t>knowledge</w:t>
      </w:r>
      <w:r>
        <w:rPr>
          <w:spacing w:val="-23"/>
          <w:w w:val="95"/>
        </w:rPr>
        <w:t xml:space="preserve"> </w:t>
      </w:r>
      <w:r>
        <w:rPr>
          <w:w w:val="95"/>
        </w:rPr>
        <w:t>on</w:t>
      </w:r>
      <w:r>
        <w:rPr>
          <w:spacing w:val="-23"/>
          <w:w w:val="95"/>
        </w:rPr>
        <w:t xml:space="preserve"> </w:t>
      </w:r>
      <w:r>
        <w:rPr>
          <w:spacing w:val="-4"/>
          <w:w w:val="95"/>
        </w:rPr>
        <w:t>ways</w:t>
      </w:r>
      <w:r>
        <w:rPr>
          <w:spacing w:val="-23"/>
          <w:w w:val="95"/>
        </w:rPr>
        <w:t xml:space="preserve"> </w:t>
      </w:r>
      <w:r>
        <w:rPr>
          <w:w w:val="95"/>
        </w:rPr>
        <w:t>to</w:t>
      </w:r>
      <w:r>
        <w:rPr>
          <w:spacing w:val="-23"/>
          <w:w w:val="95"/>
        </w:rPr>
        <w:t xml:space="preserve"> </w:t>
      </w:r>
      <w:r>
        <w:rPr>
          <w:w w:val="95"/>
        </w:rPr>
        <w:t>solve</w:t>
      </w:r>
      <w:r>
        <w:rPr>
          <w:spacing w:val="-23"/>
          <w:w w:val="95"/>
        </w:rPr>
        <w:t xml:space="preserve"> </w:t>
      </w:r>
      <w:r>
        <w:rPr>
          <w:w w:val="95"/>
        </w:rPr>
        <w:t>the</w:t>
      </w:r>
      <w:r>
        <w:rPr>
          <w:spacing w:val="-23"/>
          <w:w w:val="95"/>
        </w:rPr>
        <w:t xml:space="preserve"> </w:t>
      </w:r>
      <w:r>
        <w:rPr>
          <w:w w:val="95"/>
        </w:rPr>
        <w:t>problem,</w:t>
      </w:r>
      <w:r>
        <w:rPr>
          <w:spacing w:val="-21"/>
          <w:w w:val="95"/>
        </w:rPr>
        <w:t xml:space="preserve"> </w:t>
      </w:r>
      <w:r>
        <w:rPr>
          <w:w w:val="95"/>
        </w:rPr>
        <w:t>and</w:t>
      </w:r>
      <w:r>
        <w:rPr>
          <w:spacing w:val="-23"/>
          <w:w w:val="95"/>
        </w:rPr>
        <w:t xml:space="preserve"> </w:t>
      </w:r>
      <w:r>
        <w:rPr>
          <w:w w:val="95"/>
        </w:rPr>
        <w:t>the</w:t>
      </w:r>
      <w:r>
        <w:rPr>
          <w:spacing w:val="-23"/>
          <w:w w:val="95"/>
        </w:rPr>
        <w:t xml:space="preserve"> </w:t>
      </w:r>
      <w:r>
        <w:rPr>
          <w:w w:val="95"/>
        </w:rPr>
        <w:t>technology</w:t>
      </w:r>
      <w:r>
        <w:rPr>
          <w:spacing w:val="-23"/>
          <w:w w:val="95"/>
        </w:rPr>
        <w:t xml:space="preserve"> </w:t>
      </w:r>
      <w:r>
        <w:rPr>
          <w:w w:val="95"/>
        </w:rPr>
        <w:t>needed</w:t>
      </w:r>
      <w:r>
        <w:rPr>
          <w:spacing w:val="-23"/>
          <w:w w:val="95"/>
        </w:rPr>
        <w:t xml:space="preserve"> </w:t>
      </w:r>
      <w:r>
        <w:rPr>
          <w:w w:val="95"/>
        </w:rPr>
        <w:t>to</w:t>
      </w:r>
      <w:r>
        <w:rPr>
          <w:spacing w:val="-23"/>
          <w:w w:val="95"/>
        </w:rPr>
        <w:t xml:space="preserve"> </w:t>
      </w:r>
      <w:r>
        <w:rPr>
          <w:w w:val="95"/>
        </w:rPr>
        <w:t xml:space="preserve">implement </w:t>
      </w:r>
      <w:r>
        <w:t>that</w:t>
      </w:r>
      <w:r>
        <w:rPr>
          <w:spacing w:val="10"/>
        </w:rPr>
        <w:t xml:space="preserve"> </w:t>
      </w:r>
      <w:r>
        <w:t>solution.</w:t>
      </w:r>
    </w:p>
    <w:p w14:paraId="66466BCE" w14:textId="77777777" w:rsidR="00B07A10" w:rsidRDefault="00B07A10">
      <w:pPr>
        <w:pStyle w:val="Plattetekst"/>
      </w:pPr>
    </w:p>
    <w:p w14:paraId="66466BCF" w14:textId="77777777" w:rsidR="00B07A10" w:rsidRDefault="00B07A10">
      <w:pPr>
        <w:pStyle w:val="Plattetekst"/>
        <w:spacing w:before="9"/>
        <w:rPr>
          <w:sz w:val="28"/>
        </w:rPr>
      </w:pPr>
    </w:p>
    <w:p w14:paraId="66466BD0" w14:textId="77777777" w:rsidR="00B07A10" w:rsidRDefault="00785C94">
      <w:pPr>
        <w:pStyle w:val="Kop2"/>
        <w:numPr>
          <w:ilvl w:val="1"/>
          <w:numId w:val="32"/>
        </w:numPr>
        <w:tabs>
          <w:tab w:val="left" w:pos="827"/>
        </w:tabs>
        <w:spacing w:before="1"/>
        <w:ind w:hanging="718"/>
        <w:jc w:val="both"/>
      </w:pPr>
      <w:r>
        <w:t>Operational</w:t>
      </w:r>
      <w:r>
        <w:rPr>
          <w:spacing w:val="25"/>
        </w:rPr>
        <w:t xml:space="preserve"> </w:t>
      </w:r>
      <w:r>
        <w:t>demands</w:t>
      </w:r>
    </w:p>
    <w:p w14:paraId="66466BD1" w14:textId="77777777" w:rsidR="00B07A10" w:rsidRDefault="00B07A10">
      <w:pPr>
        <w:pStyle w:val="Plattetekst"/>
        <w:spacing w:before="7"/>
        <w:rPr>
          <w:b/>
          <w:sz w:val="41"/>
        </w:rPr>
      </w:pPr>
    </w:p>
    <w:p w14:paraId="66466BD2" w14:textId="77777777" w:rsidR="00B07A10" w:rsidRDefault="00785C94">
      <w:pPr>
        <w:pStyle w:val="Plattetekst"/>
        <w:spacing w:line="348" w:lineRule="auto"/>
        <w:ind w:left="108" w:right="1446"/>
        <w:jc w:val="both"/>
      </w:pPr>
      <w:r>
        <w:t>The</w:t>
      </w:r>
      <w:r>
        <w:rPr>
          <w:spacing w:val="-20"/>
        </w:rPr>
        <w:t xml:space="preserve"> </w:t>
      </w:r>
      <w:r>
        <w:t>operational</w:t>
      </w:r>
      <w:r>
        <w:rPr>
          <w:spacing w:val="-20"/>
        </w:rPr>
        <w:t xml:space="preserve"> </w:t>
      </w:r>
      <w:r>
        <w:t>demands</w:t>
      </w:r>
      <w:r>
        <w:rPr>
          <w:spacing w:val="-20"/>
        </w:rPr>
        <w:t xml:space="preserve"> </w:t>
      </w:r>
      <w:r>
        <w:t>describe</w:t>
      </w:r>
      <w:r>
        <w:rPr>
          <w:spacing w:val="-20"/>
        </w:rPr>
        <w:t xml:space="preserve"> </w:t>
      </w:r>
      <w:r>
        <w:t>the</w:t>
      </w:r>
      <w:r>
        <w:rPr>
          <w:spacing w:val="-20"/>
        </w:rPr>
        <w:t xml:space="preserve"> </w:t>
      </w:r>
      <w:r>
        <w:t>current</w:t>
      </w:r>
      <w:r>
        <w:rPr>
          <w:spacing w:val="-20"/>
        </w:rPr>
        <w:t xml:space="preserve"> </w:t>
      </w:r>
      <w:r>
        <w:t>practice</w:t>
      </w:r>
      <w:r>
        <w:rPr>
          <w:spacing w:val="-20"/>
        </w:rPr>
        <w:t xml:space="preserve"> </w:t>
      </w:r>
      <w:r>
        <w:t>as</w:t>
      </w:r>
      <w:r>
        <w:rPr>
          <w:spacing w:val="-20"/>
        </w:rPr>
        <w:t xml:space="preserve"> </w:t>
      </w:r>
      <w:r>
        <w:t>it</w:t>
      </w:r>
      <w:r>
        <w:rPr>
          <w:spacing w:val="-20"/>
        </w:rPr>
        <w:t xml:space="preserve"> </w:t>
      </w:r>
      <w:r>
        <w:t>is,</w:t>
      </w:r>
      <w:r>
        <w:rPr>
          <w:spacing w:val="-18"/>
        </w:rPr>
        <w:t xml:space="preserve"> </w:t>
      </w:r>
      <w:r>
        <w:t>i.e.</w:t>
      </w:r>
      <w:r>
        <w:rPr>
          <w:spacing w:val="5"/>
        </w:rPr>
        <w:t xml:space="preserve"> </w:t>
      </w:r>
      <w:r>
        <w:t>without</w:t>
      </w:r>
      <w:r>
        <w:rPr>
          <w:spacing w:val="-20"/>
        </w:rPr>
        <w:t xml:space="preserve"> </w:t>
      </w:r>
      <w:r>
        <w:t>the</w:t>
      </w:r>
      <w:r>
        <w:rPr>
          <w:spacing w:val="-20"/>
        </w:rPr>
        <w:t xml:space="preserve"> </w:t>
      </w:r>
      <w:r>
        <w:t xml:space="preserve">envisioned </w:t>
      </w:r>
      <w:r>
        <w:rPr>
          <w:w w:val="95"/>
        </w:rPr>
        <w:t>technology.</w:t>
      </w:r>
      <w:r>
        <w:rPr>
          <w:spacing w:val="-10"/>
          <w:w w:val="95"/>
        </w:rPr>
        <w:t xml:space="preserve"> </w:t>
      </w:r>
      <w:r>
        <w:rPr>
          <w:spacing w:val="-5"/>
          <w:w w:val="95"/>
        </w:rPr>
        <w:t>For</w:t>
      </w:r>
      <w:r>
        <w:rPr>
          <w:spacing w:val="-28"/>
          <w:w w:val="95"/>
        </w:rPr>
        <w:t xml:space="preserve"> </w:t>
      </w:r>
      <w:r>
        <w:rPr>
          <w:w w:val="95"/>
        </w:rPr>
        <w:t>the</w:t>
      </w:r>
      <w:r>
        <w:rPr>
          <w:spacing w:val="-28"/>
          <w:w w:val="95"/>
        </w:rPr>
        <w:t xml:space="preserve"> </w:t>
      </w:r>
      <w:r>
        <w:rPr>
          <w:w w:val="95"/>
        </w:rPr>
        <w:t>operational</w:t>
      </w:r>
      <w:r>
        <w:rPr>
          <w:spacing w:val="-28"/>
          <w:w w:val="95"/>
        </w:rPr>
        <w:t xml:space="preserve"> </w:t>
      </w:r>
      <w:r>
        <w:rPr>
          <w:w w:val="95"/>
        </w:rPr>
        <w:t>demands,</w:t>
      </w:r>
      <w:r>
        <w:rPr>
          <w:spacing w:val="-27"/>
          <w:w w:val="95"/>
        </w:rPr>
        <w:t xml:space="preserve"> </w:t>
      </w:r>
      <w:r>
        <w:rPr>
          <w:w w:val="95"/>
        </w:rPr>
        <w:t>the</w:t>
      </w:r>
      <w:r>
        <w:rPr>
          <w:spacing w:val="-28"/>
          <w:w w:val="95"/>
        </w:rPr>
        <w:t xml:space="preserve"> </w:t>
      </w:r>
      <w:proofErr w:type="spellStart"/>
      <w:r>
        <w:rPr>
          <w:w w:val="95"/>
        </w:rPr>
        <w:t>sCE</w:t>
      </w:r>
      <w:proofErr w:type="spellEnd"/>
      <w:r>
        <w:rPr>
          <w:spacing w:val="-28"/>
          <w:w w:val="95"/>
        </w:rPr>
        <w:t xml:space="preserve"> </w:t>
      </w:r>
      <w:r>
        <w:rPr>
          <w:w w:val="95"/>
        </w:rPr>
        <w:t>method</w:t>
      </w:r>
      <w:r>
        <w:rPr>
          <w:spacing w:val="-28"/>
          <w:w w:val="95"/>
        </w:rPr>
        <w:t xml:space="preserve"> </w:t>
      </w:r>
      <w:r>
        <w:rPr>
          <w:w w:val="95"/>
        </w:rPr>
        <w:t>prescribes</w:t>
      </w:r>
      <w:r>
        <w:rPr>
          <w:spacing w:val="-28"/>
          <w:w w:val="95"/>
        </w:rPr>
        <w:t xml:space="preserve"> </w:t>
      </w:r>
      <w:r>
        <w:rPr>
          <w:w w:val="95"/>
        </w:rPr>
        <w:t>as</w:t>
      </w:r>
      <w:r>
        <w:rPr>
          <w:spacing w:val="-28"/>
          <w:w w:val="95"/>
        </w:rPr>
        <w:t xml:space="preserve"> </w:t>
      </w:r>
      <w:r>
        <w:rPr>
          <w:w w:val="95"/>
        </w:rPr>
        <w:t>main</w:t>
      </w:r>
      <w:r>
        <w:rPr>
          <w:spacing w:val="-28"/>
          <w:w w:val="95"/>
        </w:rPr>
        <w:t xml:space="preserve"> </w:t>
      </w:r>
      <w:r>
        <w:rPr>
          <w:w w:val="95"/>
        </w:rPr>
        <w:t>components</w:t>
      </w:r>
      <w:r>
        <w:rPr>
          <w:spacing w:val="-28"/>
          <w:w w:val="95"/>
        </w:rPr>
        <w:t xml:space="preserve"> </w:t>
      </w:r>
      <w:r>
        <w:rPr>
          <w:w w:val="95"/>
        </w:rPr>
        <w:t>the stakeholders</w:t>
      </w:r>
      <w:r>
        <w:rPr>
          <w:spacing w:val="-6"/>
          <w:w w:val="95"/>
        </w:rPr>
        <w:t xml:space="preserve"> </w:t>
      </w:r>
      <w:r>
        <w:rPr>
          <w:w w:val="95"/>
        </w:rPr>
        <w:t>with</w:t>
      </w:r>
      <w:r>
        <w:rPr>
          <w:spacing w:val="-6"/>
          <w:w w:val="95"/>
        </w:rPr>
        <w:t xml:space="preserve"> </w:t>
      </w:r>
      <w:r>
        <w:rPr>
          <w:w w:val="95"/>
        </w:rPr>
        <w:t>their</w:t>
      </w:r>
      <w:r>
        <w:rPr>
          <w:spacing w:val="-6"/>
          <w:w w:val="95"/>
        </w:rPr>
        <w:t xml:space="preserve"> </w:t>
      </w:r>
      <w:r>
        <w:rPr>
          <w:w w:val="95"/>
        </w:rPr>
        <w:t>characteristics</w:t>
      </w:r>
      <w:r>
        <w:rPr>
          <w:spacing w:val="-6"/>
          <w:w w:val="95"/>
        </w:rPr>
        <w:t xml:space="preserve"> </w:t>
      </w:r>
      <w:r>
        <w:rPr>
          <w:w w:val="95"/>
        </w:rPr>
        <w:t>and</w:t>
      </w:r>
      <w:r>
        <w:rPr>
          <w:spacing w:val="-6"/>
          <w:w w:val="95"/>
        </w:rPr>
        <w:t xml:space="preserve"> </w:t>
      </w:r>
      <w:r>
        <w:rPr>
          <w:w w:val="95"/>
        </w:rPr>
        <w:t>the</w:t>
      </w:r>
      <w:r>
        <w:rPr>
          <w:spacing w:val="-6"/>
          <w:w w:val="95"/>
        </w:rPr>
        <w:t xml:space="preserve"> </w:t>
      </w:r>
      <w:r>
        <w:rPr>
          <w:w w:val="95"/>
        </w:rPr>
        <w:t>problem</w:t>
      </w:r>
      <w:r>
        <w:rPr>
          <w:spacing w:val="-6"/>
          <w:w w:val="95"/>
        </w:rPr>
        <w:t xml:space="preserve"> </w:t>
      </w:r>
      <w:r>
        <w:rPr>
          <w:w w:val="95"/>
        </w:rPr>
        <w:t>description</w:t>
      </w:r>
      <w:r>
        <w:rPr>
          <w:spacing w:val="-6"/>
          <w:w w:val="95"/>
        </w:rPr>
        <w:t xml:space="preserve"> </w:t>
      </w:r>
      <w:r>
        <w:rPr>
          <w:w w:val="95"/>
        </w:rPr>
        <w:t>with</w:t>
      </w:r>
      <w:r>
        <w:rPr>
          <w:spacing w:val="-6"/>
          <w:w w:val="95"/>
        </w:rPr>
        <w:t xml:space="preserve"> </w:t>
      </w:r>
      <w:r>
        <w:rPr>
          <w:w w:val="95"/>
        </w:rPr>
        <w:t>an</w:t>
      </w:r>
      <w:r>
        <w:rPr>
          <w:spacing w:val="-6"/>
          <w:w w:val="95"/>
        </w:rPr>
        <w:t xml:space="preserve"> </w:t>
      </w:r>
      <w:r>
        <w:rPr>
          <w:w w:val="95"/>
        </w:rPr>
        <w:t>analysis</w:t>
      </w:r>
      <w:r>
        <w:rPr>
          <w:spacing w:val="-6"/>
          <w:w w:val="95"/>
        </w:rPr>
        <w:t xml:space="preserve"> </w:t>
      </w:r>
      <w:r>
        <w:rPr>
          <w:w w:val="95"/>
        </w:rPr>
        <w:t>thereof.</w:t>
      </w:r>
    </w:p>
    <w:p w14:paraId="66466BD3" w14:textId="77777777" w:rsidR="00B07A10" w:rsidRDefault="00B07A10">
      <w:pPr>
        <w:pStyle w:val="Plattetekst"/>
      </w:pPr>
    </w:p>
    <w:p w14:paraId="66466BD4" w14:textId="77777777" w:rsidR="00B07A10" w:rsidRDefault="00B07A10">
      <w:pPr>
        <w:pStyle w:val="Plattetekst"/>
        <w:spacing w:before="10"/>
        <w:rPr>
          <w:sz w:val="20"/>
        </w:rPr>
      </w:pPr>
    </w:p>
    <w:p w14:paraId="66466BD5" w14:textId="77777777" w:rsidR="00B07A10" w:rsidRDefault="00785C94">
      <w:pPr>
        <w:pStyle w:val="Kop3"/>
        <w:numPr>
          <w:ilvl w:val="2"/>
          <w:numId w:val="32"/>
        </w:numPr>
        <w:tabs>
          <w:tab w:val="left" w:pos="912"/>
        </w:tabs>
        <w:ind w:hanging="803"/>
        <w:jc w:val="both"/>
      </w:pPr>
      <w:r>
        <w:t>Problem</w:t>
      </w:r>
      <w:r>
        <w:rPr>
          <w:spacing w:val="18"/>
        </w:rPr>
        <w:t xml:space="preserve"> </w:t>
      </w:r>
      <w:r>
        <w:t>scenario</w:t>
      </w:r>
    </w:p>
    <w:p w14:paraId="66466BD6" w14:textId="77777777" w:rsidR="00B07A10" w:rsidRDefault="00B07A10">
      <w:pPr>
        <w:pStyle w:val="Plattetekst"/>
        <w:spacing w:before="10"/>
        <w:rPr>
          <w:b/>
          <w:sz w:val="35"/>
        </w:rPr>
      </w:pPr>
    </w:p>
    <w:p w14:paraId="66466BD7" w14:textId="7279D409" w:rsidR="00B07A10" w:rsidRDefault="00785C94">
      <w:pPr>
        <w:pStyle w:val="Plattetekst"/>
        <w:spacing w:line="348" w:lineRule="auto"/>
        <w:ind w:left="108" w:right="1444"/>
        <w:jc w:val="both"/>
      </w:pPr>
      <w:r>
        <w:rPr>
          <w:w w:val="95"/>
        </w:rPr>
        <w:t>Convention</w:t>
      </w:r>
      <w:r>
        <w:rPr>
          <w:spacing w:val="-28"/>
          <w:w w:val="95"/>
        </w:rPr>
        <w:t xml:space="preserve"> </w:t>
      </w:r>
      <w:r>
        <w:rPr>
          <w:w w:val="95"/>
        </w:rPr>
        <w:t>on</w:t>
      </w:r>
      <w:r>
        <w:rPr>
          <w:spacing w:val="-28"/>
          <w:w w:val="95"/>
        </w:rPr>
        <w:t xml:space="preserve"> </w:t>
      </w:r>
      <w:r>
        <w:rPr>
          <w:w w:val="95"/>
        </w:rPr>
        <w:t>the</w:t>
      </w:r>
      <w:r>
        <w:rPr>
          <w:spacing w:val="-28"/>
          <w:w w:val="95"/>
        </w:rPr>
        <w:t xml:space="preserve"> </w:t>
      </w:r>
      <w:r>
        <w:rPr>
          <w:w w:val="95"/>
        </w:rPr>
        <w:t>International</w:t>
      </w:r>
      <w:r>
        <w:rPr>
          <w:spacing w:val="-28"/>
          <w:w w:val="95"/>
        </w:rPr>
        <w:t xml:space="preserve"> </w:t>
      </w:r>
      <w:r>
        <w:rPr>
          <w:w w:val="95"/>
        </w:rPr>
        <w:t>Regulations</w:t>
      </w:r>
      <w:r>
        <w:rPr>
          <w:spacing w:val="-28"/>
          <w:w w:val="95"/>
        </w:rPr>
        <w:t xml:space="preserve"> </w:t>
      </w:r>
      <w:r>
        <w:rPr>
          <w:w w:val="95"/>
        </w:rPr>
        <w:t>for</w:t>
      </w:r>
      <w:r>
        <w:rPr>
          <w:spacing w:val="-28"/>
          <w:w w:val="95"/>
        </w:rPr>
        <w:t xml:space="preserve"> </w:t>
      </w:r>
      <w:r>
        <w:rPr>
          <w:w w:val="95"/>
        </w:rPr>
        <w:t>Preventing</w:t>
      </w:r>
      <w:r>
        <w:rPr>
          <w:spacing w:val="-28"/>
          <w:w w:val="95"/>
        </w:rPr>
        <w:t xml:space="preserve"> </w:t>
      </w:r>
      <w:r>
        <w:rPr>
          <w:w w:val="95"/>
        </w:rPr>
        <w:t>Collisions</w:t>
      </w:r>
      <w:r>
        <w:rPr>
          <w:spacing w:val="-28"/>
          <w:w w:val="95"/>
        </w:rPr>
        <w:t xml:space="preserve"> </w:t>
      </w:r>
      <w:r>
        <w:rPr>
          <w:w w:val="95"/>
        </w:rPr>
        <w:t>at</w:t>
      </w:r>
      <w:r>
        <w:rPr>
          <w:spacing w:val="-28"/>
          <w:w w:val="95"/>
        </w:rPr>
        <w:t xml:space="preserve"> </w:t>
      </w:r>
      <w:r>
        <w:rPr>
          <w:w w:val="95"/>
        </w:rPr>
        <w:t>Sea</w:t>
      </w:r>
      <w:r>
        <w:rPr>
          <w:spacing w:val="-28"/>
          <w:w w:val="95"/>
        </w:rPr>
        <w:t xml:space="preserve"> </w:t>
      </w:r>
      <w:r>
        <w:rPr>
          <w:w w:val="95"/>
        </w:rPr>
        <w:t>(COLREGs)</w:t>
      </w:r>
      <w:r>
        <w:rPr>
          <w:spacing w:val="-28"/>
          <w:w w:val="95"/>
        </w:rPr>
        <w:t xml:space="preserve"> </w:t>
      </w:r>
      <w:r>
        <w:rPr>
          <w:w w:val="95"/>
        </w:rPr>
        <w:t>have been</w:t>
      </w:r>
      <w:r>
        <w:rPr>
          <w:spacing w:val="-33"/>
          <w:w w:val="95"/>
        </w:rPr>
        <w:t xml:space="preserve"> </w:t>
      </w:r>
      <w:r>
        <w:rPr>
          <w:w w:val="95"/>
        </w:rPr>
        <w:t>developed</w:t>
      </w:r>
      <w:r>
        <w:rPr>
          <w:spacing w:val="-33"/>
          <w:w w:val="95"/>
        </w:rPr>
        <w:t xml:space="preserve"> </w:t>
      </w:r>
      <w:r>
        <w:rPr>
          <w:w w:val="95"/>
        </w:rPr>
        <w:t>long</w:t>
      </w:r>
      <w:r>
        <w:rPr>
          <w:spacing w:val="-33"/>
          <w:w w:val="95"/>
        </w:rPr>
        <w:t xml:space="preserve"> </w:t>
      </w:r>
      <w:r>
        <w:rPr>
          <w:w w:val="95"/>
        </w:rPr>
        <w:t>before</w:t>
      </w:r>
      <w:r>
        <w:rPr>
          <w:spacing w:val="-33"/>
          <w:w w:val="95"/>
        </w:rPr>
        <w:t xml:space="preserve"> </w:t>
      </w:r>
      <w:r>
        <w:rPr>
          <w:w w:val="95"/>
        </w:rPr>
        <w:t>bridge-to-bridge</w:t>
      </w:r>
      <w:r>
        <w:rPr>
          <w:spacing w:val="-33"/>
          <w:w w:val="95"/>
        </w:rPr>
        <w:t xml:space="preserve"> </w:t>
      </w:r>
      <w:r>
        <w:rPr>
          <w:w w:val="95"/>
        </w:rPr>
        <w:t>voice</w:t>
      </w:r>
      <w:r>
        <w:rPr>
          <w:spacing w:val="-33"/>
          <w:w w:val="95"/>
        </w:rPr>
        <w:t xml:space="preserve"> </w:t>
      </w:r>
      <w:r>
        <w:rPr>
          <w:w w:val="95"/>
        </w:rPr>
        <w:t>communication</w:t>
      </w:r>
      <w:r>
        <w:rPr>
          <w:spacing w:val="-33"/>
          <w:w w:val="95"/>
        </w:rPr>
        <w:t xml:space="preserve"> </w:t>
      </w:r>
      <w:r>
        <w:rPr>
          <w:w w:val="95"/>
        </w:rPr>
        <w:t>became</w:t>
      </w:r>
      <w:r>
        <w:rPr>
          <w:spacing w:val="-33"/>
          <w:w w:val="95"/>
        </w:rPr>
        <w:t xml:space="preserve"> </w:t>
      </w:r>
      <w:r>
        <w:rPr>
          <w:w w:val="95"/>
        </w:rPr>
        <w:t>available.</w:t>
      </w:r>
      <w:r>
        <w:rPr>
          <w:spacing w:val="-20"/>
          <w:w w:val="95"/>
        </w:rPr>
        <w:t xml:space="preserve"> </w:t>
      </w:r>
      <w:r>
        <w:rPr>
          <w:w w:val="95"/>
        </w:rPr>
        <w:t>The</w:t>
      </w:r>
      <w:ins w:id="16" w:author="Tom Wever" w:date="2018-11-25T10:21:00Z">
        <w:r w:rsidR="00054FA5">
          <w:rPr>
            <w:w w:val="95"/>
          </w:rPr>
          <w:t>se</w:t>
        </w:r>
      </w:ins>
      <w:del w:id="17" w:author="Tom Wever" w:date="2018-11-25T10:21:00Z">
        <w:r w:rsidDel="00054FA5">
          <w:rPr>
            <w:w w:val="95"/>
          </w:rPr>
          <w:delText>y</w:delText>
        </w:r>
      </w:del>
      <w:r>
        <w:rPr>
          <w:spacing w:val="-33"/>
          <w:w w:val="95"/>
        </w:rPr>
        <w:t xml:space="preserve"> </w:t>
      </w:r>
      <w:r>
        <w:rPr>
          <w:w w:val="95"/>
        </w:rPr>
        <w:t>are supposed</w:t>
      </w:r>
      <w:r>
        <w:rPr>
          <w:spacing w:val="-7"/>
          <w:w w:val="95"/>
        </w:rPr>
        <w:t xml:space="preserve"> </w:t>
      </w:r>
      <w:r>
        <w:rPr>
          <w:w w:val="95"/>
        </w:rPr>
        <w:t>to</w:t>
      </w:r>
      <w:r>
        <w:rPr>
          <w:spacing w:val="-7"/>
          <w:w w:val="95"/>
        </w:rPr>
        <w:t xml:space="preserve"> </w:t>
      </w:r>
      <w:r>
        <w:rPr>
          <w:spacing w:val="1"/>
          <w:w w:val="95"/>
        </w:rPr>
        <w:t>be</w:t>
      </w:r>
      <w:r>
        <w:rPr>
          <w:spacing w:val="-7"/>
          <w:w w:val="95"/>
        </w:rPr>
        <w:t xml:space="preserve"> </w:t>
      </w:r>
      <w:r>
        <w:rPr>
          <w:w w:val="95"/>
        </w:rPr>
        <w:t>unambiguous.</w:t>
      </w:r>
      <w:r>
        <w:rPr>
          <w:spacing w:val="11"/>
          <w:w w:val="95"/>
        </w:rPr>
        <w:t xml:space="preserve"> </w:t>
      </w:r>
      <w:r>
        <w:rPr>
          <w:w w:val="95"/>
        </w:rPr>
        <w:t>It</w:t>
      </w:r>
      <w:r>
        <w:rPr>
          <w:spacing w:val="-7"/>
          <w:w w:val="95"/>
        </w:rPr>
        <w:t xml:space="preserve"> </w:t>
      </w:r>
      <w:r>
        <w:rPr>
          <w:w w:val="95"/>
        </w:rPr>
        <w:t>is</w:t>
      </w:r>
      <w:r>
        <w:rPr>
          <w:spacing w:val="-7"/>
          <w:w w:val="95"/>
        </w:rPr>
        <w:t xml:space="preserve"> </w:t>
      </w:r>
      <w:r>
        <w:rPr>
          <w:w w:val="95"/>
        </w:rPr>
        <w:t>the</w:t>
      </w:r>
      <w:r>
        <w:rPr>
          <w:spacing w:val="-7"/>
          <w:w w:val="95"/>
        </w:rPr>
        <w:t xml:space="preserve"> </w:t>
      </w:r>
      <w:r>
        <w:rPr>
          <w:w w:val="95"/>
        </w:rPr>
        <w:t>responsibility</w:t>
      </w:r>
      <w:r>
        <w:rPr>
          <w:spacing w:val="-7"/>
          <w:w w:val="95"/>
        </w:rPr>
        <w:t xml:space="preserve"> </w:t>
      </w:r>
      <w:r>
        <w:rPr>
          <w:w w:val="95"/>
        </w:rPr>
        <w:t>of</w:t>
      </w:r>
      <w:r>
        <w:rPr>
          <w:spacing w:val="-7"/>
          <w:w w:val="95"/>
        </w:rPr>
        <w:t xml:space="preserve"> </w:t>
      </w:r>
      <w:r>
        <w:rPr>
          <w:w w:val="95"/>
        </w:rPr>
        <w:t>all</w:t>
      </w:r>
      <w:r>
        <w:rPr>
          <w:spacing w:val="-7"/>
          <w:w w:val="95"/>
        </w:rPr>
        <w:t xml:space="preserve"> </w:t>
      </w:r>
      <w:r>
        <w:rPr>
          <w:w w:val="95"/>
        </w:rPr>
        <w:t>bridge</w:t>
      </w:r>
      <w:r>
        <w:rPr>
          <w:spacing w:val="-7"/>
          <w:w w:val="95"/>
        </w:rPr>
        <w:t xml:space="preserve"> </w:t>
      </w:r>
      <w:r>
        <w:rPr>
          <w:w w:val="95"/>
        </w:rPr>
        <w:t>watchkeepers</w:t>
      </w:r>
      <w:r>
        <w:rPr>
          <w:spacing w:val="-7"/>
          <w:w w:val="95"/>
        </w:rPr>
        <w:t xml:space="preserve"> </w:t>
      </w:r>
      <w:r>
        <w:rPr>
          <w:w w:val="95"/>
        </w:rPr>
        <w:t>to</w:t>
      </w:r>
      <w:r>
        <w:rPr>
          <w:spacing w:val="-7"/>
          <w:w w:val="95"/>
        </w:rPr>
        <w:t xml:space="preserve"> </w:t>
      </w:r>
      <w:r>
        <w:rPr>
          <w:w w:val="95"/>
        </w:rPr>
        <w:t>know</w:t>
      </w:r>
      <w:r>
        <w:rPr>
          <w:spacing w:val="-7"/>
          <w:w w:val="95"/>
        </w:rPr>
        <w:t xml:space="preserve"> </w:t>
      </w:r>
      <w:r>
        <w:rPr>
          <w:w w:val="95"/>
        </w:rPr>
        <w:t xml:space="preserve">how </w:t>
      </w:r>
      <w:r>
        <w:t>to</w:t>
      </w:r>
      <w:r>
        <w:rPr>
          <w:spacing w:val="-31"/>
        </w:rPr>
        <w:t xml:space="preserve"> </w:t>
      </w:r>
      <w:r>
        <w:t>apply</w:t>
      </w:r>
      <w:r>
        <w:rPr>
          <w:spacing w:val="-31"/>
        </w:rPr>
        <w:t xml:space="preserve"> </w:t>
      </w:r>
      <w:r>
        <w:t>the</w:t>
      </w:r>
      <w:ins w:id="18" w:author="Tom Wever" w:date="2018-11-25T10:22:00Z">
        <w:r w:rsidR="00054FA5">
          <w:t>se</w:t>
        </w:r>
      </w:ins>
      <w:del w:id="19" w:author="Tom Wever" w:date="2018-11-25T10:22:00Z">
        <w:r w:rsidDel="00054FA5">
          <w:delText>m</w:delText>
        </w:r>
      </w:del>
      <w:r>
        <w:rPr>
          <w:spacing w:val="-31"/>
        </w:rPr>
        <w:t xml:space="preserve"> </w:t>
      </w:r>
      <w:r>
        <w:t>instinctively,</w:t>
      </w:r>
      <w:r>
        <w:rPr>
          <w:spacing w:val="-31"/>
        </w:rPr>
        <w:t xml:space="preserve"> </w:t>
      </w:r>
      <w:r>
        <w:t>from</w:t>
      </w:r>
      <w:r>
        <w:rPr>
          <w:spacing w:val="-31"/>
        </w:rPr>
        <w:t xml:space="preserve"> </w:t>
      </w:r>
      <w:r>
        <w:t>observation</w:t>
      </w:r>
      <w:r>
        <w:rPr>
          <w:spacing w:val="-31"/>
        </w:rPr>
        <w:t xml:space="preserve"> </w:t>
      </w:r>
      <w:r>
        <w:rPr>
          <w:spacing w:val="-3"/>
        </w:rPr>
        <w:t>by</w:t>
      </w:r>
      <w:r>
        <w:rPr>
          <w:spacing w:val="-31"/>
        </w:rPr>
        <w:t xml:space="preserve"> </w:t>
      </w:r>
      <w:r>
        <w:t>sight</w:t>
      </w:r>
      <w:r>
        <w:rPr>
          <w:spacing w:val="-31"/>
        </w:rPr>
        <w:t xml:space="preserve"> </w:t>
      </w:r>
      <w:r>
        <w:t>and</w:t>
      </w:r>
      <w:r>
        <w:rPr>
          <w:spacing w:val="-31"/>
        </w:rPr>
        <w:t xml:space="preserve"> </w:t>
      </w:r>
      <w:r>
        <w:t>radar.</w:t>
      </w:r>
      <w:r>
        <w:rPr>
          <w:spacing w:val="-20"/>
        </w:rPr>
        <w:t xml:space="preserve"> </w:t>
      </w:r>
      <w:r>
        <w:t>The</w:t>
      </w:r>
      <w:ins w:id="20" w:author="Tom Wever" w:date="2018-11-25T10:22:00Z">
        <w:r w:rsidR="001E65B3">
          <w:t xml:space="preserve"> regulations</w:t>
        </w:r>
      </w:ins>
      <w:del w:id="21" w:author="Tom Wever" w:date="2018-11-25T10:22:00Z">
        <w:r w:rsidDel="001E65B3">
          <w:delText>y</w:delText>
        </w:r>
      </w:del>
      <w:r>
        <w:rPr>
          <w:spacing w:val="-31"/>
        </w:rPr>
        <w:t xml:space="preserve"> </w:t>
      </w:r>
      <w:r>
        <w:rPr>
          <w:spacing w:val="-4"/>
        </w:rPr>
        <w:t>work</w:t>
      </w:r>
      <w:r>
        <w:rPr>
          <w:spacing w:val="-31"/>
        </w:rPr>
        <w:t xml:space="preserve"> </w:t>
      </w:r>
      <w:r>
        <w:t>effectively</w:t>
      </w:r>
      <w:r>
        <w:rPr>
          <w:spacing w:val="-31"/>
        </w:rPr>
        <w:t xml:space="preserve"> </w:t>
      </w:r>
      <w:r>
        <w:t xml:space="preserve">when </w:t>
      </w:r>
      <w:r>
        <w:rPr>
          <w:w w:val="95"/>
        </w:rPr>
        <w:t>ships</w:t>
      </w:r>
      <w:r>
        <w:rPr>
          <w:spacing w:val="-24"/>
          <w:w w:val="95"/>
        </w:rPr>
        <w:t xml:space="preserve"> </w:t>
      </w:r>
      <w:r>
        <w:rPr>
          <w:w w:val="95"/>
        </w:rPr>
        <w:t>in</w:t>
      </w:r>
      <w:r>
        <w:rPr>
          <w:spacing w:val="-24"/>
          <w:w w:val="95"/>
        </w:rPr>
        <w:t xml:space="preserve"> </w:t>
      </w:r>
      <w:r>
        <w:rPr>
          <w:w w:val="95"/>
        </w:rPr>
        <w:t>an</w:t>
      </w:r>
      <w:r>
        <w:rPr>
          <w:spacing w:val="-24"/>
          <w:w w:val="95"/>
        </w:rPr>
        <w:t xml:space="preserve"> </w:t>
      </w:r>
      <w:r>
        <w:rPr>
          <w:w w:val="95"/>
        </w:rPr>
        <w:t>interaction</w:t>
      </w:r>
      <w:r>
        <w:rPr>
          <w:spacing w:val="-24"/>
          <w:w w:val="95"/>
        </w:rPr>
        <w:t xml:space="preserve"> </w:t>
      </w:r>
      <w:r>
        <w:rPr>
          <w:w w:val="95"/>
        </w:rPr>
        <w:t>obey</w:t>
      </w:r>
      <w:r>
        <w:rPr>
          <w:spacing w:val="-24"/>
          <w:w w:val="95"/>
        </w:rPr>
        <w:t xml:space="preserve"> </w:t>
      </w:r>
      <w:r>
        <w:rPr>
          <w:w w:val="95"/>
        </w:rPr>
        <w:t>the</w:t>
      </w:r>
      <w:ins w:id="22" w:author="Tom Wever" w:date="2018-11-25T10:22:00Z">
        <w:r w:rsidR="001E65B3">
          <w:rPr>
            <w:w w:val="95"/>
          </w:rPr>
          <w:t>se</w:t>
        </w:r>
      </w:ins>
      <w:del w:id="23" w:author="Tom Wever" w:date="2018-11-25T10:22:00Z">
        <w:r w:rsidDel="001E65B3">
          <w:rPr>
            <w:w w:val="95"/>
          </w:rPr>
          <w:delText>m</w:delText>
        </w:r>
      </w:del>
      <w:r>
        <w:rPr>
          <w:w w:val="95"/>
        </w:rPr>
        <w:t>;</w:t>
      </w:r>
      <w:r>
        <w:rPr>
          <w:spacing w:val="-23"/>
          <w:w w:val="95"/>
        </w:rPr>
        <w:t xml:space="preserve"> </w:t>
      </w:r>
      <w:r>
        <w:rPr>
          <w:w w:val="95"/>
        </w:rPr>
        <w:t>the</w:t>
      </w:r>
      <w:ins w:id="24" w:author="Tom Wever" w:date="2018-11-25T10:22:00Z">
        <w:r w:rsidR="003A6832">
          <w:rPr>
            <w:w w:val="95"/>
          </w:rPr>
          <w:t xml:space="preserve"> </w:t>
        </w:r>
      </w:ins>
      <w:ins w:id="25" w:author="Tom Wever" w:date="2018-11-25T10:23:00Z">
        <w:r w:rsidR="003A6832">
          <w:rPr>
            <w:w w:val="95"/>
          </w:rPr>
          <w:t>regulations</w:t>
        </w:r>
      </w:ins>
      <w:del w:id="26" w:author="Tom Wever" w:date="2018-11-25T10:22:00Z">
        <w:r w:rsidDel="003A6832">
          <w:rPr>
            <w:w w:val="95"/>
          </w:rPr>
          <w:delText>y</w:delText>
        </w:r>
      </w:del>
      <w:r>
        <w:rPr>
          <w:spacing w:val="-24"/>
          <w:w w:val="95"/>
        </w:rPr>
        <w:t xml:space="preserve"> </w:t>
      </w:r>
      <w:r>
        <w:rPr>
          <w:w w:val="95"/>
        </w:rPr>
        <w:t>also</w:t>
      </w:r>
      <w:r>
        <w:rPr>
          <w:spacing w:val="-24"/>
          <w:w w:val="95"/>
        </w:rPr>
        <w:t xml:space="preserve"> </w:t>
      </w:r>
      <w:r>
        <w:rPr>
          <w:w w:val="95"/>
        </w:rPr>
        <w:t>specifically</w:t>
      </w:r>
      <w:r>
        <w:rPr>
          <w:spacing w:val="-24"/>
          <w:w w:val="95"/>
        </w:rPr>
        <w:t xml:space="preserve"> </w:t>
      </w:r>
      <w:r>
        <w:rPr>
          <w:w w:val="95"/>
        </w:rPr>
        <w:t>address</w:t>
      </w:r>
      <w:r>
        <w:rPr>
          <w:spacing w:val="-24"/>
          <w:w w:val="95"/>
        </w:rPr>
        <w:t xml:space="preserve"> </w:t>
      </w:r>
      <w:r>
        <w:rPr>
          <w:w w:val="95"/>
        </w:rPr>
        <w:t>circumstances</w:t>
      </w:r>
      <w:r>
        <w:rPr>
          <w:spacing w:val="-24"/>
          <w:w w:val="95"/>
        </w:rPr>
        <w:t xml:space="preserve"> </w:t>
      </w:r>
      <w:r>
        <w:rPr>
          <w:w w:val="95"/>
        </w:rPr>
        <w:t>where</w:t>
      </w:r>
      <w:r>
        <w:rPr>
          <w:spacing w:val="-24"/>
          <w:w w:val="95"/>
        </w:rPr>
        <w:t xml:space="preserve"> </w:t>
      </w:r>
      <w:r>
        <w:rPr>
          <w:w w:val="95"/>
        </w:rPr>
        <w:t>one</w:t>
      </w:r>
      <w:r>
        <w:rPr>
          <w:spacing w:val="-24"/>
          <w:w w:val="95"/>
        </w:rPr>
        <w:t xml:space="preserve"> </w:t>
      </w:r>
      <w:r>
        <w:rPr>
          <w:w w:val="95"/>
        </w:rPr>
        <w:t xml:space="preserve">ship </w:t>
      </w:r>
      <w:r>
        <w:t>does</w:t>
      </w:r>
      <w:r>
        <w:rPr>
          <w:spacing w:val="10"/>
        </w:rPr>
        <w:t xml:space="preserve"> </w:t>
      </w:r>
      <w:proofErr w:type="spellStart"/>
      <w:r>
        <w:t>not</w:t>
      </w:r>
      <w:proofErr w:type="gramStart"/>
      <w:r>
        <w:t>.</w:t>
      </w:r>
      <w:ins w:id="27" w:author="Tom Wever" w:date="2018-11-25T10:23:00Z">
        <w:r w:rsidR="003A6832" w:rsidRPr="003A6832">
          <w:rPr>
            <w:highlight w:val="yellow"/>
            <w:rPrChange w:id="28" w:author="Tom Wever" w:date="2018-11-25T10:23:00Z">
              <w:rPr/>
            </w:rPrChange>
          </w:rPr>
          <w:t>?</w:t>
        </w:r>
        <w:r w:rsidR="00960326">
          <w:rPr>
            <w:highlight w:val="yellow"/>
          </w:rPr>
          <w:t>watchkeepers</w:t>
        </w:r>
        <w:proofErr w:type="spellEnd"/>
        <w:proofErr w:type="gramEnd"/>
        <w:r w:rsidR="00960326">
          <w:rPr>
            <w:highlight w:val="yellow"/>
          </w:rPr>
          <w:t xml:space="preserve"> o</w:t>
        </w:r>
      </w:ins>
      <w:ins w:id="29" w:author="Tom Wever" w:date="2018-11-25T10:25:00Z">
        <w:r w:rsidR="00F07AEF">
          <w:rPr>
            <w:highlight w:val="yellow"/>
          </w:rPr>
          <w:t>r</w:t>
        </w:r>
      </w:ins>
      <w:ins w:id="30" w:author="Tom Wever" w:date="2018-11-25T10:23:00Z">
        <w:r w:rsidR="00960326">
          <w:rPr>
            <w:highlight w:val="yellow"/>
          </w:rPr>
          <w:t xml:space="preserve"> regulations</w:t>
        </w:r>
        <w:r w:rsidR="003A6832" w:rsidRPr="003A6832">
          <w:rPr>
            <w:highlight w:val="yellow"/>
            <w:rPrChange w:id="31" w:author="Tom Wever" w:date="2018-11-25T10:23:00Z">
              <w:rPr/>
            </w:rPrChange>
          </w:rPr>
          <w:t>?</w:t>
        </w:r>
      </w:ins>
    </w:p>
    <w:p w14:paraId="66466BD8" w14:textId="76278690" w:rsidR="00B07A10" w:rsidRDefault="00785C94">
      <w:pPr>
        <w:pStyle w:val="Plattetekst"/>
        <w:spacing w:before="148" w:line="348" w:lineRule="auto"/>
        <w:ind w:left="108" w:right="1445"/>
        <w:jc w:val="both"/>
      </w:pPr>
      <w:r>
        <w:t>However,</w:t>
      </w:r>
      <w:r>
        <w:rPr>
          <w:spacing w:val="-22"/>
        </w:rPr>
        <w:t xml:space="preserve"> </w:t>
      </w:r>
      <w:r>
        <w:t>as</w:t>
      </w:r>
      <w:r>
        <w:rPr>
          <w:spacing w:val="-24"/>
        </w:rPr>
        <w:t xml:space="preserve"> </w:t>
      </w:r>
      <w:r>
        <w:t>shown</w:t>
      </w:r>
      <w:r>
        <w:rPr>
          <w:spacing w:val="-24"/>
        </w:rPr>
        <w:t xml:space="preserve"> </w:t>
      </w:r>
      <w:r>
        <w:t>in</w:t>
      </w:r>
      <w:r>
        <w:rPr>
          <w:spacing w:val="-24"/>
        </w:rPr>
        <w:t xml:space="preserve"> </w:t>
      </w:r>
      <w:r>
        <w:t>the</w:t>
      </w:r>
      <w:r>
        <w:rPr>
          <w:spacing w:val="-24"/>
        </w:rPr>
        <w:t xml:space="preserve"> </w:t>
      </w:r>
      <w:r>
        <w:t>previous</w:t>
      </w:r>
      <w:r>
        <w:rPr>
          <w:spacing w:val="-24"/>
        </w:rPr>
        <w:t xml:space="preserve"> </w:t>
      </w:r>
      <w:r>
        <w:t>parts,</w:t>
      </w:r>
      <w:r>
        <w:rPr>
          <w:spacing w:val="-22"/>
        </w:rPr>
        <w:t xml:space="preserve"> </w:t>
      </w:r>
      <w:del w:id="32" w:author="Tom Wever" w:date="2018-11-25T10:24:00Z">
        <w:r w:rsidRPr="00960326" w:rsidDel="00960326">
          <w:rPr>
            <w:w w:val="95"/>
            <w:rPrChange w:id="33" w:author="Tom Wever" w:date="2018-11-25T10:24:00Z">
              <w:rPr/>
            </w:rPrChange>
          </w:rPr>
          <w:delText>are</w:delText>
        </w:r>
        <w:r w:rsidRPr="00960326" w:rsidDel="00960326">
          <w:rPr>
            <w:w w:val="95"/>
            <w:rPrChange w:id="34" w:author="Tom Wever" w:date="2018-11-25T10:24:00Z">
              <w:rPr>
                <w:spacing w:val="-24"/>
              </w:rPr>
            </w:rPrChange>
          </w:rPr>
          <w:delText xml:space="preserve"> </w:delText>
        </w:r>
      </w:del>
      <w:r w:rsidRPr="00960326">
        <w:rPr>
          <w:w w:val="95"/>
          <w:rPrChange w:id="35" w:author="Tom Wever" w:date="2018-11-25T10:24:00Z">
            <w:rPr/>
          </w:rPrChange>
        </w:rPr>
        <w:t>COLREGs</w:t>
      </w:r>
      <w:r w:rsidRPr="00960326">
        <w:rPr>
          <w:w w:val="95"/>
          <w:rPrChange w:id="36" w:author="Tom Wever" w:date="2018-11-25T10:24:00Z">
            <w:rPr>
              <w:spacing w:val="-24"/>
            </w:rPr>
          </w:rPrChange>
        </w:rPr>
        <w:t xml:space="preserve"> </w:t>
      </w:r>
      <w:ins w:id="37" w:author="Tom Wever" w:date="2018-11-25T10:24:00Z">
        <w:r w:rsidR="00960326" w:rsidRPr="00960326">
          <w:rPr>
            <w:w w:val="95"/>
            <w:rPrChange w:id="38" w:author="Tom Wever" w:date="2018-11-25T10:24:00Z">
              <w:rPr>
                <w:spacing w:val="-24"/>
              </w:rPr>
            </w:rPrChange>
          </w:rPr>
          <w:t xml:space="preserve">are </w:t>
        </w:r>
      </w:ins>
      <w:r w:rsidRPr="00960326">
        <w:rPr>
          <w:w w:val="95"/>
          <w:rPrChange w:id="39" w:author="Tom Wever" w:date="2018-11-25T10:24:00Z">
            <w:rPr/>
          </w:rPrChange>
        </w:rPr>
        <w:t>not</w:t>
      </w:r>
      <w:r w:rsidRPr="00960326">
        <w:rPr>
          <w:w w:val="95"/>
          <w:rPrChange w:id="40" w:author="Tom Wever" w:date="2018-11-25T10:24:00Z">
            <w:rPr>
              <w:spacing w:val="-24"/>
            </w:rPr>
          </w:rPrChange>
        </w:rPr>
        <w:t xml:space="preserve"> </w:t>
      </w:r>
      <w:r w:rsidRPr="00960326">
        <w:rPr>
          <w:w w:val="95"/>
          <w:rPrChange w:id="41" w:author="Tom Wever" w:date="2018-11-25T10:24:00Z">
            <w:rPr>
              <w:spacing w:val="-3"/>
            </w:rPr>
          </w:rPrChange>
        </w:rPr>
        <w:t>always</w:t>
      </w:r>
      <w:r>
        <w:rPr>
          <w:spacing w:val="-24"/>
        </w:rPr>
        <w:t xml:space="preserve"> </w:t>
      </w:r>
      <w:proofErr w:type="gramStart"/>
      <w:r>
        <w:t>sufficient</w:t>
      </w:r>
      <w:proofErr w:type="gramEnd"/>
      <w:r>
        <w:rPr>
          <w:spacing w:val="-24"/>
        </w:rPr>
        <w:t xml:space="preserve"> </w:t>
      </w:r>
      <w:r>
        <w:t>to</w:t>
      </w:r>
      <w:r>
        <w:rPr>
          <w:spacing w:val="-24"/>
        </w:rPr>
        <w:t xml:space="preserve"> </w:t>
      </w:r>
      <w:r>
        <w:t>decide</w:t>
      </w:r>
      <w:r>
        <w:rPr>
          <w:spacing w:val="-24"/>
        </w:rPr>
        <w:t xml:space="preserve"> </w:t>
      </w:r>
      <w:r>
        <w:t xml:space="preserve">on </w:t>
      </w:r>
      <w:r>
        <w:rPr>
          <w:w w:val="95"/>
        </w:rPr>
        <w:t>the</w:t>
      </w:r>
      <w:r>
        <w:rPr>
          <w:spacing w:val="-10"/>
          <w:w w:val="95"/>
        </w:rPr>
        <w:t xml:space="preserve"> </w:t>
      </w:r>
      <w:r>
        <w:rPr>
          <w:w w:val="95"/>
        </w:rPr>
        <w:t>right</w:t>
      </w:r>
      <w:r>
        <w:rPr>
          <w:spacing w:val="-10"/>
          <w:w w:val="95"/>
        </w:rPr>
        <w:t xml:space="preserve"> </w:t>
      </w:r>
      <w:r>
        <w:rPr>
          <w:spacing w:val="-3"/>
          <w:w w:val="95"/>
        </w:rPr>
        <w:t>strategy,</w:t>
      </w:r>
      <w:r>
        <w:rPr>
          <w:spacing w:val="-8"/>
          <w:w w:val="95"/>
        </w:rPr>
        <w:t xml:space="preserve"> </w:t>
      </w:r>
      <w:r>
        <w:rPr>
          <w:w w:val="95"/>
        </w:rPr>
        <w:t>for</w:t>
      </w:r>
      <w:r>
        <w:rPr>
          <w:spacing w:val="-10"/>
          <w:w w:val="95"/>
        </w:rPr>
        <w:t xml:space="preserve"> </w:t>
      </w:r>
      <w:r>
        <w:rPr>
          <w:w w:val="95"/>
        </w:rPr>
        <w:t>example,</w:t>
      </w:r>
      <w:r>
        <w:rPr>
          <w:spacing w:val="-8"/>
          <w:w w:val="95"/>
        </w:rPr>
        <w:t xml:space="preserve"> </w:t>
      </w:r>
      <w:r>
        <w:rPr>
          <w:w w:val="95"/>
        </w:rPr>
        <w:t>due</w:t>
      </w:r>
      <w:r>
        <w:rPr>
          <w:spacing w:val="-10"/>
          <w:w w:val="95"/>
        </w:rPr>
        <w:t xml:space="preserve"> </w:t>
      </w:r>
      <w:r>
        <w:rPr>
          <w:w w:val="95"/>
        </w:rPr>
        <w:t>to</w:t>
      </w:r>
      <w:r>
        <w:rPr>
          <w:spacing w:val="-10"/>
          <w:w w:val="95"/>
        </w:rPr>
        <w:t xml:space="preserve"> </w:t>
      </w:r>
      <w:r>
        <w:rPr>
          <w:w w:val="95"/>
        </w:rPr>
        <w:t>missing</w:t>
      </w:r>
      <w:r>
        <w:rPr>
          <w:spacing w:val="-10"/>
          <w:w w:val="95"/>
        </w:rPr>
        <w:t xml:space="preserve"> </w:t>
      </w:r>
      <w:r>
        <w:rPr>
          <w:w w:val="95"/>
        </w:rPr>
        <w:t>information.</w:t>
      </w:r>
      <w:r>
        <w:rPr>
          <w:spacing w:val="11"/>
          <w:w w:val="95"/>
        </w:rPr>
        <w:t xml:space="preserve"> </w:t>
      </w:r>
      <w:r>
        <w:rPr>
          <w:w w:val="95"/>
        </w:rPr>
        <w:t>Problems</w:t>
      </w:r>
      <w:r>
        <w:rPr>
          <w:spacing w:val="-10"/>
          <w:w w:val="95"/>
        </w:rPr>
        <w:t xml:space="preserve"> </w:t>
      </w:r>
      <w:r>
        <w:rPr>
          <w:w w:val="95"/>
        </w:rPr>
        <w:t>with</w:t>
      </w:r>
      <w:r>
        <w:rPr>
          <w:spacing w:val="-10"/>
          <w:w w:val="95"/>
        </w:rPr>
        <w:t xml:space="preserve"> </w:t>
      </w:r>
      <w:r>
        <w:rPr>
          <w:w w:val="95"/>
        </w:rPr>
        <w:t>COLREGs</w:t>
      </w:r>
      <w:r>
        <w:rPr>
          <w:spacing w:val="-10"/>
          <w:w w:val="95"/>
        </w:rPr>
        <w:t xml:space="preserve"> </w:t>
      </w:r>
      <w:r>
        <w:rPr>
          <w:w w:val="95"/>
        </w:rPr>
        <w:t>happen already</w:t>
      </w:r>
      <w:r>
        <w:rPr>
          <w:spacing w:val="-8"/>
          <w:w w:val="95"/>
        </w:rPr>
        <w:t xml:space="preserve"> </w:t>
      </w:r>
      <w:r>
        <w:rPr>
          <w:w w:val="95"/>
        </w:rPr>
        <w:t>more</w:t>
      </w:r>
      <w:r>
        <w:rPr>
          <w:spacing w:val="-8"/>
          <w:w w:val="95"/>
        </w:rPr>
        <w:t xml:space="preserve"> </w:t>
      </w:r>
      <w:r>
        <w:rPr>
          <w:w w:val="95"/>
        </w:rPr>
        <w:t>often</w:t>
      </w:r>
      <w:r>
        <w:rPr>
          <w:spacing w:val="-8"/>
          <w:w w:val="95"/>
        </w:rPr>
        <w:t xml:space="preserve"> </w:t>
      </w:r>
      <w:r>
        <w:rPr>
          <w:w w:val="95"/>
        </w:rPr>
        <w:t>due</w:t>
      </w:r>
      <w:r>
        <w:rPr>
          <w:spacing w:val="-8"/>
          <w:w w:val="95"/>
        </w:rPr>
        <w:t xml:space="preserve"> </w:t>
      </w:r>
      <w:r>
        <w:rPr>
          <w:w w:val="95"/>
        </w:rPr>
        <w:t>to</w:t>
      </w:r>
      <w:r>
        <w:rPr>
          <w:spacing w:val="-8"/>
          <w:w w:val="95"/>
        </w:rPr>
        <w:t xml:space="preserve"> </w:t>
      </w:r>
      <w:r>
        <w:rPr>
          <w:w w:val="95"/>
        </w:rPr>
        <w:t>larger</w:t>
      </w:r>
      <w:r>
        <w:rPr>
          <w:spacing w:val="-8"/>
          <w:w w:val="95"/>
        </w:rPr>
        <w:t xml:space="preserve"> </w:t>
      </w:r>
      <w:r>
        <w:rPr>
          <w:w w:val="95"/>
        </w:rPr>
        <w:t>ships,</w:t>
      </w:r>
      <w:r>
        <w:rPr>
          <w:spacing w:val="-8"/>
          <w:w w:val="95"/>
        </w:rPr>
        <w:t xml:space="preserve"> </w:t>
      </w:r>
      <w:r>
        <w:rPr>
          <w:w w:val="95"/>
        </w:rPr>
        <w:t>more</w:t>
      </w:r>
      <w:r>
        <w:rPr>
          <w:spacing w:val="-8"/>
          <w:w w:val="95"/>
        </w:rPr>
        <w:t xml:space="preserve"> </w:t>
      </w:r>
      <w:r>
        <w:rPr>
          <w:w w:val="95"/>
        </w:rPr>
        <w:t>complex</w:t>
      </w:r>
      <w:r>
        <w:rPr>
          <w:spacing w:val="-8"/>
          <w:w w:val="95"/>
        </w:rPr>
        <w:t xml:space="preserve"> </w:t>
      </w:r>
      <w:r>
        <w:rPr>
          <w:w w:val="95"/>
        </w:rPr>
        <w:t>manoeuvers</w:t>
      </w:r>
      <w:r>
        <w:rPr>
          <w:spacing w:val="-8"/>
          <w:w w:val="95"/>
        </w:rPr>
        <w:t xml:space="preserve"> </w:t>
      </w:r>
      <w:r>
        <w:rPr>
          <w:w w:val="95"/>
        </w:rPr>
        <w:t>and</w:t>
      </w:r>
      <w:r>
        <w:rPr>
          <w:spacing w:val="-8"/>
          <w:w w:val="95"/>
        </w:rPr>
        <w:t xml:space="preserve"> </w:t>
      </w:r>
      <w:r>
        <w:rPr>
          <w:w w:val="95"/>
        </w:rPr>
        <w:t>more</w:t>
      </w:r>
      <w:r>
        <w:rPr>
          <w:spacing w:val="-8"/>
          <w:w w:val="95"/>
        </w:rPr>
        <w:t xml:space="preserve"> </w:t>
      </w:r>
      <w:r>
        <w:rPr>
          <w:w w:val="95"/>
        </w:rPr>
        <w:t>traffic.</w:t>
      </w:r>
      <w:r>
        <w:rPr>
          <w:spacing w:val="11"/>
          <w:w w:val="95"/>
        </w:rPr>
        <w:t xml:space="preserve"> </w:t>
      </w:r>
      <w:r>
        <w:rPr>
          <w:w w:val="95"/>
        </w:rPr>
        <w:t>In</w:t>
      </w:r>
      <w:r>
        <w:rPr>
          <w:spacing w:val="-8"/>
          <w:w w:val="95"/>
        </w:rPr>
        <w:t xml:space="preserve"> </w:t>
      </w:r>
      <w:r>
        <w:rPr>
          <w:w w:val="95"/>
        </w:rPr>
        <w:t>those cases, operators can use the VHF radio for verbal bridge-to-bridge communication.</w:t>
      </w:r>
      <w:r>
        <w:rPr>
          <w:spacing w:val="-28"/>
          <w:w w:val="95"/>
        </w:rPr>
        <w:t xml:space="preserve"> </w:t>
      </w:r>
      <w:r>
        <w:rPr>
          <w:w w:val="95"/>
        </w:rPr>
        <w:t>Leading here</w:t>
      </w:r>
      <w:r>
        <w:rPr>
          <w:spacing w:val="-8"/>
          <w:w w:val="95"/>
        </w:rPr>
        <w:t xml:space="preserve"> </w:t>
      </w:r>
      <w:r>
        <w:rPr>
          <w:w w:val="95"/>
        </w:rPr>
        <w:t>are</w:t>
      </w:r>
      <w:r>
        <w:rPr>
          <w:spacing w:val="-8"/>
          <w:w w:val="95"/>
        </w:rPr>
        <w:t xml:space="preserve"> </w:t>
      </w:r>
      <w:r>
        <w:rPr>
          <w:w w:val="95"/>
        </w:rPr>
        <w:t>the</w:t>
      </w:r>
      <w:r>
        <w:rPr>
          <w:spacing w:val="-8"/>
          <w:w w:val="95"/>
        </w:rPr>
        <w:t xml:space="preserve"> </w:t>
      </w:r>
      <w:r>
        <w:rPr>
          <w:w w:val="95"/>
        </w:rPr>
        <w:t>Standard</w:t>
      </w:r>
      <w:r>
        <w:rPr>
          <w:spacing w:val="-8"/>
          <w:w w:val="95"/>
        </w:rPr>
        <w:t xml:space="preserve"> </w:t>
      </w:r>
      <w:r>
        <w:rPr>
          <w:w w:val="95"/>
        </w:rPr>
        <w:t>Maritime</w:t>
      </w:r>
      <w:r>
        <w:rPr>
          <w:spacing w:val="-8"/>
          <w:w w:val="95"/>
        </w:rPr>
        <w:t xml:space="preserve"> </w:t>
      </w:r>
      <w:r>
        <w:rPr>
          <w:w w:val="95"/>
        </w:rPr>
        <w:t>Communication</w:t>
      </w:r>
      <w:r>
        <w:rPr>
          <w:spacing w:val="-8"/>
          <w:w w:val="95"/>
        </w:rPr>
        <w:t xml:space="preserve"> </w:t>
      </w:r>
      <w:r>
        <w:rPr>
          <w:w w:val="95"/>
        </w:rPr>
        <w:t>Phrases</w:t>
      </w:r>
      <w:r>
        <w:rPr>
          <w:spacing w:val="-8"/>
          <w:w w:val="95"/>
        </w:rPr>
        <w:t xml:space="preserve"> </w:t>
      </w:r>
      <w:r>
        <w:rPr>
          <w:w w:val="95"/>
        </w:rPr>
        <w:t>(SMCP).</w:t>
      </w:r>
      <w:r>
        <w:rPr>
          <w:spacing w:val="10"/>
          <w:w w:val="95"/>
        </w:rPr>
        <w:t xml:space="preserve"> </w:t>
      </w:r>
      <w:r>
        <w:rPr>
          <w:w w:val="95"/>
        </w:rPr>
        <w:t>The</w:t>
      </w:r>
      <w:r>
        <w:rPr>
          <w:spacing w:val="-8"/>
          <w:w w:val="95"/>
        </w:rPr>
        <w:t xml:space="preserve"> </w:t>
      </w:r>
      <w:r>
        <w:rPr>
          <w:w w:val="95"/>
        </w:rPr>
        <w:t>primary</w:t>
      </w:r>
      <w:r>
        <w:rPr>
          <w:spacing w:val="-8"/>
          <w:w w:val="95"/>
        </w:rPr>
        <w:t xml:space="preserve"> </w:t>
      </w:r>
      <w:r>
        <w:rPr>
          <w:w w:val="95"/>
        </w:rPr>
        <w:t>task</w:t>
      </w:r>
      <w:r>
        <w:rPr>
          <w:spacing w:val="-8"/>
          <w:w w:val="95"/>
        </w:rPr>
        <w:t xml:space="preserve"> </w:t>
      </w:r>
      <w:r>
        <w:rPr>
          <w:w w:val="95"/>
        </w:rPr>
        <w:t>of</w:t>
      </w:r>
      <w:r>
        <w:rPr>
          <w:spacing w:val="-8"/>
          <w:w w:val="95"/>
        </w:rPr>
        <w:t xml:space="preserve"> </w:t>
      </w:r>
      <w:r>
        <w:rPr>
          <w:w w:val="95"/>
        </w:rPr>
        <w:t xml:space="preserve">these </w:t>
      </w:r>
      <w:r>
        <w:t>phrases</w:t>
      </w:r>
      <w:r>
        <w:rPr>
          <w:spacing w:val="-25"/>
        </w:rPr>
        <w:t xml:space="preserve"> </w:t>
      </w:r>
      <w:r>
        <w:t>and</w:t>
      </w:r>
      <w:r>
        <w:rPr>
          <w:spacing w:val="-25"/>
        </w:rPr>
        <w:t xml:space="preserve"> </w:t>
      </w:r>
      <w:r>
        <w:t>surrounding</w:t>
      </w:r>
      <w:r>
        <w:rPr>
          <w:spacing w:val="-25"/>
        </w:rPr>
        <w:t xml:space="preserve"> </w:t>
      </w:r>
      <w:r>
        <w:t>protocol</w:t>
      </w:r>
      <w:r>
        <w:rPr>
          <w:spacing w:val="-25"/>
        </w:rPr>
        <w:t xml:space="preserve"> </w:t>
      </w:r>
      <w:r>
        <w:t>is</w:t>
      </w:r>
      <w:r>
        <w:rPr>
          <w:spacing w:val="-25"/>
        </w:rPr>
        <w:t xml:space="preserve"> </w:t>
      </w:r>
      <w:r>
        <w:t>to</w:t>
      </w:r>
      <w:r>
        <w:rPr>
          <w:spacing w:val="-25"/>
        </w:rPr>
        <w:t xml:space="preserve"> </w:t>
      </w:r>
      <w:r>
        <w:t>diminish</w:t>
      </w:r>
      <w:r>
        <w:rPr>
          <w:spacing w:val="-25"/>
        </w:rPr>
        <w:t xml:space="preserve"> </w:t>
      </w:r>
      <w:r>
        <w:t>misunderstanding</w:t>
      </w:r>
      <w:r>
        <w:rPr>
          <w:spacing w:val="-25"/>
        </w:rPr>
        <w:t xml:space="preserve"> </w:t>
      </w:r>
      <w:r>
        <w:t>in</w:t>
      </w:r>
      <w:r>
        <w:rPr>
          <w:spacing w:val="-25"/>
        </w:rPr>
        <w:t xml:space="preserve"> </w:t>
      </w:r>
      <w:r>
        <w:t>safety-related</w:t>
      </w:r>
      <w:r>
        <w:rPr>
          <w:spacing w:val="-25"/>
        </w:rPr>
        <w:t xml:space="preserve"> </w:t>
      </w:r>
      <w:r>
        <w:t>verbal communications.</w:t>
      </w:r>
      <w:r>
        <w:rPr>
          <w:spacing w:val="7"/>
        </w:rPr>
        <w:t xml:space="preserve"> </w:t>
      </w:r>
      <w:r>
        <w:t>Beside</w:t>
      </w:r>
      <w:r>
        <w:rPr>
          <w:spacing w:val="-24"/>
        </w:rPr>
        <w:t xml:space="preserve"> </w:t>
      </w:r>
      <w:r>
        <w:t>this</w:t>
      </w:r>
      <w:r>
        <w:rPr>
          <w:spacing w:val="-24"/>
        </w:rPr>
        <w:t xml:space="preserve"> </w:t>
      </w:r>
      <w:r>
        <w:t>verbal</w:t>
      </w:r>
      <w:r>
        <w:rPr>
          <w:spacing w:val="-24"/>
        </w:rPr>
        <w:t xml:space="preserve"> </w:t>
      </w:r>
      <w:r>
        <w:t>communication,</w:t>
      </w:r>
      <w:r>
        <w:rPr>
          <w:spacing w:val="-21"/>
        </w:rPr>
        <w:t xml:space="preserve"> </w:t>
      </w:r>
      <w:r>
        <w:t>non-verbal</w:t>
      </w:r>
      <w:r>
        <w:rPr>
          <w:spacing w:val="-24"/>
        </w:rPr>
        <w:t xml:space="preserve"> </w:t>
      </w:r>
      <w:r>
        <w:t>communication</w:t>
      </w:r>
      <w:r>
        <w:rPr>
          <w:spacing w:val="-24"/>
        </w:rPr>
        <w:t xml:space="preserve"> </w:t>
      </w:r>
      <w:r>
        <w:t>might</w:t>
      </w:r>
      <w:r>
        <w:rPr>
          <w:spacing w:val="-24"/>
        </w:rPr>
        <w:t xml:space="preserve"> </w:t>
      </w:r>
      <w:r>
        <w:rPr>
          <w:spacing w:val="1"/>
        </w:rPr>
        <w:t xml:space="preserve">be </w:t>
      </w:r>
      <w:r>
        <w:t>used, such as light signals, sound signals and text</w:t>
      </w:r>
      <w:r>
        <w:rPr>
          <w:spacing w:val="-11"/>
        </w:rPr>
        <w:t xml:space="preserve"> </w:t>
      </w:r>
      <w:r>
        <w:t>messaging.</w:t>
      </w:r>
    </w:p>
    <w:p w14:paraId="66466BD9" w14:textId="038C1991" w:rsidR="00B07A10" w:rsidRDefault="00785C94">
      <w:pPr>
        <w:pStyle w:val="Plattetekst"/>
        <w:spacing w:before="147" w:line="348" w:lineRule="auto"/>
        <w:ind w:left="108" w:right="1444"/>
        <w:jc w:val="both"/>
      </w:pPr>
      <w:r>
        <w:rPr>
          <w:w w:val="95"/>
        </w:rPr>
        <w:t xml:space="preserve">Three reasons for safety-related verbal communication are: As the operator </w:t>
      </w:r>
      <w:r>
        <w:rPr>
          <w:spacing w:val="-3"/>
          <w:w w:val="95"/>
        </w:rPr>
        <w:t xml:space="preserve">you </w:t>
      </w:r>
      <w:r>
        <w:rPr>
          <w:w w:val="95"/>
        </w:rPr>
        <w:t xml:space="preserve">will deviate </w:t>
      </w:r>
      <w:r>
        <w:t>from</w:t>
      </w:r>
      <w:r>
        <w:rPr>
          <w:spacing w:val="-27"/>
        </w:rPr>
        <w:t xml:space="preserve"> </w:t>
      </w:r>
      <w:r>
        <w:t>the</w:t>
      </w:r>
      <w:r>
        <w:rPr>
          <w:spacing w:val="-27"/>
        </w:rPr>
        <w:t xml:space="preserve"> </w:t>
      </w:r>
      <w:r>
        <w:t>rules,</w:t>
      </w:r>
      <w:r>
        <w:rPr>
          <w:spacing w:val="-27"/>
        </w:rPr>
        <w:t xml:space="preserve"> </w:t>
      </w:r>
      <w:r>
        <w:rPr>
          <w:spacing w:val="-3"/>
        </w:rPr>
        <w:t>you</w:t>
      </w:r>
      <w:r>
        <w:rPr>
          <w:spacing w:val="-27"/>
        </w:rPr>
        <w:t xml:space="preserve"> </w:t>
      </w:r>
      <w:r>
        <w:t>register</w:t>
      </w:r>
      <w:r>
        <w:rPr>
          <w:spacing w:val="-27"/>
        </w:rPr>
        <w:t xml:space="preserve"> </w:t>
      </w:r>
      <w:r>
        <w:t>deviant</w:t>
      </w:r>
      <w:r>
        <w:rPr>
          <w:spacing w:val="-27"/>
        </w:rPr>
        <w:t xml:space="preserve"> </w:t>
      </w:r>
      <w:del w:id="42" w:author="Tom Wever" w:date="2018-11-25T10:25:00Z">
        <w:r w:rsidDel="00F07AEF">
          <w:delText>behaviour</w:delText>
        </w:r>
      </w:del>
      <w:ins w:id="43" w:author="Tom Wever" w:date="2018-11-25T10:25:00Z">
        <w:r w:rsidR="00F07AEF">
          <w:t>behavior</w:t>
        </w:r>
      </w:ins>
      <w:r>
        <w:rPr>
          <w:spacing w:val="-27"/>
        </w:rPr>
        <w:t xml:space="preserve"> </w:t>
      </w:r>
      <w:r>
        <w:t>at</w:t>
      </w:r>
      <w:r>
        <w:rPr>
          <w:spacing w:val="-27"/>
        </w:rPr>
        <w:t xml:space="preserve"> </w:t>
      </w:r>
      <w:r>
        <w:t>other</w:t>
      </w:r>
      <w:r>
        <w:rPr>
          <w:spacing w:val="-27"/>
        </w:rPr>
        <w:t xml:space="preserve"> </w:t>
      </w:r>
      <w:r>
        <w:t>ships,</w:t>
      </w:r>
      <w:r>
        <w:rPr>
          <w:spacing w:val="-27"/>
        </w:rPr>
        <w:t xml:space="preserve"> </w:t>
      </w:r>
      <w:r>
        <w:rPr>
          <w:spacing w:val="-4"/>
        </w:rPr>
        <w:t>or</w:t>
      </w:r>
      <w:r>
        <w:rPr>
          <w:spacing w:val="-27"/>
        </w:rPr>
        <w:t xml:space="preserve"> </w:t>
      </w:r>
      <w:r>
        <w:t>more</w:t>
      </w:r>
      <w:r>
        <w:rPr>
          <w:spacing w:val="-27"/>
        </w:rPr>
        <w:t xml:space="preserve"> </w:t>
      </w:r>
      <w:r>
        <w:t>information</w:t>
      </w:r>
      <w:r>
        <w:rPr>
          <w:spacing w:val="-27"/>
        </w:rPr>
        <w:t xml:space="preserve"> </w:t>
      </w:r>
      <w:r>
        <w:t>is</w:t>
      </w:r>
      <w:r>
        <w:rPr>
          <w:spacing w:val="-27"/>
        </w:rPr>
        <w:t xml:space="preserve"> </w:t>
      </w:r>
      <w:r>
        <w:t>needed to</w:t>
      </w:r>
      <w:r>
        <w:rPr>
          <w:spacing w:val="-21"/>
        </w:rPr>
        <w:t xml:space="preserve"> </w:t>
      </w:r>
      <w:r>
        <w:t>decide</w:t>
      </w:r>
      <w:r>
        <w:rPr>
          <w:spacing w:val="-20"/>
        </w:rPr>
        <w:t xml:space="preserve"> </w:t>
      </w:r>
      <w:r>
        <w:t>on</w:t>
      </w:r>
      <w:r>
        <w:rPr>
          <w:spacing w:val="-21"/>
        </w:rPr>
        <w:t xml:space="preserve"> </w:t>
      </w:r>
      <w:r>
        <w:t>the</w:t>
      </w:r>
      <w:r>
        <w:rPr>
          <w:spacing w:val="-21"/>
        </w:rPr>
        <w:t xml:space="preserve"> </w:t>
      </w:r>
      <w:r>
        <w:t>right</w:t>
      </w:r>
      <w:r>
        <w:rPr>
          <w:spacing w:val="-20"/>
        </w:rPr>
        <w:t xml:space="preserve"> </w:t>
      </w:r>
      <w:r>
        <w:rPr>
          <w:spacing w:val="-3"/>
        </w:rPr>
        <w:t>strategy.</w:t>
      </w:r>
      <w:r>
        <w:t xml:space="preserve"> Communication</w:t>
      </w:r>
      <w:r>
        <w:rPr>
          <w:spacing w:val="-21"/>
        </w:rPr>
        <w:t xml:space="preserve"> </w:t>
      </w:r>
      <w:r>
        <w:t>is</w:t>
      </w:r>
      <w:r>
        <w:rPr>
          <w:spacing w:val="-20"/>
        </w:rPr>
        <w:t xml:space="preserve"> </w:t>
      </w:r>
      <w:r>
        <w:t>often</w:t>
      </w:r>
      <w:r>
        <w:rPr>
          <w:spacing w:val="-21"/>
        </w:rPr>
        <w:t xml:space="preserve"> </w:t>
      </w:r>
      <w:r>
        <w:t>necessary</w:t>
      </w:r>
      <w:r>
        <w:rPr>
          <w:spacing w:val="-20"/>
        </w:rPr>
        <w:t xml:space="preserve"> </w:t>
      </w:r>
      <w:r>
        <w:t>due</w:t>
      </w:r>
      <w:r>
        <w:rPr>
          <w:spacing w:val="-21"/>
        </w:rPr>
        <w:t xml:space="preserve"> </w:t>
      </w:r>
      <w:r>
        <w:t>to</w:t>
      </w:r>
      <w:r>
        <w:rPr>
          <w:spacing w:val="-21"/>
        </w:rPr>
        <w:t xml:space="preserve"> </w:t>
      </w:r>
      <w:r>
        <w:t>the</w:t>
      </w:r>
      <w:r>
        <w:rPr>
          <w:spacing w:val="-21"/>
        </w:rPr>
        <w:t xml:space="preserve"> </w:t>
      </w:r>
      <w:r>
        <w:t>lack</w:t>
      </w:r>
      <w:r>
        <w:rPr>
          <w:spacing w:val="-20"/>
        </w:rPr>
        <w:t xml:space="preserve"> </w:t>
      </w:r>
      <w:r>
        <w:t>of</w:t>
      </w:r>
      <w:r>
        <w:rPr>
          <w:spacing w:val="-21"/>
        </w:rPr>
        <w:t xml:space="preserve"> </w:t>
      </w:r>
      <w:r>
        <w:t xml:space="preserve">visual information. </w:t>
      </w:r>
      <w:r>
        <w:rPr>
          <w:spacing w:val="-5"/>
        </w:rPr>
        <w:t>For</w:t>
      </w:r>
      <w:r>
        <w:rPr>
          <w:spacing w:val="-23"/>
        </w:rPr>
        <w:t xml:space="preserve"> </w:t>
      </w:r>
      <w:r>
        <w:t>example,</w:t>
      </w:r>
      <w:r>
        <w:rPr>
          <w:spacing w:val="-21"/>
        </w:rPr>
        <w:t xml:space="preserve"> </w:t>
      </w:r>
      <w:r>
        <w:t>due</w:t>
      </w:r>
      <w:r>
        <w:rPr>
          <w:spacing w:val="-23"/>
        </w:rPr>
        <w:t xml:space="preserve"> </w:t>
      </w:r>
      <w:r>
        <w:t>to</w:t>
      </w:r>
      <w:r>
        <w:rPr>
          <w:spacing w:val="-23"/>
        </w:rPr>
        <w:t xml:space="preserve"> </w:t>
      </w:r>
      <w:r>
        <w:t>bad</w:t>
      </w:r>
      <w:r>
        <w:rPr>
          <w:spacing w:val="-23"/>
        </w:rPr>
        <w:t xml:space="preserve"> </w:t>
      </w:r>
      <w:r>
        <w:t>weather,</w:t>
      </w:r>
      <w:r>
        <w:rPr>
          <w:spacing w:val="-21"/>
        </w:rPr>
        <w:t xml:space="preserve"> </w:t>
      </w:r>
      <w:r>
        <w:t>obstacles</w:t>
      </w:r>
      <w:r>
        <w:rPr>
          <w:spacing w:val="-23"/>
        </w:rPr>
        <w:t xml:space="preserve"> </w:t>
      </w:r>
      <w:r>
        <w:t>like</w:t>
      </w:r>
      <w:r>
        <w:rPr>
          <w:spacing w:val="-23"/>
        </w:rPr>
        <w:t xml:space="preserve"> </w:t>
      </w:r>
      <w:r>
        <w:t>bridges</w:t>
      </w:r>
      <w:r>
        <w:rPr>
          <w:spacing w:val="-23"/>
        </w:rPr>
        <w:t xml:space="preserve"> </w:t>
      </w:r>
      <w:r>
        <w:t>and</w:t>
      </w:r>
      <w:r>
        <w:rPr>
          <w:spacing w:val="-23"/>
        </w:rPr>
        <w:t xml:space="preserve"> </w:t>
      </w:r>
      <w:r>
        <w:t>terminals,</w:t>
      </w:r>
      <w:r>
        <w:rPr>
          <w:spacing w:val="-21"/>
        </w:rPr>
        <w:t xml:space="preserve"> </w:t>
      </w:r>
      <w:r>
        <w:rPr>
          <w:spacing w:val="-4"/>
        </w:rPr>
        <w:t>or</w:t>
      </w:r>
      <w:r>
        <w:rPr>
          <w:spacing w:val="-23"/>
        </w:rPr>
        <w:t xml:space="preserve"> </w:t>
      </w:r>
      <w:r>
        <w:t>the information</w:t>
      </w:r>
      <w:r>
        <w:rPr>
          <w:spacing w:val="-18"/>
        </w:rPr>
        <w:t xml:space="preserve"> </w:t>
      </w:r>
      <w:r>
        <w:t>received</w:t>
      </w:r>
      <w:r>
        <w:rPr>
          <w:spacing w:val="-18"/>
        </w:rPr>
        <w:t xml:space="preserve"> </w:t>
      </w:r>
      <w:r>
        <w:t>via</w:t>
      </w:r>
      <w:r>
        <w:rPr>
          <w:spacing w:val="-18"/>
        </w:rPr>
        <w:t xml:space="preserve"> </w:t>
      </w:r>
      <w:r>
        <w:t>AIS</w:t>
      </w:r>
      <w:r>
        <w:rPr>
          <w:spacing w:val="-18"/>
        </w:rPr>
        <w:t xml:space="preserve"> </w:t>
      </w:r>
      <w:r>
        <w:t>is</w:t>
      </w:r>
      <w:r>
        <w:rPr>
          <w:spacing w:val="-18"/>
        </w:rPr>
        <w:t xml:space="preserve"> </w:t>
      </w:r>
      <w:r>
        <w:t>not</w:t>
      </w:r>
      <w:r>
        <w:rPr>
          <w:spacing w:val="-18"/>
        </w:rPr>
        <w:t xml:space="preserve"> </w:t>
      </w:r>
      <w:r>
        <w:t>reliable.</w:t>
      </w:r>
      <w:r>
        <w:rPr>
          <w:spacing w:val="5"/>
        </w:rPr>
        <w:t xml:space="preserve"> </w:t>
      </w:r>
      <w:r>
        <w:t>Besides</w:t>
      </w:r>
      <w:r>
        <w:rPr>
          <w:spacing w:val="-18"/>
        </w:rPr>
        <w:t xml:space="preserve"> </w:t>
      </w:r>
      <w:r>
        <w:t>the</w:t>
      </w:r>
      <w:r>
        <w:rPr>
          <w:spacing w:val="-18"/>
        </w:rPr>
        <w:t xml:space="preserve"> </w:t>
      </w:r>
      <w:r>
        <w:t>impact</w:t>
      </w:r>
      <w:r>
        <w:rPr>
          <w:spacing w:val="-18"/>
        </w:rPr>
        <w:t xml:space="preserve"> </w:t>
      </w:r>
      <w:r>
        <w:t>on</w:t>
      </w:r>
      <w:r>
        <w:rPr>
          <w:spacing w:val="-18"/>
        </w:rPr>
        <w:t xml:space="preserve"> </w:t>
      </w:r>
      <w:r>
        <w:t>the</w:t>
      </w:r>
      <w:r>
        <w:rPr>
          <w:spacing w:val="-18"/>
        </w:rPr>
        <w:t xml:space="preserve"> </w:t>
      </w:r>
      <w:r>
        <w:t>information</w:t>
      </w:r>
      <w:r>
        <w:rPr>
          <w:spacing w:val="-18"/>
        </w:rPr>
        <w:t xml:space="preserve"> </w:t>
      </w:r>
      <w:r>
        <w:rPr>
          <w:spacing w:val="-3"/>
        </w:rPr>
        <w:t>you</w:t>
      </w:r>
      <w:r>
        <w:rPr>
          <w:spacing w:val="-18"/>
        </w:rPr>
        <w:t xml:space="preserve"> </w:t>
      </w:r>
      <w:r>
        <w:t>get</w:t>
      </w:r>
    </w:p>
    <w:p w14:paraId="66466BDA" w14:textId="77777777" w:rsidR="00B07A10" w:rsidRDefault="00785C94">
      <w:pPr>
        <w:pStyle w:val="Plattetekst"/>
        <w:spacing w:before="176"/>
        <w:ind w:left="580" w:right="1918"/>
        <w:jc w:val="center"/>
      </w:pPr>
      <w:r>
        <w:t>71</w:t>
      </w:r>
    </w:p>
    <w:p w14:paraId="66466BDB" w14:textId="77777777" w:rsidR="00B07A10" w:rsidRDefault="00B07A10">
      <w:pPr>
        <w:jc w:val="center"/>
        <w:sectPr w:rsidR="00B07A10">
          <w:pgSz w:w="11910" w:h="16840"/>
          <w:pgMar w:top="1580" w:right="280" w:bottom="280" w:left="1620" w:header="708" w:footer="708" w:gutter="0"/>
          <w:cols w:space="708"/>
        </w:sectPr>
      </w:pPr>
    </w:p>
    <w:p w14:paraId="66466BDC" w14:textId="77777777" w:rsidR="00B07A10" w:rsidRDefault="00785C94">
      <w:pPr>
        <w:tabs>
          <w:tab w:val="left" w:pos="5760"/>
        </w:tabs>
        <w:spacing w:before="47"/>
        <w:ind w:left="108"/>
        <w:rPr>
          <w:rFonts w:ascii="Trebuchet MS"/>
          <w:i/>
        </w:rPr>
      </w:pPr>
      <w:r>
        <w:lastRenderedPageBreak/>
        <w:t>72</w:t>
      </w:r>
      <w:r>
        <w:tab/>
      </w:r>
      <w:r>
        <w:rPr>
          <w:rFonts w:ascii="Trebuchet MS"/>
          <w:i/>
        </w:rPr>
        <w:t>CHAPTER 9.</w:t>
      </w:r>
      <w:r>
        <w:rPr>
          <w:rFonts w:ascii="Trebuchet MS"/>
          <w:i/>
          <w:spacing w:val="2"/>
        </w:rPr>
        <w:t xml:space="preserve"> </w:t>
      </w:r>
      <w:r>
        <w:rPr>
          <w:rFonts w:ascii="Trebuchet MS"/>
          <w:i/>
          <w:spacing w:val="-4"/>
        </w:rPr>
        <w:t>FOUNDATION</w:t>
      </w:r>
    </w:p>
    <w:p w14:paraId="66466BDD" w14:textId="77777777" w:rsidR="00B07A10" w:rsidRDefault="00B07A10">
      <w:pPr>
        <w:pStyle w:val="Plattetekst"/>
        <w:rPr>
          <w:rFonts w:ascii="Trebuchet MS"/>
          <w:i/>
          <w:sz w:val="31"/>
        </w:rPr>
      </w:pPr>
    </w:p>
    <w:p w14:paraId="66466BDE" w14:textId="77777777" w:rsidR="00B07A10" w:rsidRDefault="00785C94">
      <w:pPr>
        <w:pStyle w:val="Plattetekst"/>
        <w:spacing w:line="348" w:lineRule="auto"/>
        <w:ind w:left="108" w:right="1448"/>
        <w:jc w:val="both"/>
      </w:pPr>
      <w:r>
        <w:rPr>
          <w:spacing w:val="-3"/>
        </w:rPr>
        <w:t>by</w:t>
      </w:r>
      <w:r>
        <w:rPr>
          <w:spacing w:val="-21"/>
        </w:rPr>
        <w:t xml:space="preserve"> </w:t>
      </w:r>
      <w:r>
        <w:t>looking</w:t>
      </w:r>
      <w:r>
        <w:rPr>
          <w:spacing w:val="-21"/>
        </w:rPr>
        <w:t xml:space="preserve"> </w:t>
      </w:r>
      <w:r>
        <w:t>out</w:t>
      </w:r>
      <w:r>
        <w:rPr>
          <w:spacing w:val="-21"/>
        </w:rPr>
        <w:t xml:space="preserve"> </w:t>
      </w:r>
      <w:r>
        <w:t>of</w:t>
      </w:r>
      <w:r>
        <w:rPr>
          <w:spacing w:val="-21"/>
        </w:rPr>
        <w:t xml:space="preserve"> </w:t>
      </w:r>
      <w:r>
        <w:t>the</w:t>
      </w:r>
      <w:r>
        <w:rPr>
          <w:spacing w:val="-21"/>
        </w:rPr>
        <w:t xml:space="preserve"> </w:t>
      </w:r>
      <w:r>
        <w:t>window,</w:t>
      </w:r>
      <w:r>
        <w:rPr>
          <w:spacing w:val="-21"/>
        </w:rPr>
        <w:t xml:space="preserve"> </w:t>
      </w:r>
      <w:r>
        <w:t>is</w:t>
      </w:r>
      <w:r>
        <w:rPr>
          <w:spacing w:val="-21"/>
        </w:rPr>
        <w:t xml:space="preserve"> </w:t>
      </w:r>
      <w:r>
        <w:t>also</w:t>
      </w:r>
      <w:r>
        <w:rPr>
          <w:spacing w:val="-21"/>
        </w:rPr>
        <w:t xml:space="preserve"> </w:t>
      </w:r>
      <w:r>
        <w:t>the</w:t>
      </w:r>
      <w:r>
        <w:rPr>
          <w:spacing w:val="-21"/>
        </w:rPr>
        <w:t xml:space="preserve"> </w:t>
      </w:r>
      <w:r>
        <w:t>quality</w:t>
      </w:r>
      <w:r>
        <w:rPr>
          <w:spacing w:val="-21"/>
        </w:rPr>
        <w:t xml:space="preserve"> </w:t>
      </w:r>
      <w:r>
        <w:t>of</w:t>
      </w:r>
      <w:r>
        <w:rPr>
          <w:spacing w:val="-21"/>
        </w:rPr>
        <w:t xml:space="preserve"> </w:t>
      </w:r>
      <w:r>
        <w:t>the</w:t>
      </w:r>
      <w:r>
        <w:rPr>
          <w:spacing w:val="-21"/>
        </w:rPr>
        <w:t xml:space="preserve"> </w:t>
      </w:r>
      <w:r>
        <w:t>Electronic</w:t>
      </w:r>
      <w:r>
        <w:rPr>
          <w:spacing w:val="-21"/>
        </w:rPr>
        <w:t xml:space="preserve"> </w:t>
      </w:r>
      <w:r>
        <w:t>Chart</w:t>
      </w:r>
      <w:r>
        <w:rPr>
          <w:spacing w:val="-21"/>
        </w:rPr>
        <w:t xml:space="preserve"> </w:t>
      </w:r>
      <w:r>
        <w:t>Display</w:t>
      </w:r>
      <w:r>
        <w:rPr>
          <w:spacing w:val="-21"/>
        </w:rPr>
        <w:t xml:space="preserve"> </w:t>
      </w:r>
      <w:r>
        <w:t xml:space="preserve">Information System (ECDIS) and Automatic Radar Plotting Aid </w:t>
      </w:r>
      <w:r>
        <w:rPr>
          <w:spacing w:val="-3"/>
        </w:rPr>
        <w:t>(ARPA)</w:t>
      </w:r>
      <w:r>
        <w:rPr>
          <w:spacing w:val="20"/>
        </w:rPr>
        <w:t xml:space="preserve"> </w:t>
      </w:r>
      <w:r>
        <w:rPr>
          <w:spacing w:val="-3"/>
        </w:rPr>
        <w:t>worse.</w:t>
      </w:r>
    </w:p>
    <w:p w14:paraId="66466BDF" w14:textId="77777777" w:rsidR="00B07A10" w:rsidRDefault="00785C94">
      <w:pPr>
        <w:pStyle w:val="Plattetekst"/>
        <w:spacing w:before="175" w:line="348" w:lineRule="auto"/>
        <w:ind w:left="108" w:right="1445"/>
        <w:jc w:val="both"/>
      </w:pPr>
      <w:r>
        <w:t>The</w:t>
      </w:r>
      <w:r>
        <w:rPr>
          <w:spacing w:val="-27"/>
        </w:rPr>
        <w:t xml:space="preserve"> </w:t>
      </w:r>
      <w:r>
        <w:t>different</w:t>
      </w:r>
      <w:r>
        <w:rPr>
          <w:spacing w:val="-27"/>
        </w:rPr>
        <w:t xml:space="preserve"> </w:t>
      </w:r>
      <w:r>
        <w:rPr>
          <w:spacing w:val="-4"/>
        </w:rPr>
        <w:t>ways</w:t>
      </w:r>
      <w:r>
        <w:rPr>
          <w:spacing w:val="-27"/>
        </w:rPr>
        <w:t xml:space="preserve"> </w:t>
      </w:r>
      <w:r>
        <w:t>for</w:t>
      </w:r>
      <w:r>
        <w:rPr>
          <w:spacing w:val="-27"/>
        </w:rPr>
        <w:t xml:space="preserve"> </w:t>
      </w:r>
      <w:r>
        <w:t>communication</w:t>
      </w:r>
      <w:r>
        <w:rPr>
          <w:spacing w:val="-27"/>
        </w:rPr>
        <w:t xml:space="preserve"> </w:t>
      </w:r>
      <w:r>
        <w:t>are</w:t>
      </w:r>
      <w:r>
        <w:rPr>
          <w:spacing w:val="-27"/>
        </w:rPr>
        <w:t xml:space="preserve"> </w:t>
      </w:r>
      <w:r>
        <w:t>not</w:t>
      </w:r>
      <w:r>
        <w:rPr>
          <w:spacing w:val="-27"/>
        </w:rPr>
        <w:t xml:space="preserve"> </w:t>
      </w:r>
      <w:r>
        <w:t>developed</w:t>
      </w:r>
      <w:r>
        <w:rPr>
          <w:spacing w:val="-27"/>
        </w:rPr>
        <w:t xml:space="preserve"> </w:t>
      </w:r>
      <w:r>
        <w:t>to</w:t>
      </w:r>
      <w:r>
        <w:rPr>
          <w:spacing w:val="-27"/>
        </w:rPr>
        <w:t xml:space="preserve"> </w:t>
      </w:r>
      <w:r>
        <w:rPr>
          <w:spacing w:val="1"/>
        </w:rPr>
        <w:t>be</w:t>
      </w:r>
      <w:r>
        <w:rPr>
          <w:spacing w:val="-27"/>
        </w:rPr>
        <w:t xml:space="preserve"> </w:t>
      </w:r>
      <w:r>
        <w:t>used</w:t>
      </w:r>
      <w:r>
        <w:rPr>
          <w:spacing w:val="-27"/>
        </w:rPr>
        <w:t xml:space="preserve"> </w:t>
      </w:r>
      <w:r>
        <w:rPr>
          <w:spacing w:val="-3"/>
        </w:rPr>
        <w:t>by</w:t>
      </w:r>
      <w:r>
        <w:rPr>
          <w:spacing w:val="-27"/>
        </w:rPr>
        <w:t xml:space="preserve"> </w:t>
      </w:r>
      <w:r>
        <w:t>unmanned</w:t>
      </w:r>
      <w:r>
        <w:rPr>
          <w:spacing w:val="-27"/>
        </w:rPr>
        <w:t xml:space="preserve"> </w:t>
      </w:r>
      <w:r>
        <w:t>vessels. On</w:t>
      </w:r>
      <w:r>
        <w:rPr>
          <w:spacing w:val="-25"/>
        </w:rPr>
        <w:t xml:space="preserve"> </w:t>
      </w:r>
      <w:r>
        <w:t>the</w:t>
      </w:r>
      <w:r>
        <w:rPr>
          <w:spacing w:val="-25"/>
        </w:rPr>
        <w:t xml:space="preserve"> </w:t>
      </w:r>
      <w:r>
        <w:t>other</w:t>
      </w:r>
      <w:r>
        <w:rPr>
          <w:spacing w:val="-25"/>
        </w:rPr>
        <w:t xml:space="preserve"> </w:t>
      </w:r>
      <w:r>
        <w:t>hand,</w:t>
      </w:r>
      <w:r>
        <w:rPr>
          <w:spacing w:val="-24"/>
        </w:rPr>
        <w:t xml:space="preserve"> </w:t>
      </w:r>
      <w:r>
        <w:t>it</w:t>
      </w:r>
      <w:r>
        <w:rPr>
          <w:spacing w:val="-25"/>
        </w:rPr>
        <w:t xml:space="preserve"> </w:t>
      </w:r>
      <w:r>
        <w:t>is</w:t>
      </w:r>
      <w:r>
        <w:rPr>
          <w:spacing w:val="-25"/>
        </w:rPr>
        <w:t xml:space="preserve"> </w:t>
      </w:r>
      <w:r>
        <w:t>not</w:t>
      </w:r>
      <w:r>
        <w:rPr>
          <w:spacing w:val="-25"/>
        </w:rPr>
        <w:t xml:space="preserve"> </w:t>
      </w:r>
      <w:r>
        <w:t>feasible</w:t>
      </w:r>
      <w:r>
        <w:rPr>
          <w:spacing w:val="-25"/>
        </w:rPr>
        <w:t xml:space="preserve"> </w:t>
      </w:r>
      <w:r>
        <w:t>to</w:t>
      </w:r>
      <w:r>
        <w:rPr>
          <w:spacing w:val="-25"/>
        </w:rPr>
        <w:t xml:space="preserve"> </w:t>
      </w:r>
      <w:r>
        <w:t>require</w:t>
      </w:r>
      <w:r>
        <w:rPr>
          <w:spacing w:val="-25"/>
        </w:rPr>
        <w:t xml:space="preserve"> </w:t>
      </w:r>
      <w:r>
        <w:t>all</w:t>
      </w:r>
      <w:r>
        <w:rPr>
          <w:spacing w:val="-25"/>
        </w:rPr>
        <w:t xml:space="preserve"> </w:t>
      </w:r>
      <w:r>
        <w:t>manned</w:t>
      </w:r>
      <w:r>
        <w:rPr>
          <w:spacing w:val="-25"/>
        </w:rPr>
        <w:t xml:space="preserve"> </w:t>
      </w:r>
      <w:r>
        <w:t>vessels</w:t>
      </w:r>
      <w:r>
        <w:rPr>
          <w:spacing w:val="-25"/>
        </w:rPr>
        <w:t xml:space="preserve"> </w:t>
      </w:r>
      <w:r>
        <w:t>to</w:t>
      </w:r>
      <w:r>
        <w:rPr>
          <w:spacing w:val="-25"/>
        </w:rPr>
        <w:t xml:space="preserve"> </w:t>
      </w:r>
      <w:r>
        <w:t>install</w:t>
      </w:r>
      <w:r>
        <w:rPr>
          <w:spacing w:val="-25"/>
        </w:rPr>
        <w:t xml:space="preserve"> </w:t>
      </w:r>
      <w:r>
        <w:t>new</w:t>
      </w:r>
      <w:r>
        <w:rPr>
          <w:spacing w:val="-25"/>
        </w:rPr>
        <w:t xml:space="preserve"> </w:t>
      </w:r>
      <w:r>
        <w:t>systems</w:t>
      </w:r>
      <w:r>
        <w:rPr>
          <w:spacing w:val="-25"/>
        </w:rPr>
        <w:t xml:space="preserve"> </w:t>
      </w:r>
      <w:r>
        <w:t xml:space="preserve">for </w:t>
      </w:r>
      <w:r>
        <w:rPr>
          <w:w w:val="95"/>
        </w:rPr>
        <w:t xml:space="preserve">communication, before introducing unmanned vessels. As this will require many more new </w:t>
      </w:r>
      <w:r>
        <w:t>regulations, development time and time to train</w:t>
      </w:r>
      <w:r>
        <w:rPr>
          <w:spacing w:val="18"/>
        </w:rPr>
        <w:t xml:space="preserve"> </w:t>
      </w:r>
      <w:r>
        <w:t>seafarers.</w:t>
      </w:r>
    </w:p>
    <w:p w14:paraId="66466BE0" w14:textId="77777777" w:rsidR="00B07A10" w:rsidRDefault="00785C94">
      <w:pPr>
        <w:pStyle w:val="Plattetekst"/>
        <w:spacing w:before="173" w:line="348" w:lineRule="auto"/>
        <w:ind w:left="108" w:right="1446"/>
        <w:jc w:val="both"/>
      </w:pPr>
      <w:r>
        <w:rPr>
          <w:w w:val="95"/>
        </w:rPr>
        <w:t>Misunderstanding</w:t>
      </w:r>
      <w:r>
        <w:rPr>
          <w:spacing w:val="-12"/>
          <w:w w:val="95"/>
        </w:rPr>
        <w:t xml:space="preserve"> </w:t>
      </w:r>
      <w:r>
        <w:rPr>
          <w:w w:val="95"/>
        </w:rPr>
        <w:t>and</w:t>
      </w:r>
      <w:r>
        <w:rPr>
          <w:spacing w:val="-12"/>
          <w:w w:val="95"/>
        </w:rPr>
        <w:t xml:space="preserve"> </w:t>
      </w:r>
      <w:r>
        <w:rPr>
          <w:w w:val="95"/>
        </w:rPr>
        <w:t>problems</w:t>
      </w:r>
      <w:r>
        <w:rPr>
          <w:spacing w:val="-12"/>
          <w:w w:val="95"/>
        </w:rPr>
        <w:t xml:space="preserve"> </w:t>
      </w:r>
      <w:r>
        <w:rPr>
          <w:w w:val="95"/>
        </w:rPr>
        <w:t>with</w:t>
      </w:r>
      <w:r>
        <w:rPr>
          <w:spacing w:val="-12"/>
          <w:w w:val="95"/>
        </w:rPr>
        <w:t xml:space="preserve"> </w:t>
      </w:r>
      <w:r>
        <w:rPr>
          <w:w w:val="95"/>
        </w:rPr>
        <w:t>communication</w:t>
      </w:r>
      <w:r>
        <w:rPr>
          <w:spacing w:val="-12"/>
          <w:w w:val="95"/>
        </w:rPr>
        <w:t xml:space="preserve"> </w:t>
      </w:r>
      <w:r>
        <w:rPr>
          <w:w w:val="95"/>
        </w:rPr>
        <w:t>can</w:t>
      </w:r>
      <w:r>
        <w:rPr>
          <w:spacing w:val="-12"/>
          <w:w w:val="95"/>
        </w:rPr>
        <w:t xml:space="preserve"> </w:t>
      </w:r>
      <w:r>
        <w:rPr>
          <w:spacing w:val="1"/>
          <w:w w:val="95"/>
        </w:rPr>
        <w:t>be</w:t>
      </w:r>
      <w:r>
        <w:rPr>
          <w:spacing w:val="-12"/>
          <w:w w:val="95"/>
        </w:rPr>
        <w:t xml:space="preserve"> </w:t>
      </w:r>
      <w:r>
        <w:rPr>
          <w:w w:val="95"/>
        </w:rPr>
        <w:t>the</w:t>
      </w:r>
      <w:r>
        <w:rPr>
          <w:spacing w:val="-12"/>
          <w:w w:val="95"/>
        </w:rPr>
        <w:t xml:space="preserve"> </w:t>
      </w:r>
      <w:r>
        <w:rPr>
          <w:w w:val="95"/>
        </w:rPr>
        <w:t>result</w:t>
      </w:r>
      <w:r>
        <w:rPr>
          <w:spacing w:val="-12"/>
          <w:w w:val="95"/>
        </w:rPr>
        <w:t xml:space="preserve"> </w:t>
      </w:r>
      <w:r>
        <w:rPr>
          <w:w w:val="95"/>
        </w:rPr>
        <w:t>of</w:t>
      </w:r>
      <w:r>
        <w:rPr>
          <w:spacing w:val="-12"/>
          <w:w w:val="95"/>
        </w:rPr>
        <w:t xml:space="preserve"> </w:t>
      </w:r>
      <w:r>
        <w:rPr>
          <w:w w:val="95"/>
        </w:rPr>
        <w:t>changing</w:t>
      </w:r>
      <w:r>
        <w:rPr>
          <w:spacing w:val="-12"/>
          <w:w w:val="95"/>
        </w:rPr>
        <w:t xml:space="preserve"> </w:t>
      </w:r>
      <w:r>
        <w:rPr>
          <w:w w:val="95"/>
        </w:rPr>
        <w:t>the</w:t>
      </w:r>
      <w:r>
        <w:rPr>
          <w:spacing w:val="-12"/>
          <w:w w:val="95"/>
        </w:rPr>
        <w:t xml:space="preserve"> </w:t>
      </w:r>
      <w:r>
        <w:rPr>
          <w:w w:val="95"/>
        </w:rPr>
        <w:t xml:space="preserve">usage </w:t>
      </w:r>
      <w:r>
        <w:t>of</w:t>
      </w:r>
      <w:r>
        <w:rPr>
          <w:spacing w:val="-34"/>
        </w:rPr>
        <w:t xml:space="preserve"> </w:t>
      </w:r>
      <w:r>
        <w:t>systems</w:t>
      </w:r>
      <w:r>
        <w:rPr>
          <w:spacing w:val="-34"/>
        </w:rPr>
        <w:t xml:space="preserve"> </w:t>
      </w:r>
      <w:r>
        <w:t>over</w:t>
      </w:r>
      <w:r>
        <w:rPr>
          <w:spacing w:val="-34"/>
        </w:rPr>
        <w:t xml:space="preserve"> </w:t>
      </w:r>
      <w:r>
        <w:t>time,</w:t>
      </w:r>
      <w:r>
        <w:rPr>
          <w:spacing w:val="-33"/>
        </w:rPr>
        <w:t xml:space="preserve"> </w:t>
      </w:r>
      <w:r>
        <w:t>due</w:t>
      </w:r>
      <w:r>
        <w:rPr>
          <w:spacing w:val="-34"/>
        </w:rPr>
        <w:t xml:space="preserve"> </w:t>
      </w:r>
      <w:r>
        <w:t>to</w:t>
      </w:r>
      <w:r>
        <w:rPr>
          <w:spacing w:val="-34"/>
        </w:rPr>
        <w:t xml:space="preserve"> </w:t>
      </w:r>
      <w:r>
        <w:t>the</w:t>
      </w:r>
      <w:r>
        <w:rPr>
          <w:spacing w:val="-34"/>
        </w:rPr>
        <w:t xml:space="preserve"> </w:t>
      </w:r>
      <w:r>
        <w:t>evolving</w:t>
      </w:r>
      <w:r>
        <w:rPr>
          <w:spacing w:val="-34"/>
        </w:rPr>
        <w:t xml:space="preserve"> </w:t>
      </w:r>
      <w:r>
        <w:t>demands</w:t>
      </w:r>
      <w:r>
        <w:rPr>
          <w:spacing w:val="-34"/>
        </w:rPr>
        <w:t xml:space="preserve"> </w:t>
      </w:r>
      <w:r>
        <w:t>for</w:t>
      </w:r>
      <w:r>
        <w:rPr>
          <w:spacing w:val="-34"/>
        </w:rPr>
        <w:t xml:space="preserve"> </w:t>
      </w:r>
      <w:r>
        <w:t>operators.</w:t>
      </w:r>
      <w:r>
        <w:rPr>
          <w:spacing w:val="-20"/>
        </w:rPr>
        <w:t xml:space="preserve"> </w:t>
      </w:r>
      <w:r>
        <w:t>These</w:t>
      </w:r>
      <w:r>
        <w:rPr>
          <w:spacing w:val="-34"/>
        </w:rPr>
        <w:t xml:space="preserve"> </w:t>
      </w:r>
      <w:r>
        <w:t>changes</w:t>
      </w:r>
      <w:r>
        <w:rPr>
          <w:spacing w:val="-34"/>
        </w:rPr>
        <w:t xml:space="preserve"> </w:t>
      </w:r>
      <w:r>
        <w:t>can</w:t>
      </w:r>
      <w:r>
        <w:rPr>
          <w:spacing w:val="-34"/>
        </w:rPr>
        <w:t xml:space="preserve"> </w:t>
      </w:r>
      <w:r>
        <w:t>result in</w:t>
      </w:r>
      <w:r>
        <w:rPr>
          <w:spacing w:val="-15"/>
        </w:rPr>
        <w:t xml:space="preserve"> </w:t>
      </w:r>
      <w:r>
        <w:t>an</w:t>
      </w:r>
      <w:r>
        <w:rPr>
          <w:spacing w:val="-15"/>
        </w:rPr>
        <w:t xml:space="preserve"> </w:t>
      </w:r>
      <w:r>
        <w:t>information</w:t>
      </w:r>
      <w:r>
        <w:rPr>
          <w:spacing w:val="-15"/>
        </w:rPr>
        <w:t xml:space="preserve"> </w:t>
      </w:r>
      <w:r>
        <w:t>overload</w:t>
      </w:r>
      <w:r>
        <w:rPr>
          <w:spacing w:val="-15"/>
        </w:rPr>
        <w:t xml:space="preserve"> </w:t>
      </w:r>
      <w:r>
        <w:t>of</w:t>
      </w:r>
      <w:r>
        <w:rPr>
          <w:spacing w:val="-15"/>
        </w:rPr>
        <w:t xml:space="preserve"> </w:t>
      </w:r>
      <w:r>
        <w:t>the</w:t>
      </w:r>
      <w:r>
        <w:rPr>
          <w:spacing w:val="-15"/>
        </w:rPr>
        <w:t xml:space="preserve"> </w:t>
      </w:r>
      <w:r>
        <w:t>crew</w:t>
      </w:r>
      <w:r>
        <w:rPr>
          <w:spacing w:val="-15"/>
        </w:rPr>
        <w:t xml:space="preserve"> </w:t>
      </w:r>
      <w:r>
        <w:t>and</w:t>
      </w:r>
      <w:r>
        <w:rPr>
          <w:spacing w:val="-15"/>
        </w:rPr>
        <w:t xml:space="preserve"> </w:t>
      </w:r>
      <w:r>
        <w:t>communication</w:t>
      </w:r>
      <w:r>
        <w:rPr>
          <w:spacing w:val="-15"/>
        </w:rPr>
        <w:t xml:space="preserve"> </w:t>
      </w:r>
      <w:r>
        <w:t>channels,</w:t>
      </w:r>
      <w:r>
        <w:rPr>
          <w:spacing w:val="-12"/>
        </w:rPr>
        <w:t xml:space="preserve"> </w:t>
      </w:r>
      <w:r>
        <w:t>caused</w:t>
      </w:r>
      <w:r>
        <w:rPr>
          <w:spacing w:val="-15"/>
        </w:rPr>
        <w:t xml:space="preserve"> </w:t>
      </w:r>
      <w:r>
        <w:rPr>
          <w:spacing w:val="-3"/>
        </w:rPr>
        <w:t>by</w:t>
      </w:r>
      <w:r>
        <w:rPr>
          <w:spacing w:val="-15"/>
        </w:rPr>
        <w:t xml:space="preserve"> </w:t>
      </w:r>
      <w:r>
        <w:t>the</w:t>
      </w:r>
      <w:r>
        <w:rPr>
          <w:spacing w:val="-15"/>
        </w:rPr>
        <w:t xml:space="preserve"> </w:t>
      </w:r>
      <w:r>
        <w:t xml:space="preserve">more frequent use of VHF. As it is a receiver </w:t>
      </w:r>
      <w:r>
        <w:rPr>
          <w:spacing w:val="-4"/>
        </w:rPr>
        <w:t xml:space="preserve">or </w:t>
      </w:r>
      <w:r>
        <w:t xml:space="preserve">a transmitter, but can’t </w:t>
      </w:r>
      <w:r>
        <w:rPr>
          <w:spacing w:val="1"/>
        </w:rPr>
        <w:t xml:space="preserve">be </w:t>
      </w:r>
      <w:r>
        <w:t xml:space="preserve">both at the same </w:t>
      </w:r>
      <w:r>
        <w:rPr>
          <w:w w:val="95"/>
        </w:rPr>
        <w:t>time,</w:t>
      </w:r>
      <w:r>
        <w:rPr>
          <w:spacing w:val="-13"/>
          <w:w w:val="95"/>
        </w:rPr>
        <w:t xml:space="preserve"> </w:t>
      </w:r>
      <w:r>
        <w:rPr>
          <w:w w:val="95"/>
        </w:rPr>
        <w:t>which</w:t>
      </w:r>
      <w:r>
        <w:rPr>
          <w:spacing w:val="-14"/>
          <w:w w:val="95"/>
        </w:rPr>
        <w:t xml:space="preserve"> </w:t>
      </w:r>
      <w:r>
        <w:rPr>
          <w:w w:val="95"/>
        </w:rPr>
        <w:t>means</w:t>
      </w:r>
      <w:r>
        <w:rPr>
          <w:spacing w:val="-15"/>
          <w:w w:val="95"/>
        </w:rPr>
        <w:t xml:space="preserve"> </w:t>
      </w:r>
      <w:r>
        <w:rPr>
          <w:w w:val="95"/>
        </w:rPr>
        <w:t>that</w:t>
      </w:r>
      <w:r>
        <w:rPr>
          <w:spacing w:val="-15"/>
          <w:w w:val="95"/>
        </w:rPr>
        <w:t xml:space="preserve"> </w:t>
      </w:r>
      <w:r>
        <w:rPr>
          <w:w w:val="95"/>
        </w:rPr>
        <w:t>in</w:t>
      </w:r>
      <w:r>
        <w:rPr>
          <w:spacing w:val="-14"/>
          <w:w w:val="95"/>
        </w:rPr>
        <w:t xml:space="preserve"> </w:t>
      </w:r>
      <w:r>
        <w:rPr>
          <w:w w:val="95"/>
        </w:rPr>
        <w:t>case</w:t>
      </w:r>
      <w:r>
        <w:rPr>
          <w:spacing w:val="-14"/>
          <w:w w:val="95"/>
        </w:rPr>
        <w:t xml:space="preserve"> </w:t>
      </w:r>
      <w:r>
        <w:rPr>
          <w:spacing w:val="-5"/>
          <w:w w:val="95"/>
        </w:rPr>
        <w:t>two</w:t>
      </w:r>
      <w:r>
        <w:rPr>
          <w:spacing w:val="-14"/>
          <w:w w:val="95"/>
        </w:rPr>
        <w:t xml:space="preserve"> </w:t>
      </w:r>
      <w:r>
        <w:rPr>
          <w:w w:val="95"/>
        </w:rPr>
        <w:t>messages</w:t>
      </w:r>
      <w:r>
        <w:rPr>
          <w:spacing w:val="-15"/>
          <w:w w:val="95"/>
        </w:rPr>
        <w:t xml:space="preserve"> </w:t>
      </w:r>
      <w:r>
        <w:rPr>
          <w:w w:val="95"/>
        </w:rPr>
        <w:t>are</w:t>
      </w:r>
      <w:r>
        <w:rPr>
          <w:spacing w:val="-14"/>
          <w:w w:val="95"/>
        </w:rPr>
        <w:t xml:space="preserve"> </w:t>
      </w:r>
      <w:r>
        <w:rPr>
          <w:w w:val="95"/>
        </w:rPr>
        <w:t>sent</w:t>
      </w:r>
      <w:r>
        <w:rPr>
          <w:spacing w:val="-15"/>
          <w:w w:val="95"/>
        </w:rPr>
        <w:t xml:space="preserve"> </w:t>
      </w:r>
      <w:r>
        <w:rPr>
          <w:w w:val="95"/>
        </w:rPr>
        <w:t>at</w:t>
      </w:r>
      <w:r>
        <w:rPr>
          <w:spacing w:val="-15"/>
          <w:w w:val="95"/>
        </w:rPr>
        <w:t xml:space="preserve"> </w:t>
      </w:r>
      <w:r>
        <w:rPr>
          <w:w w:val="95"/>
        </w:rPr>
        <w:t>the</w:t>
      </w:r>
      <w:r>
        <w:rPr>
          <w:spacing w:val="-15"/>
          <w:w w:val="95"/>
        </w:rPr>
        <w:t xml:space="preserve"> </w:t>
      </w:r>
      <w:r>
        <w:rPr>
          <w:w w:val="95"/>
        </w:rPr>
        <w:t>same</w:t>
      </w:r>
      <w:r>
        <w:rPr>
          <w:spacing w:val="-15"/>
          <w:w w:val="95"/>
        </w:rPr>
        <w:t xml:space="preserve"> </w:t>
      </w:r>
      <w:r>
        <w:rPr>
          <w:w w:val="95"/>
        </w:rPr>
        <w:t>time,</w:t>
      </w:r>
      <w:r>
        <w:rPr>
          <w:spacing w:val="-13"/>
          <w:w w:val="95"/>
        </w:rPr>
        <w:t xml:space="preserve"> </w:t>
      </w:r>
      <w:r>
        <w:rPr>
          <w:w w:val="95"/>
        </w:rPr>
        <w:t>both</w:t>
      </w:r>
      <w:r>
        <w:rPr>
          <w:spacing w:val="-15"/>
          <w:w w:val="95"/>
        </w:rPr>
        <w:t xml:space="preserve"> </w:t>
      </w:r>
      <w:r>
        <w:rPr>
          <w:w w:val="95"/>
        </w:rPr>
        <w:t>senders</w:t>
      </w:r>
      <w:r>
        <w:rPr>
          <w:spacing w:val="-14"/>
          <w:w w:val="95"/>
        </w:rPr>
        <w:t xml:space="preserve"> </w:t>
      </w:r>
      <w:r>
        <w:rPr>
          <w:w w:val="95"/>
        </w:rPr>
        <w:t>will</w:t>
      </w:r>
      <w:r>
        <w:rPr>
          <w:spacing w:val="-15"/>
          <w:w w:val="95"/>
        </w:rPr>
        <w:t xml:space="preserve"> </w:t>
      </w:r>
      <w:r>
        <w:rPr>
          <w:w w:val="95"/>
        </w:rPr>
        <w:t xml:space="preserve">not </w:t>
      </w:r>
      <w:r>
        <w:t>receive the others</w:t>
      </w:r>
      <w:r>
        <w:rPr>
          <w:spacing w:val="21"/>
        </w:rPr>
        <w:t xml:space="preserve"> </w:t>
      </w:r>
      <w:r>
        <w:t>message.</w:t>
      </w:r>
    </w:p>
    <w:p w14:paraId="66466BE1" w14:textId="77777777" w:rsidR="00B07A10" w:rsidRDefault="00B07A10">
      <w:pPr>
        <w:pStyle w:val="Plattetekst"/>
      </w:pPr>
    </w:p>
    <w:p w14:paraId="66466BE2" w14:textId="77777777" w:rsidR="00B07A10" w:rsidRDefault="00B07A10">
      <w:pPr>
        <w:pStyle w:val="Plattetekst"/>
        <w:spacing w:before="3"/>
        <w:rPr>
          <w:sz w:val="27"/>
        </w:rPr>
      </w:pPr>
    </w:p>
    <w:p w14:paraId="66466BE3" w14:textId="77777777" w:rsidR="00B07A10" w:rsidRDefault="00785C94">
      <w:pPr>
        <w:pStyle w:val="Kop3"/>
        <w:numPr>
          <w:ilvl w:val="2"/>
          <w:numId w:val="32"/>
        </w:numPr>
        <w:tabs>
          <w:tab w:val="left" w:pos="911"/>
          <w:tab w:val="left" w:pos="912"/>
        </w:tabs>
        <w:ind w:hanging="803"/>
      </w:pPr>
      <w:r>
        <w:t>Problem</w:t>
      </w:r>
      <w:r>
        <w:rPr>
          <w:spacing w:val="17"/>
        </w:rPr>
        <w:t xml:space="preserve"> </w:t>
      </w:r>
      <w:r>
        <w:t>analysis</w:t>
      </w:r>
    </w:p>
    <w:p w14:paraId="66466BE4" w14:textId="77777777" w:rsidR="00B07A10" w:rsidRDefault="00B07A10">
      <w:pPr>
        <w:pStyle w:val="Plattetekst"/>
        <w:rPr>
          <w:b/>
          <w:sz w:val="24"/>
        </w:rPr>
      </w:pPr>
    </w:p>
    <w:p w14:paraId="66466BE5" w14:textId="4E6E47A0" w:rsidR="00B07A10" w:rsidRDefault="00785C94">
      <w:pPr>
        <w:pStyle w:val="Plattetekst"/>
        <w:spacing w:before="170" w:line="348" w:lineRule="auto"/>
        <w:ind w:left="108" w:right="1446"/>
        <w:jc w:val="both"/>
      </w:pPr>
      <w:r>
        <w:rPr>
          <w:spacing w:val="-9"/>
        </w:rPr>
        <w:t>To</w:t>
      </w:r>
      <w:r>
        <w:rPr>
          <w:spacing w:val="-17"/>
        </w:rPr>
        <w:t xml:space="preserve"> </w:t>
      </w:r>
      <w:r>
        <w:t>avoid</w:t>
      </w:r>
      <w:r>
        <w:rPr>
          <w:spacing w:val="-17"/>
        </w:rPr>
        <w:t xml:space="preserve"> </w:t>
      </w:r>
      <w:r>
        <w:t>misunderstanding</w:t>
      </w:r>
      <w:r>
        <w:rPr>
          <w:spacing w:val="-17"/>
        </w:rPr>
        <w:t xml:space="preserve"> </w:t>
      </w:r>
      <w:del w:id="44" w:author="Tom Wever" w:date="2018-11-25T10:29:00Z">
        <w:r w:rsidDel="002C392D">
          <w:delText>which</w:delText>
        </w:r>
        <w:r w:rsidDel="002C392D">
          <w:rPr>
            <w:spacing w:val="-17"/>
          </w:rPr>
          <w:delText xml:space="preserve"> </w:delText>
        </w:r>
      </w:del>
      <w:ins w:id="45" w:author="Tom Wever" w:date="2018-11-25T10:29:00Z">
        <w:r w:rsidR="002C392D">
          <w:t>that</w:t>
        </w:r>
        <w:r w:rsidR="002C392D">
          <w:rPr>
            <w:spacing w:val="-17"/>
          </w:rPr>
          <w:t xml:space="preserve"> </w:t>
        </w:r>
      </w:ins>
      <w:r>
        <w:t>could</w:t>
      </w:r>
      <w:r>
        <w:rPr>
          <w:spacing w:val="-17"/>
        </w:rPr>
        <w:t xml:space="preserve"> </w:t>
      </w:r>
      <w:r>
        <w:t>result</w:t>
      </w:r>
      <w:r>
        <w:rPr>
          <w:spacing w:val="-17"/>
        </w:rPr>
        <w:t xml:space="preserve"> </w:t>
      </w:r>
      <w:r>
        <w:t>in</w:t>
      </w:r>
      <w:r>
        <w:rPr>
          <w:spacing w:val="-17"/>
        </w:rPr>
        <w:t xml:space="preserve"> </w:t>
      </w:r>
      <w:r>
        <w:t>hazardous</w:t>
      </w:r>
      <w:r>
        <w:rPr>
          <w:spacing w:val="-17"/>
        </w:rPr>
        <w:t xml:space="preserve"> </w:t>
      </w:r>
      <w:r>
        <w:t>situations</w:t>
      </w:r>
      <w:ins w:id="46" w:author="Tom Wever" w:date="2018-11-25T10:29:00Z">
        <w:r w:rsidR="002C392D">
          <w:t>,</w:t>
        </w:r>
      </w:ins>
      <w:ins w:id="47" w:author="Tom Wever" w:date="2018-11-25T10:30:00Z">
        <w:r w:rsidR="002C392D">
          <w:t xml:space="preserve"> </w:t>
        </w:r>
      </w:ins>
      <w:del w:id="48" w:author="Tom Wever" w:date="2018-11-25T10:30:00Z">
        <w:r w:rsidDel="002C392D">
          <w:delText>.</w:delText>
        </w:r>
        <w:r w:rsidDel="002C392D">
          <w:rPr>
            <w:spacing w:val="10"/>
          </w:rPr>
          <w:delText xml:space="preserve"> </w:delText>
        </w:r>
        <w:r w:rsidDel="002C392D">
          <w:delText>I</w:delText>
        </w:r>
      </w:del>
      <w:ins w:id="49" w:author="Tom Wever" w:date="2018-11-25T10:30:00Z">
        <w:r w:rsidR="002C392D">
          <w:t>i</w:t>
        </w:r>
      </w:ins>
      <w:r>
        <w:t>t</w:t>
      </w:r>
      <w:r>
        <w:rPr>
          <w:spacing w:val="-17"/>
        </w:rPr>
        <w:t xml:space="preserve"> </w:t>
      </w:r>
      <w:r>
        <w:t>is</w:t>
      </w:r>
      <w:r>
        <w:rPr>
          <w:spacing w:val="-17"/>
        </w:rPr>
        <w:t xml:space="preserve"> </w:t>
      </w:r>
      <w:r>
        <w:t>important</w:t>
      </w:r>
      <w:r>
        <w:rPr>
          <w:spacing w:val="-17"/>
        </w:rPr>
        <w:t xml:space="preserve"> </w:t>
      </w:r>
      <w:r>
        <w:t>that manned</w:t>
      </w:r>
      <w:r>
        <w:rPr>
          <w:spacing w:val="-21"/>
        </w:rPr>
        <w:t xml:space="preserve"> </w:t>
      </w:r>
      <w:r>
        <w:t>and</w:t>
      </w:r>
      <w:r>
        <w:rPr>
          <w:spacing w:val="-21"/>
        </w:rPr>
        <w:t xml:space="preserve"> </w:t>
      </w:r>
      <w:r>
        <w:t>unmanned</w:t>
      </w:r>
      <w:r>
        <w:rPr>
          <w:spacing w:val="-21"/>
        </w:rPr>
        <w:t xml:space="preserve"> </w:t>
      </w:r>
      <w:r>
        <w:t>vessels</w:t>
      </w:r>
      <w:r>
        <w:rPr>
          <w:spacing w:val="-21"/>
        </w:rPr>
        <w:t xml:space="preserve"> </w:t>
      </w:r>
      <w:ins w:id="50" w:author="Tom Wever" w:date="2018-11-25T10:30:00Z">
        <w:r w:rsidR="002C392D">
          <w:t>are able to</w:t>
        </w:r>
      </w:ins>
      <w:del w:id="51" w:author="Tom Wever" w:date="2018-11-25T10:30:00Z">
        <w:r w:rsidDel="002C392D">
          <w:delText>can</w:delText>
        </w:r>
      </w:del>
      <w:r>
        <w:rPr>
          <w:spacing w:val="-21"/>
        </w:rPr>
        <w:t xml:space="preserve"> </w:t>
      </w:r>
      <w:r>
        <w:t>communicate.</w:t>
      </w:r>
      <w:r>
        <w:rPr>
          <w:spacing w:val="13"/>
        </w:rPr>
        <w:t xml:space="preserve"> </w:t>
      </w:r>
      <w:r>
        <w:t>A</w:t>
      </w:r>
      <w:r>
        <w:rPr>
          <w:spacing w:val="-21"/>
        </w:rPr>
        <w:t xml:space="preserve"> </w:t>
      </w:r>
      <w:r>
        <w:t>more</w:t>
      </w:r>
      <w:r>
        <w:rPr>
          <w:spacing w:val="-21"/>
        </w:rPr>
        <w:t xml:space="preserve"> </w:t>
      </w:r>
      <w:r>
        <w:t>extensive</w:t>
      </w:r>
      <w:r>
        <w:rPr>
          <w:spacing w:val="-21"/>
        </w:rPr>
        <w:t xml:space="preserve"> </w:t>
      </w:r>
      <w:r>
        <w:t>analysis</w:t>
      </w:r>
      <w:r>
        <w:rPr>
          <w:spacing w:val="-21"/>
        </w:rPr>
        <w:t xml:space="preserve"> </w:t>
      </w:r>
      <w:r>
        <w:t>is</w:t>
      </w:r>
      <w:r>
        <w:rPr>
          <w:spacing w:val="-21"/>
        </w:rPr>
        <w:t xml:space="preserve"> </w:t>
      </w:r>
      <w:r>
        <w:t>made</w:t>
      </w:r>
      <w:r>
        <w:rPr>
          <w:spacing w:val="-21"/>
        </w:rPr>
        <w:t xml:space="preserve"> </w:t>
      </w:r>
      <w:r>
        <w:t>to solve</w:t>
      </w:r>
      <w:r>
        <w:rPr>
          <w:spacing w:val="-34"/>
        </w:rPr>
        <w:t xml:space="preserve"> </w:t>
      </w:r>
      <w:r>
        <w:t>this</w:t>
      </w:r>
      <w:r>
        <w:rPr>
          <w:spacing w:val="-34"/>
        </w:rPr>
        <w:t xml:space="preserve"> </w:t>
      </w:r>
      <w:r>
        <w:t>problem.</w:t>
      </w:r>
      <w:r>
        <w:rPr>
          <w:spacing w:val="-20"/>
        </w:rPr>
        <w:t xml:space="preserve"> </w:t>
      </w:r>
      <w:r>
        <w:t>Describing</w:t>
      </w:r>
      <w:r>
        <w:rPr>
          <w:spacing w:val="-34"/>
        </w:rPr>
        <w:t xml:space="preserve"> </w:t>
      </w:r>
      <w:r>
        <w:t>the</w:t>
      </w:r>
      <w:r>
        <w:rPr>
          <w:spacing w:val="-34"/>
        </w:rPr>
        <w:t xml:space="preserve"> </w:t>
      </w:r>
      <w:r>
        <w:t>values</w:t>
      </w:r>
      <w:r>
        <w:rPr>
          <w:spacing w:val="-34"/>
        </w:rPr>
        <w:t xml:space="preserve"> </w:t>
      </w:r>
      <w:r>
        <w:t>of</w:t>
      </w:r>
      <w:r>
        <w:rPr>
          <w:spacing w:val="-34"/>
        </w:rPr>
        <w:t xml:space="preserve"> </w:t>
      </w:r>
      <w:r>
        <w:t>the</w:t>
      </w:r>
      <w:r>
        <w:rPr>
          <w:spacing w:val="-34"/>
        </w:rPr>
        <w:t xml:space="preserve"> </w:t>
      </w:r>
      <w:r>
        <w:t>different</w:t>
      </w:r>
      <w:r>
        <w:rPr>
          <w:spacing w:val="-34"/>
        </w:rPr>
        <w:t xml:space="preserve"> </w:t>
      </w:r>
      <w:r>
        <w:t>actors</w:t>
      </w:r>
      <w:r>
        <w:rPr>
          <w:spacing w:val="-34"/>
        </w:rPr>
        <w:t xml:space="preserve"> </w:t>
      </w:r>
      <w:r>
        <w:t>and</w:t>
      </w:r>
      <w:r>
        <w:rPr>
          <w:spacing w:val="-34"/>
        </w:rPr>
        <w:t xml:space="preserve"> </w:t>
      </w:r>
      <w:r>
        <w:t>discussing</w:t>
      </w:r>
      <w:r>
        <w:rPr>
          <w:spacing w:val="-34"/>
        </w:rPr>
        <w:t xml:space="preserve"> </w:t>
      </w:r>
      <w:r>
        <w:t>their</w:t>
      </w:r>
      <w:r>
        <w:rPr>
          <w:spacing w:val="-34"/>
        </w:rPr>
        <w:t xml:space="preserve"> </w:t>
      </w:r>
      <w:r>
        <w:t>related problems.</w:t>
      </w:r>
    </w:p>
    <w:p w14:paraId="66466BE6" w14:textId="77777777" w:rsidR="00B07A10" w:rsidRDefault="00B07A10">
      <w:pPr>
        <w:pStyle w:val="Plattetekst"/>
      </w:pPr>
    </w:p>
    <w:p w14:paraId="66466BE7" w14:textId="77777777" w:rsidR="00B07A10" w:rsidRDefault="00B07A10">
      <w:pPr>
        <w:pStyle w:val="Plattetekst"/>
        <w:spacing w:before="1"/>
        <w:rPr>
          <w:sz w:val="28"/>
        </w:rPr>
      </w:pPr>
    </w:p>
    <w:p w14:paraId="66466BE8" w14:textId="77777777" w:rsidR="00B07A10" w:rsidRDefault="00785C94">
      <w:pPr>
        <w:pStyle w:val="Kop4"/>
      </w:pPr>
      <w:r>
        <w:t>Primary actors</w:t>
      </w:r>
    </w:p>
    <w:p w14:paraId="66466BE9" w14:textId="77777777" w:rsidR="00B07A10" w:rsidRDefault="00B07A10">
      <w:pPr>
        <w:pStyle w:val="Plattetekst"/>
        <w:rPr>
          <w:b/>
        </w:rPr>
      </w:pPr>
    </w:p>
    <w:p w14:paraId="66466BEA" w14:textId="77777777" w:rsidR="00B07A10" w:rsidRDefault="00785C94">
      <w:pPr>
        <w:pStyle w:val="Plattetekst"/>
        <w:spacing w:before="197" w:line="348" w:lineRule="auto"/>
        <w:ind w:left="108" w:right="1446"/>
        <w:jc w:val="both"/>
      </w:pPr>
      <w:r>
        <w:rPr>
          <w:w w:val="95"/>
        </w:rPr>
        <w:t>The</w:t>
      </w:r>
      <w:r>
        <w:rPr>
          <w:spacing w:val="-15"/>
          <w:w w:val="95"/>
        </w:rPr>
        <w:t xml:space="preserve"> </w:t>
      </w:r>
      <w:r>
        <w:rPr>
          <w:w w:val="95"/>
        </w:rPr>
        <w:t>focus</w:t>
      </w:r>
      <w:r>
        <w:rPr>
          <w:spacing w:val="-15"/>
          <w:w w:val="95"/>
        </w:rPr>
        <w:t xml:space="preserve"> </w:t>
      </w:r>
      <w:r>
        <w:rPr>
          <w:w w:val="95"/>
        </w:rPr>
        <w:t>of</w:t>
      </w:r>
      <w:r>
        <w:rPr>
          <w:spacing w:val="-15"/>
          <w:w w:val="95"/>
        </w:rPr>
        <w:t xml:space="preserve"> </w:t>
      </w:r>
      <w:r>
        <w:rPr>
          <w:w w:val="95"/>
        </w:rPr>
        <w:t>this</w:t>
      </w:r>
      <w:r>
        <w:rPr>
          <w:spacing w:val="-15"/>
          <w:w w:val="95"/>
        </w:rPr>
        <w:t xml:space="preserve"> </w:t>
      </w:r>
      <w:r>
        <w:rPr>
          <w:w w:val="95"/>
        </w:rPr>
        <w:t>research</w:t>
      </w:r>
      <w:r>
        <w:rPr>
          <w:spacing w:val="-15"/>
          <w:w w:val="95"/>
        </w:rPr>
        <w:t xml:space="preserve"> </w:t>
      </w:r>
      <w:r>
        <w:rPr>
          <w:w w:val="95"/>
        </w:rPr>
        <w:t>will</w:t>
      </w:r>
      <w:r>
        <w:rPr>
          <w:spacing w:val="-15"/>
          <w:w w:val="95"/>
        </w:rPr>
        <w:t xml:space="preserve"> </w:t>
      </w:r>
      <w:r>
        <w:rPr>
          <w:spacing w:val="1"/>
          <w:w w:val="95"/>
        </w:rPr>
        <w:t>be</w:t>
      </w:r>
      <w:r>
        <w:rPr>
          <w:spacing w:val="-15"/>
          <w:w w:val="95"/>
        </w:rPr>
        <w:t xml:space="preserve"> </w:t>
      </w:r>
      <w:r>
        <w:rPr>
          <w:w w:val="95"/>
        </w:rPr>
        <w:t>on</w:t>
      </w:r>
      <w:r>
        <w:rPr>
          <w:spacing w:val="-15"/>
          <w:w w:val="95"/>
        </w:rPr>
        <w:t xml:space="preserve"> </w:t>
      </w:r>
      <w:r>
        <w:rPr>
          <w:w w:val="95"/>
        </w:rPr>
        <w:t>bridge-to-bridge</w:t>
      </w:r>
      <w:r>
        <w:rPr>
          <w:spacing w:val="-15"/>
          <w:w w:val="95"/>
        </w:rPr>
        <w:t xml:space="preserve"> </w:t>
      </w:r>
      <w:r>
        <w:rPr>
          <w:w w:val="95"/>
        </w:rPr>
        <w:t>communication.</w:t>
      </w:r>
      <w:r>
        <w:rPr>
          <w:spacing w:val="8"/>
          <w:w w:val="95"/>
        </w:rPr>
        <w:t xml:space="preserve"> </w:t>
      </w:r>
      <w:r>
        <w:rPr>
          <w:spacing w:val="-5"/>
          <w:w w:val="95"/>
        </w:rPr>
        <w:t>For</w:t>
      </w:r>
      <w:r>
        <w:rPr>
          <w:spacing w:val="-15"/>
          <w:w w:val="95"/>
        </w:rPr>
        <w:t xml:space="preserve"> </w:t>
      </w:r>
      <w:r>
        <w:rPr>
          <w:w w:val="95"/>
        </w:rPr>
        <w:t>this</w:t>
      </w:r>
      <w:r>
        <w:rPr>
          <w:spacing w:val="-15"/>
          <w:w w:val="95"/>
        </w:rPr>
        <w:t xml:space="preserve"> </w:t>
      </w:r>
      <w:r>
        <w:rPr>
          <w:w w:val="95"/>
        </w:rPr>
        <w:t xml:space="preserve">communication </w:t>
      </w:r>
      <w:r>
        <w:t>are the most important actors for unmanned and manned</w:t>
      </w:r>
      <w:r>
        <w:rPr>
          <w:spacing w:val="-16"/>
        </w:rPr>
        <w:t xml:space="preserve"> </w:t>
      </w:r>
      <w:r>
        <w:t>vessels:</w:t>
      </w:r>
    </w:p>
    <w:p w14:paraId="66466BEB" w14:textId="77777777" w:rsidR="00B07A10" w:rsidRDefault="00785C94">
      <w:pPr>
        <w:pStyle w:val="Lijstalinea"/>
        <w:numPr>
          <w:ilvl w:val="3"/>
          <w:numId w:val="32"/>
        </w:numPr>
        <w:tabs>
          <w:tab w:val="left" w:pos="654"/>
        </w:tabs>
        <w:spacing w:before="175"/>
      </w:pPr>
      <w:r>
        <w:t>Manned</w:t>
      </w:r>
      <w:r>
        <w:rPr>
          <w:spacing w:val="8"/>
        </w:rPr>
        <w:t xml:space="preserve"> </w:t>
      </w:r>
      <w:r>
        <w:t>vessel</w:t>
      </w:r>
    </w:p>
    <w:p w14:paraId="66466BEC" w14:textId="77777777" w:rsidR="00B07A10" w:rsidRDefault="00B07A10">
      <w:pPr>
        <w:pStyle w:val="Plattetekst"/>
        <w:spacing w:before="2"/>
        <w:rPr>
          <w:sz w:val="25"/>
        </w:rPr>
      </w:pPr>
    </w:p>
    <w:p w14:paraId="66466BED" w14:textId="66378E23" w:rsidR="00B07A10" w:rsidDel="009074CF" w:rsidRDefault="00785C94">
      <w:pPr>
        <w:pStyle w:val="Plattetekst"/>
        <w:spacing w:before="1" w:line="345" w:lineRule="auto"/>
        <w:ind w:left="435" w:right="1445" w:hanging="230"/>
        <w:jc w:val="both"/>
        <w:rPr>
          <w:del w:id="52" w:author="Tom Wever" w:date="2018-11-25T10:32:00Z"/>
        </w:rPr>
        <w:pPrChange w:id="53" w:author="Tom Wever" w:date="2018-11-25T10:33:00Z">
          <w:pPr>
            <w:pStyle w:val="Plattetekst"/>
            <w:spacing w:before="1" w:line="345" w:lineRule="auto"/>
            <w:ind w:left="1133" w:right="1445" w:hanging="230"/>
            <w:jc w:val="both"/>
          </w:pPr>
        </w:pPrChange>
      </w:pPr>
      <w:r>
        <w:rPr>
          <w:b/>
        </w:rPr>
        <w:t>–</w:t>
      </w:r>
      <w:r>
        <w:rPr>
          <w:b/>
          <w:spacing w:val="-1"/>
        </w:rPr>
        <w:t xml:space="preserve"> </w:t>
      </w:r>
      <w:r>
        <w:rPr>
          <w:rFonts w:ascii="Trebuchet MS" w:hAnsi="Trebuchet MS"/>
          <w:i/>
        </w:rPr>
        <w:t>Officer</w:t>
      </w:r>
      <w:r>
        <w:rPr>
          <w:rFonts w:ascii="Trebuchet MS" w:hAnsi="Trebuchet MS"/>
          <w:i/>
          <w:spacing w:val="-17"/>
        </w:rPr>
        <w:t xml:space="preserve"> </w:t>
      </w:r>
      <w:r>
        <w:rPr>
          <w:rFonts w:ascii="Trebuchet MS" w:hAnsi="Trebuchet MS"/>
          <w:i/>
        </w:rPr>
        <w:t>of</w:t>
      </w:r>
      <w:r>
        <w:rPr>
          <w:rFonts w:ascii="Trebuchet MS" w:hAnsi="Trebuchet MS"/>
          <w:i/>
          <w:spacing w:val="-17"/>
        </w:rPr>
        <w:t xml:space="preserve"> </w:t>
      </w:r>
      <w:r>
        <w:rPr>
          <w:rFonts w:ascii="Trebuchet MS" w:hAnsi="Trebuchet MS"/>
          <w:i/>
        </w:rPr>
        <w:t>watch</w:t>
      </w:r>
      <w:r>
        <w:t>.</w:t>
      </w:r>
      <w:r>
        <w:rPr>
          <w:spacing w:val="18"/>
        </w:rPr>
        <w:t xml:space="preserve"> </w:t>
      </w:r>
      <w:r>
        <w:t>He</w:t>
      </w:r>
      <w:r>
        <w:rPr>
          <w:spacing w:val="-12"/>
        </w:rPr>
        <w:t xml:space="preserve"> </w:t>
      </w:r>
      <w:r>
        <w:t>is</w:t>
      </w:r>
      <w:r>
        <w:rPr>
          <w:spacing w:val="-12"/>
        </w:rPr>
        <w:t xml:space="preserve"> </w:t>
      </w:r>
      <w:r>
        <w:t>the</w:t>
      </w:r>
      <w:r>
        <w:rPr>
          <w:spacing w:val="-12"/>
        </w:rPr>
        <w:t xml:space="preserve"> </w:t>
      </w:r>
      <w:r>
        <w:t>responsible</w:t>
      </w:r>
      <w:r>
        <w:rPr>
          <w:spacing w:val="-12"/>
        </w:rPr>
        <w:t xml:space="preserve"> </w:t>
      </w:r>
      <w:r>
        <w:t>person.</w:t>
      </w:r>
      <w:r>
        <w:rPr>
          <w:spacing w:val="18"/>
        </w:rPr>
        <w:t xml:space="preserve"> </w:t>
      </w:r>
      <w:r>
        <w:t>He</w:t>
      </w:r>
      <w:r>
        <w:rPr>
          <w:spacing w:val="-12"/>
        </w:rPr>
        <w:t xml:space="preserve"> </w:t>
      </w:r>
      <w:r>
        <w:t>might</w:t>
      </w:r>
      <w:r>
        <w:rPr>
          <w:spacing w:val="-12"/>
        </w:rPr>
        <w:t xml:space="preserve"> </w:t>
      </w:r>
      <w:r>
        <w:rPr>
          <w:spacing w:val="-4"/>
        </w:rPr>
        <w:t>work</w:t>
      </w:r>
      <w:r>
        <w:rPr>
          <w:spacing w:val="-12"/>
        </w:rPr>
        <w:t xml:space="preserve"> </w:t>
      </w:r>
      <w:r>
        <w:t>together</w:t>
      </w:r>
      <w:r>
        <w:rPr>
          <w:spacing w:val="-12"/>
        </w:rPr>
        <w:t xml:space="preserve"> </w:t>
      </w:r>
      <w:r>
        <w:t>with</w:t>
      </w:r>
      <w:r>
        <w:rPr>
          <w:spacing w:val="-12"/>
        </w:rPr>
        <w:t xml:space="preserve"> </w:t>
      </w:r>
      <w:r>
        <w:t>a helmsman</w:t>
      </w:r>
      <w:r>
        <w:rPr>
          <w:spacing w:val="-8"/>
        </w:rPr>
        <w:t xml:space="preserve"> </w:t>
      </w:r>
      <w:r>
        <w:t>and</w:t>
      </w:r>
      <w:r>
        <w:rPr>
          <w:spacing w:val="-8"/>
        </w:rPr>
        <w:t xml:space="preserve"> </w:t>
      </w:r>
      <w:r>
        <w:t>a</w:t>
      </w:r>
      <w:r>
        <w:rPr>
          <w:spacing w:val="-8"/>
        </w:rPr>
        <w:t xml:space="preserve"> </w:t>
      </w:r>
      <w:r>
        <w:t>lookout.</w:t>
      </w:r>
      <w:r>
        <w:rPr>
          <w:spacing w:val="32"/>
        </w:rPr>
        <w:t xml:space="preserve"> </w:t>
      </w:r>
      <w:r>
        <w:t>He</w:t>
      </w:r>
      <w:r>
        <w:rPr>
          <w:spacing w:val="-8"/>
        </w:rPr>
        <w:t xml:space="preserve"> </w:t>
      </w:r>
      <w:del w:id="54" w:author="Tom Wever" w:date="2018-11-25T10:30:00Z">
        <w:r w:rsidDel="007F3FE4">
          <w:delText>has</w:delText>
        </w:r>
        <w:r w:rsidDel="007F3FE4">
          <w:rPr>
            <w:spacing w:val="-8"/>
          </w:rPr>
          <w:delText xml:space="preserve"> </w:delText>
        </w:r>
        <w:r w:rsidDel="007F3FE4">
          <w:delText>to</w:delText>
        </w:r>
      </w:del>
      <w:ins w:id="55" w:author="Tom Wever" w:date="2018-11-25T10:30:00Z">
        <w:r w:rsidR="007F3FE4">
          <w:t>must</w:t>
        </w:r>
      </w:ins>
      <w:r>
        <w:rPr>
          <w:spacing w:val="-8"/>
        </w:rPr>
        <w:t xml:space="preserve"> </w:t>
      </w:r>
      <w:r>
        <w:t>ensure</w:t>
      </w:r>
      <w:r>
        <w:rPr>
          <w:spacing w:val="-8"/>
        </w:rPr>
        <w:t xml:space="preserve"> </w:t>
      </w:r>
      <w:r>
        <w:t>proper</w:t>
      </w:r>
      <w:r>
        <w:rPr>
          <w:spacing w:val="-8"/>
        </w:rPr>
        <w:t xml:space="preserve"> </w:t>
      </w:r>
      <w:r>
        <w:t>functioning</w:t>
      </w:r>
      <w:r>
        <w:rPr>
          <w:spacing w:val="-8"/>
        </w:rPr>
        <w:t xml:space="preserve"> </w:t>
      </w:r>
      <w:r>
        <w:t>of</w:t>
      </w:r>
      <w:r>
        <w:rPr>
          <w:spacing w:val="-8"/>
        </w:rPr>
        <w:t xml:space="preserve"> </w:t>
      </w:r>
      <w:r>
        <w:t>all</w:t>
      </w:r>
      <w:r>
        <w:rPr>
          <w:spacing w:val="-8"/>
        </w:rPr>
        <w:t xml:space="preserve"> </w:t>
      </w:r>
      <w:r>
        <w:t xml:space="preserve">available systems. He does discuss with other crew members if there are any unusual </w:t>
      </w:r>
      <w:r>
        <w:rPr>
          <w:w w:val="95"/>
        </w:rPr>
        <w:t>activities.</w:t>
      </w:r>
      <w:r>
        <w:rPr>
          <w:spacing w:val="7"/>
          <w:w w:val="95"/>
        </w:rPr>
        <w:t xml:space="preserve"> </w:t>
      </w:r>
      <w:r>
        <w:rPr>
          <w:w w:val="95"/>
        </w:rPr>
        <w:t>He</w:t>
      </w:r>
      <w:r>
        <w:rPr>
          <w:spacing w:val="-12"/>
          <w:w w:val="95"/>
        </w:rPr>
        <w:t xml:space="preserve"> </w:t>
      </w:r>
      <w:r>
        <w:rPr>
          <w:w w:val="95"/>
        </w:rPr>
        <w:t>is</w:t>
      </w:r>
      <w:r>
        <w:rPr>
          <w:spacing w:val="-12"/>
          <w:w w:val="95"/>
        </w:rPr>
        <w:t xml:space="preserve"> </w:t>
      </w:r>
      <w:r>
        <w:rPr>
          <w:w w:val="95"/>
        </w:rPr>
        <w:t>responsible</w:t>
      </w:r>
      <w:r>
        <w:rPr>
          <w:spacing w:val="-12"/>
          <w:w w:val="95"/>
        </w:rPr>
        <w:t xml:space="preserve"> </w:t>
      </w:r>
      <w:r>
        <w:rPr>
          <w:w w:val="95"/>
        </w:rPr>
        <w:t>for</w:t>
      </w:r>
      <w:r>
        <w:rPr>
          <w:spacing w:val="-12"/>
          <w:w w:val="95"/>
        </w:rPr>
        <w:t xml:space="preserve"> </w:t>
      </w:r>
      <w:r>
        <w:rPr>
          <w:w w:val="95"/>
        </w:rPr>
        <w:t>following</w:t>
      </w:r>
      <w:r>
        <w:rPr>
          <w:spacing w:val="-12"/>
          <w:w w:val="95"/>
        </w:rPr>
        <w:t xml:space="preserve"> </w:t>
      </w:r>
      <w:r>
        <w:rPr>
          <w:w w:val="95"/>
        </w:rPr>
        <w:t>a</w:t>
      </w:r>
      <w:r>
        <w:rPr>
          <w:spacing w:val="-12"/>
          <w:w w:val="95"/>
        </w:rPr>
        <w:t xml:space="preserve"> </w:t>
      </w:r>
      <w:r>
        <w:rPr>
          <w:w w:val="95"/>
        </w:rPr>
        <w:t>proper</w:t>
      </w:r>
      <w:r>
        <w:rPr>
          <w:spacing w:val="-12"/>
          <w:w w:val="95"/>
        </w:rPr>
        <w:t xml:space="preserve"> </w:t>
      </w:r>
      <w:r>
        <w:rPr>
          <w:w w:val="95"/>
        </w:rPr>
        <w:t>navigation</w:t>
      </w:r>
      <w:r>
        <w:rPr>
          <w:spacing w:val="-12"/>
          <w:w w:val="95"/>
        </w:rPr>
        <w:t xml:space="preserve"> </w:t>
      </w:r>
      <w:r>
        <w:rPr>
          <w:w w:val="95"/>
        </w:rPr>
        <w:t>plan</w:t>
      </w:r>
      <w:r>
        <w:rPr>
          <w:spacing w:val="-12"/>
          <w:w w:val="95"/>
        </w:rPr>
        <w:t xml:space="preserve"> </w:t>
      </w:r>
      <w:r>
        <w:rPr>
          <w:w w:val="95"/>
        </w:rPr>
        <w:t>while</w:t>
      </w:r>
      <w:r>
        <w:rPr>
          <w:spacing w:val="-12"/>
          <w:w w:val="95"/>
        </w:rPr>
        <w:t xml:space="preserve"> </w:t>
      </w:r>
      <w:r>
        <w:rPr>
          <w:w w:val="95"/>
        </w:rPr>
        <w:t>having</w:t>
      </w:r>
      <w:r>
        <w:rPr>
          <w:spacing w:val="-12"/>
          <w:w w:val="95"/>
        </w:rPr>
        <w:t xml:space="preserve"> </w:t>
      </w:r>
      <w:r>
        <w:rPr>
          <w:w w:val="95"/>
        </w:rPr>
        <w:t>his safe</w:t>
      </w:r>
      <w:r>
        <w:rPr>
          <w:spacing w:val="-10"/>
          <w:w w:val="95"/>
        </w:rPr>
        <w:t xml:space="preserve"> </w:t>
      </w:r>
      <w:r>
        <w:rPr>
          <w:w w:val="95"/>
        </w:rPr>
        <w:t>passage</w:t>
      </w:r>
      <w:r>
        <w:rPr>
          <w:spacing w:val="-10"/>
          <w:w w:val="95"/>
        </w:rPr>
        <w:t xml:space="preserve"> </w:t>
      </w:r>
      <w:r>
        <w:rPr>
          <w:w w:val="95"/>
        </w:rPr>
        <w:t>plan,</w:t>
      </w:r>
      <w:r>
        <w:rPr>
          <w:spacing w:val="-9"/>
          <w:w w:val="95"/>
        </w:rPr>
        <w:t xml:space="preserve"> </w:t>
      </w:r>
      <w:r>
        <w:rPr>
          <w:w w:val="95"/>
        </w:rPr>
        <w:t>to</w:t>
      </w:r>
      <w:r>
        <w:rPr>
          <w:spacing w:val="-10"/>
          <w:w w:val="95"/>
        </w:rPr>
        <w:t xml:space="preserve"> </w:t>
      </w:r>
      <w:r>
        <w:rPr>
          <w:w w:val="95"/>
        </w:rPr>
        <w:t>avoid</w:t>
      </w:r>
      <w:r>
        <w:rPr>
          <w:spacing w:val="-10"/>
          <w:w w:val="95"/>
        </w:rPr>
        <w:t xml:space="preserve"> </w:t>
      </w:r>
      <w:r>
        <w:rPr>
          <w:w w:val="95"/>
        </w:rPr>
        <w:t>collisions.</w:t>
      </w:r>
      <w:r>
        <w:rPr>
          <w:spacing w:val="10"/>
          <w:w w:val="95"/>
        </w:rPr>
        <w:t xml:space="preserve"> </w:t>
      </w:r>
      <w:r>
        <w:rPr>
          <w:w w:val="95"/>
        </w:rPr>
        <w:t>He</w:t>
      </w:r>
      <w:r>
        <w:rPr>
          <w:spacing w:val="-10"/>
          <w:w w:val="95"/>
        </w:rPr>
        <w:t xml:space="preserve"> </w:t>
      </w:r>
      <w:r>
        <w:rPr>
          <w:w w:val="95"/>
        </w:rPr>
        <w:t>will</w:t>
      </w:r>
      <w:r>
        <w:rPr>
          <w:spacing w:val="-10"/>
          <w:w w:val="95"/>
        </w:rPr>
        <w:t xml:space="preserve"> </w:t>
      </w:r>
      <w:r>
        <w:rPr>
          <w:w w:val="95"/>
        </w:rPr>
        <w:t>use</w:t>
      </w:r>
      <w:r>
        <w:rPr>
          <w:spacing w:val="-10"/>
          <w:w w:val="95"/>
        </w:rPr>
        <w:t xml:space="preserve"> </w:t>
      </w:r>
      <w:r>
        <w:rPr>
          <w:w w:val="95"/>
        </w:rPr>
        <w:t>sight,</w:t>
      </w:r>
      <w:r>
        <w:rPr>
          <w:spacing w:val="-9"/>
          <w:w w:val="95"/>
        </w:rPr>
        <w:t xml:space="preserve"> </w:t>
      </w:r>
      <w:r>
        <w:rPr>
          <w:w w:val="95"/>
        </w:rPr>
        <w:t>Automatic</w:t>
      </w:r>
      <w:r>
        <w:rPr>
          <w:spacing w:val="-10"/>
          <w:w w:val="95"/>
        </w:rPr>
        <w:t xml:space="preserve"> </w:t>
      </w:r>
      <w:r>
        <w:rPr>
          <w:w w:val="95"/>
        </w:rPr>
        <w:t>Radar</w:t>
      </w:r>
      <w:r>
        <w:rPr>
          <w:spacing w:val="-10"/>
          <w:w w:val="95"/>
        </w:rPr>
        <w:t xml:space="preserve"> </w:t>
      </w:r>
      <w:r>
        <w:rPr>
          <w:w w:val="95"/>
        </w:rPr>
        <w:t xml:space="preserve">Plotting </w:t>
      </w:r>
      <w:r>
        <w:t>Aid</w:t>
      </w:r>
      <w:r>
        <w:rPr>
          <w:spacing w:val="-33"/>
        </w:rPr>
        <w:t xml:space="preserve"> </w:t>
      </w:r>
      <w:r>
        <w:rPr>
          <w:spacing w:val="-3"/>
        </w:rPr>
        <w:t>(ARPA)</w:t>
      </w:r>
      <w:r>
        <w:rPr>
          <w:spacing w:val="-33"/>
        </w:rPr>
        <w:t xml:space="preserve"> </w:t>
      </w:r>
      <w:r>
        <w:t>and</w:t>
      </w:r>
      <w:r>
        <w:rPr>
          <w:spacing w:val="-33"/>
        </w:rPr>
        <w:t xml:space="preserve"> </w:t>
      </w:r>
      <w:r>
        <w:t>Electronic</w:t>
      </w:r>
      <w:r>
        <w:rPr>
          <w:spacing w:val="-33"/>
        </w:rPr>
        <w:t xml:space="preserve"> </w:t>
      </w:r>
      <w:r>
        <w:t>Chart</w:t>
      </w:r>
      <w:r>
        <w:rPr>
          <w:spacing w:val="-33"/>
        </w:rPr>
        <w:t xml:space="preserve"> </w:t>
      </w:r>
      <w:r>
        <w:t>Display</w:t>
      </w:r>
      <w:r>
        <w:rPr>
          <w:spacing w:val="-33"/>
        </w:rPr>
        <w:t xml:space="preserve"> </w:t>
      </w:r>
      <w:r>
        <w:t>Information</w:t>
      </w:r>
      <w:r>
        <w:rPr>
          <w:spacing w:val="-33"/>
        </w:rPr>
        <w:t xml:space="preserve"> </w:t>
      </w:r>
      <w:r>
        <w:t>System</w:t>
      </w:r>
      <w:r>
        <w:rPr>
          <w:spacing w:val="-33"/>
        </w:rPr>
        <w:t xml:space="preserve"> </w:t>
      </w:r>
      <w:r>
        <w:t>(ECDIS).</w:t>
      </w:r>
      <w:r>
        <w:rPr>
          <w:spacing w:val="-22"/>
        </w:rPr>
        <w:t xml:space="preserve"> </w:t>
      </w:r>
      <w:r>
        <w:t xml:space="preserve">Thereby </w:t>
      </w:r>
      <w:del w:id="56" w:author="Tom Wever" w:date="2018-11-25T10:31:00Z">
        <w:r w:rsidDel="00E257EC">
          <w:delText>is</w:delText>
        </w:r>
        <w:r w:rsidRPr="00E257EC" w:rsidDel="00E257EC">
          <w:rPr>
            <w:rPrChange w:id="57" w:author="Tom Wever" w:date="2018-11-25T10:31:00Z">
              <w:rPr>
                <w:spacing w:val="-25"/>
              </w:rPr>
            </w:rPrChange>
          </w:rPr>
          <w:delText xml:space="preserve"> </w:delText>
        </w:r>
      </w:del>
      <w:r>
        <w:t>he</w:t>
      </w:r>
      <w:r w:rsidRPr="00E257EC">
        <w:rPr>
          <w:rPrChange w:id="58" w:author="Tom Wever" w:date="2018-11-25T10:31:00Z">
            <w:rPr>
              <w:spacing w:val="-25"/>
            </w:rPr>
          </w:rPrChange>
        </w:rPr>
        <w:t xml:space="preserve"> </w:t>
      </w:r>
      <w:ins w:id="59" w:author="Tom Wever" w:date="2018-11-25T10:31:00Z">
        <w:r w:rsidR="00E257EC" w:rsidRPr="00E257EC">
          <w:rPr>
            <w:rPrChange w:id="60" w:author="Tom Wever" w:date="2018-11-25T10:31:00Z">
              <w:rPr>
                <w:spacing w:val="-25"/>
              </w:rPr>
            </w:rPrChange>
          </w:rPr>
          <w:t xml:space="preserve">is </w:t>
        </w:r>
      </w:ins>
      <w:r w:rsidRPr="00E257EC">
        <w:rPr>
          <w:rPrChange w:id="61" w:author="Tom Wever" w:date="2018-11-25T10:31:00Z">
            <w:rPr>
              <w:spacing w:val="-4"/>
            </w:rPr>
          </w:rPrChange>
        </w:rPr>
        <w:t>aware</w:t>
      </w:r>
      <w:r w:rsidRPr="00E257EC">
        <w:rPr>
          <w:rPrChange w:id="62" w:author="Tom Wever" w:date="2018-11-25T10:31:00Z">
            <w:rPr>
              <w:spacing w:val="-25"/>
            </w:rPr>
          </w:rPrChange>
        </w:rPr>
        <w:t xml:space="preserve"> </w:t>
      </w:r>
      <w:r>
        <w:t>of</w:t>
      </w:r>
      <w:r w:rsidRPr="00E257EC">
        <w:rPr>
          <w:rPrChange w:id="63" w:author="Tom Wever" w:date="2018-11-25T10:31:00Z">
            <w:rPr>
              <w:spacing w:val="-25"/>
            </w:rPr>
          </w:rPrChange>
        </w:rPr>
        <w:t xml:space="preserve"> </w:t>
      </w:r>
      <w:r>
        <w:t>the</w:t>
      </w:r>
      <w:r w:rsidRPr="00E257EC">
        <w:rPr>
          <w:rPrChange w:id="64" w:author="Tom Wever" w:date="2018-11-25T10:31:00Z">
            <w:rPr>
              <w:spacing w:val="-25"/>
            </w:rPr>
          </w:rPrChange>
        </w:rPr>
        <w:t xml:space="preserve"> </w:t>
      </w:r>
      <w:r>
        <w:t>ship’s</w:t>
      </w:r>
      <w:r w:rsidRPr="00E257EC">
        <w:rPr>
          <w:rPrChange w:id="65" w:author="Tom Wever" w:date="2018-11-25T10:31:00Z">
            <w:rPr>
              <w:spacing w:val="-25"/>
            </w:rPr>
          </w:rPrChange>
        </w:rPr>
        <w:t xml:space="preserve"> </w:t>
      </w:r>
      <w:r>
        <w:t>speed,</w:t>
      </w:r>
      <w:r>
        <w:rPr>
          <w:spacing w:val="-24"/>
        </w:rPr>
        <w:t xml:space="preserve"> </w:t>
      </w:r>
      <w:r>
        <w:t>turning</w:t>
      </w:r>
      <w:r>
        <w:rPr>
          <w:spacing w:val="-25"/>
        </w:rPr>
        <w:t xml:space="preserve"> </w:t>
      </w:r>
      <w:r>
        <w:t>circle</w:t>
      </w:r>
      <w:r>
        <w:rPr>
          <w:spacing w:val="-25"/>
        </w:rPr>
        <w:t xml:space="preserve"> </w:t>
      </w:r>
      <w:r>
        <w:t>and</w:t>
      </w:r>
      <w:r>
        <w:rPr>
          <w:spacing w:val="-25"/>
        </w:rPr>
        <w:t xml:space="preserve"> </w:t>
      </w:r>
      <w:r>
        <w:t>other</w:t>
      </w:r>
      <w:r>
        <w:rPr>
          <w:spacing w:val="-25"/>
        </w:rPr>
        <w:t xml:space="preserve"> </w:t>
      </w:r>
      <w:r>
        <w:t>handling</w:t>
      </w:r>
      <w:r>
        <w:rPr>
          <w:spacing w:val="-25"/>
        </w:rPr>
        <w:t xml:space="preserve"> </w:t>
      </w:r>
      <w:r>
        <w:t>characteristics to</w:t>
      </w:r>
      <w:r>
        <w:rPr>
          <w:spacing w:val="-10"/>
        </w:rPr>
        <w:t xml:space="preserve"> </w:t>
      </w:r>
      <w:r>
        <w:t>decide</w:t>
      </w:r>
      <w:r>
        <w:rPr>
          <w:spacing w:val="-11"/>
        </w:rPr>
        <w:t xml:space="preserve"> </w:t>
      </w:r>
      <w:r>
        <w:t>on</w:t>
      </w:r>
      <w:r>
        <w:rPr>
          <w:spacing w:val="-10"/>
        </w:rPr>
        <w:t xml:space="preserve"> </w:t>
      </w:r>
      <w:r>
        <w:t>the</w:t>
      </w:r>
      <w:r>
        <w:rPr>
          <w:spacing w:val="-10"/>
        </w:rPr>
        <w:t xml:space="preserve"> </w:t>
      </w:r>
      <w:r>
        <w:t>right</w:t>
      </w:r>
      <w:r>
        <w:rPr>
          <w:spacing w:val="-11"/>
        </w:rPr>
        <w:t xml:space="preserve"> </w:t>
      </w:r>
      <w:r>
        <w:rPr>
          <w:spacing w:val="-3"/>
        </w:rPr>
        <w:t>strategy.</w:t>
      </w:r>
      <w:r>
        <w:rPr>
          <w:spacing w:val="10"/>
        </w:rPr>
        <w:t xml:space="preserve"> </w:t>
      </w:r>
      <w:r>
        <w:t>He</w:t>
      </w:r>
      <w:r>
        <w:rPr>
          <w:spacing w:val="-10"/>
        </w:rPr>
        <w:t xml:space="preserve"> </w:t>
      </w:r>
      <w:r>
        <w:t>will</w:t>
      </w:r>
      <w:r>
        <w:rPr>
          <w:spacing w:val="-10"/>
        </w:rPr>
        <w:t xml:space="preserve"> </w:t>
      </w:r>
      <w:r>
        <w:t>monitor</w:t>
      </w:r>
      <w:r>
        <w:rPr>
          <w:spacing w:val="-11"/>
        </w:rPr>
        <w:t xml:space="preserve"> </w:t>
      </w:r>
      <w:r>
        <w:t>the</w:t>
      </w:r>
      <w:r>
        <w:rPr>
          <w:spacing w:val="-10"/>
        </w:rPr>
        <w:t xml:space="preserve"> </w:t>
      </w:r>
      <w:r>
        <w:t>VHF</w:t>
      </w:r>
      <w:r>
        <w:rPr>
          <w:spacing w:val="-10"/>
        </w:rPr>
        <w:t xml:space="preserve"> </w:t>
      </w:r>
      <w:r>
        <w:t>radio</w:t>
      </w:r>
      <w:r>
        <w:rPr>
          <w:spacing w:val="-11"/>
        </w:rPr>
        <w:t xml:space="preserve"> </w:t>
      </w:r>
      <w:r>
        <w:t>all</w:t>
      </w:r>
      <w:r>
        <w:rPr>
          <w:spacing w:val="-10"/>
        </w:rPr>
        <w:t xml:space="preserve"> </w:t>
      </w:r>
      <w:r>
        <w:t>the</w:t>
      </w:r>
      <w:r>
        <w:rPr>
          <w:spacing w:val="-10"/>
        </w:rPr>
        <w:t xml:space="preserve"> </w:t>
      </w:r>
      <w:r>
        <w:t>time</w:t>
      </w:r>
      <w:r>
        <w:rPr>
          <w:spacing w:val="-11"/>
        </w:rPr>
        <w:t xml:space="preserve"> </w:t>
      </w:r>
      <w:r>
        <w:t xml:space="preserve">while </w:t>
      </w:r>
      <w:r>
        <w:rPr>
          <w:spacing w:val="-4"/>
        </w:rPr>
        <w:t>underway,</w:t>
      </w:r>
      <w:r>
        <w:rPr>
          <w:spacing w:val="-16"/>
        </w:rPr>
        <w:t xml:space="preserve"> </w:t>
      </w:r>
      <w:r>
        <w:t>to</w:t>
      </w:r>
      <w:r>
        <w:rPr>
          <w:spacing w:val="-19"/>
        </w:rPr>
        <w:t xml:space="preserve"> </w:t>
      </w:r>
      <w:r>
        <w:t>assist</w:t>
      </w:r>
      <w:r>
        <w:rPr>
          <w:spacing w:val="-19"/>
        </w:rPr>
        <w:t xml:space="preserve"> </w:t>
      </w:r>
      <w:r>
        <w:t>in</w:t>
      </w:r>
      <w:r>
        <w:rPr>
          <w:spacing w:val="-19"/>
        </w:rPr>
        <w:t xml:space="preserve"> </w:t>
      </w:r>
      <w:r>
        <w:t>emergencies</w:t>
      </w:r>
      <w:r>
        <w:rPr>
          <w:spacing w:val="-19"/>
        </w:rPr>
        <w:t xml:space="preserve"> </w:t>
      </w:r>
      <w:r>
        <w:t>if</w:t>
      </w:r>
      <w:r>
        <w:rPr>
          <w:spacing w:val="-19"/>
        </w:rPr>
        <w:t xml:space="preserve"> </w:t>
      </w:r>
      <w:r>
        <w:rPr>
          <w:spacing w:val="-3"/>
        </w:rPr>
        <w:t>necessary,</w:t>
      </w:r>
      <w:r>
        <w:rPr>
          <w:spacing w:val="-16"/>
        </w:rPr>
        <w:t xml:space="preserve"> </w:t>
      </w:r>
      <w:r>
        <w:t>to</w:t>
      </w:r>
      <w:r>
        <w:rPr>
          <w:spacing w:val="-19"/>
        </w:rPr>
        <w:t xml:space="preserve"> </w:t>
      </w:r>
      <w:r>
        <w:t>hear</w:t>
      </w:r>
      <w:r>
        <w:rPr>
          <w:spacing w:val="-19"/>
        </w:rPr>
        <w:t xml:space="preserve"> </w:t>
      </w:r>
      <w:r>
        <w:t>Coast</w:t>
      </w:r>
      <w:r>
        <w:rPr>
          <w:spacing w:val="-19"/>
        </w:rPr>
        <w:t xml:space="preserve"> </w:t>
      </w:r>
      <w:r>
        <w:t>Guard</w:t>
      </w:r>
      <w:r>
        <w:rPr>
          <w:spacing w:val="-19"/>
        </w:rPr>
        <w:t xml:space="preserve"> </w:t>
      </w:r>
      <w:r>
        <w:t>alerts</w:t>
      </w:r>
      <w:r>
        <w:rPr>
          <w:spacing w:val="-19"/>
        </w:rPr>
        <w:t xml:space="preserve"> </w:t>
      </w:r>
      <w:r>
        <w:t>for</w:t>
      </w:r>
      <w:ins w:id="66" w:author="Tom Wever" w:date="2018-11-25T10:32:00Z">
        <w:r w:rsidR="009074CF">
          <w:t xml:space="preserve"> </w:t>
        </w:r>
      </w:ins>
    </w:p>
    <w:p w14:paraId="66466BEE" w14:textId="0D615FF5" w:rsidR="00B07A10" w:rsidDel="009074CF" w:rsidRDefault="00B07A10">
      <w:pPr>
        <w:spacing w:before="1" w:line="345" w:lineRule="auto"/>
        <w:ind w:left="435" w:right="1445" w:hanging="230"/>
        <w:jc w:val="both"/>
        <w:rPr>
          <w:del w:id="67" w:author="Tom Wever" w:date="2018-11-25T10:32:00Z"/>
        </w:rPr>
        <w:sectPr w:rsidR="00B07A10" w:rsidDel="009074CF">
          <w:pgSz w:w="11910" w:h="16840"/>
          <w:pgMar w:top="1060" w:right="280" w:bottom="280" w:left="1620" w:header="708" w:footer="708" w:gutter="0"/>
          <w:cols w:space="708"/>
        </w:sectPr>
        <w:pPrChange w:id="68" w:author="Tom Wever" w:date="2018-11-25T10:33:00Z">
          <w:pPr>
            <w:spacing w:line="345" w:lineRule="auto"/>
            <w:jc w:val="both"/>
          </w:pPr>
        </w:pPrChange>
      </w:pPr>
    </w:p>
    <w:p w14:paraId="66466BEF" w14:textId="4D7BDC03" w:rsidR="00B07A10" w:rsidDel="009074CF" w:rsidRDefault="00785C94">
      <w:pPr>
        <w:pStyle w:val="Lijstalinea"/>
        <w:numPr>
          <w:ilvl w:val="1"/>
          <w:numId w:val="31"/>
        </w:numPr>
        <w:tabs>
          <w:tab w:val="left" w:pos="617"/>
          <w:tab w:val="right" w:pos="8557"/>
        </w:tabs>
        <w:spacing w:before="4"/>
        <w:ind w:left="435" w:hanging="508"/>
        <w:rPr>
          <w:del w:id="69" w:author="Tom Wever" w:date="2018-11-25T10:32:00Z"/>
        </w:rPr>
        <w:pPrChange w:id="70" w:author="Tom Wever" w:date="2018-11-25T10:33:00Z">
          <w:pPr>
            <w:pStyle w:val="Lijstalinea"/>
            <w:numPr>
              <w:ilvl w:val="1"/>
              <w:numId w:val="31"/>
            </w:numPr>
            <w:tabs>
              <w:tab w:val="left" w:pos="617"/>
              <w:tab w:val="right" w:pos="8557"/>
            </w:tabs>
            <w:spacing w:before="47"/>
            <w:ind w:left="616" w:hanging="508"/>
          </w:pPr>
        </w:pPrChange>
      </w:pPr>
      <w:del w:id="71" w:author="Tom Wever" w:date="2018-11-25T10:32:00Z">
        <w:r w:rsidRPr="009074CF" w:rsidDel="009074CF">
          <w:rPr>
            <w:rFonts w:ascii="Trebuchet MS"/>
            <w:i/>
            <w:w w:val="105"/>
          </w:rPr>
          <w:delText>OPERATIONAL</w:delText>
        </w:r>
        <w:r w:rsidRPr="009074CF" w:rsidDel="009074CF">
          <w:rPr>
            <w:rFonts w:ascii="Trebuchet MS"/>
            <w:i/>
            <w:spacing w:val="2"/>
            <w:w w:val="105"/>
          </w:rPr>
          <w:delText xml:space="preserve"> </w:delText>
        </w:r>
        <w:r w:rsidRPr="009074CF" w:rsidDel="009074CF">
          <w:rPr>
            <w:rFonts w:ascii="Trebuchet MS"/>
            <w:i/>
            <w:w w:val="105"/>
          </w:rPr>
          <w:delText>DEMANDS</w:delText>
        </w:r>
        <w:r w:rsidRPr="009074CF" w:rsidDel="009074CF">
          <w:rPr>
            <w:rFonts w:ascii="Trebuchet MS"/>
            <w:i/>
            <w:w w:val="105"/>
          </w:rPr>
          <w:tab/>
        </w:r>
        <w:r w:rsidRPr="009074CF" w:rsidDel="009074CF">
          <w:rPr>
            <w:w w:val="105"/>
          </w:rPr>
          <w:delText>73</w:delText>
        </w:r>
      </w:del>
    </w:p>
    <w:p w14:paraId="66466BF0" w14:textId="23B444FF" w:rsidR="00B07A10" w:rsidRPr="009074CF" w:rsidDel="009074CF" w:rsidRDefault="00B07A10">
      <w:pPr>
        <w:pStyle w:val="Lijstalinea"/>
        <w:numPr>
          <w:ilvl w:val="1"/>
          <w:numId w:val="31"/>
        </w:numPr>
        <w:tabs>
          <w:tab w:val="left" w:pos="617"/>
          <w:tab w:val="right" w:pos="8557"/>
        </w:tabs>
        <w:spacing w:before="4"/>
        <w:ind w:left="435" w:hanging="508"/>
        <w:rPr>
          <w:del w:id="72" w:author="Tom Wever" w:date="2018-11-25T10:32:00Z"/>
          <w:sz w:val="31"/>
        </w:rPr>
        <w:pPrChange w:id="73" w:author="Tom Wever" w:date="2018-11-25T10:33:00Z">
          <w:pPr>
            <w:pStyle w:val="Plattetekst"/>
            <w:spacing w:before="4"/>
          </w:pPr>
        </w:pPrChange>
      </w:pPr>
    </w:p>
    <w:p w14:paraId="66466BF1" w14:textId="6D178546" w:rsidR="00B07A10" w:rsidDel="009074CF" w:rsidRDefault="00785C94">
      <w:pPr>
        <w:pStyle w:val="Plattetekst"/>
        <w:spacing w:line="348" w:lineRule="auto"/>
        <w:ind w:left="435" w:right="1444"/>
        <w:jc w:val="both"/>
        <w:rPr>
          <w:del w:id="74" w:author="Tom Wever" w:date="2018-11-25T10:32:00Z"/>
        </w:rPr>
        <w:pPrChange w:id="75" w:author="Tom Wever" w:date="2018-11-25T10:33:00Z">
          <w:pPr>
            <w:pStyle w:val="Plattetekst"/>
            <w:spacing w:line="348" w:lineRule="auto"/>
            <w:ind w:left="1133" w:right="1444"/>
            <w:jc w:val="both"/>
          </w:pPr>
        </w:pPrChange>
      </w:pPr>
      <w:del w:id="76" w:author="Tom Wever" w:date="2018-11-25T10:32:00Z">
        <w:r w:rsidDel="009074CF">
          <w:rPr>
            <w:w w:val="95"/>
          </w:rPr>
          <w:delText>w</w:delText>
        </w:r>
      </w:del>
      <w:ins w:id="77" w:author="Tom Wever" w:date="2018-11-25T10:32:00Z">
        <w:r w:rsidR="009074CF">
          <w:rPr>
            <w:w w:val="95"/>
          </w:rPr>
          <w:t>w</w:t>
        </w:r>
      </w:ins>
      <w:r>
        <w:rPr>
          <w:w w:val="95"/>
        </w:rPr>
        <w:t>eather</w:t>
      </w:r>
      <w:r>
        <w:rPr>
          <w:spacing w:val="-28"/>
          <w:w w:val="95"/>
        </w:rPr>
        <w:t xml:space="preserve"> </w:t>
      </w:r>
      <w:r>
        <w:rPr>
          <w:w w:val="95"/>
        </w:rPr>
        <w:t>and</w:t>
      </w:r>
      <w:r>
        <w:rPr>
          <w:spacing w:val="-28"/>
          <w:w w:val="95"/>
        </w:rPr>
        <w:t xml:space="preserve"> </w:t>
      </w:r>
      <w:r>
        <w:rPr>
          <w:w w:val="95"/>
        </w:rPr>
        <w:t>hazards</w:t>
      </w:r>
      <w:r>
        <w:rPr>
          <w:spacing w:val="-28"/>
          <w:w w:val="95"/>
        </w:rPr>
        <w:t xml:space="preserve"> </w:t>
      </w:r>
      <w:r>
        <w:rPr>
          <w:spacing w:val="-4"/>
          <w:w w:val="95"/>
        </w:rPr>
        <w:t>or</w:t>
      </w:r>
      <w:r>
        <w:rPr>
          <w:spacing w:val="-28"/>
          <w:w w:val="95"/>
        </w:rPr>
        <w:t xml:space="preserve"> </w:t>
      </w:r>
      <w:r>
        <w:rPr>
          <w:w w:val="95"/>
        </w:rPr>
        <w:t>restrictions</w:t>
      </w:r>
      <w:r>
        <w:rPr>
          <w:spacing w:val="-28"/>
          <w:w w:val="95"/>
        </w:rPr>
        <w:t xml:space="preserve"> </w:t>
      </w:r>
      <w:r>
        <w:rPr>
          <w:w w:val="95"/>
        </w:rPr>
        <w:t>to</w:t>
      </w:r>
      <w:r>
        <w:rPr>
          <w:spacing w:val="-28"/>
          <w:w w:val="95"/>
        </w:rPr>
        <w:t xml:space="preserve"> </w:t>
      </w:r>
      <w:r>
        <w:rPr>
          <w:w w:val="95"/>
        </w:rPr>
        <w:t>navigation,</w:t>
      </w:r>
      <w:r>
        <w:rPr>
          <w:spacing w:val="-26"/>
          <w:w w:val="95"/>
        </w:rPr>
        <w:t xml:space="preserve"> </w:t>
      </w:r>
      <w:r>
        <w:rPr>
          <w:w w:val="95"/>
        </w:rPr>
        <w:t>and</w:t>
      </w:r>
      <w:r>
        <w:rPr>
          <w:spacing w:val="-28"/>
          <w:w w:val="95"/>
        </w:rPr>
        <w:t xml:space="preserve"> </w:t>
      </w:r>
      <w:r>
        <w:rPr>
          <w:w w:val="95"/>
        </w:rPr>
        <w:t>to</w:t>
      </w:r>
      <w:r>
        <w:rPr>
          <w:spacing w:val="-28"/>
          <w:w w:val="95"/>
        </w:rPr>
        <w:t xml:space="preserve"> </w:t>
      </w:r>
      <w:r>
        <w:rPr>
          <w:w w:val="95"/>
        </w:rPr>
        <w:t>hear</w:t>
      </w:r>
      <w:r>
        <w:rPr>
          <w:spacing w:val="-28"/>
          <w:w w:val="95"/>
        </w:rPr>
        <w:t xml:space="preserve"> </w:t>
      </w:r>
      <w:r>
        <w:rPr>
          <w:w w:val="95"/>
        </w:rPr>
        <w:t>another</w:t>
      </w:r>
      <w:r>
        <w:rPr>
          <w:spacing w:val="-28"/>
          <w:w w:val="95"/>
        </w:rPr>
        <w:t xml:space="preserve"> </w:t>
      </w:r>
      <w:r>
        <w:rPr>
          <w:w w:val="95"/>
        </w:rPr>
        <w:t>vessel</w:t>
      </w:r>
      <w:r>
        <w:rPr>
          <w:spacing w:val="-28"/>
          <w:w w:val="95"/>
        </w:rPr>
        <w:t xml:space="preserve"> </w:t>
      </w:r>
      <w:r>
        <w:rPr>
          <w:w w:val="95"/>
        </w:rPr>
        <w:t xml:space="preserve">hailing </w:t>
      </w:r>
      <w:r>
        <w:t>you.</w:t>
      </w:r>
    </w:p>
    <w:p w14:paraId="66466BF2" w14:textId="3A60D05B" w:rsidR="00B07A10" w:rsidRDefault="009074CF">
      <w:pPr>
        <w:pStyle w:val="Plattetekst"/>
        <w:spacing w:line="348" w:lineRule="auto"/>
        <w:ind w:left="435" w:right="1444"/>
        <w:jc w:val="both"/>
        <w:pPrChange w:id="78" w:author="Tom Wever" w:date="2018-11-25T10:33:00Z">
          <w:pPr>
            <w:pStyle w:val="Plattetekst"/>
            <w:spacing w:before="165" w:line="348" w:lineRule="auto"/>
            <w:ind w:left="1133" w:right="1447"/>
            <w:jc w:val="both"/>
          </w:pPr>
        </w:pPrChange>
      </w:pPr>
      <w:ins w:id="79" w:author="Tom Wever" w:date="2018-11-25T10:32:00Z">
        <w:r>
          <w:t xml:space="preserve"> </w:t>
        </w:r>
      </w:ins>
      <w:r w:rsidR="00785C94">
        <w:t>He</w:t>
      </w:r>
      <w:r w:rsidR="00785C94">
        <w:rPr>
          <w:spacing w:val="-31"/>
        </w:rPr>
        <w:t xml:space="preserve"> </w:t>
      </w:r>
      <w:r w:rsidR="00785C94">
        <w:t>wants</w:t>
      </w:r>
      <w:r w:rsidR="00785C94">
        <w:rPr>
          <w:spacing w:val="-31"/>
        </w:rPr>
        <w:t xml:space="preserve"> </w:t>
      </w:r>
      <w:r w:rsidR="00785C94">
        <w:t>to</w:t>
      </w:r>
      <w:r w:rsidR="00785C94">
        <w:rPr>
          <w:spacing w:val="-31"/>
        </w:rPr>
        <w:t xml:space="preserve"> </w:t>
      </w:r>
      <w:r w:rsidR="00785C94">
        <w:t>avoid</w:t>
      </w:r>
      <w:r w:rsidR="00785C94">
        <w:rPr>
          <w:spacing w:val="-31"/>
        </w:rPr>
        <w:t xml:space="preserve"> </w:t>
      </w:r>
      <w:r w:rsidR="00785C94">
        <w:t>information</w:t>
      </w:r>
      <w:r w:rsidR="00785C94">
        <w:rPr>
          <w:spacing w:val="-31"/>
        </w:rPr>
        <w:t xml:space="preserve"> </w:t>
      </w:r>
      <w:r w:rsidR="00785C94">
        <w:t>overload</w:t>
      </w:r>
      <w:r w:rsidR="00785C94">
        <w:rPr>
          <w:spacing w:val="-31"/>
        </w:rPr>
        <w:t xml:space="preserve"> </w:t>
      </w:r>
      <w:r w:rsidR="00785C94">
        <w:t>while</w:t>
      </w:r>
      <w:r w:rsidR="00785C94">
        <w:rPr>
          <w:spacing w:val="-31"/>
        </w:rPr>
        <w:t xml:space="preserve"> </w:t>
      </w:r>
      <w:r w:rsidR="00785C94">
        <w:t>being</w:t>
      </w:r>
      <w:r w:rsidR="00785C94">
        <w:rPr>
          <w:spacing w:val="-31"/>
        </w:rPr>
        <w:t xml:space="preserve"> </w:t>
      </w:r>
      <w:r w:rsidR="00785C94">
        <w:rPr>
          <w:spacing w:val="-4"/>
        </w:rPr>
        <w:t>aware</w:t>
      </w:r>
      <w:r w:rsidR="00785C94">
        <w:rPr>
          <w:spacing w:val="-31"/>
        </w:rPr>
        <w:t xml:space="preserve"> </w:t>
      </w:r>
      <w:r w:rsidR="00785C94">
        <w:t>of</w:t>
      </w:r>
      <w:r w:rsidR="00785C94">
        <w:rPr>
          <w:spacing w:val="-31"/>
        </w:rPr>
        <w:t xml:space="preserve"> </w:t>
      </w:r>
      <w:r w:rsidR="00785C94">
        <w:t>the</w:t>
      </w:r>
      <w:r w:rsidR="00785C94">
        <w:rPr>
          <w:spacing w:val="-31"/>
        </w:rPr>
        <w:t xml:space="preserve"> </w:t>
      </w:r>
      <w:r w:rsidR="00785C94">
        <w:t>situation,</w:t>
      </w:r>
      <w:r w:rsidR="00785C94">
        <w:rPr>
          <w:spacing w:val="-31"/>
        </w:rPr>
        <w:t xml:space="preserve"> </w:t>
      </w:r>
      <w:r w:rsidR="00785C94">
        <w:t>which is</w:t>
      </w:r>
      <w:r w:rsidR="00785C94">
        <w:rPr>
          <w:spacing w:val="-21"/>
        </w:rPr>
        <w:t xml:space="preserve"> </w:t>
      </w:r>
      <w:r w:rsidR="00785C94">
        <w:t>only</w:t>
      </w:r>
      <w:r w:rsidR="00785C94">
        <w:rPr>
          <w:spacing w:val="-21"/>
        </w:rPr>
        <w:t xml:space="preserve"> </w:t>
      </w:r>
      <w:r w:rsidR="00785C94">
        <w:t>possible</w:t>
      </w:r>
      <w:r w:rsidR="00785C94">
        <w:rPr>
          <w:spacing w:val="-21"/>
        </w:rPr>
        <w:t xml:space="preserve"> </w:t>
      </w:r>
      <w:r w:rsidR="00785C94">
        <w:t>when</w:t>
      </w:r>
      <w:r w:rsidR="00785C94">
        <w:rPr>
          <w:spacing w:val="-21"/>
        </w:rPr>
        <w:t xml:space="preserve"> </w:t>
      </w:r>
      <w:r w:rsidR="00785C94">
        <w:t>he</w:t>
      </w:r>
      <w:r w:rsidR="00785C94">
        <w:rPr>
          <w:spacing w:val="-21"/>
        </w:rPr>
        <w:t xml:space="preserve"> </w:t>
      </w:r>
      <w:r w:rsidR="00785C94">
        <w:t>stays</w:t>
      </w:r>
      <w:r w:rsidR="00785C94">
        <w:rPr>
          <w:spacing w:val="-21"/>
        </w:rPr>
        <w:t xml:space="preserve"> </w:t>
      </w:r>
      <w:r w:rsidR="00785C94">
        <w:t>concentrated.</w:t>
      </w:r>
      <w:r w:rsidR="00785C94">
        <w:rPr>
          <w:spacing w:val="7"/>
        </w:rPr>
        <w:t xml:space="preserve"> </w:t>
      </w:r>
      <w:r w:rsidR="00785C94">
        <w:t>This</w:t>
      </w:r>
      <w:r w:rsidR="00785C94">
        <w:rPr>
          <w:spacing w:val="-21"/>
        </w:rPr>
        <w:t xml:space="preserve"> </w:t>
      </w:r>
      <w:r w:rsidR="00785C94">
        <w:t>happens</w:t>
      </w:r>
      <w:r w:rsidR="00785C94">
        <w:rPr>
          <w:spacing w:val="-21"/>
        </w:rPr>
        <w:t xml:space="preserve"> </w:t>
      </w:r>
      <w:r w:rsidR="00785C94">
        <w:t>when</w:t>
      </w:r>
      <w:r w:rsidR="00785C94">
        <w:rPr>
          <w:spacing w:val="-21"/>
        </w:rPr>
        <w:t xml:space="preserve"> </w:t>
      </w:r>
      <w:r w:rsidR="00785C94">
        <w:t>the</w:t>
      </w:r>
      <w:r w:rsidR="00785C94">
        <w:rPr>
          <w:spacing w:val="-21"/>
        </w:rPr>
        <w:t xml:space="preserve"> </w:t>
      </w:r>
      <w:r w:rsidR="00785C94">
        <w:t>tasks</w:t>
      </w:r>
      <w:r w:rsidR="00785C94">
        <w:rPr>
          <w:spacing w:val="-21"/>
        </w:rPr>
        <w:t xml:space="preserve"> </w:t>
      </w:r>
      <w:r w:rsidR="00785C94">
        <w:t>are challenging,</w:t>
      </w:r>
      <w:r w:rsidR="00785C94">
        <w:rPr>
          <w:spacing w:val="-23"/>
        </w:rPr>
        <w:t xml:space="preserve"> </w:t>
      </w:r>
      <w:r w:rsidR="00785C94">
        <w:t>and</w:t>
      </w:r>
      <w:r w:rsidR="00785C94">
        <w:rPr>
          <w:spacing w:val="-23"/>
        </w:rPr>
        <w:t xml:space="preserve"> </w:t>
      </w:r>
      <w:r w:rsidR="00785C94">
        <w:t>he</w:t>
      </w:r>
      <w:r w:rsidR="00785C94">
        <w:rPr>
          <w:spacing w:val="-23"/>
        </w:rPr>
        <w:t xml:space="preserve"> </w:t>
      </w:r>
      <w:r w:rsidR="00785C94">
        <w:t>needs</w:t>
      </w:r>
      <w:r w:rsidR="00785C94">
        <w:rPr>
          <w:spacing w:val="-23"/>
        </w:rPr>
        <w:t xml:space="preserve"> </w:t>
      </w:r>
      <w:r w:rsidR="00785C94">
        <w:t>to</w:t>
      </w:r>
      <w:r w:rsidR="00785C94">
        <w:rPr>
          <w:spacing w:val="-23"/>
        </w:rPr>
        <w:t xml:space="preserve"> </w:t>
      </w:r>
      <w:r w:rsidR="00785C94">
        <w:lastRenderedPageBreak/>
        <w:t>have</w:t>
      </w:r>
      <w:r w:rsidR="00785C94">
        <w:rPr>
          <w:spacing w:val="-23"/>
        </w:rPr>
        <w:t xml:space="preserve"> </w:t>
      </w:r>
      <w:r w:rsidR="00785C94">
        <w:t>a</w:t>
      </w:r>
      <w:r w:rsidR="00785C94">
        <w:rPr>
          <w:spacing w:val="-23"/>
        </w:rPr>
        <w:t xml:space="preserve"> </w:t>
      </w:r>
      <w:r w:rsidR="00785C94">
        <w:t>form</w:t>
      </w:r>
      <w:r w:rsidR="00785C94">
        <w:rPr>
          <w:spacing w:val="-23"/>
        </w:rPr>
        <w:t xml:space="preserve"> </w:t>
      </w:r>
      <w:r w:rsidR="00785C94">
        <w:t>of</w:t>
      </w:r>
      <w:r w:rsidR="00785C94">
        <w:rPr>
          <w:spacing w:val="-23"/>
        </w:rPr>
        <w:t xml:space="preserve"> </w:t>
      </w:r>
      <w:r w:rsidR="00785C94">
        <w:t>autonomy</w:t>
      </w:r>
      <w:r w:rsidR="00785C94">
        <w:rPr>
          <w:spacing w:val="-23"/>
        </w:rPr>
        <w:t xml:space="preserve"> </w:t>
      </w:r>
      <w:r w:rsidR="00785C94">
        <w:t>[</w:t>
      </w:r>
      <w:proofErr w:type="spellStart"/>
      <w:r w:rsidR="00785C94">
        <w:t>Porathe</w:t>
      </w:r>
      <w:proofErr w:type="spellEnd"/>
      <w:r w:rsidR="00785C94">
        <w:rPr>
          <w:spacing w:val="-23"/>
        </w:rPr>
        <w:t xml:space="preserve"> </w:t>
      </w:r>
      <w:r w:rsidR="00785C94">
        <w:t>et</w:t>
      </w:r>
      <w:r w:rsidR="00785C94">
        <w:rPr>
          <w:spacing w:val="-23"/>
        </w:rPr>
        <w:t xml:space="preserve"> </w:t>
      </w:r>
      <w:r w:rsidR="00785C94">
        <w:t>al.</w:t>
      </w:r>
      <w:r w:rsidR="00785C94">
        <w:rPr>
          <w:spacing w:val="-9"/>
        </w:rPr>
        <w:t xml:space="preserve"> </w:t>
      </w:r>
      <w:r w:rsidR="00785C94">
        <w:t>(2014)].</w:t>
      </w:r>
    </w:p>
    <w:p w14:paraId="66466BF3" w14:textId="77777777" w:rsidR="00B07A10" w:rsidRDefault="00785C94">
      <w:pPr>
        <w:spacing w:before="164"/>
        <w:ind w:firstLine="720"/>
        <w:pPrChange w:id="80" w:author="Tom Wever" w:date="2018-11-25T10:33:00Z">
          <w:pPr>
            <w:spacing w:before="164"/>
            <w:ind w:left="904"/>
          </w:pPr>
        </w:pPrChange>
      </w:pPr>
      <w:r>
        <w:rPr>
          <w:b/>
        </w:rPr>
        <w:t xml:space="preserve">– </w:t>
      </w:r>
      <w:r>
        <w:rPr>
          <w:rFonts w:ascii="Trebuchet MS" w:hAnsi="Trebuchet MS"/>
          <w:i/>
        </w:rPr>
        <w:t>Helmsman and lookout</w:t>
      </w:r>
      <w:r>
        <w:t>. Both monitor the situation and execute commands from</w:t>
      </w:r>
    </w:p>
    <w:p w14:paraId="66466BF4" w14:textId="77777777" w:rsidR="00B07A10" w:rsidRDefault="00785C94">
      <w:pPr>
        <w:pStyle w:val="Plattetekst"/>
        <w:spacing w:before="111"/>
        <w:ind w:left="1133"/>
      </w:pPr>
      <w:r>
        <w:t>the officer of watch. A risk for them is information overload or underload [Neerincx (2008)].</w:t>
      </w:r>
    </w:p>
    <w:p w14:paraId="66466BF5" w14:textId="77777777" w:rsidR="00B07A10" w:rsidRDefault="00B07A10">
      <w:pPr>
        <w:pStyle w:val="Plattetekst"/>
        <w:spacing w:before="4"/>
        <w:rPr>
          <w:sz w:val="24"/>
        </w:rPr>
      </w:pPr>
    </w:p>
    <w:p w14:paraId="66466BF6" w14:textId="1A9F6460" w:rsidR="00B07A10" w:rsidRDefault="00785C94">
      <w:pPr>
        <w:pStyle w:val="Lijstalinea"/>
        <w:numPr>
          <w:ilvl w:val="2"/>
          <w:numId w:val="31"/>
        </w:numPr>
        <w:tabs>
          <w:tab w:val="left" w:pos="654"/>
        </w:tabs>
      </w:pPr>
      <w:r>
        <w:rPr>
          <w:w w:val="95"/>
        </w:rPr>
        <w:t>Unmanned</w:t>
      </w:r>
      <w:r>
        <w:rPr>
          <w:spacing w:val="11"/>
          <w:w w:val="95"/>
        </w:rPr>
        <w:t xml:space="preserve"> </w:t>
      </w:r>
      <w:r>
        <w:rPr>
          <w:w w:val="95"/>
        </w:rPr>
        <w:t>vessel</w:t>
      </w:r>
      <w:ins w:id="81" w:author="Tom Wever" w:date="2018-11-25T10:33:00Z">
        <w:r w:rsidR="009074CF">
          <w:rPr>
            <w:w w:val="95"/>
          </w:rPr>
          <w:t xml:space="preserve"> </w:t>
        </w:r>
        <w:r w:rsidR="009074CF" w:rsidRPr="009074CF">
          <w:rPr>
            <w:w w:val="95"/>
            <w:highlight w:val="yellow"/>
            <w:rPrChange w:id="82" w:author="Tom Wever" w:date="2018-11-25T10:33:00Z">
              <w:rPr>
                <w:w w:val="95"/>
              </w:rPr>
            </w:rPrChange>
          </w:rPr>
          <w:t>autonomous</w:t>
        </w:r>
      </w:ins>
      <w:ins w:id="83" w:author="Tom Wever" w:date="2018-11-25T10:34:00Z">
        <w:r w:rsidR="00522471">
          <w:rPr>
            <w:w w:val="95"/>
            <w:highlight w:val="yellow"/>
          </w:rPr>
          <w:t xml:space="preserve"> unmanned</w:t>
        </w:r>
      </w:ins>
    </w:p>
    <w:p w14:paraId="66466BF7" w14:textId="77777777" w:rsidR="00B07A10" w:rsidRDefault="00B07A10">
      <w:pPr>
        <w:pStyle w:val="Plattetekst"/>
        <w:spacing w:before="3"/>
        <w:rPr>
          <w:sz w:val="24"/>
        </w:rPr>
      </w:pPr>
    </w:p>
    <w:p w14:paraId="66466BF8" w14:textId="3EACABDF" w:rsidR="00B07A10" w:rsidRDefault="00785C94">
      <w:pPr>
        <w:pStyle w:val="Lijstalinea"/>
        <w:numPr>
          <w:ilvl w:val="3"/>
          <w:numId w:val="31"/>
        </w:numPr>
        <w:tabs>
          <w:tab w:val="left" w:pos="1134"/>
        </w:tabs>
        <w:spacing w:before="1" w:line="345" w:lineRule="auto"/>
        <w:ind w:right="1445" w:hanging="229"/>
        <w:jc w:val="both"/>
      </w:pPr>
      <w:r>
        <w:rPr>
          <w:rFonts w:ascii="Trebuchet MS"/>
          <w:i/>
          <w:w w:val="95"/>
        </w:rPr>
        <w:t>Controller</w:t>
      </w:r>
      <w:r>
        <w:rPr>
          <w:rFonts w:ascii="Trebuchet MS"/>
          <w:i/>
          <w:spacing w:val="-30"/>
          <w:w w:val="95"/>
        </w:rPr>
        <w:t xml:space="preserve"> </w:t>
      </w:r>
      <w:r>
        <w:rPr>
          <w:rFonts w:ascii="Trebuchet MS"/>
          <w:i/>
          <w:w w:val="95"/>
        </w:rPr>
        <w:t>agent</w:t>
      </w:r>
      <w:r>
        <w:rPr>
          <w:w w:val="95"/>
        </w:rPr>
        <w:t>.</w:t>
      </w:r>
      <w:r>
        <w:rPr>
          <w:spacing w:val="-9"/>
          <w:w w:val="95"/>
        </w:rPr>
        <w:t xml:space="preserve"> </w:t>
      </w:r>
      <w:r>
        <w:rPr>
          <w:w w:val="95"/>
        </w:rPr>
        <w:t>This</w:t>
      </w:r>
      <w:r>
        <w:rPr>
          <w:spacing w:val="-24"/>
          <w:w w:val="95"/>
        </w:rPr>
        <w:t xml:space="preserve"> </w:t>
      </w:r>
      <w:r>
        <w:rPr>
          <w:w w:val="95"/>
        </w:rPr>
        <w:t>agent</w:t>
      </w:r>
      <w:r>
        <w:rPr>
          <w:spacing w:val="-24"/>
          <w:w w:val="95"/>
        </w:rPr>
        <w:t xml:space="preserve"> </w:t>
      </w:r>
      <w:r>
        <w:rPr>
          <w:w w:val="95"/>
        </w:rPr>
        <w:t>is</w:t>
      </w:r>
      <w:r>
        <w:rPr>
          <w:spacing w:val="-24"/>
          <w:w w:val="95"/>
        </w:rPr>
        <w:t xml:space="preserve"> </w:t>
      </w:r>
      <w:r>
        <w:rPr>
          <w:w w:val="95"/>
        </w:rPr>
        <w:t>responsible</w:t>
      </w:r>
      <w:r>
        <w:rPr>
          <w:spacing w:val="-24"/>
          <w:w w:val="95"/>
        </w:rPr>
        <w:t xml:space="preserve"> </w:t>
      </w:r>
      <w:r>
        <w:rPr>
          <w:w w:val="95"/>
        </w:rPr>
        <w:t>for</w:t>
      </w:r>
      <w:r>
        <w:rPr>
          <w:spacing w:val="-24"/>
          <w:w w:val="95"/>
        </w:rPr>
        <w:t xml:space="preserve"> </w:t>
      </w:r>
      <w:r>
        <w:rPr>
          <w:w w:val="95"/>
        </w:rPr>
        <w:t>situational</w:t>
      </w:r>
      <w:r>
        <w:rPr>
          <w:spacing w:val="-24"/>
          <w:w w:val="95"/>
        </w:rPr>
        <w:t xml:space="preserve"> </w:t>
      </w:r>
      <w:r>
        <w:rPr>
          <w:w w:val="95"/>
        </w:rPr>
        <w:t>awareness.</w:t>
      </w:r>
      <w:r>
        <w:rPr>
          <w:spacing w:val="-9"/>
          <w:w w:val="95"/>
        </w:rPr>
        <w:t xml:space="preserve"> </w:t>
      </w:r>
      <w:del w:id="84" w:author="Tom Wever" w:date="2018-11-25T10:34:00Z">
        <w:r w:rsidDel="00522471">
          <w:rPr>
            <w:w w:val="95"/>
          </w:rPr>
          <w:delText>Thus</w:delText>
        </w:r>
      </w:del>
      <w:ins w:id="85" w:author="Tom Wever" w:date="2018-11-25T10:34:00Z">
        <w:r w:rsidR="00522471">
          <w:rPr>
            <w:w w:val="95"/>
          </w:rPr>
          <w:t>Thus,</w:t>
        </w:r>
      </w:ins>
      <w:r>
        <w:rPr>
          <w:spacing w:val="-24"/>
          <w:w w:val="95"/>
        </w:rPr>
        <w:t xml:space="preserve"> </w:t>
      </w:r>
      <w:r>
        <w:rPr>
          <w:w w:val="95"/>
        </w:rPr>
        <w:t xml:space="preserve">getting </w:t>
      </w:r>
      <w:r>
        <w:t>safely</w:t>
      </w:r>
      <w:r>
        <w:rPr>
          <w:spacing w:val="-22"/>
        </w:rPr>
        <w:t xml:space="preserve"> </w:t>
      </w:r>
      <w:r>
        <w:t>from</w:t>
      </w:r>
      <w:r>
        <w:rPr>
          <w:spacing w:val="-22"/>
        </w:rPr>
        <w:t xml:space="preserve"> </w:t>
      </w:r>
      <w:r>
        <w:t>A</w:t>
      </w:r>
      <w:r>
        <w:rPr>
          <w:spacing w:val="-21"/>
        </w:rPr>
        <w:t xml:space="preserve"> </w:t>
      </w:r>
      <w:r>
        <w:t>to</w:t>
      </w:r>
      <w:r>
        <w:rPr>
          <w:spacing w:val="-22"/>
        </w:rPr>
        <w:t xml:space="preserve"> </w:t>
      </w:r>
      <w:r>
        <w:t>B.</w:t>
      </w:r>
      <w:r>
        <w:rPr>
          <w:spacing w:val="-21"/>
        </w:rPr>
        <w:t xml:space="preserve"> </w:t>
      </w:r>
      <w:r>
        <w:t>It</w:t>
      </w:r>
      <w:r>
        <w:rPr>
          <w:spacing w:val="-21"/>
        </w:rPr>
        <w:t xml:space="preserve"> </w:t>
      </w:r>
      <w:r>
        <w:t>will</w:t>
      </w:r>
      <w:r>
        <w:rPr>
          <w:spacing w:val="-22"/>
        </w:rPr>
        <w:t xml:space="preserve"> </w:t>
      </w:r>
      <w:r>
        <w:t>decide</w:t>
      </w:r>
      <w:r>
        <w:rPr>
          <w:spacing w:val="-21"/>
        </w:rPr>
        <w:t xml:space="preserve"> </w:t>
      </w:r>
      <w:r>
        <w:t>on</w:t>
      </w:r>
      <w:r>
        <w:rPr>
          <w:spacing w:val="-22"/>
        </w:rPr>
        <w:t xml:space="preserve"> </w:t>
      </w:r>
      <w:r>
        <w:t>the</w:t>
      </w:r>
      <w:r>
        <w:rPr>
          <w:spacing w:val="-22"/>
        </w:rPr>
        <w:t xml:space="preserve"> </w:t>
      </w:r>
      <w:r>
        <w:t>navigational</w:t>
      </w:r>
      <w:r>
        <w:rPr>
          <w:spacing w:val="-21"/>
        </w:rPr>
        <w:t xml:space="preserve"> </w:t>
      </w:r>
      <w:r>
        <w:rPr>
          <w:spacing w:val="-3"/>
        </w:rPr>
        <w:t>strategy,</w:t>
      </w:r>
      <w:r>
        <w:rPr>
          <w:spacing w:val="-20"/>
        </w:rPr>
        <w:t xml:space="preserve"> </w:t>
      </w:r>
      <w:r>
        <w:t>it</w:t>
      </w:r>
      <w:r>
        <w:rPr>
          <w:spacing w:val="-22"/>
        </w:rPr>
        <w:t xml:space="preserve"> </w:t>
      </w:r>
      <w:r>
        <w:t>will</w:t>
      </w:r>
      <w:r>
        <w:rPr>
          <w:spacing w:val="-22"/>
        </w:rPr>
        <w:t xml:space="preserve"> </w:t>
      </w:r>
      <w:r>
        <w:t>do</w:t>
      </w:r>
      <w:r>
        <w:rPr>
          <w:spacing w:val="-21"/>
        </w:rPr>
        <w:t xml:space="preserve"> </w:t>
      </w:r>
      <w:r>
        <w:t>this</w:t>
      </w:r>
      <w:r>
        <w:rPr>
          <w:spacing w:val="-22"/>
        </w:rPr>
        <w:t xml:space="preserve"> </w:t>
      </w:r>
      <w:r>
        <w:t>based on</w:t>
      </w:r>
      <w:r>
        <w:rPr>
          <w:spacing w:val="-19"/>
        </w:rPr>
        <w:t xml:space="preserve"> </w:t>
      </w:r>
      <w:r>
        <w:t>the</w:t>
      </w:r>
      <w:r>
        <w:rPr>
          <w:spacing w:val="-19"/>
        </w:rPr>
        <w:t xml:space="preserve"> </w:t>
      </w:r>
      <w:r>
        <w:t>information</w:t>
      </w:r>
      <w:r>
        <w:rPr>
          <w:spacing w:val="-19"/>
        </w:rPr>
        <w:t xml:space="preserve"> </w:t>
      </w:r>
      <w:r>
        <w:t>acquired</w:t>
      </w:r>
      <w:r>
        <w:rPr>
          <w:spacing w:val="-19"/>
        </w:rPr>
        <w:t xml:space="preserve"> </w:t>
      </w:r>
      <w:r>
        <w:t>via</w:t>
      </w:r>
      <w:r>
        <w:rPr>
          <w:spacing w:val="-19"/>
        </w:rPr>
        <w:t xml:space="preserve"> </w:t>
      </w:r>
      <w:r>
        <w:t>all</w:t>
      </w:r>
      <w:r>
        <w:rPr>
          <w:spacing w:val="-19"/>
        </w:rPr>
        <w:t xml:space="preserve"> </w:t>
      </w:r>
      <w:r>
        <w:t>different</w:t>
      </w:r>
      <w:r>
        <w:rPr>
          <w:spacing w:val="-19"/>
        </w:rPr>
        <w:t xml:space="preserve"> </w:t>
      </w:r>
      <w:r>
        <w:t>means.</w:t>
      </w:r>
      <w:r>
        <w:rPr>
          <w:spacing w:val="12"/>
        </w:rPr>
        <w:t xml:space="preserve"> </w:t>
      </w:r>
      <w:r>
        <w:t>Including</w:t>
      </w:r>
      <w:r>
        <w:rPr>
          <w:spacing w:val="-19"/>
        </w:rPr>
        <w:t xml:space="preserve"> </w:t>
      </w:r>
      <w:r>
        <w:t>newly</w:t>
      </w:r>
      <w:r>
        <w:rPr>
          <w:spacing w:val="-19"/>
        </w:rPr>
        <w:t xml:space="preserve"> </w:t>
      </w:r>
      <w:r>
        <w:t xml:space="preserve">developed </w:t>
      </w:r>
      <w:r>
        <w:rPr>
          <w:w w:val="95"/>
        </w:rPr>
        <w:t>communication</w:t>
      </w:r>
      <w:r>
        <w:rPr>
          <w:spacing w:val="-26"/>
          <w:w w:val="95"/>
        </w:rPr>
        <w:t xml:space="preserve"> </w:t>
      </w:r>
      <w:r>
        <w:rPr>
          <w:w w:val="95"/>
        </w:rPr>
        <w:t>protocols,</w:t>
      </w:r>
      <w:r>
        <w:rPr>
          <w:spacing w:val="-23"/>
          <w:w w:val="95"/>
        </w:rPr>
        <w:t xml:space="preserve"> </w:t>
      </w:r>
      <w:r>
        <w:rPr>
          <w:w w:val="95"/>
        </w:rPr>
        <w:t>computer</w:t>
      </w:r>
      <w:r>
        <w:rPr>
          <w:spacing w:val="-26"/>
          <w:w w:val="95"/>
        </w:rPr>
        <w:t xml:space="preserve"> </w:t>
      </w:r>
      <w:r>
        <w:rPr>
          <w:w w:val="95"/>
        </w:rPr>
        <w:t>vision</w:t>
      </w:r>
      <w:r>
        <w:rPr>
          <w:spacing w:val="-26"/>
          <w:w w:val="95"/>
        </w:rPr>
        <w:t xml:space="preserve"> </w:t>
      </w:r>
      <w:r>
        <w:rPr>
          <w:w w:val="95"/>
        </w:rPr>
        <w:t>and</w:t>
      </w:r>
      <w:r>
        <w:rPr>
          <w:spacing w:val="-26"/>
          <w:w w:val="95"/>
        </w:rPr>
        <w:t xml:space="preserve"> </w:t>
      </w:r>
      <w:r>
        <w:rPr>
          <w:w w:val="95"/>
        </w:rPr>
        <w:t>algorithms</w:t>
      </w:r>
      <w:r>
        <w:rPr>
          <w:spacing w:val="-25"/>
          <w:w w:val="95"/>
        </w:rPr>
        <w:t xml:space="preserve"> </w:t>
      </w:r>
      <w:r>
        <w:rPr>
          <w:w w:val="95"/>
        </w:rPr>
        <w:t>to</w:t>
      </w:r>
      <w:r>
        <w:rPr>
          <w:spacing w:val="-26"/>
          <w:w w:val="95"/>
        </w:rPr>
        <w:t xml:space="preserve"> </w:t>
      </w:r>
      <w:r>
        <w:rPr>
          <w:w w:val="95"/>
        </w:rPr>
        <w:t>transform</w:t>
      </w:r>
      <w:r>
        <w:rPr>
          <w:spacing w:val="-26"/>
          <w:w w:val="95"/>
        </w:rPr>
        <w:t xml:space="preserve"> </w:t>
      </w:r>
      <w:r>
        <w:rPr>
          <w:w w:val="95"/>
        </w:rPr>
        <w:t>sensor</w:t>
      </w:r>
      <w:r>
        <w:rPr>
          <w:spacing w:val="-26"/>
          <w:w w:val="95"/>
        </w:rPr>
        <w:t xml:space="preserve"> </w:t>
      </w:r>
      <w:r>
        <w:rPr>
          <w:w w:val="95"/>
        </w:rPr>
        <w:t xml:space="preserve">data </w:t>
      </w:r>
      <w:r>
        <w:t>into</w:t>
      </w:r>
      <w:r>
        <w:rPr>
          <w:spacing w:val="-24"/>
        </w:rPr>
        <w:t xml:space="preserve"> </w:t>
      </w:r>
      <w:r>
        <w:t>useful</w:t>
      </w:r>
      <w:r>
        <w:rPr>
          <w:spacing w:val="-24"/>
        </w:rPr>
        <w:t xml:space="preserve"> </w:t>
      </w:r>
      <w:r>
        <w:t>information.</w:t>
      </w:r>
      <w:r>
        <w:rPr>
          <w:spacing w:val="-9"/>
        </w:rPr>
        <w:t xml:space="preserve"> </w:t>
      </w:r>
      <w:del w:id="86" w:author="Tom Wever" w:date="2018-11-25T10:35:00Z">
        <w:r w:rsidDel="00C214F3">
          <w:delText>His</w:delText>
        </w:r>
        <w:r w:rsidDel="00C214F3">
          <w:rPr>
            <w:spacing w:val="-24"/>
          </w:rPr>
          <w:delText xml:space="preserve"> </w:delText>
        </w:r>
      </w:del>
      <w:ins w:id="87" w:author="Tom Wever" w:date="2018-11-25T10:35:00Z">
        <w:r w:rsidR="00C214F3">
          <w:t>The controller</w:t>
        </w:r>
        <w:r w:rsidR="00C214F3">
          <w:rPr>
            <w:spacing w:val="-24"/>
          </w:rPr>
          <w:t xml:space="preserve"> </w:t>
        </w:r>
      </w:ins>
      <w:r>
        <w:t>duties</w:t>
      </w:r>
      <w:r>
        <w:rPr>
          <w:spacing w:val="-24"/>
        </w:rPr>
        <w:t xml:space="preserve"> </w:t>
      </w:r>
      <w:r>
        <w:t>are</w:t>
      </w:r>
      <w:r>
        <w:rPr>
          <w:spacing w:val="-24"/>
        </w:rPr>
        <w:t xml:space="preserve"> </w:t>
      </w:r>
      <w:proofErr w:type="gramStart"/>
      <w:r>
        <w:t>similar</w:t>
      </w:r>
      <w:r>
        <w:rPr>
          <w:spacing w:val="-24"/>
        </w:rPr>
        <w:t xml:space="preserve"> </w:t>
      </w:r>
      <w:r>
        <w:t>to</w:t>
      </w:r>
      <w:proofErr w:type="gramEnd"/>
      <w:r>
        <w:rPr>
          <w:spacing w:val="-24"/>
        </w:rPr>
        <w:t xml:space="preserve"> </w:t>
      </w:r>
      <w:r>
        <w:t>the</w:t>
      </w:r>
      <w:r>
        <w:rPr>
          <w:spacing w:val="-24"/>
        </w:rPr>
        <w:t xml:space="preserve"> </w:t>
      </w:r>
      <w:r>
        <w:t>duties</w:t>
      </w:r>
      <w:r>
        <w:rPr>
          <w:spacing w:val="-24"/>
        </w:rPr>
        <w:t xml:space="preserve"> </w:t>
      </w:r>
      <w:r>
        <w:t>of</w:t>
      </w:r>
      <w:r>
        <w:rPr>
          <w:spacing w:val="-24"/>
        </w:rPr>
        <w:t xml:space="preserve"> </w:t>
      </w:r>
      <w:r>
        <w:t>the</w:t>
      </w:r>
      <w:r>
        <w:rPr>
          <w:spacing w:val="-24"/>
        </w:rPr>
        <w:t xml:space="preserve"> </w:t>
      </w:r>
      <w:r>
        <w:t>officer</w:t>
      </w:r>
      <w:r>
        <w:rPr>
          <w:spacing w:val="-24"/>
        </w:rPr>
        <w:t xml:space="preserve"> </w:t>
      </w:r>
      <w:r>
        <w:t>of</w:t>
      </w:r>
      <w:r>
        <w:rPr>
          <w:spacing w:val="-24"/>
        </w:rPr>
        <w:t xml:space="preserve"> </w:t>
      </w:r>
      <w:r>
        <w:t>watch as described for the manned</w:t>
      </w:r>
      <w:r>
        <w:rPr>
          <w:spacing w:val="25"/>
        </w:rPr>
        <w:t xml:space="preserve"> </w:t>
      </w:r>
      <w:r>
        <w:t>vessel</w:t>
      </w:r>
      <w:ins w:id="88" w:author="Tom Wever" w:date="2018-11-25T10:35:00Z">
        <w:r w:rsidR="00C214F3">
          <w:t>s</w:t>
        </w:r>
      </w:ins>
      <w:r>
        <w:t>.</w:t>
      </w:r>
    </w:p>
    <w:p w14:paraId="66466BF9" w14:textId="77777777" w:rsidR="00B07A10" w:rsidRDefault="00785C94">
      <w:pPr>
        <w:pStyle w:val="Lijstalinea"/>
        <w:numPr>
          <w:ilvl w:val="2"/>
          <w:numId w:val="31"/>
        </w:numPr>
        <w:tabs>
          <w:tab w:val="left" w:pos="654"/>
        </w:tabs>
        <w:spacing w:before="173"/>
      </w:pPr>
      <w:r>
        <w:t>Other</w:t>
      </w:r>
      <w:r>
        <w:rPr>
          <w:spacing w:val="8"/>
        </w:rPr>
        <w:t xml:space="preserve"> </w:t>
      </w:r>
      <w:r>
        <w:t>vessels</w:t>
      </w:r>
    </w:p>
    <w:p w14:paraId="66466BFA" w14:textId="77777777" w:rsidR="00B07A10" w:rsidRDefault="00B07A10">
      <w:pPr>
        <w:pStyle w:val="Plattetekst"/>
        <w:spacing w:before="3"/>
        <w:rPr>
          <w:sz w:val="24"/>
        </w:rPr>
      </w:pPr>
    </w:p>
    <w:p w14:paraId="66466BFB" w14:textId="77777777" w:rsidR="00B07A10" w:rsidRDefault="00785C94">
      <w:pPr>
        <w:pStyle w:val="Lijstalinea"/>
        <w:numPr>
          <w:ilvl w:val="3"/>
          <w:numId w:val="31"/>
        </w:numPr>
        <w:tabs>
          <w:tab w:val="left" w:pos="1134"/>
        </w:tabs>
        <w:spacing w:before="1" w:line="345" w:lineRule="auto"/>
        <w:ind w:right="1444" w:hanging="229"/>
        <w:jc w:val="both"/>
      </w:pPr>
      <w:r>
        <w:rPr>
          <w:rFonts w:ascii="Trebuchet MS"/>
          <w:i/>
        </w:rPr>
        <w:t>Crew</w:t>
      </w:r>
      <w:r>
        <w:rPr>
          <w:rFonts w:ascii="Trebuchet MS"/>
          <w:i/>
          <w:spacing w:val="-14"/>
        </w:rPr>
        <w:t xml:space="preserve"> </w:t>
      </w:r>
      <w:r>
        <w:rPr>
          <w:rFonts w:ascii="Trebuchet MS"/>
          <w:i/>
        </w:rPr>
        <w:t>and</w:t>
      </w:r>
      <w:r>
        <w:rPr>
          <w:rFonts w:ascii="Trebuchet MS"/>
          <w:i/>
          <w:spacing w:val="-14"/>
        </w:rPr>
        <w:t xml:space="preserve"> </w:t>
      </w:r>
      <w:r>
        <w:rPr>
          <w:rFonts w:ascii="Trebuchet MS"/>
          <w:i/>
        </w:rPr>
        <w:t>pilots</w:t>
      </w:r>
      <w:r>
        <w:rPr>
          <w:rFonts w:ascii="Trebuchet MS"/>
          <w:i/>
          <w:spacing w:val="-14"/>
        </w:rPr>
        <w:t xml:space="preserve"> </w:t>
      </w:r>
      <w:r>
        <w:rPr>
          <w:rFonts w:ascii="Trebuchet MS"/>
          <w:i/>
        </w:rPr>
        <w:t>on</w:t>
      </w:r>
      <w:r>
        <w:rPr>
          <w:rFonts w:ascii="Trebuchet MS"/>
          <w:i/>
          <w:spacing w:val="-14"/>
        </w:rPr>
        <w:t xml:space="preserve"> </w:t>
      </w:r>
      <w:r>
        <w:rPr>
          <w:rFonts w:ascii="Trebuchet MS"/>
          <w:i/>
        </w:rPr>
        <w:t>nearby</w:t>
      </w:r>
      <w:r>
        <w:rPr>
          <w:rFonts w:ascii="Trebuchet MS"/>
          <w:i/>
          <w:spacing w:val="-14"/>
        </w:rPr>
        <w:t xml:space="preserve"> </w:t>
      </w:r>
      <w:r>
        <w:rPr>
          <w:rFonts w:ascii="Trebuchet MS"/>
          <w:i/>
        </w:rPr>
        <w:t>vessels</w:t>
      </w:r>
      <w:r>
        <w:t>.</w:t>
      </w:r>
      <w:r>
        <w:rPr>
          <w:spacing w:val="25"/>
        </w:rPr>
        <w:t xml:space="preserve"> </w:t>
      </w:r>
      <w:r>
        <w:t>They</w:t>
      </w:r>
      <w:r>
        <w:rPr>
          <w:spacing w:val="-9"/>
        </w:rPr>
        <w:t xml:space="preserve"> </w:t>
      </w:r>
      <w:r>
        <w:t>might</w:t>
      </w:r>
      <w:r>
        <w:rPr>
          <w:spacing w:val="-9"/>
        </w:rPr>
        <w:t xml:space="preserve"> </w:t>
      </w:r>
      <w:r>
        <w:t>want</w:t>
      </w:r>
      <w:r>
        <w:rPr>
          <w:spacing w:val="-9"/>
        </w:rPr>
        <w:t xml:space="preserve"> </w:t>
      </w:r>
      <w:r>
        <w:t>to</w:t>
      </w:r>
      <w:r>
        <w:rPr>
          <w:spacing w:val="-9"/>
        </w:rPr>
        <w:t xml:space="preserve"> </w:t>
      </w:r>
      <w:r>
        <w:t>know</w:t>
      </w:r>
      <w:r>
        <w:rPr>
          <w:spacing w:val="-9"/>
        </w:rPr>
        <w:t xml:space="preserve"> </w:t>
      </w:r>
      <w:r>
        <w:t>the</w:t>
      </w:r>
      <w:r>
        <w:rPr>
          <w:spacing w:val="-9"/>
        </w:rPr>
        <w:t xml:space="preserve"> </w:t>
      </w:r>
      <w:r>
        <w:t>intentions</w:t>
      </w:r>
      <w:r>
        <w:rPr>
          <w:spacing w:val="-9"/>
        </w:rPr>
        <w:t xml:space="preserve"> </w:t>
      </w:r>
      <w:r>
        <w:t>of other</w:t>
      </w:r>
      <w:r>
        <w:rPr>
          <w:spacing w:val="-25"/>
        </w:rPr>
        <w:t xml:space="preserve"> </w:t>
      </w:r>
      <w:r>
        <w:t>vessels</w:t>
      </w:r>
      <w:r>
        <w:rPr>
          <w:spacing w:val="-25"/>
        </w:rPr>
        <w:t xml:space="preserve"> </w:t>
      </w:r>
      <w:r>
        <w:t>to</w:t>
      </w:r>
      <w:r>
        <w:rPr>
          <w:spacing w:val="-25"/>
        </w:rPr>
        <w:t xml:space="preserve"> </w:t>
      </w:r>
      <w:r>
        <w:t>base</w:t>
      </w:r>
      <w:r>
        <w:rPr>
          <w:spacing w:val="-25"/>
        </w:rPr>
        <w:t xml:space="preserve"> </w:t>
      </w:r>
      <w:r>
        <w:t>their</w:t>
      </w:r>
      <w:r>
        <w:rPr>
          <w:spacing w:val="-25"/>
        </w:rPr>
        <w:t xml:space="preserve"> </w:t>
      </w:r>
      <w:r>
        <w:t>strategy</w:t>
      </w:r>
      <w:r>
        <w:rPr>
          <w:spacing w:val="-25"/>
        </w:rPr>
        <w:t xml:space="preserve"> </w:t>
      </w:r>
      <w:r>
        <w:t>on,</w:t>
      </w:r>
      <w:r>
        <w:rPr>
          <w:spacing w:val="-23"/>
        </w:rPr>
        <w:t xml:space="preserve"> </w:t>
      </w:r>
      <w:r>
        <w:t>without</w:t>
      </w:r>
      <w:r>
        <w:rPr>
          <w:spacing w:val="-25"/>
        </w:rPr>
        <w:t xml:space="preserve"> </w:t>
      </w:r>
      <w:r>
        <w:t>receiving</w:t>
      </w:r>
      <w:r>
        <w:rPr>
          <w:spacing w:val="-25"/>
        </w:rPr>
        <w:t xml:space="preserve"> </w:t>
      </w:r>
      <w:r>
        <w:t>all</w:t>
      </w:r>
      <w:r>
        <w:rPr>
          <w:spacing w:val="-25"/>
        </w:rPr>
        <w:t xml:space="preserve"> </w:t>
      </w:r>
      <w:r>
        <w:t>discussions,</w:t>
      </w:r>
      <w:r>
        <w:rPr>
          <w:spacing w:val="-23"/>
        </w:rPr>
        <w:t xml:space="preserve"> </w:t>
      </w:r>
      <w:r>
        <w:t>as</w:t>
      </w:r>
      <w:r>
        <w:rPr>
          <w:spacing w:val="-25"/>
        </w:rPr>
        <w:t xml:space="preserve"> </w:t>
      </w:r>
      <w:r>
        <w:t>this might result in information</w:t>
      </w:r>
      <w:r>
        <w:rPr>
          <w:spacing w:val="30"/>
        </w:rPr>
        <w:t xml:space="preserve"> </w:t>
      </w:r>
      <w:r>
        <w:t>overload.</w:t>
      </w:r>
    </w:p>
    <w:p w14:paraId="66466BFC" w14:textId="77777777" w:rsidR="00B07A10" w:rsidRDefault="00B07A10">
      <w:pPr>
        <w:pStyle w:val="Plattetekst"/>
      </w:pPr>
    </w:p>
    <w:p w14:paraId="66466BFD" w14:textId="77777777" w:rsidR="00B07A10" w:rsidRDefault="00B07A10">
      <w:pPr>
        <w:pStyle w:val="Plattetekst"/>
        <w:spacing w:before="8"/>
        <w:rPr>
          <w:sz w:val="25"/>
        </w:rPr>
      </w:pPr>
    </w:p>
    <w:p w14:paraId="66466BFE" w14:textId="77777777" w:rsidR="00B07A10" w:rsidRDefault="00785C94">
      <w:pPr>
        <w:pStyle w:val="Kop4"/>
      </w:pPr>
      <w:r>
        <w:t>Secondary actors</w:t>
      </w:r>
    </w:p>
    <w:p w14:paraId="66466BFF" w14:textId="77777777" w:rsidR="00B07A10" w:rsidRDefault="00B07A10">
      <w:pPr>
        <w:pStyle w:val="Plattetekst"/>
        <w:rPr>
          <w:b/>
        </w:rPr>
      </w:pPr>
    </w:p>
    <w:p w14:paraId="66466C00" w14:textId="77E2EC9B" w:rsidR="00B07A10" w:rsidRDefault="00785C94">
      <w:pPr>
        <w:pStyle w:val="Plattetekst"/>
        <w:spacing w:before="183" w:line="348" w:lineRule="auto"/>
        <w:ind w:left="108" w:right="1446"/>
        <w:jc w:val="both"/>
      </w:pPr>
      <w:r>
        <w:rPr>
          <w:w w:val="95"/>
        </w:rPr>
        <w:t>Beside</w:t>
      </w:r>
      <w:r>
        <w:rPr>
          <w:spacing w:val="-16"/>
          <w:w w:val="95"/>
        </w:rPr>
        <w:t xml:space="preserve"> </w:t>
      </w:r>
      <w:r>
        <w:rPr>
          <w:w w:val="95"/>
        </w:rPr>
        <w:t>the</w:t>
      </w:r>
      <w:r>
        <w:rPr>
          <w:spacing w:val="-16"/>
          <w:w w:val="95"/>
        </w:rPr>
        <w:t xml:space="preserve"> </w:t>
      </w:r>
      <w:r>
        <w:rPr>
          <w:w w:val="95"/>
        </w:rPr>
        <w:t>first</w:t>
      </w:r>
      <w:r>
        <w:rPr>
          <w:spacing w:val="-16"/>
          <w:w w:val="95"/>
        </w:rPr>
        <w:t xml:space="preserve"> </w:t>
      </w:r>
      <w:r>
        <w:rPr>
          <w:w w:val="95"/>
        </w:rPr>
        <w:t>group</w:t>
      </w:r>
      <w:r>
        <w:rPr>
          <w:spacing w:val="-16"/>
          <w:w w:val="95"/>
        </w:rPr>
        <w:t xml:space="preserve"> </w:t>
      </w:r>
      <w:r>
        <w:rPr>
          <w:w w:val="95"/>
        </w:rPr>
        <w:t>of</w:t>
      </w:r>
      <w:r>
        <w:rPr>
          <w:spacing w:val="-16"/>
          <w:w w:val="95"/>
        </w:rPr>
        <w:t xml:space="preserve"> </w:t>
      </w:r>
      <w:r>
        <w:rPr>
          <w:w w:val="95"/>
        </w:rPr>
        <w:t>actors,</w:t>
      </w:r>
      <w:r>
        <w:rPr>
          <w:spacing w:val="-14"/>
          <w:w w:val="95"/>
        </w:rPr>
        <w:t xml:space="preserve"> </w:t>
      </w:r>
      <w:ins w:id="89" w:author="Tom Wever" w:date="2018-11-25T10:35:00Z">
        <w:r w:rsidR="000F4DB2">
          <w:rPr>
            <w:w w:val="95"/>
          </w:rPr>
          <w:t>t</w:t>
        </w:r>
      </w:ins>
      <w:del w:id="90" w:author="Tom Wever" w:date="2018-11-25T10:35:00Z">
        <w:r w:rsidDel="000F4DB2">
          <w:rPr>
            <w:w w:val="95"/>
          </w:rPr>
          <w:delText>T</w:delText>
        </w:r>
      </w:del>
      <w:r>
        <w:rPr>
          <w:w w:val="95"/>
        </w:rPr>
        <w:t>he</w:t>
      </w:r>
      <w:r>
        <w:rPr>
          <w:spacing w:val="-16"/>
          <w:w w:val="95"/>
        </w:rPr>
        <w:t xml:space="preserve"> </w:t>
      </w:r>
      <w:r>
        <w:rPr>
          <w:w w:val="95"/>
        </w:rPr>
        <w:t>new</w:t>
      </w:r>
      <w:r>
        <w:rPr>
          <w:spacing w:val="-16"/>
          <w:w w:val="95"/>
        </w:rPr>
        <w:t xml:space="preserve"> </w:t>
      </w:r>
      <w:r>
        <w:rPr>
          <w:w w:val="95"/>
        </w:rPr>
        <w:t>protocol</w:t>
      </w:r>
      <w:r>
        <w:rPr>
          <w:spacing w:val="-16"/>
          <w:w w:val="95"/>
        </w:rPr>
        <w:t xml:space="preserve"> </w:t>
      </w:r>
      <w:r>
        <w:rPr>
          <w:w w:val="95"/>
        </w:rPr>
        <w:t>could</w:t>
      </w:r>
      <w:r>
        <w:rPr>
          <w:spacing w:val="-16"/>
          <w:w w:val="95"/>
        </w:rPr>
        <w:t xml:space="preserve"> </w:t>
      </w:r>
      <w:r>
        <w:rPr>
          <w:w w:val="95"/>
        </w:rPr>
        <w:t>also</w:t>
      </w:r>
      <w:r>
        <w:rPr>
          <w:spacing w:val="-16"/>
          <w:w w:val="95"/>
        </w:rPr>
        <w:t xml:space="preserve"> </w:t>
      </w:r>
      <w:r>
        <w:rPr>
          <w:w w:val="95"/>
        </w:rPr>
        <w:t>influence</w:t>
      </w:r>
      <w:r>
        <w:rPr>
          <w:spacing w:val="-16"/>
          <w:w w:val="95"/>
        </w:rPr>
        <w:t xml:space="preserve"> </w:t>
      </w:r>
      <w:r>
        <w:rPr>
          <w:w w:val="95"/>
        </w:rPr>
        <w:t>others,</w:t>
      </w:r>
      <w:r>
        <w:rPr>
          <w:spacing w:val="-14"/>
          <w:w w:val="95"/>
        </w:rPr>
        <w:t xml:space="preserve"> </w:t>
      </w:r>
      <w:r>
        <w:rPr>
          <w:w w:val="95"/>
        </w:rPr>
        <w:t>besides</w:t>
      </w:r>
      <w:r>
        <w:rPr>
          <w:spacing w:val="-16"/>
          <w:w w:val="95"/>
        </w:rPr>
        <w:t xml:space="preserve"> </w:t>
      </w:r>
      <w:r>
        <w:rPr>
          <w:w w:val="95"/>
        </w:rPr>
        <w:t>the</w:t>
      </w:r>
      <w:r>
        <w:rPr>
          <w:spacing w:val="-16"/>
          <w:w w:val="95"/>
        </w:rPr>
        <w:t xml:space="preserve"> </w:t>
      </w:r>
      <w:r>
        <w:rPr>
          <w:w w:val="95"/>
        </w:rPr>
        <w:t xml:space="preserve">first </w:t>
      </w:r>
      <w:r>
        <w:t>group</w:t>
      </w:r>
      <w:ins w:id="91" w:author="Tom Wever" w:date="2018-11-25T10:36:00Z">
        <w:r w:rsidR="000F4DB2">
          <w:t>s</w:t>
        </w:r>
      </w:ins>
      <w:r>
        <w:rPr>
          <w:spacing w:val="-28"/>
        </w:rPr>
        <w:t xml:space="preserve"> </w:t>
      </w:r>
      <w:r>
        <w:t>of</w:t>
      </w:r>
      <w:r>
        <w:rPr>
          <w:spacing w:val="-28"/>
        </w:rPr>
        <w:t xml:space="preserve"> </w:t>
      </w:r>
      <w:r>
        <w:t>actors</w:t>
      </w:r>
      <w:r>
        <w:rPr>
          <w:spacing w:val="-28"/>
        </w:rPr>
        <w:t xml:space="preserve"> </w:t>
      </w:r>
      <w:r>
        <w:t>mentioned</w:t>
      </w:r>
      <w:r>
        <w:rPr>
          <w:spacing w:val="-28"/>
        </w:rPr>
        <w:t xml:space="preserve"> </w:t>
      </w:r>
      <w:r>
        <w:t>above.</w:t>
      </w:r>
      <w:r>
        <w:rPr>
          <w:spacing w:val="-16"/>
        </w:rPr>
        <w:t xml:space="preserve"> </w:t>
      </w:r>
      <w:r>
        <w:t>Although</w:t>
      </w:r>
      <w:r>
        <w:rPr>
          <w:spacing w:val="-28"/>
        </w:rPr>
        <w:t xml:space="preserve"> </w:t>
      </w:r>
      <w:r>
        <w:t>they</w:t>
      </w:r>
      <w:r>
        <w:rPr>
          <w:spacing w:val="-28"/>
        </w:rPr>
        <w:t xml:space="preserve"> </w:t>
      </w:r>
      <w:r>
        <w:t>are</w:t>
      </w:r>
      <w:r>
        <w:rPr>
          <w:spacing w:val="-28"/>
        </w:rPr>
        <w:t xml:space="preserve"> </w:t>
      </w:r>
      <w:r>
        <w:t>not</w:t>
      </w:r>
      <w:r>
        <w:rPr>
          <w:spacing w:val="-28"/>
        </w:rPr>
        <w:t xml:space="preserve"> </w:t>
      </w:r>
      <w:r>
        <w:t>within</w:t>
      </w:r>
      <w:r>
        <w:rPr>
          <w:spacing w:val="-28"/>
        </w:rPr>
        <w:t xml:space="preserve"> </w:t>
      </w:r>
      <w:r>
        <w:t>the</w:t>
      </w:r>
      <w:r>
        <w:rPr>
          <w:spacing w:val="-28"/>
        </w:rPr>
        <w:t xml:space="preserve"> </w:t>
      </w:r>
      <w:r>
        <w:t>scope</w:t>
      </w:r>
      <w:r>
        <w:rPr>
          <w:spacing w:val="-28"/>
        </w:rPr>
        <w:t xml:space="preserve"> </w:t>
      </w:r>
      <w:r>
        <w:t>of</w:t>
      </w:r>
      <w:r>
        <w:rPr>
          <w:spacing w:val="-28"/>
        </w:rPr>
        <w:t xml:space="preserve"> </w:t>
      </w:r>
      <w:r>
        <w:t>this</w:t>
      </w:r>
      <w:r>
        <w:rPr>
          <w:spacing w:val="-28"/>
        </w:rPr>
        <w:t xml:space="preserve"> </w:t>
      </w:r>
      <w:r>
        <w:t>first</w:t>
      </w:r>
      <w:r>
        <w:rPr>
          <w:spacing w:val="-28"/>
        </w:rPr>
        <w:t xml:space="preserve"> </w:t>
      </w:r>
      <w:r>
        <w:t xml:space="preserve">design </w:t>
      </w:r>
      <w:r>
        <w:rPr>
          <w:w w:val="95"/>
        </w:rPr>
        <w:t xml:space="preserve">cycle, they should </w:t>
      </w:r>
      <w:r>
        <w:rPr>
          <w:spacing w:val="1"/>
          <w:w w:val="95"/>
        </w:rPr>
        <w:t xml:space="preserve">be </w:t>
      </w:r>
      <w:r>
        <w:rPr>
          <w:w w:val="95"/>
        </w:rPr>
        <w:t>considered to avoid problems such as information overload on</w:t>
      </w:r>
      <w:r>
        <w:rPr>
          <w:spacing w:val="-33"/>
          <w:w w:val="95"/>
        </w:rPr>
        <w:t xml:space="preserve"> </w:t>
      </w:r>
      <w:r>
        <w:rPr>
          <w:w w:val="95"/>
        </w:rPr>
        <w:t xml:space="preserve">current </w:t>
      </w:r>
      <w:r>
        <w:t xml:space="preserve">communication channels </w:t>
      </w:r>
      <w:r>
        <w:rPr>
          <w:spacing w:val="-4"/>
        </w:rPr>
        <w:t>or</w:t>
      </w:r>
      <w:r>
        <w:rPr>
          <w:spacing w:val="20"/>
        </w:rPr>
        <w:t xml:space="preserve"> </w:t>
      </w:r>
      <w:r>
        <w:t>confusion.</w:t>
      </w:r>
    </w:p>
    <w:p w14:paraId="66466C01" w14:textId="77777777" w:rsidR="00B07A10" w:rsidRDefault="00785C94">
      <w:pPr>
        <w:pStyle w:val="Lijstalinea"/>
        <w:numPr>
          <w:ilvl w:val="2"/>
          <w:numId w:val="31"/>
        </w:numPr>
        <w:tabs>
          <w:tab w:val="left" w:pos="654"/>
        </w:tabs>
        <w:spacing w:before="163"/>
      </w:pPr>
      <w:r>
        <w:t>Only</w:t>
      </w:r>
      <w:r>
        <w:rPr>
          <w:spacing w:val="8"/>
        </w:rPr>
        <w:t xml:space="preserve"> </w:t>
      </w:r>
      <w:r>
        <w:t>recipients</w:t>
      </w:r>
    </w:p>
    <w:p w14:paraId="66466C02" w14:textId="77777777" w:rsidR="00B07A10" w:rsidRDefault="00B07A10">
      <w:pPr>
        <w:pStyle w:val="Plattetekst"/>
        <w:spacing w:before="4"/>
        <w:rPr>
          <w:sz w:val="24"/>
        </w:rPr>
      </w:pPr>
    </w:p>
    <w:p w14:paraId="66466C03" w14:textId="77777777" w:rsidR="00B07A10" w:rsidRDefault="00785C94">
      <w:pPr>
        <w:pStyle w:val="Lijstalinea"/>
        <w:numPr>
          <w:ilvl w:val="3"/>
          <w:numId w:val="31"/>
        </w:numPr>
        <w:tabs>
          <w:tab w:val="left" w:pos="1134"/>
        </w:tabs>
        <w:ind w:hanging="229"/>
      </w:pPr>
      <w:r>
        <w:t>Crew on vessels which are not</w:t>
      </w:r>
      <w:r>
        <w:rPr>
          <w:spacing w:val="37"/>
        </w:rPr>
        <w:t xml:space="preserve"> </w:t>
      </w:r>
      <w:r>
        <w:t>travelling.</w:t>
      </w:r>
    </w:p>
    <w:p w14:paraId="66466C04" w14:textId="77777777" w:rsidR="00B07A10" w:rsidRDefault="00B07A10">
      <w:pPr>
        <w:pStyle w:val="Plattetekst"/>
        <w:spacing w:before="4"/>
        <w:rPr>
          <w:sz w:val="24"/>
        </w:rPr>
      </w:pPr>
    </w:p>
    <w:p w14:paraId="66466C05" w14:textId="77777777" w:rsidR="00B07A10" w:rsidRDefault="00785C94">
      <w:pPr>
        <w:pStyle w:val="Lijstalinea"/>
        <w:numPr>
          <w:ilvl w:val="3"/>
          <w:numId w:val="31"/>
        </w:numPr>
        <w:tabs>
          <w:tab w:val="left" w:pos="1134"/>
        </w:tabs>
        <w:ind w:hanging="229"/>
      </w:pPr>
      <w:r>
        <w:t>Shipowners</w:t>
      </w:r>
      <w:r>
        <w:rPr>
          <w:spacing w:val="-8"/>
        </w:rPr>
        <w:t xml:space="preserve"> </w:t>
      </w:r>
      <w:r>
        <w:t>of</w:t>
      </w:r>
      <w:r>
        <w:rPr>
          <w:spacing w:val="-8"/>
        </w:rPr>
        <w:t xml:space="preserve"> </w:t>
      </w:r>
      <w:r>
        <w:t>unmanned</w:t>
      </w:r>
      <w:r>
        <w:rPr>
          <w:spacing w:val="-8"/>
        </w:rPr>
        <w:t xml:space="preserve"> </w:t>
      </w:r>
      <w:r>
        <w:t>vessels,</w:t>
      </w:r>
      <w:r>
        <w:rPr>
          <w:spacing w:val="-8"/>
        </w:rPr>
        <w:t xml:space="preserve"> </w:t>
      </w:r>
      <w:r>
        <w:t>monitoring</w:t>
      </w:r>
      <w:r>
        <w:rPr>
          <w:spacing w:val="-8"/>
        </w:rPr>
        <w:t xml:space="preserve"> </w:t>
      </w:r>
      <w:r>
        <w:t>vessel</w:t>
      </w:r>
      <w:r>
        <w:rPr>
          <w:spacing w:val="-8"/>
        </w:rPr>
        <w:t xml:space="preserve"> </w:t>
      </w:r>
      <w:r>
        <w:t>from</w:t>
      </w:r>
      <w:r>
        <w:rPr>
          <w:spacing w:val="-8"/>
        </w:rPr>
        <w:t xml:space="preserve"> </w:t>
      </w:r>
      <w:r>
        <w:t>a</w:t>
      </w:r>
      <w:r>
        <w:rPr>
          <w:spacing w:val="-8"/>
        </w:rPr>
        <w:t xml:space="preserve"> </w:t>
      </w:r>
      <w:r>
        <w:t>remote</w:t>
      </w:r>
      <w:r>
        <w:rPr>
          <w:spacing w:val="-8"/>
        </w:rPr>
        <w:t xml:space="preserve"> </w:t>
      </w:r>
      <w:r>
        <w:t>location.</w:t>
      </w:r>
    </w:p>
    <w:p w14:paraId="66466C06" w14:textId="77777777" w:rsidR="00B07A10" w:rsidRDefault="00B07A10">
      <w:pPr>
        <w:pStyle w:val="Plattetekst"/>
        <w:spacing w:before="4"/>
        <w:rPr>
          <w:sz w:val="24"/>
        </w:rPr>
      </w:pPr>
    </w:p>
    <w:p w14:paraId="66466C07" w14:textId="77777777" w:rsidR="00B07A10" w:rsidRDefault="00785C94">
      <w:pPr>
        <w:pStyle w:val="Lijstalinea"/>
        <w:numPr>
          <w:ilvl w:val="2"/>
          <w:numId w:val="31"/>
        </w:numPr>
        <w:tabs>
          <w:tab w:val="left" w:pos="654"/>
        </w:tabs>
      </w:pPr>
      <w:r>
        <w:t>Not within the scope of the</w:t>
      </w:r>
      <w:r>
        <w:rPr>
          <w:spacing w:val="48"/>
        </w:rPr>
        <w:t xml:space="preserve"> </w:t>
      </w:r>
      <w:r>
        <w:t>research</w:t>
      </w:r>
    </w:p>
    <w:p w14:paraId="66466C08" w14:textId="77777777" w:rsidR="00B07A10" w:rsidRDefault="00B07A10">
      <w:pPr>
        <w:pStyle w:val="Plattetekst"/>
        <w:spacing w:before="4"/>
        <w:rPr>
          <w:sz w:val="24"/>
        </w:rPr>
      </w:pPr>
    </w:p>
    <w:p w14:paraId="66466C09" w14:textId="77777777" w:rsidR="00B07A10" w:rsidRDefault="00785C94">
      <w:pPr>
        <w:pStyle w:val="Lijstalinea"/>
        <w:numPr>
          <w:ilvl w:val="3"/>
          <w:numId w:val="31"/>
        </w:numPr>
        <w:tabs>
          <w:tab w:val="left" w:pos="1134"/>
        </w:tabs>
        <w:ind w:hanging="229"/>
      </w:pPr>
      <w:r>
        <w:t>Vessel traffic</w:t>
      </w:r>
      <w:r>
        <w:rPr>
          <w:spacing w:val="17"/>
        </w:rPr>
        <w:t xml:space="preserve"> </w:t>
      </w:r>
      <w:r>
        <w:t>controllers</w:t>
      </w:r>
    </w:p>
    <w:p w14:paraId="66466C0A" w14:textId="77777777" w:rsidR="00B07A10" w:rsidRDefault="00B07A10">
      <w:pPr>
        <w:pStyle w:val="Plattetekst"/>
        <w:spacing w:before="4"/>
        <w:rPr>
          <w:sz w:val="24"/>
        </w:rPr>
      </w:pPr>
    </w:p>
    <w:p w14:paraId="66466C0B" w14:textId="77777777" w:rsidR="00B07A10" w:rsidRDefault="00785C94">
      <w:pPr>
        <w:pStyle w:val="Lijstalinea"/>
        <w:numPr>
          <w:ilvl w:val="3"/>
          <w:numId w:val="31"/>
        </w:numPr>
        <w:tabs>
          <w:tab w:val="left" w:pos="1134"/>
        </w:tabs>
        <w:ind w:hanging="229"/>
      </w:pPr>
      <w:r>
        <w:t>Crew which are in distress and require</w:t>
      </w:r>
      <w:r>
        <w:rPr>
          <w:spacing w:val="26"/>
        </w:rPr>
        <w:t xml:space="preserve"> </w:t>
      </w:r>
      <w:r>
        <w:t>assistance</w:t>
      </w:r>
    </w:p>
    <w:p w14:paraId="66466C0C" w14:textId="77777777" w:rsidR="00B07A10" w:rsidRDefault="00B07A10">
      <w:pPr>
        <w:sectPr w:rsidR="00B07A10">
          <w:pgSz w:w="11910" w:h="16840"/>
          <w:pgMar w:top="1060" w:right="280" w:bottom="280" w:left="1620" w:header="708" w:footer="708" w:gutter="0"/>
          <w:cols w:space="708"/>
        </w:sectPr>
      </w:pPr>
    </w:p>
    <w:p w14:paraId="66466C0D" w14:textId="77777777" w:rsidR="00B07A10" w:rsidRDefault="00785C94">
      <w:pPr>
        <w:tabs>
          <w:tab w:val="left" w:pos="5760"/>
        </w:tabs>
        <w:spacing w:before="47"/>
        <w:ind w:left="108"/>
        <w:rPr>
          <w:rFonts w:ascii="Trebuchet MS"/>
          <w:i/>
        </w:rPr>
      </w:pPr>
      <w:r>
        <w:lastRenderedPageBreak/>
        <w:t>74</w:t>
      </w:r>
      <w:r>
        <w:tab/>
      </w:r>
      <w:r>
        <w:rPr>
          <w:rFonts w:ascii="Trebuchet MS"/>
          <w:i/>
        </w:rPr>
        <w:t>CHAPTER 9.</w:t>
      </w:r>
      <w:r>
        <w:rPr>
          <w:rFonts w:ascii="Trebuchet MS"/>
          <w:i/>
          <w:spacing w:val="2"/>
        </w:rPr>
        <w:t xml:space="preserve"> </w:t>
      </w:r>
      <w:r>
        <w:rPr>
          <w:rFonts w:ascii="Trebuchet MS"/>
          <w:i/>
          <w:spacing w:val="-4"/>
        </w:rPr>
        <w:t>FOUNDATION</w:t>
      </w:r>
    </w:p>
    <w:p w14:paraId="66466C0E" w14:textId="77777777" w:rsidR="00B07A10" w:rsidRDefault="00B07A10">
      <w:pPr>
        <w:pStyle w:val="Plattetekst"/>
        <w:rPr>
          <w:rFonts w:ascii="Trebuchet MS"/>
          <w:i/>
        </w:rPr>
      </w:pPr>
    </w:p>
    <w:p w14:paraId="66466C0F" w14:textId="77777777" w:rsidR="00B07A10" w:rsidRDefault="00785C94">
      <w:pPr>
        <w:pStyle w:val="Kop4"/>
        <w:spacing w:before="142"/>
      </w:pPr>
      <w:r>
        <w:t>Goals</w:t>
      </w:r>
    </w:p>
    <w:p w14:paraId="66466C10" w14:textId="77777777" w:rsidR="00B07A10" w:rsidRDefault="00B07A10">
      <w:pPr>
        <w:pStyle w:val="Plattetekst"/>
        <w:rPr>
          <w:b/>
        </w:rPr>
      </w:pPr>
    </w:p>
    <w:p w14:paraId="66466C11" w14:textId="2E638D68" w:rsidR="00B07A10" w:rsidRDefault="00785C94">
      <w:pPr>
        <w:pStyle w:val="Plattetekst"/>
        <w:spacing w:before="191" w:line="348" w:lineRule="auto"/>
        <w:ind w:left="108" w:right="1444"/>
        <w:jc w:val="both"/>
      </w:pPr>
      <w:r>
        <w:t>The</w:t>
      </w:r>
      <w:r>
        <w:rPr>
          <w:spacing w:val="-11"/>
        </w:rPr>
        <w:t xml:space="preserve"> </w:t>
      </w:r>
      <w:r>
        <w:t>main</w:t>
      </w:r>
      <w:r>
        <w:rPr>
          <w:spacing w:val="-11"/>
        </w:rPr>
        <w:t xml:space="preserve"> </w:t>
      </w:r>
      <w:r>
        <w:t>goal</w:t>
      </w:r>
      <w:r>
        <w:rPr>
          <w:spacing w:val="-11"/>
        </w:rPr>
        <w:t xml:space="preserve"> </w:t>
      </w:r>
      <w:r>
        <w:t>is</w:t>
      </w:r>
      <w:r>
        <w:rPr>
          <w:spacing w:val="-11"/>
        </w:rPr>
        <w:t xml:space="preserve"> </w:t>
      </w:r>
      <w:r>
        <w:t>to</w:t>
      </w:r>
      <w:r>
        <w:rPr>
          <w:spacing w:val="-11"/>
        </w:rPr>
        <w:t xml:space="preserve"> </w:t>
      </w:r>
      <w:r>
        <w:t>ensure</w:t>
      </w:r>
      <w:r>
        <w:rPr>
          <w:spacing w:val="-11"/>
        </w:rPr>
        <w:t xml:space="preserve"> </w:t>
      </w:r>
      <w:r>
        <w:t>reliable</w:t>
      </w:r>
      <w:r>
        <w:rPr>
          <w:spacing w:val="-11"/>
        </w:rPr>
        <w:t xml:space="preserve"> </w:t>
      </w:r>
      <w:r>
        <w:t>sharing</w:t>
      </w:r>
      <w:r>
        <w:rPr>
          <w:spacing w:val="-11"/>
        </w:rPr>
        <w:t xml:space="preserve"> </w:t>
      </w:r>
      <w:r>
        <w:t>of</w:t>
      </w:r>
      <w:r>
        <w:rPr>
          <w:spacing w:val="-11"/>
        </w:rPr>
        <w:t xml:space="preserve"> </w:t>
      </w:r>
      <w:r>
        <w:t>information,</w:t>
      </w:r>
      <w:r>
        <w:rPr>
          <w:spacing w:val="-9"/>
        </w:rPr>
        <w:t xml:space="preserve"> </w:t>
      </w:r>
      <w:r>
        <w:t>without</w:t>
      </w:r>
      <w:r>
        <w:rPr>
          <w:spacing w:val="-11"/>
        </w:rPr>
        <w:t xml:space="preserve"> </w:t>
      </w:r>
      <w:r>
        <w:t>the</w:t>
      </w:r>
      <w:r>
        <w:rPr>
          <w:spacing w:val="-11"/>
        </w:rPr>
        <w:t xml:space="preserve"> </w:t>
      </w:r>
      <w:r>
        <w:t>risk</w:t>
      </w:r>
      <w:r>
        <w:rPr>
          <w:spacing w:val="-11"/>
        </w:rPr>
        <w:t xml:space="preserve"> </w:t>
      </w:r>
      <w:r>
        <w:t>for</w:t>
      </w:r>
      <w:r>
        <w:rPr>
          <w:spacing w:val="-11"/>
        </w:rPr>
        <w:t xml:space="preserve"> </w:t>
      </w:r>
      <w:r>
        <w:t>information overload</w:t>
      </w:r>
      <w:r>
        <w:rPr>
          <w:spacing w:val="-18"/>
        </w:rPr>
        <w:t xml:space="preserve"> </w:t>
      </w:r>
      <w:r>
        <w:rPr>
          <w:spacing w:val="-4"/>
        </w:rPr>
        <w:t>or</w:t>
      </w:r>
      <w:r>
        <w:rPr>
          <w:spacing w:val="-18"/>
        </w:rPr>
        <w:t xml:space="preserve"> </w:t>
      </w:r>
      <w:r>
        <w:t>misunderstanding,</w:t>
      </w:r>
      <w:r>
        <w:rPr>
          <w:spacing w:val="-14"/>
        </w:rPr>
        <w:t xml:space="preserve"> </w:t>
      </w:r>
      <w:r>
        <w:t>so</w:t>
      </w:r>
      <w:r>
        <w:rPr>
          <w:spacing w:val="-18"/>
        </w:rPr>
        <w:t xml:space="preserve"> </w:t>
      </w:r>
      <w:r>
        <w:t>that</w:t>
      </w:r>
      <w:r>
        <w:rPr>
          <w:spacing w:val="-18"/>
        </w:rPr>
        <w:t xml:space="preserve"> </w:t>
      </w:r>
      <w:r>
        <w:t>manned</w:t>
      </w:r>
      <w:r>
        <w:rPr>
          <w:spacing w:val="-17"/>
        </w:rPr>
        <w:t xml:space="preserve"> </w:t>
      </w:r>
      <w:r>
        <w:t>ships</w:t>
      </w:r>
      <w:r>
        <w:rPr>
          <w:spacing w:val="-18"/>
        </w:rPr>
        <w:t xml:space="preserve"> </w:t>
      </w:r>
      <w:r>
        <w:t>will</w:t>
      </w:r>
      <w:r>
        <w:rPr>
          <w:spacing w:val="-18"/>
        </w:rPr>
        <w:t xml:space="preserve"> </w:t>
      </w:r>
      <w:r>
        <w:t>trust</w:t>
      </w:r>
      <w:r>
        <w:rPr>
          <w:spacing w:val="-18"/>
        </w:rPr>
        <w:t xml:space="preserve"> </w:t>
      </w:r>
      <w:r>
        <w:t>unmanned</w:t>
      </w:r>
      <w:r>
        <w:rPr>
          <w:spacing w:val="-18"/>
        </w:rPr>
        <w:t xml:space="preserve"> </w:t>
      </w:r>
      <w:r>
        <w:t>ships</w:t>
      </w:r>
      <w:r>
        <w:rPr>
          <w:spacing w:val="-18"/>
        </w:rPr>
        <w:t xml:space="preserve"> </w:t>
      </w:r>
      <w:r>
        <w:t>to</w:t>
      </w:r>
      <w:r>
        <w:rPr>
          <w:spacing w:val="-17"/>
        </w:rPr>
        <w:t xml:space="preserve"> </w:t>
      </w:r>
      <w:r>
        <w:t>choose the</w:t>
      </w:r>
      <w:r>
        <w:rPr>
          <w:spacing w:val="-29"/>
        </w:rPr>
        <w:t xml:space="preserve"> </w:t>
      </w:r>
      <w:r>
        <w:t>right</w:t>
      </w:r>
      <w:r>
        <w:rPr>
          <w:spacing w:val="-29"/>
        </w:rPr>
        <w:t xml:space="preserve"> </w:t>
      </w:r>
      <w:r>
        <w:rPr>
          <w:spacing w:val="-3"/>
        </w:rPr>
        <w:t>strategy,</w:t>
      </w:r>
      <w:r>
        <w:rPr>
          <w:spacing w:val="-28"/>
        </w:rPr>
        <w:t xml:space="preserve"> </w:t>
      </w:r>
      <w:r>
        <w:t>as</w:t>
      </w:r>
      <w:r>
        <w:rPr>
          <w:spacing w:val="-29"/>
        </w:rPr>
        <w:t xml:space="preserve"> </w:t>
      </w:r>
      <w:r>
        <w:t>manned</w:t>
      </w:r>
      <w:r>
        <w:rPr>
          <w:spacing w:val="-29"/>
        </w:rPr>
        <w:t xml:space="preserve"> </w:t>
      </w:r>
      <w:r>
        <w:t>ships</w:t>
      </w:r>
      <w:r>
        <w:rPr>
          <w:spacing w:val="-29"/>
        </w:rPr>
        <w:t xml:space="preserve"> </w:t>
      </w:r>
      <w:r>
        <w:t>can</w:t>
      </w:r>
      <w:r>
        <w:rPr>
          <w:spacing w:val="-29"/>
        </w:rPr>
        <w:t xml:space="preserve"> </w:t>
      </w:r>
      <w:r>
        <w:rPr>
          <w:spacing w:val="1"/>
        </w:rPr>
        <w:t>be</w:t>
      </w:r>
      <w:r>
        <w:rPr>
          <w:spacing w:val="-29"/>
        </w:rPr>
        <w:t xml:space="preserve"> </w:t>
      </w:r>
      <w:r>
        <w:t>informed,</w:t>
      </w:r>
      <w:r>
        <w:rPr>
          <w:spacing w:val="-28"/>
        </w:rPr>
        <w:t xml:space="preserve"> </w:t>
      </w:r>
      <w:r>
        <w:t>using</w:t>
      </w:r>
      <w:r>
        <w:rPr>
          <w:spacing w:val="-29"/>
        </w:rPr>
        <w:t xml:space="preserve"> </w:t>
      </w:r>
      <w:r>
        <w:t>natural</w:t>
      </w:r>
      <w:r>
        <w:rPr>
          <w:spacing w:val="-29"/>
        </w:rPr>
        <w:t xml:space="preserve"> </w:t>
      </w:r>
      <w:r>
        <w:t>language</w:t>
      </w:r>
      <w:r>
        <w:rPr>
          <w:spacing w:val="-29"/>
        </w:rPr>
        <w:t xml:space="preserve"> </w:t>
      </w:r>
      <w:r>
        <w:t>describing</w:t>
      </w:r>
      <w:r>
        <w:rPr>
          <w:spacing w:val="-29"/>
        </w:rPr>
        <w:t xml:space="preserve"> </w:t>
      </w:r>
      <w:r>
        <w:t xml:space="preserve">the </w:t>
      </w:r>
      <w:r>
        <w:rPr>
          <w:w w:val="90"/>
        </w:rPr>
        <w:t xml:space="preserve">reasoning of unmanned vessels. During communication </w:t>
      </w:r>
      <w:del w:id="92" w:author="Tom Wever" w:date="2018-11-25T10:37:00Z">
        <w:r w:rsidDel="00920BFD">
          <w:rPr>
            <w:w w:val="90"/>
          </w:rPr>
          <w:delText xml:space="preserve">should </w:delText>
        </w:r>
      </w:del>
      <w:r>
        <w:rPr>
          <w:w w:val="90"/>
        </w:rPr>
        <w:t>manned vessels</w:t>
      </w:r>
      <w:ins w:id="93" w:author="Tom Wever" w:date="2018-11-25T10:37:00Z">
        <w:r w:rsidR="00920BFD" w:rsidRPr="00920BFD">
          <w:rPr>
            <w:w w:val="90"/>
          </w:rPr>
          <w:t xml:space="preserve"> </w:t>
        </w:r>
        <w:r w:rsidR="00920BFD">
          <w:rPr>
            <w:w w:val="90"/>
          </w:rPr>
          <w:t>should</w:t>
        </w:r>
      </w:ins>
      <w:r>
        <w:rPr>
          <w:w w:val="90"/>
        </w:rPr>
        <w:t xml:space="preserve"> only </w:t>
      </w:r>
      <w:r>
        <w:rPr>
          <w:spacing w:val="1"/>
          <w:w w:val="90"/>
        </w:rPr>
        <w:t>be</w:t>
      </w:r>
      <w:r>
        <w:rPr>
          <w:spacing w:val="-32"/>
          <w:w w:val="90"/>
        </w:rPr>
        <w:t xml:space="preserve"> </w:t>
      </w:r>
      <w:r>
        <w:rPr>
          <w:w w:val="90"/>
        </w:rPr>
        <w:t xml:space="preserve">updated </w:t>
      </w:r>
      <w:r>
        <w:t>when</w:t>
      </w:r>
      <w:r>
        <w:rPr>
          <w:spacing w:val="-22"/>
        </w:rPr>
        <w:t xml:space="preserve"> </w:t>
      </w:r>
      <w:r>
        <w:t>requested</w:t>
      </w:r>
      <w:r>
        <w:rPr>
          <w:spacing w:val="-22"/>
        </w:rPr>
        <w:t xml:space="preserve"> </w:t>
      </w:r>
      <w:r>
        <w:rPr>
          <w:spacing w:val="-4"/>
        </w:rPr>
        <w:t>or</w:t>
      </w:r>
      <w:r>
        <w:rPr>
          <w:spacing w:val="-22"/>
        </w:rPr>
        <w:t xml:space="preserve"> </w:t>
      </w:r>
      <w:r>
        <w:t>in</w:t>
      </w:r>
      <w:r>
        <w:rPr>
          <w:spacing w:val="-22"/>
        </w:rPr>
        <w:t xml:space="preserve"> </w:t>
      </w:r>
      <w:r>
        <w:t>case</w:t>
      </w:r>
      <w:r>
        <w:rPr>
          <w:spacing w:val="-22"/>
        </w:rPr>
        <w:t xml:space="preserve"> </w:t>
      </w:r>
      <w:r>
        <w:t>of</w:t>
      </w:r>
      <w:r>
        <w:rPr>
          <w:spacing w:val="-22"/>
        </w:rPr>
        <w:t xml:space="preserve"> </w:t>
      </w:r>
      <w:r>
        <w:t>an</w:t>
      </w:r>
      <w:r>
        <w:rPr>
          <w:spacing w:val="-22"/>
        </w:rPr>
        <w:t xml:space="preserve"> </w:t>
      </w:r>
      <w:r>
        <w:t>unusual</w:t>
      </w:r>
      <w:r>
        <w:rPr>
          <w:spacing w:val="-22"/>
        </w:rPr>
        <w:t xml:space="preserve"> </w:t>
      </w:r>
      <w:r>
        <w:t>activity</w:t>
      </w:r>
      <w:r>
        <w:rPr>
          <w:spacing w:val="-22"/>
        </w:rPr>
        <w:t xml:space="preserve"> </w:t>
      </w:r>
      <w:ins w:id="94" w:author="Tom Wever" w:date="2018-11-25T10:37:00Z">
        <w:r w:rsidR="00920BFD">
          <w:t>that</w:t>
        </w:r>
      </w:ins>
      <w:del w:id="95" w:author="Tom Wever" w:date="2018-11-25T10:37:00Z">
        <w:r w:rsidDel="00920BFD">
          <w:delText>which</w:delText>
        </w:r>
      </w:del>
      <w:r>
        <w:rPr>
          <w:spacing w:val="-22"/>
        </w:rPr>
        <w:t xml:space="preserve"> </w:t>
      </w:r>
      <w:r>
        <w:t>could</w:t>
      </w:r>
      <w:r>
        <w:rPr>
          <w:spacing w:val="-22"/>
        </w:rPr>
        <w:t xml:space="preserve"> </w:t>
      </w:r>
      <w:r>
        <w:t>affect</w:t>
      </w:r>
      <w:r>
        <w:rPr>
          <w:spacing w:val="-22"/>
        </w:rPr>
        <w:t xml:space="preserve"> </w:t>
      </w:r>
      <w:r>
        <w:t>their</w:t>
      </w:r>
      <w:r>
        <w:rPr>
          <w:spacing w:val="-22"/>
        </w:rPr>
        <w:t xml:space="preserve"> </w:t>
      </w:r>
      <w:r>
        <w:rPr>
          <w:spacing w:val="-3"/>
        </w:rPr>
        <w:t>strategy.</w:t>
      </w:r>
      <w:r>
        <w:t xml:space="preserve"> Manned </w:t>
      </w:r>
      <w:r>
        <w:rPr>
          <w:w w:val="95"/>
        </w:rPr>
        <w:t>vessels</w:t>
      </w:r>
      <w:r>
        <w:rPr>
          <w:spacing w:val="-31"/>
          <w:w w:val="95"/>
        </w:rPr>
        <w:t xml:space="preserve"> </w:t>
      </w:r>
      <w:r>
        <w:rPr>
          <w:w w:val="95"/>
        </w:rPr>
        <w:t>should</w:t>
      </w:r>
      <w:r>
        <w:rPr>
          <w:spacing w:val="-30"/>
          <w:w w:val="95"/>
        </w:rPr>
        <w:t xml:space="preserve"> </w:t>
      </w:r>
      <w:r>
        <w:rPr>
          <w:w w:val="95"/>
        </w:rPr>
        <w:t>thereby</w:t>
      </w:r>
      <w:r>
        <w:rPr>
          <w:spacing w:val="-31"/>
          <w:w w:val="95"/>
        </w:rPr>
        <w:t xml:space="preserve"> </w:t>
      </w:r>
      <w:r>
        <w:rPr>
          <w:spacing w:val="1"/>
          <w:w w:val="95"/>
        </w:rPr>
        <w:t>be</w:t>
      </w:r>
      <w:r>
        <w:rPr>
          <w:spacing w:val="-31"/>
          <w:w w:val="95"/>
        </w:rPr>
        <w:t xml:space="preserve"> </w:t>
      </w:r>
      <w:r>
        <w:rPr>
          <w:spacing w:val="-4"/>
          <w:w w:val="95"/>
        </w:rPr>
        <w:t>aware</w:t>
      </w:r>
      <w:r>
        <w:rPr>
          <w:spacing w:val="-31"/>
          <w:w w:val="95"/>
        </w:rPr>
        <w:t xml:space="preserve"> </w:t>
      </w:r>
      <w:r>
        <w:rPr>
          <w:w w:val="95"/>
        </w:rPr>
        <w:t>when</w:t>
      </w:r>
      <w:r>
        <w:rPr>
          <w:spacing w:val="-31"/>
          <w:w w:val="95"/>
        </w:rPr>
        <w:t xml:space="preserve"> </w:t>
      </w:r>
      <w:r>
        <w:rPr>
          <w:w w:val="95"/>
        </w:rPr>
        <w:t>unmanned</w:t>
      </w:r>
      <w:r>
        <w:rPr>
          <w:spacing w:val="-31"/>
          <w:w w:val="95"/>
        </w:rPr>
        <w:t xml:space="preserve"> </w:t>
      </w:r>
      <w:r>
        <w:rPr>
          <w:w w:val="95"/>
        </w:rPr>
        <w:t>vessels</w:t>
      </w:r>
      <w:r>
        <w:rPr>
          <w:spacing w:val="-31"/>
          <w:w w:val="95"/>
        </w:rPr>
        <w:t xml:space="preserve"> </w:t>
      </w:r>
      <w:r>
        <w:rPr>
          <w:w w:val="95"/>
        </w:rPr>
        <w:t>desire</w:t>
      </w:r>
      <w:r>
        <w:rPr>
          <w:spacing w:val="-31"/>
          <w:w w:val="95"/>
        </w:rPr>
        <w:t xml:space="preserve"> </w:t>
      </w:r>
      <w:r>
        <w:rPr>
          <w:w w:val="95"/>
        </w:rPr>
        <w:t>more</w:t>
      </w:r>
      <w:r>
        <w:rPr>
          <w:spacing w:val="-30"/>
          <w:w w:val="95"/>
        </w:rPr>
        <w:t xml:space="preserve"> </w:t>
      </w:r>
      <w:r>
        <w:rPr>
          <w:w w:val="95"/>
        </w:rPr>
        <w:t>information</w:t>
      </w:r>
      <w:r>
        <w:rPr>
          <w:spacing w:val="-31"/>
          <w:w w:val="95"/>
        </w:rPr>
        <w:t xml:space="preserve"> </w:t>
      </w:r>
      <w:r>
        <w:rPr>
          <w:w w:val="95"/>
        </w:rPr>
        <w:t>to</w:t>
      </w:r>
      <w:r>
        <w:rPr>
          <w:spacing w:val="-31"/>
          <w:w w:val="95"/>
        </w:rPr>
        <w:t xml:space="preserve"> </w:t>
      </w:r>
      <w:r>
        <w:rPr>
          <w:w w:val="95"/>
        </w:rPr>
        <w:t>decide</w:t>
      </w:r>
      <w:r>
        <w:rPr>
          <w:spacing w:val="-30"/>
          <w:w w:val="95"/>
        </w:rPr>
        <w:t xml:space="preserve"> </w:t>
      </w:r>
      <w:r>
        <w:rPr>
          <w:w w:val="95"/>
        </w:rPr>
        <w:t xml:space="preserve">on </w:t>
      </w:r>
      <w:r>
        <w:t>the</w:t>
      </w:r>
      <w:r>
        <w:rPr>
          <w:spacing w:val="-16"/>
        </w:rPr>
        <w:t xml:space="preserve"> </w:t>
      </w:r>
      <w:r>
        <w:t>right</w:t>
      </w:r>
      <w:r>
        <w:rPr>
          <w:spacing w:val="-16"/>
        </w:rPr>
        <w:t xml:space="preserve"> </w:t>
      </w:r>
      <w:r>
        <w:rPr>
          <w:spacing w:val="-3"/>
        </w:rPr>
        <w:t>strategy.</w:t>
      </w:r>
      <w:r>
        <w:rPr>
          <w:spacing w:val="2"/>
        </w:rPr>
        <w:t xml:space="preserve"> </w:t>
      </w:r>
      <w:r>
        <w:t>It</w:t>
      </w:r>
      <w:r>
        <w:rPr>
          <w:spacing w:val="-16"/>
        </w:rPr>
        <w:t xml:space="preserve"> </w:t>
      </w:r>
      <w:r w:rsidRPr="0055215D">
        <w:rPr>
          <w:w w:val="95"/>
          <w:rPrChange w:id="96" w:author="Tom Wever" w:date="2018-11-25T10:39:00Z">
            <w:rPr/>
          </w:rPrChange>
        </w:rPr>
        <w:t>might</w:t>
      </w:r>
      <w:r w:rsidRPr="0055215D">
        <w:rPr>
          <w:w w:val="95"/>
          <w:rPrChange w:id="97" w:author="Tom Wever" w:date="2018-11-25T10:39:00Z">
            <w:rPr>
              <w:spacing w:val="-16"/>
            </w:rPr>
          </w:rPrChange>
        </w:rPr>
        <w:t xml:space="preserve"> </w:t>
      </w:r>
      <w:r w:rsidRPr="0055215D">
        <w:rPr>
          <w:w w:val="95"/>
          <w:rPrChange w:id="98" w:author="Tom Wever" w:date="2018-11-25T10:39:00Z">
            <w:rPr>
              <w:spacing w:val="1"/>
            </w:rPr>
          </w:rPrChange>
        </w:rPr>
        <w:t>be</w:t>
      </w:r>
      <w:r w:rsidRPr="0055215D">
        <w:rPr>
          <w:w w:val="95"/>
          <w:rPrChange w:id="99" w:author="Tom Wever" w:date="2018-11-25T10:39:00Z">
            <w:rPr>
              <w:spacing w:val="-16"/>
            </w:rPr>
          </w:rPrChange>
        </w:rPr>
        <w:t xml:space="preserve"> </w:t>
      </w:r>
      <w:r w:rsidRPr="0055215D">
        <w:rPr>
          <w:w w:val="95"/>
          <w:rPrChange w:id="100" w:author="Tom Wever" w:date="2018-11-25T10:39:00Z">
            <w:rPr/>
          </w:rPrChange>
        </w:rPr>
        <w:t>possible</w:t>
      </w:r>
      <w:r w:rsidRPr="0055215D">
        <w:rPr>
          <w:w w:val="95"/>
          <w:rPrChange w:id="101" w:author="Tom Wever" w:date="2018-11-25T10:39:00Z">
            <w:rPr>
              <w:spacing w:val="-16"/>
            </w:rPr>
          </w:rPrChange>
        </w:rPr>
        <w:t xml:space="preserve"> </w:t>
      </w:r>
      <w:r w:rsidRPr="0055215D">
        <w:rPr>
          <w:w w:val="95"/>
          <w:rPrChange w:id="102" w:author="Tom Wever" w:date="2018-11-25T10:39:00Z">
            <w:rPr/>
          </w:rPrChange>
        </w:rPr>
        <w:t>to</w:t>
      </w:r>
      <w:r w:rsidRPr="0055215D">
        <w:rPr>
          <w:w w:val="95"/>
          <w:rPrChange w:id="103" w:author="Tom Wever" w:date="2018-11-25T10:39:00Z">
            <w:rPr>
              <w:spacing w:val="-16"/>
            </w:rPr>
          </w:rPrChange>
        </w:rPr>
        <w:t xml:space="preserve"> </w:t>
      </w:r>
      <w:r w:rsidRPr="0055215D">
        <w:rPr>
          <w:w w:val="95"/>
          <w:rPrChange w:id="104" w:author="Tom Wever" w:date="2018-11-25T10:39:00Z">
            <w:rPr/>
          </w:rPrChange>
        </w:rPr>
        <w:t>develop</w:t>
      </w:r>
      <w:r w:rsidRPr="0055215D">
        <w:rPr>
          <w:w w:val="95"/>
          <w:rPrChange w:id="105" w:author="Tom Wever" w:date="2018-11-25T10:39:00Z">
            <w:rPr>
              <w:spacing w:val="-16"/>
            </w:rPr>
          </w:rPrChange>
        </w:rPr>
        <w:t xml:space="preserve"> </w:t>
      </w:r>
      <w:r w:rsidRPr="0055215D">
        <w:rPr>
          <w:w w:val="95"/>
          <w:rPrChange w:id="106" w:author="Tom Wever" w:date="2018-11-25T10:39:00Z">
            <w:rPr/>
          </w:rPrChange>
        </w:rPr>
        <w:t>a</w:t>
      </w:r>
      <w:r w:rsidRPr="0055215D">
        <w:rPr>
          <w:w w:val="95"/>
          <w:rPrChange w:id="107" w:author="Tom Wever" w:date="2018-11-25T10:39:00Z">
            <w:rPr>
              <w:spacing w:val="-16"/>
            </w:rPr>
          </w:rPrChange>
        </w:rPr>
        <w:t xml:space="preserve"> </w:t>
      </w:r>
      <w:r w:rsidRPr="0055215D">
        <w:rPr>
          <w:w w:val="95"/>
          <w:rPrChange w:id="108" w:author="Tom Wever" w:date="2018-11-25T10:39:00Z">
            <w:rPr/>
          </w:rPrChange>
        </w:rPr>
        <w:t>protocol</w:t>
      </w:r>
      <w:r w:rsidRPr="0055215D">
        <w:rPr>
          <w:w w:val="95"/>
          <w:rPrChange w:id="109" w:author="Tom Wever" w:date="2018-11-25T10:39:00Z">
            <w:rPr>
              <w:spacing w:val="-16"/>
            </w:rPr>
          </w:rPrChange>
        </w:rPr>
        <w:t xml:space="preserve"> </w:t>
      </w:r>
      <w:r w:rsidRPr="0055215D">
        <w:rPr>
          <w:w w:val="95"/>
          <w:rPrChange w:id="110" w:author="Tom Wever" w:date="2018-11-25T10:39:00Z">
            <w:rPr/>
          </w:rPrChange>
        </w:rPr>
        <w:t>for</w:t>
      </w:r>
      <w:r w:rsidRPr="0055215D">
        <w:rPr>
          <w:w w:val="95"/>
          <w:rPrChange w:id="111" w:author="Tom Wever" w:date="2018-11-25T10:39:00Z">
            <w:rPr>
              <w:spacing w:val="-16"/>
            </w:rPr>
          </w:rPrChange>
        </w:rPr>
        <w:t xml:space="preserve"> </w:t>
      </w:r>
      <w:r w:rsidRPr="0055215D">
        <w:rPr>
          <w:w w:val="95"/>
          <w:rPrChange w:id="112" w:author="Tom Wever" w:date="2018-11-25T10:39:00Z">
            <w:rPr/>
          </w:rPrChange>
        </w:rPr>
        <w:t>communication</w:t>
      </w:r>
      <w:r w:rsidRPr="0055215D">
        <w:rPr>
          <w:w w:val="95"/>
          <w:rPrChange w:id="113" w:author="Tom Wever" w:date="2018-11-25T10:39:00Z">
            <w:rPr>
              <w:spacing w:val="-16"/>
            </w:rPr>
          </w:rPrChange>
        </w:rPr>
        <w:t xml:space="preserve"> </w:t>
      </w:r>
      <w:r w:rsidRPr="0055215D">
        <w:rPr>
          <w:w w:val="95"/>
          <w:rPrChange w:id="114" w:author="Tom Wever" w:date="2018-11-25T10:39:00Z">
            <w:rPr/>
          </w:rPrChange>
        </w:rPr>
        <w:t>with</w:t>
      </w:r>
      <w:r w:rsidRPr="0055215D">
        <w:rPr>
          <w:w w:val="95"/>
          <w:rPrChange w:id="115" w:author="Tom Wever" w:date="2018-11-25T10:39:00Z">
            <w:rPr>
              <w:spacing w:val="-16"/>
            </w:rPr>
          </w:rPrChange>
        </w:rPr>
        <w:t xml:space="preserve"> </w:t>
      </w:r>
      <w:r w:rsidRPr="0055215D">
        <w:rPr>
          <w:w w:val="95"/>
          <w:rPrChange w:id="116" w:author="Tom Wever" w:date="2018-11-25T10:39:00Z">
            <w:rPr/>
          </w:rPrChange>
        </w:rPr>
        <w:t xml:space="preserve">traffic </w:t>
      </w:r>
      <w:r>
        <w:rPr>
          <w:w w:val="95"/>
        </w:rPr>
        <w:t>controllers</w:t>
      </w:r>
      <w:r w:rsidRPr="0055215D">
        <w:rPr>
          <w:w w:val="95"/>
          <w:rPrChange w:id="117" w:author="Tom Wever" w:date="2018-11-25T10:39:00Z">
            <w:rPr>
              <w:spacing w:val="-13"/>
              <w:w w:val="95"/>
            </w:rPr>
          </w:rPrChange>
        </w:rPr>
        <w:t xml:space="preserve"> </w:t>
      </w:r>
      <w:r>
        <w:rPr>
          <w:w w:val="95"/>
        </w:rPr>
        <w:t>in</w:t>
      </w:r>
      <w:r w:rsidRPr="0055215D">
        <w:rPr>
          <w:w w:val="95"/>
          <w:rPrChange w:id="118" w:author="Tom Wever" w:date="2018-11-25T10:39:00Z">
            <w:rPr>
              <w:spacing w:val="-13"/>
              <w:w w:val="95"/>
            </w:rPr>
          </w:rPrChange>
        </w:rPr>
        <w:t xml:space="preserve"> </w:t>
      </w:r>
      <w:r>
        <w:rPr>
          <w:w w:val="95"/>
        </w:rPr>
        <w:t>later</w:t>
      </w:r>
      <w:r w:rsidRPr="0055215D">
        <w:rPr>
          <w:w w:val="95"/>
          <w:rPrChange w:id="119" w:author="Tom Wever" w:date="2018-11-25T10:39:00Z">
            <w:rPr>
              <w:spacing w:val="-13"/>
              <w:w w:val="95"/>
            </w:rPr>
          </w:rPrChange>
        </w:rPr>
        <w:t xml:space="preserve"> </w:t>
      </w:r>
      <w:r>
        <w:rPr>
          <w:w w:val="95"/>
        </w:rPr>
        <w:t>iterations,</w:t>
      </w:r>
      <w:r w:rsidRPr="0055215D">
        <w:rPr>
          <w:w w:val="95"/>
          <w:rPrChange w:id="120" w:author="Tom Wever" w:date="2018-11-25T10:39:00Z">
            <w:rPr>
              <w:spacing w:val="-13"/>
              <w:w w:val="95"/>
            </w:rPr>
          </w:rPrChange>
        </w:rPr>
        <w:t xml:space="preserve"> </w:t>
      </w:r>
      <w:r>
        <w:rPr>
          <w:w w:val="95"/>
        </w:rPr>
        <w:t>using</w:t>
      </w:r>
      <w:r w:rsidRPr="0055215D">
        <w:rPr>
          <w:w w:val="95"/>
          <w:rPrChange w:id="121" w:author="Tom Wever" w:date="2018-11-25T10:39:00Z">
            <w:rPr>
              <w:spacing w:val="-13"/>
              <w:w w:val="95"/>
            </w:rPr>
          </w:rPrChange>
        </w:rPr>
        <w:t xml:space="preserve"> </w:t>
      </w:r>
      <w:r>
        <w:rPr>
          <w:w w:val="95"/>
        </w:rPr>
        <w:t>the</w:t>
      </w:r>
      <w:r w:rsidRPr="0055215D">
        <w:rPr>
          <w:w w:val="95"/>
          <w:rPrChange w:id="122" w:author="Tom Wever" w:date="2018-11-25T10:39:00Z">
            <w:rPr>
              <w:spacing w:val="-13"/>
              <w:w w:val="95"/>
            </w:rPr>
          </w:rPrChange>
        </w:rPr>
        <w:t xml:space="preserve"> </w:t>
      </w:r>
      <w:r>
        <w:rPr>
          <w:w w:val="95"/>
        </w:rPr>
        <w:t>same</w:t>
      </w:r>
      <w:r w:rsidRPr="0055215D">
        <w:rPr>
          <w:w w:val="95"/>
          <w:rPrChange w:id="123" w:author="Tom Wever" w:date="2018-11-25T10:39:00Z">
            <w:rPr>
              <w:spacing w:val="-13"/>
              <w:w w:val="95"/>
            </w:rPr>
          </w:rPrChange>
        </w:rPr>
        <w:t xml:space="preserve"> </w:t>
      </w:r>
      <w:r>
        <w:rPr>
          <w:w w:val="95"/>
        </w:rPr>
        <w:t>philosophy.</w:t>
      </w:r>
      <w:r w:rsidRPr="0055215D">
        <w:rPr>
          <w:w w:val="95"/>
          <w:rPrChange w:id="124" w:author="Tom Wever" w:date="2018-11-25T10:39:00Z">
            <w:rPr>
              <w:spacing w:val="3"/>
              <w:w w:val="95"/>
            </w:rPr>
          </w:rPrChange>
        </w:rPr>
        <w:t xml:space="preserve"> </w:t>
      </w:r>
      <w:r>
        <w:rPr>
          <w:w w:val="95"/>
        </w:rPr>
        <w:t>This</w:t>
      </w:r>
      <w:r w:rsidRPr="0055215D">
        <w:rPr>
          <w:w w:val="95"/>
          <w:rPrChange w:id="125" w:author="Tom Wever" w:date="2018-11-25T10:39:00Z">
            <w:rPr>
              <w:spacing w:val="-13"/>
              <w:w w:val="95"/>
            </w:rPr>
          </w:rPrChange>
        </w:rPr>
        <w:t xml:space="preserve"> </w:t>
      </w:r>
      <w:r>
        <w:rPr>
          <w:w w:val="95"/>
        </w:rPr>
        <w:t>communication</w:t>
      </w:r>
      <w:r w:rsidRPr="0055215D">
        <w:rPr>
          <w:w w:val="95"/>
          <w:rPrChange w:id="126" w:author="Tom Wever" w:date="2018-11-25T10:39:00Z">
            <w:rPr>
              <w:spacing w:val="-13"/>
              <w:w w:val="95"/>
            </w:rPr>
          </w:rPrChange>
        </w:rPr>
        <w:t xml:space="preserve"> </w:t>
      </w:r>
      <w:r>
        <w:rPr>
          <w:w w:val="95"/>
        </w:rPr>
        <w:t>becomes</w:t>
      </w:r>
      <w:r w:rsidRPr="0055215D">
        <w:rPr>
          <w:w w:val="95"/>
          <w:rPrChange w:id="127" w:author="Tom Wever" w:date="2018-11-25T10:39:00Z">
            <w:rPr>
              <w:spacing w:val="-13"/>
              <w:w w:val="95"/>
            </w:rPr>
          </w:rPrChange>
        </w:rPr>
        <w:t xml:space="preserve"> </w:t>
      </w:r>
      <w:r>
        <w:rPr>
          <w:w w:val="95"/>
        </w:rPr>
        <w:t xml:space="preserve">more </w:t>
      </w:r>
      <w:r w:rsidRPr="0055215D">
        <w:rPr>
          <w:w w:val="95"/>
          <w:rPrChange w:id="128" w:author="Tom Wever" w:date="2018-11-25T10:39:00Z">
            <w:rPr/>
          </w:rPrChange>
        </w:rPr>
        <w:t>critical</w:t>
      </w:r>
      <w:r w:rsidRPr="0055215D">
        <w:rPr>
          <w:w w:val="95"/>
          <w:rPrChange w:id="129" w:author="Tom Wever" w:date="2018-11-25T10:39:00Z">
            <w:rPr>
              <w:spacing w:val="-40"/>
            </w:rPr>
          </w:rPrChange>
        </w:rPr>
        <w:t xml:space="preserve"> </w:t>
      </w:r>
      <w:r w:rsidRPr="0055215D">
        <w:rPr>
          <w:w w:val="95"/>
          <w:rPrChange w:id="130" w:author="Tom Wever" w:date="2018-11-25T10:39:00Z">
            <w:rPr/>
          </w:rPrChange>
        </w:rPr>
        <w:t>when</w:t>
      </w:r>
      <w:r w:rsidRPr="0055215D">
        <w:rPr>
          <w:w w:val="95"/>
          <w:rPrChange w:id="131" w:author="Tom Wever" w:date="2018-11-25T10:39:00Z">
            <w:rPr>
              <w:spacing w:val="-40"/>
            </w:rPr>
          </w:rPrChange>
        </w:rPr>
        <w:t xml:space="preserve"> </w:t>
      </w:r>
      <w:r w:rsidRPr="0055215D">
        <w:rPr>
          <w:w w:val="95"/>
          <w:rPrChange w:id="132" w:author="Tom Wever" w:date="2018-11-25T10:39:00Z">
            <w:rPr/>
          </w:rPrChange>
        </w:rPr>
        <w:t>the</w:t>
      </w:r>
      <w:r w:rsidRPr="0055215D">
        <w:rPr>
          <w:w w:val="95"/>
          <w:rPrChange w:id="133" w:author="Tom Wever" w:date="2018-11-25T10:39:00Z">
            <w:rPr>
              <w:spacing w:val="-40"/>
            </w:rPr>
          </w:rPrChange>
        </w:rPr>
        <w:t xml:space="preserve"> </w:t>
      </w:r>
      <w:r w:rsidRPr="0055215D">
        <w:rPr>
          <w:w w:val="95"/>
          <w:rPrChange w:id="134" w:author="Tom Wever" w:date="2018-11-25T10:39:00Z">
            <w:rPr/>
          </w:rPrChange>
        </w:rPr>
        <w:t>development</w:t>
      </w:r>
      <w:r w:rsidRPr="0055215D">
        <w:rPr>
          <w:w w:val="95"/>
          <w:rPrChange w:id="135" w:author="Tom Wever" w:date="2018-11-25T10:39:00Z">
            <w:rPr>
              <w:spacing w:val="-40"/>
            </w:rPr>
          </w:rPrChange>
        </w:rPr>
        <w:t xml:space="preserve"> </w:t>
      </w:r>
      <w:r w:rsidRPr="0055215D">
        <w:rPr>
          <w:w w:val="95"/>
          <w:rPrChange w:id="136" w:author="Tom Wever" w:date="2018-11-25T10:39:00Z">
            <w:rPr/>
          </w:rPrChange>
        </w:rPr>
        <w:t>of</w:t>
      </w:r>
      <w:r w:rsidRPr="0055215D">
        <w:rPr>
          <w:w w:val="95"/>
          <w:rPrChange w:id="137" w:author="Tom Wever" w:date="2018-11-25T10:39:00Z">
            <w:rPr>
              <w:spacing w:val="-40"/>
            </w:rPr>
          </w:rPrChange>
        </w:rPr>
        <w:t xml:space="preserve"> </w:t>
      </w:r>
      <w:r w:rsidRPr="0055215D">
        <w:rPr>
          <w:w w:val="95"/>
          <w:rPrChange w:id="138" w:author="Tom Wever" w:date="2018-11-25T10:39:00Z">
            <w:rPr/>
          </w:rPrChange>
        </w:rPr>
        <w:t>a</w:t>
      </w:r>
      <w:r w:rsidRPr="0055215D">
        <w:rPr>
          <w:w w:val="95"/>
          <w:rPrChange w:id="139" w:author="Tom Wever" w:date="2018-11-25T10:39:00Z">
            <w:rPr>
              <w:spacing w:val="-40"/>
            </w:rPr>
          </w:rPrChange>
        </w:rPr>
        <w:t xml:space="preserve"> </w:t>
      </w:r>
      <w:r w:rsidRPr="0055215D">
        <w:rPr>
          <w:w w:val="95"/>
          <w:rPrChange w:id="140" w:author="Tom Wever" w:date="2018-11-25T10:39:00Z">
            <w:rPr/>
          </w:rPrChange>
        </w:rPr>
        <w:t>new</w:t>
      </w:r>
      <w:r w:rsidRPr="0055215D">
        <w:rPr>
          <w:w w:val="95"/>
          <w:rPrChange w:id="141" w:author="Tom Wever" w:date="2018-11-25T10:39:00Z">
            <w:rPr>
              <w:spacing w:val="-40"/>
            </w:rPr>
          </w:rPrChange>
        </w:rPr>
        <w:t xml:space="preserve"> </w:t>
      </w:r>
      <w:del w:id="142" w:author="Tom Wever" w:date="2018-11-25T10:38:00Z">
        <w:r w:rsidRPr="0055215D" w:rsidDel="005D7219">
          <w:rPr>
            <w:w w:val="95"/>
            <w:rPrChange w:id="143" w:author="Tom Wever" w:date="2018-11-25T10:39:00Z">
              <w:rPr/>
            </w:rPrChange>
          </w:rPr>
          <w:delText>system</w:delText>
        </w:r>
        <w:r w:rsidRPr="0055215D" w:rsidDel="005D7219">
          <w:rPr>
            <w:w w:val="95"/>
            <w:rPrChange w:id="144" w:author="Tom Wever" w:date="2018-11-25T10:39:00Z">
              <w:rPr>
                <w:spacing w:val="-40"/>
              </w:rPr>
            </w:rPrChange>
          </w:rPr>
          <w:delText xml:space="preserve"> </w:delText>
        </w:r>
        <w:r w:rsidRPr="0055215D" w:rsidDel="005D7219">
          <w:rPr>
            <w:w w:val="95"/>
            <w:rPrChange w:id="145" w:author="Tom Wever" w:date="2018-11-25T10:39:00Z">
              <w:rPr/>
            </w:rPrChange>
          </w:rPr>
          <w:delText>for</w:delText>
        </w:r>
        <w:r w:rsidRPr="0055215D" w:rsidDel="005D7219">
          <w:rPr>
            <w:w w:val="95"/>
            <w:rPrChange w:id="146" w:author="Tom Wever" w:date="2018-11-25T10:39:00Z">
              <w:rPr>
                <w:spacing w:val="-40"/>
              </w:rPr>
            </w:rPrChange>
          </w:rPr>
          <w:delText xml:space="preserve"> </w:delText>
        </w:r>
      </w:del>
      <w:r w:rsidRPr="0055215D">
        <w:rPr>
          <w:w w:val="95"/>
          <w:rPrChange w:id="147" w:author="Tom Wever" w:date="2018-11-25T10:39:00Z">
            <w:rPr/>
          </w:rPrChange>
        </w:rPr>
        <w:t>traffic</w:t>
      </w:r>
      <w:r w:rsidRPr="0055215D">
        <w:rPr>
          <w:w w:val="95"/>
          <w:rPrChange w:id="148" w:author="Tom Wever" w:date="2018-11-25T10:39:00Z">
            <w:rPr>
              <w:spacing w:val="-40"/>
            </w:rPr>
          </w:rPrChange>
        </w:rPr>
        <w:t xml:space="preserve"> </w:t>
      </w:r>
      <w:r w:rsidRPr="0055215D">
        <w:rPr>
          <w:w w:val="95"/>
          <w:rPrChange w:id="149" w:author="Tom Wever" w:date="2018-11-25T10:39:00Z">
            <w:rPr/>
          </w:rPrChange>
        </w:rPr>
        <w:t>controller</w:t>
      </w:r>
      <w:ins w:id="150" w:author="Tom Wever" w:date="2018-11-25T10:39:00Z">
        <w:r w:rsidR="005D7219" w:rsidRPr="0055215D">
          <w:rPr>
            <w:w w:val="95"/>
            <w:rPrChange w:id="151" w:author="Tom Wever" w:date="2018-11-25T10:39:00Z">
              <w:rPr>
                <w:spacing w:val="-40"/>
              </w:rPr>
            </w:rPrChange>
          </w:rPr>
          <w:t xml:space="preserve"> </w:t>
        </w:r>
        <w:r w:rsidR="005D7219" w:rsidRPr="0055215D">
          <w:rPr>
            <w:w w:val="95"/>
            <w:rPrChange w:id="152" w:author="Tom Wever" w:date="2018-11-25T10:39:00Z">
              <w:rPr/>
            </w:rPrChange>
          </w:rPr>
          <w:t>system</w:t>
        </w:r>
        <w:r w:rsidR="005D7219" w:rsidRPr="0055215D">
          <w:rPr>
            <w:w w:val="95"/>
            <w:rPrChange w:id="153" w:author="Tom Wever" w:date="2018-11-25T10:39:00Z">
              <w:rPr>
                <w:spacing w:val="-40"/>
              </w:rPr>
            </w:rPrChange>
          </w:rPr>
          <w:t xml:space="preserve"> </w:t>
        </w:r>
        <w:r w:rsidR="005D7219" w:rsidRPr="0055215D">
          <w:rPr>
            <w:w w:val="95"/>
            <w:rPrChange w:id="154" w:author="Tom Wever" w:date="2018-11-25T10:39:00Z">
              <w:rPr/>
            </w:rPrChange>
          </w:rPr>
          <w:t>for</w:t>
        </w:r>
        <w:r w:rsidR="005D7219" w:rsidRPr="0055215D">
          <w:rPr>
            <w:w w:val="95"/>
            <w:rPrChange w:id="155" w:author="Tom Wever" w:date="2018-11-25T10:39:00Z">
              <w:rPr>
                <w:spacing w:val="-40"/>
              </w:rPr>
            </w:rPrChange>
          </w:rPr>
          <w:t xml:space="preserve"> </w:t>
        </w:r>
        <w:r w:rsidR="0055215D" w:rsidRPr="0055215D">
          <w:rPr>
            <w:w w:val="95"/>
            <w:rPrChange w:id="156" w:author="Tom Wever" w:date="2018-11-25T10:39:00Z">
              <w:rPr>
                <w:spacing w:val="-40"/>
              </w:rPr>
            </w:rPrChange>
          </w:rPr>
          <w:t>will</w:t>
        </w:r>
      </w:ins>
      <w:del w:id="157" w:author="Tom Wever" w:date="2018-11-25T10:39:00Z">
        <w:r w:rsidRPr="0055215D" w:rsidDel="005D7219">
          <w:rPr>
            <w:w w:val="95"/>
            <w:rPrChange w:id="158" w:author="Tom Wever" w:date="2018-11-25T10:39:00Z">
              <w:rPr/>
            </w:rPrChange>
          </w:rPr>
          <w:delText>s</w:delText>
        </w:r>
        <w:r w:rsidRPr="0055215D" w:rsidDel="005D7219">
          <w:rPr>
            <w:w w:val="95"/>
            <w:rPrChange w:id="159" w:author="Tom Wever" w:date="2018-11-25T10:39:00Z">
              <w:rPr>
                <w:spacing w:val="-40"/>
              </w:rPr>
            </w:rPrChange>
          </w:rPr>
          <w:delText xml:space="preserve"> </w:delText>
        </w:r>
        <w:r w:rsidRPr="0055215D" w:rsidDel="0055215D">
          <w:rPr>
            <w:w w:val="95"/>
            <w:rPrChange w:id="160" w:author="Tom Wever" w:date="2018-11-25T10:39:00Z">
              <w:rPr/>
            </w:rPrChange>
          </w:rPr>
          <w:delText>also</w:delText>
        </w:r>
      </w:del>
      <w:r w:rsidRPr="0055215D">
        <w:rPr>
          <w:w w:val="95"/>
          <w:rPrChange w:id="161" w:author="Tom Wever" w:date="2018-11-25T10:39:00Z">
            <w:rPr>
              <w:spacing w:val="-40"/>
            </w:rPr>
          </w:rPrChange>
        </w:rPr>
        <w:t xml:space="preserve"> </w:t>
      </w:r>
      <w:r w:rsidRPr="0055215D">
        <w:rPr>
          <w:w w:val="95"/>
          <w:rPrChange w:id="162" w:author="Tom Wever" w:date="2018-11-25T10:39:00Z">
            <w:rPr/>
          </w:rPrChange>
        </w:rPr>
        <w:t>takes</w:t>
      </w:r>
      <w:r w:rsidRPr="0055215D">
        <w:rPr>
          <w:w w:val="95"/>
          <w:rPrChange w:id="163" w:author="Tom Wever" w:date="2018-11-25T10:39:00Z">
            <w:rPr>
              <w:spacing w:val="-40"/>
            </w:rPr>
          </w:rPrChange>
        </w:rPr>
        <w:t xml:space="preserve"> </w:t>
      </w:r>
      <w:r w:rsidRPr="0055215D">
        <w:rPr>
          <w:w w:val="95"/>
          <w:rPrChange w:id="164" w:author="Tom Wever" w:date="2018-11-25T10:39:00Z">
            <w:rPr/>
          </w:rPrChange>
        </w:rPr>
        <w:t>too</w:t>
      </w:r>
      <w:r w:rsidRPr="0055215D">
        <w:rPr>
          <w:w w:val="95"/>
          <w:rPrChange w:id="165" w:author="Tom Wever" w:date="2018-11-25T10:39:00Z">
            <w:rPr>
              <w:spacing w:val="-40"/>
            </w:rPr>
          </w:rPrChange>
        </w:rPr>
        <w:t xml:space="preserve"> </w:t>
      </w:r>
      <w:r w:rsidRPr="0055215D">
        <w:rPr>
          <w:w w:val="95"/>
          <w:rPrChange w:id="166" w:author="Tom Wever" w:date="2018-11-25T10:39:00Z">
            <w:rPr/>
          </w:rPrChange>
        </w:rPr>
        <w:t>much</w:t>
      </w:r>
      <w:r w:rsidRPr="0055215D">
        <w:rPr>
          <w:w w:val="95"/>
          <w:rPrChange w:id="167" w:author="Tom Wever" w:date="2018-11-25T10:39:00Z">
            <w:rPr>
              <w:spacing w:val="-40"/>
            </w:rPr>
          </w:rPrChange>
        </w:rPr>
        <w:t xml:space="preserve"> </w:t>
      </w:r>
      <w:r w:rsidRPr="0055215D">
        <w:rPr>
          <w:w w:val="95"/>
          <w:rPrChange w:id="168" w:author="Tom Wever" w:date="2018-11-25T10:39:00Z">
            <w:rPr/>
          </w:rPrChange>
        </w:rPr>
        <w:t xml:space="preserve">time to develop </w:t>
      </w:r>
      <w:r w:rsidRPr="0055215D">
        <w:rPr>
          <w:w w:val="95"/>
          <w:rPrChange w:id="169" w:author="Tom Wever" w:date="2018-11-25T10:39:00Z">
            <w:rPr>
              <w:spacing w:val="-4"/>
            </w:rPr>
          </w:rPrChange>
        </w:rPr>
        <w:t>or</w:t>
      </w:r>
      <w:r w:rsidRPr="0055215D">
        <w:rPr>
          <w:w w:val="95"/>
          <w:rPrChange w:id="170" w:author="Tom Wever" w:date="2018-11-25T10:39:00Z">
            <w:rPr>
              <w:spacing w:val="26"/>
            </w:rPr>
          </w:rPrChange>
        </w:rPr>
        <w:t xml:space="preserve"> </w:t>
      </w:r>
      <w:r w:rsidRPr="0055215D">
        <w:rPr>
          <w:w w:val="95"/>
          <w:rPrChange w:id="171" w:author="Tom Wever" w:date="2018-11-25T10:39:00Z">
            <w:rPr/>
          </w:rPrChange>
        </w:rPr>
        <w:t>implement.</w:t>
      </w:r>
    </w:p>
    <w:p w14:paraId="66466C12" w14:textId="77777777" w:rsidR="00B07A10" w:rsidRDefault="00B07A10">
      <w:pPr>
        <w:pStyle w:val="Plattetekst"/>
      </w:pPr>
    </w:p>
    <w:p w14:paraId="66466C13" w14:textId="77777777" w:rsidR="00B07A10" w:rsidRDefault="00B07A10">
      <w:pPr>
        <w:pStyle w:val="Plattetekst"/>
        <w:spacing w:before="4"/>
        <w:rPr>
          <w:sz w:val="26"/>
        </w:rPr>
      </w:pPr>
    </w:p>
    <w:p w14:paraId="66466C14" w14:textId="77777777" w:rsidR="00B07A10" w:rsidRDefault="00785C94">
      <w:pPr>
        <w:pStyle w:val="Kop4"/>
      </w:pPr>
      <w:r>
        <w:t>Infeasible solutions</w:t>
      </w:r>
    </w:p>
    <w:p w14:paraId="66466C15" w14:textId="77777777" w:rsidR="00B07A10" w:rsidRDefault="00B07A10">
      <w:pPr>
        <w:pStyle w:val="Plattetekst"/>
        <w:rPr>
          <w:b/>
        </w:rPr>
      </w:pPr>
    </w:p>
    <w:p w14:paraId="66466C16" w14:textId="4A077D85" w:rsidR="00B07A10" w:rsidRDefault="00785C94">
      <w:pPr>
        <w:pStyle w:val="Plattetekst"/>
        <w:spacing w:before="192" w:line="348" w:lineRule="auto"/>
        <w:ind w:left="108" w:right="1445"/>
        <w:jc w:val="both"/>
      </w:pPr>
      <w:del w:id="172" w:author="Tom Wever" w:date="2018-11-25T10:41:00Z">
        <w:r w:rsidDel="003F2264">
          <w:delText>The</w:delText>
        </w:r>
        <w:r w:rsidDel="003F2264">
          <w:rPr>
            <w:spacing w:val="-25"/>
          </w:rPr>
          <w:delText xml:space="preserve"> </w:delText>
        </w:r>
        <w:r w:rsidDel="003F2264">
          <w:delText>easiest</w:delText>
        </w:r>
      </w:del>
      <w:ins w:id="173" w:author="Tom Wever" w:date="2018-11-25T10:41:00Z">
        <w:r w:rsidR="003F2264">
          <w:t>A logical</w:t>
        </w:r>
      </w:ins>
      <w:r>
        <w:rPr>
          <w:spacing w:val="-25"/>
        </w:rPr>
        <w:t xml:space="preserve"> </w:t>
      </w:r>
      <w:r>
        <w:t>solution</w:t>
      </w:r>
      <w:r>
        <w:rPr>
          <w:spacing w:val="-25"/>
        </w:rPr>
        <w:t xml:space="preserve"> </w:t>
      </w:r>
      <w:r>
        <w:t>for</w:t>
      </w:r>
      <w:r>
        <w:rPr>
          <w:spacing w:val="-25"/>
        </w:rPr>
        <w:t xml:space="preserve"> </w:t>
      </w:r>
      <w:r>
        <w:t>unmanned</w:t>
      </w:r>
      <w:r>
        <w:rPr>
          <w:spacing w:val="-25"/>
        </w:rPr>
        <w:t xml:space="preserve"> </w:t>
      </w:r>
      <w:r>
        <w:t>ships</w:t>
      </w:r>
      <w:r>
        <w:rPr>
          <w:spacing w:val="-25"/>
        </w:rPr>
        <w:t xml:space="preserve"> </w:t>
      </w:r>
      <w:r>
        <w:t>would</w:t>
      </w:r>
      <w:r>
        <w:rPr>
          <w:spacing w:val="-25"/>
        </w:rPr>
        <w:t xml:space="preserve"> </w:t>
      </w:r>
      <w:r>
        <w:rPr>
          <w:spacing w:val="1"/>
        </w:rPr>
        <w:t>be</w:t>
      </w:r>
      <w:r>
        <w:rPr>
          <w:spacing w:val="-25"/>
        </w:rPr>
        <w:t xml:space="preserve"> </w:t>
      </w:r>
      <w:r>
        <w:t>to</w:t>
      </w:r>
      <w:r>
        <w:rPr>
          <w:spacing w:val="-25"/>
        </w:rPr>
        <w:t xml:space="preserve"> </w:t>
      </w:r>
      <w:r>
        <w:t>install</w:t>
      </w:r>
      <w:r>
        <w:rPr>
          <w:spacing w:val="-25"/>
        </w:rPr>
        <w:t xml:space="preserve"> </w:t>
      </w:r>
      <w:r>
        <w:t>a</w:t>
      </w:r>
      <w:r>
        <w:rPr>
          <w:spacing w:val="-25"/>
        </w:rPr>
        <w:t xml:space="preserve"> </w:t>
      </w:r>
      <w:r>
        <w:t>new</w:t>
      </w:r>
      <w:r>
        <w:rPr>
          <w:spacing w:val="-25"/>
        </w:rPr>
        <w:t xml:space="preserve"> </w:t>
      </w:r>
      <w:r>
        <w:t>system</w:t>
      </w:r>
      <w:r>
        <w:rPr>
          <w:spacing w:val="-25"/>
        </w:rPr>
        <w:t xml:space="preserve"> </w:t>
      </w:r>
      <w:r>
        <w:t>on</w:t>
      </w:r>
      <w:r>
        <w:rPr>
          <w:spacing w:val="-25"/>
        </w:rPr>
        <w:t xml:space="preserve"> </w:t>
      </w:r>
      <w:r>
        <w:t>every</w:t>
      </w:r>
      <w:r>
        <w:rPr>
          <w:spacing w:val="-25"/>
        </w:rPr>
        <w:t xml:space="preserve"> </w:t>
      </w:r>
      <w:r>
        <w:t xml:space="preserve">vessel. </w:t>
      </w:r>
      <w:del w:id="174" w:author="Tom Wever" w:date="2018-11-25T10:41:00Z">
        <w:r w:rsidDel="009B7785">
          <w:delText>This</w:delText>
        </w:r>
        <w:r w:rsidDel="009B7785">
          <w:rPr>
            <w:spacing w:val="-10"/>
          </w:rPr>
          <w:delText xml:space="preserve"> </w:delText>
        </w:r>
        <w:r w:rsidDel="009B7785">
          <w:delText>is</w:delText>
        </w:r>
        <w:r w:rsidDel="009B7785">
          <w:rPr>
            <w:spacing w:val="-10"/>
          </w:rPr>
          <w:delText xml:space="preserve"> </w:delText>
        </w:r>
        <w:r w:rsidDel="009B7785">
          <w:delText>however</w:delText>
        </w:r>
        <w:r w:rsidDel="009B7785">
          <w:rPr>
            <w:spacing w:val="-10"/>
          </w:rPr>
          <w:delText xml:space="preserve"> </w:delText>
        </w:r>
        <w:r w:rsidDel="009B7785">
          <w:delText>not</w:delText>
        </w:r>
        <w:r w:rsidDel="009B7785">
          <w:rPr>
            <w:spacing w:val="-10"/>
          </w:rPr>
          <w:delText xml:space="preserve"> </w:delText>
        </w:r>
        <w:r w:rsidDel="009B7785">
          <w:delText>feasible</w:delText>
        </w:r>
        <w:r w:rsidDel="009B7785">
          <w:rPr>
            <w:spacing w:val="-10"/>
          </w:rPr>
          <w:delText xml:space="preserve"> </w:delText>
        </w:r>
        <w:r w:rsidDel="009B7785">
          <w:delText>as</w:delText>
        </w:r>
        <w:r w:rsidDel="009B7785">
          <w:rPr>
            <w:spacing w:val="-10"/>
          </w:rPr>
          <w:delText xml:space="preserve"> </w:delText>
        </w:r>
        <w:r w:rsidDel="009B7785">
          <w:delText>mentioned</w:delText>
        </w:r>
        <w:r w:rsidDel="009B7785">
          <w:rPr>
            <w:spacing w:val="-10"/>
          </w:rPr>
          <w:delText xml:space="preserve"> </w:delText>
        </w:r>
        <w:r w:rsidDel="009B7785">
          <w:delText>before.</w:delText>
        </w:r>
        <w:r w:rsidDel="009B7785">
          <w:rPr>
            <w:spacing w:val="26"/>
          </w:rPr>
          <w:delText xml:space="preserve"> </w:delText>
        </w:r>
      </w:del>
      <w:r>
        <w:rPr>
          <w:spacing w:val="-9"/>
        </w:rPr>
        <w:t>To</w:t>
      </w:r>
      <w:r>
        <w:rPr>
          <w:spacing w:val="-10"/>
        </w:rPr>
        <w:t xml:space="preserve"> </w:t>
      </w:r>
      <w:r>
        <w:t>implement</w:t>
      </w:r>
      <w:r>
        <w:rPr>
          <w:spacing w:val="-10"/>
        </w:rPr>
        <w:t xml:space="preserve"> </w:t>
      </w:r>
      <w:r>
        <w:t>this,</w:t>
      </w:r>
      <w:r>
        <w:rPr>
          <w:spacing w:val="-7"/>
        </w:rPr>
        <w:t xml:space="preserve"> </w:t>
      </w:r>
      <w:r>
        <w:t>it</w:t>
      </w:r>
      <w:r>
        <w:rPr>
          <w:spacing w:val="-10"/>
        </w:rPr>
        <w:t xml:space="preserve"> </w:t>
      </w:r>
      <w:r>
        <w:t>would</w:t>
      </w:r>
      <w:r>
        <w:rPr>
          <w:spacing w:val="-10"/>
        </w:rPr>
        <w:t xml:space="preserve"> </w:t>
      </w:r>
      <w:r>
        <w:t>mean</w:t>
      </w:r>
      <w:r>
        <w:rPr>
          <w:spacing w:val="-10"/>
        </w:rPr>
        <w:t xml:space="preserve"> </w:t>
      </w:r>
      <w:r>
        <w:t>that all</w:t>
      </w:r>
      <w:r>
        <w:rPr>
          <w:spacing w:val="-13"/>
        </w:rPr>
        <w:t xml:space="preserve"> </w:t>
      </w:r>
      <w:r>
        <w:t>ships</w:t>
      </w:r>
      <w:r>
        <w:rPr>
          <w:spacing w:val="-13"/>
        </w:rPr>
        <w:t xml:space="preserve"> </w:t>
      </w:r>
      <w:del w:id="175" w:author="Tom Wever" w:date="2018-11-25T10:41:00Z">
        <w:r w:rsidDel="009B7785">
          <w:delText>which</w:delText>
        </w:r>
      </w:del>
      <w:ins w:id="176" w:author="Tom Wever" w:date="2018-11-25T10:41:00Z">
        <w:r w:rsidR="009B7785">
          <w:t>that</w:t>
        </w:r>
      </w:ins>
      <w:r>
        <w:rPr>
          <w:spacing w:val="-13"/>
        </w:rPr>
        <w:t xml:space="preserve"> </w:t>
      </w:r>
      <w:r>
        <w:t>could</w:t>
      </w:r>
      <w:r>
        <w:rPr>
          <w:spacing w:val="-13"/>
        </w:rPr>
        <w:t xml:space="preserve"> </w:t>
      </w:r>
      <w:r>
        <w:t>encounter</w:t>
      </w:r>
      <w:r>
        <w:rPr>
          <w:spacing w:val="-13"/>
        </w:rPr>
        <w:t xml:space="preserve"> </w:t>
      </w:r>
      <w:r>
        <w:t>an</w:t>
      </w:r>
      <w:r>
        <w:rPr>
          <w:spacing w:val="-13"/>
        </w:rPr>
        <w:t xml:space="preserve"> </w:t>
      </w:r>
      <w:r>
        <w:t>unmanned</w:t>
      </w:r>
      <w:r>
        <w:rPr>
          <w:spacing w:val="-13"/>
        </w:rPr>
        <w:t xml:space="preserve"> </w:t>
      </w:r>
      <w:r>
        <w:t>ship</w:t>
      </w:r>
      <w:r>
        <w:rPr>
          <w:spacing w:val="-13"/>
        </w:rPr>
        <w:t xml:space="preserve"> </w:t>
      </w:r>
      <w:r>
        <w:t>will</w:t>
      </w:r>
      <w:r>
        <w:rPr>
          <w:spacing w:val="-13"/>
        </w:rPr>
        <w:t xml:space="preserve"> </w:t>
      </w:r>
      <w:r>
        <w:t>have</w:t>
      </w:r>
      <w:r>
        <w:rPr>
          <w:spacing w:val="-13"/>
        </w:rPr>
        <w:t xml:space="preserve"> </w:t>
      </w:r>
      <w:r>
        <w:t>to</w:t>
      </w:r>
      <w:r>
        <w:rPr>
          <w:spacing w:val="-13"/>
        </w:rPr>
        <w:t xml:space="preserve"> </w:t>
      </w:r>
      <w:r>
        <w:t>install</w:t>
      </w:r>
      <w:r>
        <w:rPr>
          <w:spacing w:val="-13"/>
        </w:rPr>
        <w:t xml:space="preserve"> </w:t>
      </w:r>
      <w:r>
        <w:t>this</w:t>
      </w:r>
      <w:del w:id="177" w:author="Tom Wever" w:date="2018-11-25T10:41:00Z">
        <w:r w:rsidDel="003F2264">
          <w:rPr>
            <w:spacing w:val="-13"/>
          </w:rPr>
          <w:delText xml:space="preserve"> </w:delText>
        </w:r>
        <w:r w:rsidDel="003F2264">
          <w:delText>too</w:delText>
        </w:r>
      </w:del>
      <w:r>
        <w:t>.</w:t>
      </w:r>
      <w:r>
        <w:rPr>
          <w:spacing w:val="12"/>
        </w:rPr>
        <w:t xml:space="preserve"> </w:t>
      </w:r>
      <w:r>
        <w:t>It</w:t>
      </w:r>
      <w:r>
        <w:rPr>
          <w:spacing w:val="-13"/>
        </w:rPr>
        <w:t xml:space="preserve"> </w:t>
      </w:r>
      <w:r>
        <w:t>might</w:t>
      </w:r>
      <w:r>
        <w:rPr>
          <w:spacing w:val="-13"/>
        </w:rPr>
        <w:t xml:space="preserve"> </w:t>
      </w:r>
      <w:r>
        <w:rPr>
          <w:spacing w:val="1"/>
        </w:rPr>
        <w:t xml:space="preserve">be </w:t>
      </w:r>
      <w:r>
        <w:t>possible</w:t>
      </w:r>
      <w:r>
        <w:rPr>
          <w:spacing w:val="-16"/>
        </w:rPr>
        <w:t xml:space="preserve"> </w:t>
      </w:r>
      <w:r>
        <w:t>to</w:t>
      </w:r>
      <w:r>
        <w:rPr>
          <w:spacing w:val="-16"/>
        </w:rPr>
        <w:t xml:space="preserve"> </w:t>
      </w:r>
      <w:r>
        <w:t>make</w:t>
      </w:r>
      <w:r>
        <w:rPr>
          <w:spacing w:val="-16"/>
        </w:rPr>
        <w:t xml:space="preserve"> </w:t>
      </w:r>
      <w:r>
        <w:t>it</w:t>
      </w:r>
      <w:r>
        <w:rPr>
          <w:spacing w:val="-16"/>
        </w:rPr>
        <w:t xml:space="preserve"> </w:t>
      </w:r>
      <w:r>
        <w:t>obligatory</w:t>
      </w:r>
      <w:r>
        <w:rPr>
          <w:spacing w:val="-16"/>
        </w:rPr>
        <w:t xml:space="preserve"> </w:t>
      </w:r>
      <w:r>
        <w:t>via</w:t>
      </w:r>
      <w:r>
        <w:rPr>
          <w:spacing w:val="-16"/>
        </w:rPr>
        <w:t xml:space="preserve"> </w:t>
      </w:r>
      <w:r>
        <w:t>regulations,</w:t>
      </w:r>
      <w:r>
        <w:rPr>
          <w:spacing w:val="-14"/>
        </w:rPr>
        <w:t xml:space="preserve"> </w:t>
      </w:r>
      <w:r>
        <w:t>which</w:t>
      </w:r>
      <w:r>
        <w:rPr>
          <w:spacing w:val="-16"/>
        </w:rPr>
        <w:t xml:space="preserve"> </w:t>
      </w:r>
      <w:r>
        <w:t>will</w:t>
      </w:r>
      <w:r>
        <w:rPr>
          <w:spacing w:val="-16"/>
        </w:rPr>
        <w:t xml:space="preserve"> </w:t>
      </w:r>
      <w:r>
        <w:t>cost</w:t>
      </w:r>
      <w:r>
        <w:rPr>
          <w:spacing w:val="-16"/>
        </w:rPr>
        <w:t xml:space="preserve"> </w:t>
      </w:r>
      <w:r>
        <w:t>much</w:t>
      </w:r>
      <w:r>
        <w:rPr>
          <w:spacing w:val="-16"/>
        </w:rPr>
        <w:t xml:space="preserve"> </w:t>
      </w:r>
      <w:del w:id="178" w:author="Tom Wever" w:date="2018-11-25T10:42:00Z">
        <w:r w:rsidDel="003F2264">
          <w:delText>more</w:delText>
        </w:r>
        <w:r w:rsidDel="003F2264">
          <w:rPr>
            <w:spacing w:val="-16"/>
          </w:rPr>
          <w:delText xml:space="preserve"> </w:delText>
        </w:r>
      </w:del>
      <w:r>
        <w:t>time</w:t>
      </w:r>
      <w:r>
        <w:rPr>
          <w:spacing w:val="-16"/>
        </w:rPr>
        <w:t xml:space="preserve"> </w:t>
      </w:r>
      <w:r>
        <w:t>and</w:t>
      </w:r>
      <w:r>
        <w:rPr>
          <w:spacing w:val="-16"/>
        </w:rPr>
        <w:t xml:space="preserve"> </w:t>
      </w:r>
      <w:r>
        <w:rPr>
          <w:spacing w:val="-4"/>
        </w:rPr>
        <w:t xml:space="preserve">money. </w:t>
      </w:r>
      <w:ins w:id="179" w:author="Tom Wever" w:date="2018-11-25T10:42:00Z">
        <w:r w:rsidR="003F2264">
          <w:rPr>
            <w:spacing w:val="-4"/>
          </w:rPr>
          <w:t xml:space="preserve">This might </w:t>
        </w:r>
      </w:ins>
      <w:del w:id="180" w:author="Tom Wever" w:date="2018-11-25T10:42:00Z">
        <w:r w:rsidDel="003F2264">
          <w:delText>Making</w:delText>
        </w:r>
      </w:del>
      <w:ins w:id="181" w:author="Tom Wever" w:date="2018-11-25T10:42:00Z">
        <w:r w:rsidR="003F2264">
          <w:t>delay</w:t>
        </w:r>
      </w:ins>
      <w:r>
        <w:rPr>
          <w:spacing w:val="-35"/>
        </w:rPr>
        <w:t xml:space="preserve"> </w:t>
      </w:r>
      <w:r>
        <w:t>the</w:t>
      </w:r>
      <w:r>
        <w:rPr>
          <w:spacing w:val="-35"/>
        </w:rPr>
        <w:t xml:space="preserve"> </w:t>
      </w:r>
      <w:r>
        <w:t>introduction</w:t>
      </w:r>
      <w:r>
        <w:rPr>
          <w:spacing w:val="-35"/>
        </w:rPr>
        <w:t xml:space="preserve"> </w:t>
      </w:r>
      <w:r>
        <w:t>of</w:t>
      </w:r>
      <w:r>
        <w:rPr>
          <w:spacing w:val="-35"/>
        </w:rPr>
        <w:t xml:space="preserve"> </w:t>
      </w:r>
      <w:r>
        <w:t>unmanned</w:t>
      </w:r>
      <w:r>
        <w:rPr>
          <w:spacing w:val="-35"/>
        </w:rPr>
        <w:t xml:space="preserve"> </w:t>
      </w:r>
      <w:r>
        <w:t>ships</w:t>
      </w:r>
      <w:r>
        <w:rPr>
          <w:spacing w:val="-35"/>
        </w:rPr>
        <w:t xml:space="preserve"> </w:t>
      </w:r>
      <w:ins w:id="182" w:author="Tom Wever" w:date="2018-11-25T10:42:00Z">
        <w:r w:rsidR="003F2264">
          <w:rPr>
            <w:spacing w:val="-4"/>
          </w:rPr>
          <w:t>significantly</w:t>
        </w:r>
      </w:ins>
      <w:del w:id="183" w:author="Tom Wever" w:date="2018-11-25T10:42:00Z">
        <w:r w:rsidDel="003F2264">
          <w:delText>less</w:delText>
        </w:r>
        <w:r w:rsidDel="003F2264">
          <w:rPr>
            <w:spacing w:val="-35"/>
          </w:rPr>
          <w:delText xml:space="preserve"> </w:delText>
        </w:r>
        <w:r w:rsidDel="003F2264">
          <w:rPr>
            <w:spacing w:val="-4"/>
          </w:rPr>
          <w:delText>likely</w:delText>
        </w:r>
      </w:del>
      <w:r>
        <w:rPr>
          <w:spacing w:val="-4"/>
        </w:rPr>
        <w:t>.</w:t>
      </w:r>
      <w:r>
        <w:rPr>
          <w:spacing w:val="-25"/>
        </w:rPr>
        <w:t xml:space="preserve"> </w:t>
      </w:r>
      <w:r>
        <w:t>Time</w:t>
      </w:r>
      <w:r>
        <w:rPr>
          <w:spacing w:val="-35"/>
        </w:rPr>
        <w:t xml:space="preserve"> </w:t>
      </w:r>
      <w:r>
        <w:t>and</w:t>
      </w:r>
      <w:r>
        <w:rPr>
          <w:spacing w:val="-35"/>
        </w:rPr>
        <w:t xml:space="preserve"> </w:t>
      </w:r>
      <w:r>
        <w:t>money</w:t>
      </w:r>
      <w:r>
        <w:rPr>
          <w:spacing w:val="-35"/>
        </w:rPr>
        <w:t xml:space="preserve"> </w:t>
      </w:r>
      <w:del w:id="184" w:author="Tom Wever" w:date="2018-11-25T10:42:00Z">
        <w:r w:rsidDel="003F2264">
          <w:delText>is</w:delText>
        </w:r>
      </w:del>
      <w:ins w:id="185" w:author="Tom Wever" w:date="2018-11-25T10:42:00Z">
        <w:r w:rsidR="003F2264">
          <w:t>are</w:t>
        </w:r>
      </w:ins>
      <w:r>
        <w:rPr>
          <w:spacing w:val="-35"/>
        </w:rPr>
        <w:t xml:space="preserve"> </w:t>
      </w:r>
      <w:r>
        <w:t>also</w:t>
      </w:r>
      <w:r>
        <w:rPr>
          <w:spacing w:val="-35"/>
        </w:rPr>
        <w:t xml:space="preserve"> </w:t>
      </w:r>
      <w:r>
        <w:t>the</w:t>
      </w:r>
      <w:r>
        <w:rPr>
          <w:spacing w:val="-35"/>
        </w:rPr>
        <w:t xml:space="preserve"> </w:t>
      </w:r>
      <w:r>
        <w:t>reason</w:t>
      </w:r>
      <w:r>
        <w:rPr>
          <w:spacing w:val="-35"/>
        </w:rPr>
        <w:t xml:space="preserve"> </w:t>
      </w:r>
      <w:r>
        <w:t>to use</w:t>
      </w:r>
      <w:r>
        <w:rPr>
          <w:spacing w:val="-34"/>
        </w:rPr>
        <w:t xml:space="preserve"> </w:t>
      </w:r>
      <w:r>
        <w:t>a</w:t>
      </w:r>
      <w:r>
        <w:rPr>
          <w:spacing w:val="-34"/>
        </w:rPr>
        <w:t xml:space="preserve"> </w:t>
      </w:r>
      <w:ins w:id="186" w:author="Tom Wever" w:date="2018-11-25T10:42:00Z">
        <w:r w:rsidR="003F2264">
          <w:t>N</w:t>
        </w:r>
      </w:ins>
      <w:del w:id="187" w:author="Tom Wever" w:date="2018-11-25T10:42:00Z">
        <w:r w:rsidDel="003F2264">
          <w:delText>N</w:delText>
        </w:r>
      </w:del>
      <w:r>
        <w:t>on-visual</w:t>
      </w:r>
      <w:r>
        <w:rPr>
          <w:spacing w:val="-34"/>
        </w:rPr>
        <w:t xml:space="preserve"> </w:t>
      </w:r>
      <w:r>
        <w:t>User</w:t>
      </w:r>
      <w:r>
        <w:rPr>
          <w:spacing w:val="-34"/>
        </w:rPr>
        <w:t xml:space="preserve"> </w:t>
      </w:r>
      <w:r>
        <w:t>Interface</w:t>
      </w:r>
      <w:r>
        <w:rPr>
          <w:spacing w:val="-34"/>
        </w:rPr>
        <w:t xml:space="preserve"> </w:t>
      </w:r>
      <w:r>
        <w:t>(no-UI),</w:t>
      </w:r>
      <w:r>
        <w:rPr>
          <w:spacing w:val="-34"/>
        </w:rPr>
        <w:t xml:space="preserve"> </w:t>
      </w:r>
      <w:r>
        <w:t>as</w:t>
      </w:r>
      <w:r>
        <w:rPr>
          <w:spacing w:val="-34"/>
        </w:rPr>
        <w:t xml:space="preserve"> </w:t>
      </w:r>
      <w:r>
        <w:t>a</w:t>
      </w:r>
      <w:r>
        <w:rPr>
          <w:spacing w:val="-34"/>
        </w:rPr>
        <w:t xml:space="preserve"> </w:t>
      </w:r>
      <w:r>
        <w:t>GUI</w:t>
      </w:r>
      <w:r>
        <w:rPr>
          <w:spacing w:val="-34"/>
        </w:rPr>
        <w:t xml:space="preserve"> </w:t>
      </w:r>
      <w:r>
        <w:t>will</w:t>
      </w:r>
      <w:r>
        <w:rPr>
          <w:spacing w:val="-34"/>
        </w:rPr>
        <w:t xml:space="preserve"> </w:t>
      </w:r>
      <w:r>
        <w:t>require</w:t>
      </w:r>
      <w:r>
        <w:rPr>
          <w:spacing w:val="-34"/>
        </w:rPr>
        <w:t xml:space="preserve"> </w:t>
      </w:r>
      <w:r>
        <w:t>new</w:t>
      </w:r>
      <w:r>
        <w:rPr>
          <w:spacing w:val="-34"/>
        </w:rPr>
        <w:t xml:space="preserve"> </w:t>
      </w:r>
      <w:r>
        <w:t>screens</w:t>
      </w:r>
      <w:r>
        <w:rPr>
          <w:spacing w:val="-34"/>
        </w:rPr>
        <w:t xml:space="preserve"> </w:t>
      </w:r>
      <w:r>
        <w:rPr>
          <w:spacing w:val="-4"/>
        </w:rPr>
        <w:t>or</w:t>
      </w:r>
      <w:r>
        <w:rPr>
          <w:spacing w:val="-34"/>
        </w:rPr>
        <w:t xml:space="preserve"> </w:t>
      </w:r>
      <w:r>
        <w:t>changes</w:t>
      </w:r>
      <w:r>
        <w:rPr>
          <w:spacing w:val="-34"/>
        </w:rPr>
        <w:t xml:space="preserve"> </w:t>
      </w:r>
      <w:r>
        <w:t>to</w:t>
      </w:r>
      <w:r>
        <w:rPr>
          <w:spacing w:val="-34"/>
        </w:rPr>
        <w:t xml:space="preserve"> </w:t>
      </w:r>
      <w:r>
        <w:t>the</w:t>
      </w:r>
      <w:bookmarkStart w:id="188" w:name="_bookmark0"/>
      <w:bookmarkEnd w:id="188"/>
      <w:r>
        <w:t xml:space="preserve"> ECDIS which </w:t>
      </w:r>
      <w:del w:id="189" w:author="Tom Wever" w:date="2018-11-25T10:43:00Z">
        <w:r w:rsidDel="001314B3">
          <w:delText xml:space="preserve">are </w:delText>
        </w:r>
      </w:del>
      <w:ins w:id="190" w:author="Tom Wever" w:date="2018-11-25T10:43:00Z">
        <w:r w:rsidR="001314B3">
          <w:t xml:space="preserve">is </w:t>
        </w:r>
      </w:ins>
      <w:r>
        <w:t>only possible when regulations are</w:t>
      </w:r>
      <w:r>
        <w:rPr>
          <w:spacing w:val="-9"/>
        </w:rPr>
        <w:t xml:space="preserve"> </w:t>
      </w:r>
      <w:r>
        <w:t>changed.</w:t>
      </w:r>
    </w:p>
    <w:p w14:paraId="66466C17" w14:textId="77777777" w:rsidR="00B07A10" w:rsidRDefault="00B07A10">
      <w:pPr>
        <w:pStyle w:val="Plattetekst"/>
      </w:pPr>
    </w:p>
    <w:p w14:paraId="66466C18" w14:textId="77777777" w:rsidR="00B07A10" w:rsidRDefault="00B07A10">
      <w:pPr>
        <w:pStyle w:val="Plattetekst"/>
      </w:pPr>
    </w:p>
    <w:p w14:paraId="66466C19" w14:textId="77777777" w:rsidR="00B07A10" w:rsidRDefault="00785C94">
      <w:pPr>
        <w:pStyle w:val="Kop2"/>
        <w:numPr>
          <w:ilvl w:val="1"/>
          <w:numId w:val="30"/>
        </w:numPr>
        <w:tabs>
          <w:tab w:val="left" w:pos="826"/>
          <w:tab w:val="left" w:pos="827"/>
        </w:tabs>
        <w:spacing w:before="139"/>
        <w:ind w:hanging="718"/>
      </w:pPr>
      <w:r>
        <w:t>Human</w:t>
      </w:r>
      <w:r>
        <w:rPr>
          <w:spacing w:val="25"/>
        </w:rPr>
        <w:t xml:space="preserve"> </w:t>
      </w:r>
      <w:r>
        <w:t>factors</w:t>
      </w:r>
    </w:p>
    <w:p w14:paraId="66466C1A" w14:textId="77777777" w:rsidR="00B07A10" w:rsidRDefault="00B07A10">
      <w:pPr>
        <w:pStyle w:val="Plattetekst"/>
        <w:rPr>
          <w:b/>
          <w:sz w:val="44"/>
        </w:rPr>
      </w:pPr>
    </w:p>
    <w:p w14:paraId="66466C1B" w14:textId="0674179B" w:rsidR="00B07A10" w:rsidRDefault="00785C94">
      <w:pPr>
        <w:pStyle w:val="Plattetekst"/>
        <w:ind w:left="108"/>
      </w:pPr>
      <w:r>
        <w:t xml:space="preserve">When designing technology, </w:t>
      </w:r>
      <w:del w:id="191" w:author="Tom Wever" w:date="2018-11-25T10:43:00Z">
        <w:r w:rsidDel="001314B3">
          <w:delText xml:space="preserve">there are </w:delText>
        </w:r>
      </w:del>
      <w:r>
        <w:t xml:space="preserve">two driving questions </w:t>
      </w:r>
      <w:ins w:id="192" w:author="Tom Wever" w:date="2018-11-25T10:43:00Z">
        <w:r w:rsidR="001314B3">
          <w:t xml:space="preserve">are crucial </w:t>
        </w:r>
      </w:ins>
      <w:r>
        <w:t>that need to be well-thought out:</w:t>
      </w:r>
    </w:p>
    <w:p w14:paraId="66466C1C" w14:textId="77777777" w:rsidR="00B07A10" w:rsidRDefault="00785C94">
      <w:pPr>
        <w:pStyle w:val="Plattetekst"/>
        <w:spacing w:before="113" w:line="348" w:lineRule="auto"/>
        <w:ind w:left="108" w:right="1446"/>
        <w:jc w:val="both"/>
      </w:pPr>
      <w:r>
        <w:t>(1)</w:t>
      </w:r>
      <w:r>
        <w:rPr>
          <w:spacing w:val="-16"/>
        </w:rPr>
        <w:t xml:space="preserve"> </w:t>
      </w:r>
      <w:r>
        <w:t>What</w:t>
      </w:r>
      <w:r>
        <w:rPr>
          <w:spacing w:val="-16"/>
        </w:rPr>
        <w:t xml:space="preserve"> </w:t>
      </w:r>
      <w:r>
        <w:t>tasks</w:t>
      </w:r>
      <w:r>
        <w:rPr>
          <w:spacing w:val="-16"/>
        </w:rPr>
        <w:t xml:space="preserve"> </w:t>
      </w:r>
      <w:r>
        <w:t>and/or</w:t>
      </w:r>
      <w:r>
        <w:rPr>
          <w:spacing w:val="-16"/>
        </w:rPr>
        <w:t xml:space="preserve"> </w:t>
      </w:r>
      <w:r>
        <w:t>values</w:t>
      </w:r>
      <w:r>
        <w:rPr>
          <w:spacing w:val="-16"/>
        </w:rPr>
        <w:t xml:space="preserve"> </w:t>
      </w:r>
      <w:r>
        <w:t>is</w:t>
      </w:r>
      <w:r>
        <w:rPr>
          <w:spacing w:val="-16"/>
        </w:rPr>
        <w:t xml:space="preserve"> </w:t>
      </w:r>
      <w:r>
        <w:t>the</w:t>
      </w:r>
      <w:r>
        <w:rPr>
          <w:spacing w:val="-16"/>
        </w:rPr>
        <w:t xml:space="preserve"> </w:t>
      </w:r>
      <w:r>
        <w:t>user</w:t>
      </w:r>
      <w:r>
        <w:rPr>
          <w:spacing w:val="-16"/>
        </w:rPr>
        <w:t xml:space="preserve"> </w:t>
      </w:r>
      <w:r>
        <w:t>trying</w:t>
      </w:r>
      <w:r>
        <w:rPr>
          <w:spacing w:val="-16"/>
        </w:rPr>
        <w:t xml:space="preserve"> </w:t>
      </w:r>
      <w:r>
        <w:t>to</w:t>
      </w:r>
      <w:r>
        <w:rPr>
          <w:spacing w:val="-16"/>
        </w:rPr>
        <w:t xml:space="preserve"> </w:t>
      </w:r>
      <w:r>
        <w:t>accomplish</w:t>
      </w:r>
      <w:r>
        <w:rPr>
          <w:spacing w:val="-16"/>
        </w:rPr>
        <w:t xml:space="preserve"> </w:t>
      </w:r>
      <w:r>
        <w:t>and</w:t>
      </w:r>
      <w:r>
        <w:rPr>
          <w:spacing w:val="-16"/>
        </w:rPr>
        <w:t xml:space="preserve"> </w:t>
      </w:r>
      <w:r>
        <w:t>how</w:t>
      </w:r>
      <w:r>
        <w:rPr>
          <w:spacing w:val="-16"/>
        </w:rPr>
        <w:t xml:space="preserve"> </w:t>
      </w:r>
      <w:r>
        <w:t>can</w:t>
      </w:r>
      <w:r>
        <w:rPr>
          <w:spacing w:val="-16"/>
        </w:rPr>
        <w:t xml:space="preserve"> </w:t>
      </w:r>
      <w:r>
        <w:t>the</w:t>
      </w:r>
      <w:r>
        <w:rPr>
          <w:spacing w:val="-16"/>
        </w:rPr>
        <w:t xml:space="preserve"> </w:t>
      </w:r>
      <w:r>
        <w:t>technology support</w:t>
      </w:r>
      <w:r>
        <w:rPr>
          <w:spacing w:val="-41"/>
        </w:rPr>
        <w:t xml:space="preserve"> </w:t>
      </w:r>
      <w:r>
        <w:t>the</w:t>
      </w:r>
      <w:r>
        <w:rPr>
          <w:spacing w:val="-41"/>
        </w:rPr>
        <w:t xml:space="preserve"> </w:t>
      </w:r>
      <w:r>
        <w:t>user</w:t>
      </w:r>
      <w:r>
        <w:rPr>
          <w:spacing w:val="-41"/>
        </w:rPr>
        <w:t xml:space="preserve"> </w:t>
      </w:r>
      <w:r>
        <w:t>in</w:t>
      </w:r>
      <w:r>
        <w:rPr>
          <w:spacing w:val="-41"/>
        </w:rPr>
        <w:t xml:space="preserve"> </w:t>
      </w:r>
      <w:r>
        <w:t>doing</w:t>
      </w:r>
      <w:r>
        <w:rPr>
          <w:spacing w:val="-41"/>
        </w:rPr>
        <w:t xml:space="preserve"> </w:t>
      </w:r>
      <w:proofErr w:type="gramStart"/>
      <w:r>
        <w:t>so?,</w:t>
      </w:r>
      <w:proofErr w:type="gramEnd"/>
      <w:r>
        <w:rPr>
          <w:spacing w:val="-40"/>
        </w:rPr>
        <w:t xml:space="preserve"> </w:t>
      </w:r>
      <w:r>
        <w:t>and</w:t>
      </w:r>
      <w:r>
        <w:rPr>
          <w:spacing w:val="-41"/>
        </w:rPr>
        <w:t xml:space="preserve"> </w:t>
      </w:r>
      <w:r>
        <w:t>(2)</w:t>
      </w:r>
      <w:r>
        <w:rPr>
          <w:spacing w:val="-41"/>
        </w:rPr>
        <w:t xml:space="preserve"> </w:t>
      </w:r>
      <w:r>
        <w:rPr>
          <w:spacing w:val="-3"/>
        </w:rPr>
        <w:t>How</w:t>
      </w:r>
      <w:r>
        <w:rPr>
          <w:spacing w:val="-41"/>
        </w:rPr>
        <w:t xml:space="preserve"> </w:t>
      </w:r>
      <w:r>
        <w:t>can</w:t>
      </w:r>
      <w:r>
        <w:rPr>
          <w:spacing w:val="-41"/>
        </w:rPr>
        <w:t xml:space="preserve"> </w:t>
      </w:r>
      <w:r>
        <w:t>the</w:t>
      </w:r>
      <w:r>
        <w:rPr>
          <w:spacing w:val="-41"/>
        </w:rPr>
        <w:t xml:space="preserve"> </w:t>
      </w:r>
      <w:r>
        <w:t>technology</w:t>
      </w:r>
      <w:r>
        <w:rPr>
          <w:spacing w:val="-41"/>
        </w:rPr>
        <w:t xml:space="preserve"> </w:t>
      </w:r>
      <w:r>
        <w:rPr>
          <w:spacing w:val="1"/>
        </w:rPr>
        <w:t>be</w:t>
      </w:r>
      <w:r>
        <w:rPr>
          <w:spacing w:val="-41"/>
        </w:rPr>
        <w:t xml:space="preserve"> </w:t>
      </w:r>
      <w:r>
        <w:t>designed</w:t>
      </w:r>
      <w:r>
        <w:rPr>
          <w:spacing w:val="-41"/>
        </w:rPr>
        <w:t xml:space="preserve"> </w:t>
      </w:r>
      <w:r>
        <w:t>such</w:t>
      </w:r>
      <w:r>
        <w:rPr>
          <w:spacing w:val="-41"/>
        </w:rPr>
        <w:t xml:space="preserve"> </w:t>
      </w:r>
      <w:r>
        <w:t>that</w:t>
      </w:r>
      <w:r>
        <w:rPr>
          <w:spacing w:val="-41"/>
        </w:rPr>
        <w:t xml:space="preserve"> </w:t>
      </w:r>
      <w:r>
        <w:t>the</w:t>
      </w:r>
      <w:r>
        <w:rPr>
          <w:spacing w:val="-41"/>
        </w:rPr>
        <w:t xml:space="preserve"> </w:t>
      </w:r>
      <w:r>
        <w:t xml:space="preserve">user can </w:t>
      </w:r>
      <w:r>
        <w:rPr>
          <w:spacing w:val="-4"/>
        </w:rPr>
        <w:t xml:space="preserve">work </w:t>
      </w:r>
      <w:r>
        <w:t>with the</w:t>
      </w:r>
      <w:r>
        <w:rPr>
          <w:spacing w:val="37"/>
        </w:rPr>
        <w:t xml:space="preserve"> </w:t>
      </w:r>
      <w:r>
        <w:t>technology?</w:t>
      </w:r>
    </w:p>
    <w:p w14:paraId="66466C1D" w14:textId="4E4BCCCE" w:rsidR="00B07A10" w:rsidRDefault="00785C94">
      <w:pPr>
        <w:pStyle w:val="Plattetekst"/>
        <w:spacing w:before="170" w:line="348" w:lineRule="auto"/>
        <w:ind w:left="108" w:right="1445"/>
        <w:jc w:val="both"/>
      </w:pPr>
      <w:r>
        <w:rPr>
          <w:w w:val="95"/>
        </w:rPr>
        <w:t>The</w:t>
      </w:r>
      <w:r>
        <w:rPr>
          <w:spacing w:val="-9"/>
          <w:w w:val="95"/>
        </w:rPr>
        <w:t xml:space="preserve"> </w:t>
      </w:r>
      <w:r>
        <w:rPr>
          <w:w w:val="95"/>
        </w:rPr>
        <w:t>Human</w:t>
      </w:r>
      <w:r>
        <w:rPr>
          <w:spacing w:val="-9"/>
          <w:w w:val="95"/>
        </w:rPr>
        <w:t xml:space="preserve"> </w:t>
      </w:r>
      <w:r>
        <w:rPr>
          <w:w w:val="95"/>
        </w:rPr>
        <w:t>Factors</w:t>
      </w:r>
      <w:r>
        <w:rPr>
          <w:spacing w:val="-9"/>
          <w:w w:val="95"/>
        </w:rPr>
        <w:t xml:space="preserve"> </w:t>
      </w:r>
      <w:r>
        <w:rPr>
          <w:w w:val="95"/>
        </w:rPr>
        <w:t>segment</w:t>
      </w:r>
      <w:r>
        <w:rPr>
          <w:spacing w:val="-9"/>
          <w:w w:val="95"/>
        </w:rPr>
        <w:t xml:space="preserve"> </w:t>
      </w:r>
      <w:r>
        <w:rPr>
          <w:w w:val="95"/>
        </w:rPr>
        <w:t>of</w:t>
      </w:r>
      <w:r>
        <w:rPr>
          <w:spacing w:val="-9"/>
          <w:w w:val="95"/>
        </w:rPr>
        <w:t xml:space="preserve"> </w:t>
      </w:r>
      <w:r>
        <w:rPr>
          <w:w w:val="95"/>
        </w:rPr>
        <w:t>the</w:t>
      </w:r>
      <w:r>
        <w:rPr>
          <w:spacing w:val="-8"/>
          <w:w w:val="95"/>
        </w:rPr>
        <w:t xml:space="preserve"> </w:t>
      </w:r>
      <w:proofErr w:type="spellStart"/>
      <w:r>
        <w:rPr>
          <w:w w:val="95"/>
        </w:rPr>
        <w:t>sCE</w:t>
      </w:r>
      <w:proofErr w:type="spellEnd"/>
      <w:r>
        <w:rPr>
          <w:spacing w:val="-9"/>
          <w:w w:val="95"/>
        </w:rPr>
        <w:t xml:space="preserve"> </w:t>
      </w:r>
      <w:r>
        <w:rPr>
          <w:w w:val="95"/>
        </w:rPr>
        <w:t>method</w:t>
      </w:r>
      <w:r>
        <w:rPr>
          <w:spacing w:val="-9"/>
          <w:w w:val="95"/>
        </w:rPr>
        <w:t xml:space="preserve"> </w:t>
      </w:r>
      <w:r>
        <w:rPr>
          <w:w w:val="95"/>
        </w:rPr>
        <w:t>describes</w:t>
      </w:r>
      <w:r>
        <w:rPr>
          <w:spacing w:val="-9"/>
          <w:w w:val="95"/>
        </w:rPr>
        <w:t xml:space="preserve"> </w:t>
      </w:r>
      <w:r>
        <w:rPr>
          <w:w w:val="95"/>
        </w:rPr>
        <w:t>the</w:t>
      </w:r>
      <w:r>
        <w:rPr>
          <w:spacing w:val="-9"/>
          <w:w w:val="95"/>
        </w:rPr>
        <w:t xml:space="preserve"> </w:t>
      </w:r>
      <w:r>
        <w:rPr>
          <w:w w:val="95"/>
        </w:rPr>
        <w:t>available</w:t>
      </w:r>
      <w:r>
        <w:rPr>
          <w:spacing w:val="-9"/>
          <w:w w:val="95"/>
        </w:rPr>
        <w:t xml:space="preserve"> </w:t>
      </w:r>
      <w:r>
        <w:rPr>
          <w:w w:val="95"/>
        </w:rPr>
        <w:t>relevant</w:t>
      </w:r>
      <w:r>
        <w:rPr>
          <w:spacing w:val="-9"/>
          <w:w w:val="95"/>
        </w:rPr>
        <w:t xml:space="preserve"> </w:t>
      </w:r>
      <w:r>
        <w:rPr>
          <w:w w:val="95"/>
        </w:rPr>
        <w:t>knowledge about, for instance, human cognition, performance, task support, learning, human-machine interaction,</w:t>
      </w:r>
      <w:r>
        <w:rPr>
          <w:spacing w:val="-8"/>
          <w:w w:val="95"/>
        </w:rPr>
        <w:t xml:space="preserve"> </w:t>
      </w:r>
      <w:r>
        <w:rPr>
          <w:w w:val="95"/>
        </w:rPr>
        <w:t>ergonomics,</w:t>
      </w:r>
      <w:r>
        <w:rPr>
          <w:spacing w:val="-8"/>
          <w:w w:val="95"/>
        </w:rPr>
        <w:t xml:space="preserve"> </w:t>
      </w:r>
      <w:r>
        <w:rPr>
          <w:w w:val="95"/>
        </w:rPr>
        <w:t>etc.</w:t>
      </w:r>
      <w:r>
        <w:rPr>
          <w:spacing w:val="8"/>
          <w:w w:val="95"/>
        </w:rPr>
        <w:t xml:space="preserve"> </w:t>
      </w:r>
      <w:r>
        <w:rPr>
          <w:w w:val="95"/>
        </w:rPr>
        <w:t>Note</w:t>
      </w:r>
      <w:r>
        <w:rPr>
          <w:spacing w:val="-9"/>
          <w:w w:val="95"/>
        </w:rPr>
        <w:t xml:space="preserve"> </w:t>
      </w:r>
      <w:r>
        <w:rPr>
          <w:w w:val="95"/>
        </w:rPr>
        <w:t>that</w:t>
      </w:r>
      <w:r>
        <w:rPr>
          <w:spacing w:val="-8"/>
          <w:w w:val="95"/>
        </w:rPr>
        <w:t xml:space="preserve"> </w:t>
      </w:r>
      <w:r>
        <w:rPr>
          <w:spacing w:val="-4"/>
          <w:w w:val="95"/>
        </w:rPr>
        <w:t>we</w:t>
      </w:r>
      <w:r>
        <w:rPr>
          <w:spacing w:val="-9"/>
          <w:w w:val="95"/>
        </w:rPr>
        <w:t xml:space="preserve"> </w:t>
      </w:r>
      <w:del w:id="193" w:author="Tom Wever" w:date="2018-11-25T10:44:00Z">
        <w:r w:rsidDel="00480153">
          <w:rPr>
            <w:w w:val="95"/>
          </w:rPr>
          <w:delText>emphasise</w:delText>
        </w:r>
      </w:del>
      <w:ins w:id="194" w:author="Tom Wever" w:date="2018-11-25T10:44:00Z">
        <w:r w:rsidR="00480153">
          <w:rPr>
            <w:w w:val="95"/>
          </w:rPr>
          <w:t>emphasize</w:t>
        </w:r>
      </w:ins>
      <w:r>
        <w:rPr>
          <w:spacing w:val="-8"/>
          <w:w w:val="95"/>
        </w:rPr>
        <w:t xml:space="preserve"> </w:t>
      </w:r>
      <w:r>
        <w:rPr>
          <w:w w:val="95"/>
        </w:rPr>
        <w:t>that</w:t>
      </w:r>
      <w:r>
        <w:rPr>
          <w:spacing w:val="-9"/>
          <w:w w:val="95"/>
        </w:rPr>
        <w:t xml:space="preserve"> </w:t>
      </w:r>
      <w:r>
        <w:rPr>
          <w:w w:val="95"/>
        </w:rPr>
        <w:t>this</w:t>
      </w:r>
      <w:r>
        <w:rPr>
          <w:spacing w:val="-9"/>
          <w:w w:val="95"/>
        </w:rPr>
        <w:t xml:space="preserve"> </w:t>
      </w:r>
      <w:r>
        <w:rPr>
          <w:w w:val="95"/>
        </w:rPr>
        <w:t>knowledge</w:t>
      </w:r>
      <w:r>
        <w:rPr>
          <w:spacing w:val="-9"/>
          <w:w w:val="95"/>
        </w:rPr>
        <w:t xml:space="preserve"> </w:t>
      </w:r>
      <w:r>
        <w:rPr>
          <w:w w:val="95"/>
        </w:rPr>
        <w:t>should</w:t>
      </w:r>
      <w:r>
        <w:rPr>
          <w:spacing w:val="-9"/>
          <w:w w:val="95"/>
        </w:rPr>
        <w:t xml:space="preserve"> </w:t>
      </w:r>
      <w:r>
        <w:rPr>
          <w:spacing w:val="1"/>
          <w:w w:val="95"/>
        </w:rPr>
        <w:t>be</w:t>
      </w:r>
      <w:r>
        <w:rPr>
          <w:spacing w:val="-8"/>
          <w:w w:val="95"/>
        </w:rPr>
        <w:t xml:space="preserve"> </w:t>
      </w:r>
      <w:r>
        <w:rPr>
          <w:w w:val="95"/>
        </w:rPr>
        <w:t>relevant for</w:t>
      </w:r>
      <w:r>
        <w:rPr>
          <w:spacing w:val="-10"/>
          <w:w w:val="95"/>
        </w:rPr>
        <w:t xml:space="preserve"> </w:t>
      </w:r>
      <w:r>
        <w:rPr>
          <w:w w:val="95"/>
        </w:rPr>
        <w:t>the</w:t>
      </w:r>
      <w:r>
        <w:rPr>
          <w:spacing w:val="-10"/>
          <w:w w:val="95"/>
        </w:rPr>
        <w:t xml:space="preserve"> </w:t>
      </w:r>
      <w:r>
        <w:rPr>
          <w:w w:val="95"/>
        </w:rPr>
        <w:t>problem</w:t>
      </w:r>
      <w:r>
        <w:rPr>
          <w:spacing w:val="-10"/>
          <w:w w:val="95"/>
        </w:rPr>
        <w:t xml:space="preserve"> </w:t>
      </w:r>
      <w:r>
        <w:rPr>
          <w:w w:val="95"/>
        </w:rPr>
        <w:t>and</w:t>
      </w:r>
      <w:r>
        <w:rPr>
          <w:spacing w:val="-10"/>
          <w:w w:val="95"/>
        </w:rPr>
        <w:t xml:space="preserve"> </w:t>
      </w:r>
      <w:r>
        <w:rPr>
          <w:w w:val="95"/>
        </w:rPr>
        <w:t>its</w:t>
      </w:r>
      <w:r>
        <w:rPr>
          <w:spacing w:val="-10"/>
          <w:w w:val="95"/>
        </w:rPr>
        <w:t xml:space="preserve"> </w:t>
      </w:r>
      <w:r>
        <w:rPr>
          <w:w w:val="95"/>
        </w:rPr>
        <w:t>design</w:t>
      </w:r>
      <w:r>
        <w:rPr>
          <w:spacing w:val="-10"/>
          <w:w w:val="95"/>
        </w:rPr>
        <w:t xml:space="preserve"> </w:t>
      </w:r>
      <w:r>
        <w:rPr>
          <w:w w:val="95"/>
        </w:rPr>
        <w:t>solution:</w:t>
      </w:r>
      <w:r>
        <w:rPr>
          <w:spacing w:val="8"/>
          <w:w w:val="95"/>
        </w:rPr>
        <w:t xml:space="preserve"> </w:t>
      </w:r>
      <w:r>
        <w:rPr>
          <w:w w:val="95"/>
        </w:rPr>
        <w:t>the</w:t>
      </w:r>
      <w:r>
        <w:rPr>
          <w:spacing w:val="-10"/>
          <w:w w:val="95"/>
        </w:rPr>
        <w:t xml:space="preserve"> </w:t>
      </w:r>
      <w:r>
        <w:rPr>
          <w:w w:val="95"/>
        </w:rPr>
        <w:t>knowledge</w:t>
      </w:r>
      <w:r>
        <w:rPr>
          <w:spacing w:val="-10"/>
          <w:w w:val="95"/>
        </w:rPr>
        <w:t xml:space="preserve"> </w:t>
      </w:r>
      <w:r>
        <w:rPr>
          <w:w w:val="95"/>
        </w:rPr>
        <w:t>described</w:t>
      </w:r>
      <w:r>
        <w:rPr>
          <w:spacing w:val="-10"/>
          <w:w w:val="95"/>
        </w:rPr>
        <w:t xml:space="preserve"> </w:t>
      </w:r>
      <w:r>
        <w:rPr>
          <w:w w:val="95"/>
        </w:rPr>
        <w:t>here</w:t>
      </w:r>
      <w:r>
        <w:rPr>
          <w:spacing w:val="-10"/>
          <w:w w:val="95"/>
        </w:rPr>
        <w:t xml:space="preserve"> </w:t>
      </w:r>
      <w:r>
        <w:rPr>
          <w:w w:val="95"/>
        </w:rPr>
        <w:t>should</w:t>
      </w:r>
      <w:r>
        <w:rPr>
          <w:spacing w:val="-10"/>
          <w:w w:val="95"/>
        </w:rPr>
        <w:t xml:space="preserve"> </w:t>
      </w:r>
      <w:r>
        <w:rPr>
          <w:w w:val="95"/>
        </w:rPr>
        <w:t>lead</w:t>
      </w:r>
      <w:r>
        <w:rPr>
          <w:spacing w:val="-10"/>
          <w:w w:val="95"/>
        </w:rPr>
        <w:t xml:space="preserve"> </w:t>
      </w:r>
      <w:r>
        <w:rPr>
          <w:w w:val="95"/>
        </w:rPr>
        <w:t>to</w:t>
      </w:r>
      <w:r>
        <w:rPr>
          <w:spacing w:val="-10"/>
          <w:w w:val="95"/>
        </w:rPr>
        <w:t xml:space="preserve"> </w:t>
      </w:r>
      <w:r>
        <w:rPr>
          <w:w w:val="95"/>
        </w:rPr>
        <w:t>a</w:t>
      </w:r>
      <w:r>
        <w:rPr>
          <w:spacing w:val="-10"/>
          <w:w w:val="95"/>
        </w:rPr>
        <w:t xml:space="preserve"> </w:t>
      </w:r>
      <w:r>
        <w:rPr>
          <w:w w:val="95"/>
        </w:rPr>
        <w:t xml:space="preserve">better </w:t>
      </w:r>
      <w:r>
        <w:t>understanding</w:t>
      </w:r>
      <w:r>
        <w:rPr>
          <w:spacing w:val="-36"/>
        </w:rPr>
        <w:t xml:space="preserve"> </w:t>
      </w:r>
      <w:r>
        <w:t>of</w:t>
      </w:r>
      <w:r>
        <w:rPr>
          <w:spacing w:val="-37"/>
        </w:rPr>
        <w:t xml:space="preserve"> </w:t>
      </w:r>
      <w:r>
        <w:t>either</w:t>
      </w:r>
      <w:r>
        <w:rPr>
          <w:spacing w:val="-37"/>
        </w:rPr>
        <w:t xml:space="preserve"> </w:t>
      </w:r>
      <w:r>
        <w:t>(1)</w:t>
      </w:r>
      <w:r>
        <w:rPr>
          <w:spacing w:val="-36"/>
        </w:rPr>
        <w:t xml:space="preserve"> </w:t>
      </w:r>
      <w:r>
        <w:rPr>
          <w:spacing w:val="-4"/>
        </w:rPr>
        <w:t>or</w:t>
      </w:r>
      <w:r>
        <w:rPr>
          <w:spacing w:val="-36"/>
        </w:rPr>
        <w:t xml:space="preserve"> </w:t>
      </w:r>
      <w:r>
        <w:t>(2).</w:t>
      </w:r>
      <w:r>
        <w:rPr>
          <w:spacing w:val="-26"/>
        </w:rPr>
        <w:t xml:space="preserve"> </w:t>
      </w:r>
      <w:r>
        <w:t>The</w:t>
      </w:r>
      <w:r>
        <w:rPr>
          <w:spacing w:val="-37"/>
        </w:rPr>
        <w:t xml:space="preserve"> </w:t>
      </w:r>
      <w:r>
        <w:t>three</w:t>
      </w:r>
      <w:r>
        <w:rPr>
          <w:spacing w:val="-37"/>
        </w:rPr>
        <w:t xml:space="preserve"> </w:t>
      </w:r>
      <w:r>
        <w:t>elements</w:t>
      </w:r>
      <w:r>
        <w:rPr>
          <w:spacing w:val="-36"/>
        </w:rPr>
        <w:t xml:space="preserve"> </w:t>
      </w:r>
      <w:r>
        <w:t>relevant</w:t>
      </w:r>
      <w:r>
        <w:rPr>
          <w:spacing w:val="-36"/>
        </w:rPr>
        <w:t xml:space="preserve"> </w:t>
      </w:r>
      <w:r>
        <w:t>to</w:t>
      </w:r>
      <w:r>
        <w:rPr>
          <w:spacing w:val="-37"/>
        </w:rPr>
        <w:t xml:space="preserve"> </w:t>
      </w:r>
      <w:r>
        <w:t>the</w:t>
      </w:r>
      <w:r>
        <w:rPr>
          <w:spacing w:val="-37"/>
        </w:rPr>
        <w:t xml:space="preserve"> </w:t>
      </w:r>
      <w:r>
        <w:t>human</w:t>
      </w:r>
      <w:r>
        <w:rPr>
          <w:spacing w:val="-36"/>
        </w:rPr>
        <w:t xml:space="preserve"> </w:t>
      </w:r>
      <w:r>
        <w:t>factor</w:t>
      </w:r>
      <w:del w:id="195" w:author="Tom Wever" w:date="2018-11-25T10:45:00Z">
        <w:r w:rsidDel="00B06713">
          <w:delText>s</w:delText>
        </w:r>
      </w:del>
      <w:ins w:id="196" w:author="Tom Wever" w:date="2018-11-25T10:45:00Z">
        <w:r w:rsidR="00296C2C">
          <w:t>s</w:t>
        </w:r>
      </w:ins>
      <w:r>
        <w:rPr>
          <w:spacing w:val="-36"/>
        </w:rPr>
        <w:t xml:space="preserve"> </w:t>
      </w:r>
      <w:del w:id="197" w:author="Tom Wever" w:date="2018-11-25T10:45:00Z">
        <w:r w:rsidDel="00296C2C">
          <w:delText>analysis</w:delText>
        </w:r>
      </w:del>
      <w:ins w:id="198" w:author="Tom Wever" w:date="2018-11-25T10:45:00Z">
        <w:r w:rsidR="00296C2C">
          <w:t>analysis</w:t>
        </w:r>
      </w:ins>
      <w:r>
        <w:t xml:space="preserve"> are</w:t>
      </w:r>
      <w:r>
        <w:rPr>
          <w:spacing w:val="-12"/>
        </w:rPr>
        <w:t xml:space="preserve"> </w:t>
      </w:r>
      <w:r>
        <w:t>the</w:t>
      </w:r>
      <w:r>
        <w:rPr>
          <w:spacing w:val="-12"/>
        </w:rPr>
        <w:t xml:space="preserve"> </w:t>
      </w:r>
      <w:r>
        <w:t>human</w:t>
      </w:r>
      <w:r>
        <w:rPr>
          <w:spacing w:val="-12"/>
        </w:rPr>
        <w:t xml:space="preserve"> </w:t>
      </w:r>
      <w:r>
        <w:t>factors</w:t>
      </w:r>
      <w:r>
        <w:rPr>
          <w:spacing w:val="-12"/>
        </w:rPr>
        <w:t xml:space="preserve"> </w:t>
      </w:r>
      <w:r>
        <w:t>knowledge,</w:t>
      </w:r>
      <w:r>
        <w:rPr>
          <w:spacing w:val="-12"/>
        </w:rPr>
        <w:t xml:space="preserve"> </w:t>
      </w:r>
      <w:r>
        <w:t>measures,</w:t>
      </w:r>
      <w:r>
        <w:rPr>
          <w:spacing w:val="-12"/>
        </w:rPr>
        <w:t xml:space="preserve"> </w:t>
      </w:r>
      <w:r>
        <w:t>and</w:t>
      </w:r>
      <w:r>
        <w:rPr>
          <w:spacing w:val="-12"/>
        </w:rPr>
        <w:t xml:space="preserve"> </w:t>
      </w:r>
      <w:r>
        <w:t>interaction</w:t>
      </w:r>
      <w:r>
        <w:rPr>
          <w:spacing w:val="-12"/>
        </w:rPr>
        <w:t xml:space="preserve"> </w:t>
      </w:r>
      <w:r>
        <w:t>design</w:t>
      </w:r>
      <w:r>
        <w:rPr>
          <w:spacing w:val="-12"/>
        </w:rPr>
        <w:t xml:space="preserve"> </w:t>
      </w:r>
      <w:r>
        <w:t>patterns.</w:t>
      </w:r>
    </w:p>
    <w:p w14:paraId="66466C1E" w14:textId="77777777" w:rsidR="00B07A10" w:rsidRDefault="00B07A10">
      <w:pPr>
        <w:spacing w:line="348" w:lineRule="auto"/>
        <w:jc w:val="both"/>
        <w:sectPr w:rsidR="00B07A10">
          <w:pgSz w:w="11910" w:h="16840"/>
          <w:pgMar w:top="1060" w:right="280" w:bottom="280" w:left="1620" w:header="708" w:footer="708" w:gutter="0"/>
          <w:cols w:space="708"/>
        </w:sectPr>
      </w:pPr>
    </w:p>
    <w:p w14:paraId="66466C1F" w14:textId="77777777" w:rsidR="00B07A10" w:rsidRDefault="00785C94">
      <w:pPr>
        <w:pStyle w:val="Lijstalinea"/>
        <w:numPr>
          <w:ilvl w:val="1"/>
          <w:numId w:val="31"/>
        </w:numPr>
        <w:tabs>
          <w:tab w:val="left" w:pos="617"/>
          <w:tab w:val="right" w:pos="8557"/>
        </w:tabs>
        <w:spacing w:before="47"/>
        <w:ind w:hanging="508"/>
      </w:pPr>
      <w:r>
        <w:rPr>
          <w:rFonts w:ascii="Trebuchet MS"/>
          <w:i/>
          <w:w w:val="105"/>
        </w:rPr>
        <w:lastRenderedPageBreak/>
        <w:t>HUMAN</w:t>
      </w:r>
      <w:r>
        <w:rPr>
          <w:rFonts w:ascii="Trebuchet MS"/>
          <w:i/>
          <w:spacing w:val="2"/>
          <w:w w:val="105"/>
        </w:rPr>
        <w:t xml:space="preserve"> </w:t>
      </w:r>
      <w:r>
        <w:rPr>
          <w:rFonts w:ascii="Trebuchet MS"/>
          <w:i/>
          <w:spacing w:val="-5"/>
          <w:w w:val="105"/>
        </w:rPr>
        <w:t>FACTORS</w:t>
      </w:r>
      <w:r>
        <w:rPr>
          <w:rFonts w:ascii="Trebuchet MS"/>
          <w:i/>
          <w:spacing w:val="-5"/>
          <w:w w:val="105"/>
        </w:rPr>
        <w:tab/>
      </w:r>
      <w:r>
        <w:rPr>
          <w:w w:val="105"/>
        </w:rPr>
        <w:t>75</w:t>
      </w:r>
    </w:p>
    <w:p w14:paraId="66466C20" w14:textId="77777777" w:rsidR="00B07A10" w:rsidRDefault="00B07A10">
      <w:pPr>
        <w:pStyle w:val="Plattetekst"/>
        <w:spacing w:before="6"/>
        <w:rPr>
          <w:sz w:val="34"/>
        </w:rPr>
      </w:pPr>
    </w:p>
    <w:p w14:paraId="66466C21" w14:textId="77777777" w:rsidR="00B07A10" w:rsidRDefault="00785C94">
      <w:pPr>
        <w:pStyle w:val="Kop4"/>
        <w:ind w:left="107"/>
      </w:pPr>
      <w:r>
        <w:t>Human factor knowledge</w:t>
      </w:r>
    </w:p>
    <w:p w14:paraId="66466C22" w14:textId="77777777" w:rsidR="00B07A10" w:rsidRDefault="00B07A10">
      <w:pPr>
        <w:pStyle w:val="Plattetekst"/>
        <w:rPr>
          <w:b/>
        </w:rPr>
      </w:pPr>
    </w:p>
    <w:p w14:paraId="66466C23" w14:textId="2C14962F" w:rsidR="00B07A10" w:rsidRDefault="00785C94">
      <w:pPr>
        <w:pStyle w:val="Plattetekst"/>
        <w:spacing w:before="161" w:line="348" w:lineRule="auto"/>
        <w:ind w:left="107" w:right="1444"/>
        <w:jc w:val="both"/>
      </w:pPr>
      <w:r>
        <w:rPr>
          <w:w w:val="95"/>
        </w:rPr>
        <w:t>Human</w:t>
      </w:r>
      <w:r>
        <w:rPr>
          <w:spacing w:val="-37"/>
          <w:w w:val="95"/>
        </w:rPr>
        <w:t xml:space="preserve"> </w:t>
      </w:r>
      <w:r>
        <w:rPr>
          <w:w w:val="95"/>
        </w:rPr>
        <w:t>factors</w:t>
      </w:r>
      <w:r>
        <w:rPr>
          <w:spacing w:val="-37"/>
          <w:w w:val="95"/>
        </w:rPr>
        <w:t xml:space="preserve"> </w:t>
      </w:r>
      <w:r>
        <w:rPr>
          <w:w w:val="95"/>
        </w:rPr>
        <w:t>knowledge</w:t>
      </w:r>
      <w:r>
        <w:rPr>
          <w:spacing w:val="-37"/>
          <w:w w:val="95"/>
        </w:rPr>
        <w:t xml:space="preserve"> </w:t>
      </w:r>
      <w:r>
        <w:rPr>
          <w:w w:val="95"/>
        </w:rPr>
        <w:t>describes</w:t>
      </w:r>
      <w:r>
        <w:rPr>
          <w:spacing w:val="-37"/>
          <w:w w:val="95"/>
        </w:rPr>
        <w:t xml:space="preserve"> </w:t>
      </w:r>
      <w:r>
        <w:rPr>
          <w:w w:val="95"/>
        </w:rPr>
        <w:t>available</w:t>
      </w:r>
      <w:r>
        <w:rPr>
          <w:spacing w:val="-37"/>
          <w:w w:val="95"/>
        </w:rPr>
        <w:t xml:space="preserve"> </w:t>
      </w:r>
      <w:r>
        <w:rPr>
          <w:w w:val="95"/>
        </w:rPr>
        <w:t>knowledge</w:t>
      </w:r>
      <w:r>
        <w:rPr>
          <w:spacing w:val="-37"/>
          <w:w w:val="95"/>
        </w:rPr>
        <w:t xml:space="preserve"> </w:t>
      </w:r>
      <w:r>
        <w:rPr>
          <w:w w:val="95"/>
        </w:rPr>
        <w:t>coming</w:t>
      </w:r>
      <w:r>
        <w:rPr>
          <w:spacing w:val="-37"/>
          <w:w w:val="95"/>
        </w:rPr>
        <w:t xml:space="preserve"> </w:t>
      </w:r>
      <w:r>
        <w:rPr>
          <w:w w:val="95"/>
        </w:rPr>
        <w:t>from</w:t>
      </w:r>
      <w:r>
        <w:rPr>
          <w:spacing w:val="-37"/>
          <w:w w:val="95"/>
        </w:rPr>
        <w:t xml:space="preserve"> </w:t>
      </w:r>
      <w:r>
        <w:rPr>
          <w:w w:val="95"/>
        </w:rPr>
        <w:t>previous</w:t>
      </w:r>
      <w:r>
        <w:rPr>
          <w:spacing w:val="-37"/>
          <w:w w:val="95"/>
        </w:rPr>
        <w:t xml:space="preserve"> </w:t>
      </w:r>
      <w:r>
        <w:rPr>
          <w:w w:val="95"/>
        </w:rPr>
        <w:t>research</w:t>
      </w:r>
      <w:r>
        <w:rPr>
          <w:spacing w:val="-37"/>
          <w:w w:val="95"/>
        </w:rPr>
        <w:t xml:space="preserve"> </w:t>
      </w:r>
      <w:r>
        <w:rPr>
          <w:w w:val="95"/>
        </w:rPr>
        <w:t xml:space="preserve">about </w:t>
      </w:r>
      <w:del w:id="199" w:author="Tom Wever" w:date="2018-11-25T10:46:00Z">
        <w:r w:rsidDel="00182FDB">
          <w:rPr>
            <w:w w:val="95"/>
          </w:rPr>
          <w:delText>how</w:delText>
        </w:r>
        <w:r w:rsidDel="00182FDB">
          <w:rPr>
            <w:spacing w:val="-21"/>
            <w:w w:val="95"/>
          </w:rPr>
          <w:delText xml:space="preserve"> </w:delText>
        </w:r>
        <w:r w:rsidDel="00182FDB">
          <w:rPr>
            <w:w w:val="95"/>
          </w:rPr>
          <w:delText>to</w:delText>
        </w:r>
        <w:r w:rsidDel="00182FDB">
          <w:rPr>
            <w:spacing w:val="-21"/>
            <w:w w:val="95"/>
          </w:rPr>
          <w:delText xml:space="preserve"> </w:delText>
        </w:r>
      </w:del>
      <w:r>
        <w:rPr>
          <w:w w:val="95"/>
        </w:rPr>
        <w:t>solv</w:t>
      </w:r>
      <w:ins w:id="200" w:author="Tom Wever" w:date="2018-11-25T10:46:00Z">
        <w:r w:rsidR="00182FDB">
          <w:rPr>
            <w:w w:val="95"/>
          </w:rPr>
          <w:t>ing</w:t>
        </w:r>
      </w:ins>
      <w:del w:id="201" w:author="Tom Wever" w:date="2018-11-25T10:46:00Z">
        <w:r w:rsidDel="00182FDB">
          <w:rPr>
            <w:w w:val="95"/>
          </w:rPr>
          <w:delText>e</w:delText>
        </w:r>
      </w:del>
      <w:r>
        <w:rPr>
          <w:spacing w:val="-21"/>
          <w:w w:val="95"/>
        </w:rPr>
        <w:t xml:space="preserve"> </w:t>
      </w:r>
      <w:r>
        <w:rPr>
          <w:w w:val="95"/>
        </w:rPr>
        <w:t>the</w:t>
      </w:r>
      <w:r>
        <w:rPr>
          <w:spacing w:val="-21"/>
          <w:w w:val="95"/>
        </w:rPr>
        <w:t xml:space="preserve"> </w:t>
      </w:r>
      <w:r>
        <w:rPr>
          <w:w w:val="95"/>
        </w:rPr>
        <w:t>problems</w:t>
      </w:r>
      <w:r>
        <w:rPr>
          <w:spacing w:val="-21"/>
          <w:w w:val="95"/>
        </w:rPr>
        <w:t xml:space="preserve"> </w:t>
      </w:r>
      <w:r>
        <w:rPr>
          <w:w w:val="95"/>
        </w:rPr>
        <w:t>that</w:t>
      </w:r>
      <w:r>
        <w:rPr>
          <w:spacing w:val="-21"/>
          <w:w w:val="95"/>
        </w:rPr>
        <w:t xml:space="preserve"> </w:t>
      </w:r>
      <w:r>
        <w:rPr>
          <w:w w:val="95"/>
        </w:rPr>
        <w:t>have</w:t>
      </w:r>
      <w:r>
        <w:rPr>
          <w:spacing w:val="-21"/>
          <w:w w:val="95"/>
        </w:rPr>
        <w:t xml:space="preserve"> </w:t>
      </w:r>
      <w:r>
        <w:rPr>
          <w:w w:val="95"/>
        </w:rPr>
        <w:t>been</w:t>
      </w:r>
      <w:r>
        <w:rPr>
          <w:spacing w:val="-21"/>
          <w:w w:val="95"/>
        </w:rPr>
        <w:t xml:space="preserve"> </w:t>
      </w:r>
      <w:r>
        <w:rPr>
          <w:w w:val="95"/>
        </w:rPr>
        <w:t>identified</w:t>
      </w:r>
      <w:r>
        <w:rPr>
          <w:spacing w:val="-21"/>
          <w:w w:val="95"/>
        </w:rPr>
        <w:t xml:space="preserve"> </w:t>
      </w:r>
      <w:del w:id="202" w:author="Tom Wever" w:date="2018-11-25T10:46:00Z">
        <w:r w:rsidDel="00182FDB">
          <w:rPr>
            <w:w w:val="95"/>
          </w:rPr>
          <w:delText>in</w:delText>
        </w:r>
        <w:r w:rsidDel="00182FDB">
          <w:rPr>
            <w:spacing w:val="-21"/>
            <w:w w:val="95"/>
          </w:rPr>
          <w:delText xml:space="preserve"> </w:delText>
        </w:r>
      </w:del>
      <w:ins w:id="203" w:author="Tom Wever" w:date="2018-11-25T10:46:00Z">
        <w:r w:rsidR="00182FDB">
          <w:rPr>
            <w:w w:val="95"/>
          </w:rPr>
          <w:t>during</w:t>
        </w:r>
        <w:r w:rsidR="00182FDB">
          <w:rPr>
            <w:spacing w:val="-21"/>
            <w:w w:val="95"/>
          </w:rPr>
          <w:t xml:space="preserve"> </w:t>
        </w:r>
      </w:ins>
      <w:r>
        <w:rPr>
          <w:w w:val="95"/>
        </w:rPr>
        <w:t>the</w:t>
      </w:r>
      <w:r>
        <w:rPr>
          <w:spacing w:val="-21"/>
          <w:w w:val="95"/>
        </w:rPr>
        <w:t xml:space="preserve"> </w:t>
      </w:r>
      <w:r>
        <w:rPr>
          <w:w w:val="95"/>
        </w:rPr>
        <w:t>problem</w:t>
      </w:r>
      <w:r>
        <w:rPr>
          <w:spacing w:val="-21"/>
          <w:w w:val="95"/>
        </w:rPr>
        <w:t xml:space="preserve"> </w:t>
      </w:r>
      <w:r>
        <w:rPr>
          <w:w w:val="95"/>
        </w:rPr>
        <w:t>analysis. The</w:t>
      </w:r>
      <w:r>
        <w:rPr>
          <w:spacing w:val="-21"/>
          <w:w w:val="95"/>
        </w:rPr>
        <w:t xml:space="preserve"> </w:t>
      </w:r>
      <w:r>
        <w:rPr>
          <w:w w:val="95"/>
        </w:rPr>
        <w:t>key</w:t>
      </w:r>
      <w:r>
        <w:rPr>
          <w:spacing w:val="-21"/>
          <w:w w:val="95"/>
        </w:rPr>
        <w:t xml:space="preserve"> </w:t>
      </w:r>
      <w:r>
        <w:rPr>
          <w:w w:val="95"/>
        </w:rPr>
        <w:t xml:space="preserve">problems relevant for human factors are information overload, situational awareness, </w:t>
      </w:r>
      <w:r>
        <w:rPr>
          <w:spacing w:val="-3"/>
          <w:w w:val="95"/>
        </w:rPr>
        <w:t xml:space="preserve">autonomy, </w:t>
      </w:r>
      <w:r>
        <w:rPr>
          <w:w w:val="95"/>
        </w:rPr>
        <w:t xml:space="preserve">and </w:t>
      </w:r>
      <w:r>
        <w:t>learning</w:t>
      </w:r>
      <w:r>
        <w:rPr>
          <w:spacing w:val="-8"/>
        </w:rPr>
        <w:t xml:space="preserve"> </w:t>
      </w:r>
      <w:r>
        <w:t>a</w:t>
      </w:r>
      <w:r>
        <w:rPr>
          <w:spacing w:val="-8"/>
        </w:rPr>
        <w:t xml:space="preserve"> </w:t>
      </w:r>
      <w:r>
        <w:t>new</w:t>
      </w:r>
      <w:r>
        <w:rPr>
          <w:spacing w:val="-8"/>
        </w:rPr>
        <w:t xml:space="preserve"> </w:t>
      </w:r>
      <w:r>
        <w:t>protocol.</w:t>
      </w:r>
      <w:r>
        <w:rPr>
          <w:spacing w:val="10"/>
        </w:rPr>
        <w:t xml:space="preserve"> </w:t>
      </w:r>
      <w:del w:id="204" w:author="Tom Wever" w:date="2018-11-25T10:47:00Z">
        <w:r w:rsidDel="004E5BBF">
          <w:delText>Thus</w:delText>
        </w:r>
        <w:r w:rsidDel="004E5BBF">
          <w:rPr>
            <w:spacing w:val="-8"/>
          </w:rPr>
          <w:delText xml:space="preserve"> </w:delText>
        </w:r>
        <w:r w:rsidDel="004E5BBF">
          <w:delText>t</w:delText>
        </w:r>
      </w:del>
      <w:ins w:id="205" w:author="Tom Wever" w:date="2018-11-25T10:47:00Z">
        <w:r w:rsidR="004E5BBF">
          <w:t>T</w:t>
        </w:r>
      </w:ins>
      <w:r>
        <w:t>he</w:t>
      </w:r>
      <w:r>
        <w:rPr>
          <w:spacing w:val="-8"/>
        </w:rPr>
        <w:t xml:space="preserve"> </w:t>
      </w:r>
      <w:r>
        <w:t>following</w:t>
      </w:r>
      <w:r>
        <w:rPr>
          <w:spacing w:val="-8"/>
        </w:rPr>
        <w:t xml:space="preserve"> </w:t>
      </w:r>
      <w:r>
        <w:t>questions</w:t>
      </w:r>
      <w:r>
        <w:rPr>
          <w:spacing w:val="-8"/>
        </w:rPr>
        <w:t xml:space="preserve"> </w:t>
      </w:r>
      <w:r>
        <w:t>should</w:t>
      </w:r>
      <w:r>
        <w:rPr>
          <w:spacing w:val="-8"/>
        </w:rPr>
        <w:t xml:space="preserve"> </w:t>
      </w:r>
      <w:r>
        <w:rPr>
          <w:spacing w:val="1"/>
        </w:rPr>
        <w:t>be</w:t>
      </w:r>
      <w:r>
        <w:rPr>
          <w:spacing w:val="-8"/>
        </w:rPr>
        <w:t xml:space="preserve"> </w:t>
      </w:r>
      <w:r>
        <w:t>answered:</w:t>
      </w:r>
    </w:p>
    <w:p w14:paraId="66466C24" w14:textId="77777777" w:rsidR="00B07A10" w:rsidRDefault="00785C94">
      <w:pPr>
        <w:pStyle w:val="Lijstalinea"/>
        <w:numPr>
          <w:ilvl w:val="2"/>
          <w:numId w:val="31"/>
        </w:numPr>
        <w:tabs>
          <w:tab w:val="left" w:pos="654"/>
        </w:tabs>
        <w:spacing w:before="148"/>
      </w:pPr>
      <w:r>
        <w:t>When does information overload</w:t>
      </w:r>
      <w:r>
        <w:rPr>
          <w:spacing w:val="28"/>
        </w:rPr>
        <w:t xml:space="preserve"> </w:t>
      </w:r>
      <w:r>
        <w:t>occur?</w:t>
      </w:r>
    </w:p>
    <w:p w14:paraId="66466C25" w14:textId="77777777" w:rsidR="00B07A10" w:rsidRDefault="00B07A10">
      <w:pPr>
        <w:pStyle w:val="Plattetekst"/>
        <w:rPr>
          <w:sz w:val="23"/>
        </w:rPr>
      </w:pPr>
    </w:p>
    <w:p w14:paraId="66466C26" w14:textId="6064BC4A" w:rsidR="00B07A10" w:rsidRDefault="00785C94">
      <w:pPr>
        <w:pStyle w:val="Lijstalinea"/>
        <w:numPr>
          <w:ilvl w:val="3"/>
          <w:numId w:val="31"/>
        </w:numPr>
        <w:tabs>
          <w:tab w:val="left" w:pos="1134"/>
        </w:tabs>
        <w:spacing w:line="348" w:lineRule="auto"/>
        <w:ind w:right="1444" w:hanging="229"/>
        <w:jc w:val="both"/>
      </w:pPr>
      <w:r>
        <w:t xml:space="preserve">In case of divided attention, there is a high risk for information overload and </w:t>
      </w:r>
      <w:r>
        <w:rPr>
          <w:w w:val="95"/>
        </w:rPr>
        <w:t xml:space="preserve">distraction </w:t>
      </w:r>
      <w:r>
        <w:rPr>
          <w:spacing w:val="-3"/>
          <w:w w:val="95"/>
        </w:rPr>
        <w:t xml:space="preserve">by </w:t>
      </w:r>
      <w:r>
        <w:rPr>
          <w:w w:val="95"/>
        </w:rPr>
        <w:t xml:space="preserve">low </w:t>
      </w:r>
      <w:r>
        <w:rPr>
          <w:spacing w:val="-3"/>
          <w:w w:val="95"/>
        </w:rPr>
        <w:t xml:space="preserve">priority </w:t>
      </w:r>
      <w:r>
        <w:rPr>
          <w:w w:val="95"/>
        </w:rPr>
        <w:t xml:space="preserve">messages. </w:t>
      </w:r>
      <w:del w:id="206" w:author="Tom Wever" w:date="2018-11-25T10:47:00Z">
        <w:r w:rsidDel="007D5F79">
          <w:rPr>
            <w:w w:val="95"/>
          </w:rPr>
          <w:delText>Therefore</w:delText>
        </w:r>
      </w:del>
      <w:ins w:id="207" w:author="Tom Wever" w:date="2018-11-25T10:47:00Z">
        <w:r w:rsidR="007D5F79">
          <w:rPr>
            <w:w w:val="95"/>
          </w:rPr>
          <w:t>Therefore,</w:t>
        </w:r>
      </w:ins>
      <w:r>
        <w:rPr>
          <w:w w:val="95"/>
        </w:rPr>
        <w:t xml:space="preserve"> the developed system should </w:t>
      </w:r>
      <w:r>
        <w:rPr>
          <w:spacing w:val="1"/>
          <w:w w:val="95"/>
        </w:rPr>
        <w:t xml:space="preserve">be </w:t>
      </w:r>
      <w:r>
        <w:t>context-aware</w:t>
      </w:r>
      <w:r>
        <w:rPr>
          <w:spacing w:val="-9"/>
        </w:rPr>
        <w:t xml:space="preserve"> </w:t>
      </w:r>
      <w:r>
        <w:t>so</w:t>
      </w:r>
      <w:r>
        <w:rPr>
          <w:spacing w:val="-9"/>
        </w:rPr>
        <w:t xml:space="preserve"> </w:t>
      </w:r>
      <w:r>
        <w:t>it</w:t>
      </w:r>
      <w:r>
        <w:rPr>
          <w:spacing w:val="-9"/>
        </w:rPr>
        <w:t xml:space="preserve"> </w:t>
      </w:r>
      <w:r>
        <w:t>can</w:t>
      </w:r>
      <w:r>
        <w:rPr>
          <w:spacing w:val="-9"/>
        </w:rPr>
        <w:t xml:space="preserve"> </w:t>
      </w:r>
      <w:r>
        <w:t>limit</w:t>
      </w:r>
      <w:r>
        <w:rPr>
          <w:spacing w:val="-8"/>
        </w:rPr>
        <w:t xml:space="preserve"> </w:t>
      </w:r>
      <w:r>
        <w:t>this</w:t>
      </w:r>
      <w:r>
        <w:rPr>
          <w:spacing w:val="-9"/>
        </w:rPr>
        <w:t xml:space="preserve"> </w:t>
      </w:r>
      <w:r>
        <w:t>risk</w:t>
      </w:r>
      <w:r>
        <w:rPr>
          <w:spacing w:val="-9"/>
        </w:rPr>
        <w:t xml:space="preserve"> </w:t>
      </w:r>
      <w:r>
        <w:rPr>
          <w:spacing w:val="-3"/>
        </w:rPr>
        <w:t>by</w:t>
      </w:r>
      <w:r>
        <w:rPr>
          <w:spacing w:val="-9"/>
        </w:rPr>
        <w:t xml:space="preserve"> </w:t>
      </w:r>
      <w:r>
        <w:t>adapting</w:t>
      </w:r>
      <w:r>
        <w:rPr>
          <w:spacing w:val="-9"/>
        </w:rPr>
        <w:t xml:space="preserve"> </w:t>
      </w:r>
      <w:r>
        <w:t>the</w:t>
      </w:r>
      <w:r>
        <w:rPr>
          <w:spacing w:val="-9"/>
        </w:rPr>
        <w:t xml:space="preserve"> </w:t>
      </w:r>
      <w:r>
        <w:t>message</w:t>
      </w:r>
      <w:r>
        <w:rPr>
          <w:spacing w:val="-9"/>
        </w:rPr>
        <w:t xml:space="preserve"> </w:t>
      </w:r>
      <w:r>
        <w:t>to</w:t>
      </w:r>
      <w:r>
        <w:rPr>
          <w:spacing w:val="-9"/>
        </w:rPr>
        <w:t xml:space="preserve"> </w:t>
      </w:r>
      <w:r>
        <w:t>the</w:t>
      </w:r>
      <w:r>
        <w:rPr>
          <w:spacing w:val="-9"/>
        </w:rPr>
        <w:t xml:space="preserve"> </w:t>
      </w:r>
      <w:r>
        <w:t>situation [</w:t>
      </w:r>
      <w:proofErr w:type="spellStart"/>
      <w:r>
        <w:t>Arimura</w:t>
      </w:r>
      <w:proofErr w:type="spellEnd"/>
      <w:r>
        <w:t xml:space="preserve"> et al.</w:t>
      </w:r>
      <w:r>
        <w:rPr>
          <w:spacing w:val="53"/>
        </w:rPr>
        <w:t xml:space="preserve"> </w:t>
      </w:r>
      <w:r>
        <w:t>(2001)].</w:t>
      </w:r>
    </w:p>
    <w:p w14:paraId="66466C27" w14:textId="005F4724" w:rsidR="00B07A10" w:rsidRDefault="00785C94">
      <w:pPr>
        <w:pStyle w:val="Lijstalinea"/>
        <w:numPr>
          <w:ilvl w:val="3"/>
          <w:numId w:val="31"/>
        </w:numPr>
        <w:tabs>
          <w:tab w:val="left" w:pos="1134"/>
        </w:tabs>
        <w:spacing w:before="148" w:line="348" w:lineRule="auto"/>
        <w:ind w:right="1444" w:hanging="229"/>
        <w:jc w:val="both"/>
      </w:pPr>
      <w:r>
        <w:t>Overload might appear due to a competition for the operator’s attention that is</w:t>
      </w:r>
      <w:r>
        <w:rPr>
          <w:spacing w:val="-11"/>
        </w:rPr>
        <w:t xml:space="preserve"> </w:t>
      </w:r>
      <w:r>
        <w:t>going</w:t>
      </w:r>
      <w:r>
        <w:rPr>
          <w:spacing w:val="-11"/>
        </w:rPr>
        <w:t xml:space="preserve"> </w:t>
      </w:r>
      <w:r>
        <w:t>on</w:t>
      </w:r>
      <w:r>
        <w:rPr>
          <w:spacing w:val="-11"/>
        </w:rPr>
        <w:t xml:space="preserve"> </w:t>
      </w:r>
      <w:r>
        <w:t>between</w:t>
      </w:r>
      <w:r>
        <w:rPr>
          <w:spacing w:val="-11"/>
        </w:rPr>
        <w:t xml:space="preserve"> </w:t>
      </w:r>
      <w:ins w:id="208" w:author="Tom Wever" w:date="2018-11-25T10:49:00Z">
        <w:r w:rsidR="00723D31">
          <w:t>multiple</w:t>
        </w:r>
      </w:ins>
      <w:del w:id="209" w:author="Tom Wever" w:date="2018-11-25T10:49:00Z">
        <w:r w:rsidDel="00723D31">
          <w:delText>different</w:delText>
        </w:r>
      </w:del>
      <w:r>
        <w:rPr>
          <w:spacing w:val="-11"/>
        </w:rPr>
        <w:t xml:space="preserve"> </w:t>
      </w:r>
      <w:r>
        <w:t>information</w:t>
      </w:r>
      <w:r>
        <w:rPr>
          <w:spacing w:val="-11"/>
        </w:rPr>
        <w:t xml:space="preserve"> </w:t>
      </w:r>
      <w:r>
        <w:t>items.</w:t>
      </w:r>
      <w:r>
        <w:rPr>
          <w:spacing w:val="30"/>
        </w:rPr>
        <w:t xml:space="preserve"> </w:t>
      </w:r>
      <w:r>
        <w:t>If</w:t>
      </w:r>
      <w:r>
        <w:rPr>
          <w:spacing w:val="-11"/>
        </w:rPr>
        <w:t xml:space="preserve"> </w:t>
      </w:r>
      <w:r>
        <w:t>automated</w:t>
      </w:r>
      <w:r>
        <w:rPr>
          <w:spacing w:val="-11"/>
        </w:rPr>
        <w:t xml:space="preserve"> </w:t>
      </w:r>
      <w:r>
        <w:t>systems</w:t>
      </w:r>
      <w:r>
        <w:rPr>
          <w:spacing w:val="-11"/>
        </w:rPr>
        <w:t xml:space="preserve"> </w:t>
      </w:r>
      <w:r>
        <w:t xml:space="preserve">handle </w:t>
      </w:r>
      <w:r>
        <w:rPr>
          <w:w w:val="95"/>
        </w:rPr>
        <w:t>many</w:t>
      </w:r>
      <w:r>
        <w:rPr>
          <w:spacing w:val="-16"/>
          <w:w w:val="95"/>
        </w:rPr>
        <w:t xml:space="preserve"> </w:t>
      </w:r>
      <w:r>
        <w:rPr>
          <w:w w:val="95"/>
        </w:rPr>
        <w:t>tasks,</w:t>
      </w:r>
      <w:r>
        <w:rPr>
          <w:spacing w:val="-15"/>
          <w:w w:val="95"/>
        </w:rPr>
        <w:t xml:space="preserve"> </w:t>
      </w:r>
      <w:r>
        <w:rPr>
          <w:w w:val="95"/>
        </w:rPr>
        <w:t>the</w:t>
      </w:r>
      <w:r>
        <w:rPr>
          <w:spacing w:val="-16"/>
          <w:w w:val="95"/>
        </w:rPr>
        <w:t xml:space="preserve"> </w:t>
      </w:r>
      <w:r>
        <w:rPr>
          <w:w w:val="95"/>
        </w:rPr>
        <w:t>operator</w:t>
      </w:r>
      <w:r>
        <w:rPr>
          <w:spacing w:val="-16"/>
          <w:w w:val="95"/>
        </w:rPr>
        <w:t xml:space="preserve"> </w:t>
      </w:r>
      <w:r>
        <w:rPr>
          <w:w w:val="95"/>
        </w:rPr>
        <w:t>can</w:t>
      </w:r>
      <w:r>
        <w:rPr>
          <w:spacing w:val="-16"/>
          <w:w w:val="95"/>
        </w:rPr>
        <w:t xml:space="preserve"> </w:t>
      </w:r>
      <w:r>
        <w:rPr>
          <w:w w:val="95"/>
        </w:rPr>
        <w:t>deal</w:t>
      </w:r>
      <w:r>
        <w:rPr>
          <w:spacing w:val="-16"/>
          <w:w w:val="95"/>
        </w:rPr>
        <w:t xml:space="preserve"> </w:t>
      </w:r>
      <w:r>
        <w:rPr>
          <w:w w:val="95"/>
        </w:rPr>
        <w:t>with</w:t>
      </w:r>
      <w:r>
        <w:rPr>
          <w:spacing w:val="-16"/>
          <w:w w:val="95"/>
        </w:rPr>
        <w:t xml:space="preserve"> </w:t>
      </w:r>
      <w:r>
        <w:rPr>
          <w:w w:val="95"/>
        </w:rPr>
        <w:t>high</w:t>
      </w:r>
      <w:r>
        <w:rPr>
          <w:spacing w:val="-16"/>
          <w:w w:val="95"/>
        </w:rPr>
        <w:t xml:space="preserve"> </w:t>
      </w:r>
      <w:r>
        <w:rPr>
          <w:w w:val="95"/>
        </w:rPr>
        <w:t>workload</w:t>
      </w:r>
      <w:r>
        <w:rPr>
          <w:spacing w:val="-16"/>
          <w:w w:val="95"/>
        </w:rPr>
        <w:t xml:space="preserve"> </w:t>
      </w:r>
      <w:r>
        <w:rPr>
          <w:w w:val="95"/>
        </w:rPr>
        <w:t>circumstances</w:t>
      </w:r>
      <w:r>
        <w:rPr>
          <w:spacing w:val="-16"/>
          <w:w w:val="95"/>
        </w:rPr>
        <w:t xml:space="preserve"> </w:t>
      </w:r>
      <w:r>
        <w:rPr>
          <w:w w:val="95"/>
        </w:rPr>
        <w:t>but</w:t>
      </w:r>
      <w:r>
        <w:rPr>
          <w:spacing w:val="-16"/>
          <w:w w:val="95"/>
        </w:rPr>
        <w:t xml:space="preserve"> </w:t>
      </w:r>
      <w:r>
        <w:rPr>
          <w:w w:val="95"/>
        </w:rPr>
        <w:t>will</w:t>
      </w:r>
      <w:r>
        <w:rPr>
          <w:spacing w:val="-16"/>
          <w:w w:val="95"/>
        </w:rPr>
        <w:t xml:space="preserve"> </w:t>
      </w:r>
      <w:r>
        <w:rPr>
          <w:w w:val="95"/>
        </w:rPr>
        <w:t xml:space="preserve">suffer from severe underload during quiet periods, probably losing his </w:t>
      </w:r>
      <w:r>
        <w:rPr>
          <w:spacing w:val="-3"/>
          <w:w w:val="95"/>
        </w:rPr>
        <w:t xml:space="preserve">or </w:t>
      </w:r>
      <w:r>
        <w:rPr>
          <w:w w:val="95"/>
        </w:rPr>
        <w:t xml:space="preserve">her situational </w:t>
      </w:r>
      <w:r>
        <w:rPr>
          <w:spacing w:val="-3"/>
        </w:rPr>
        <w:t xml:space="preserve">awareness </w:t>
      </w:r>
      <w:r>
        <w:t>[Neerincx</w:t>
      </w:r>
      <w:r>
        <w:rPr>
          <w:spacing w:val="16"/>
        </w:rPr>
        <w:t xml:space="preserve"> </w:t>
      </w:r>
      <w:r>
        <w:t>(2008)].</w:t>
      </w:r>
    </w:p>
    <w:p w14:paraId="66466C28" w14:textId="42DF5352" w:rsidR="00B07A10" w:rsidRPr="004703AD" w:rsidRDefault="00785C94">
      <w:pPr>
        <w:pStyle w:val="Lijstalinea"/>
        <w:numPr>
          <w:ilvl w:val="3"/>
          <w:numId w:val="31"/>
        </w:numPr>
        <w:tabs>
          <w:tab w:val="left" w:pos="1134"/>
          <w:tab w:val="left" w:pos="6233"/>
        </w:tabs>
        <w:spacing w:before="147" w:line="348" w:lineRule="auto"/>
        <w:ind w:right="1279" w:hanging="229"/>
        <w:rPr>
          <w:highlight w:val="yellow"/>
          <w:rPrChange w:id="210" w:author="Tom Wever" w:date="2018-11-25T10:50:00Z">
            <w:rPr/>
          </w:rPrChange>
        </w:rPr>
      </w:pPr>
      <w:r w:rsidRPr="004703AD">
        <w:rPr>
          <w:highlight w:val="yellow"/>
          <w:rPrChange w:id="211" w:author="Tom Wever" w:date="2018-11-25T10:50:00Z">
            <w:rPr/>
          </w:rPrChange>
        </w:rPr>
        <w:t>The</w:t>
      </w:r>
      <w:r w:rsidRPr="004703AD">
        <w:rPr>
          <w:spacing w:val="-35"/>
          <w:highlight w:val="yellow"/>
          <w:rPrChange w:id="212" w:author="Tom Wever" w:date="2018-11-25T10:50:00Z">
            <w:rPr>
              <w:spacing w:val="-35"/>
            </w:rPr>
          </w:rPrChange>
        </w:rPr>
        <w:t xml:space="preserve"> </w:t>
      </w:r>
      <w:r w:rsidRPr="004703AD">
        <w:rPr>
          <w:highlight w:val="yellow"/>
          <w:rPrChange w:id="213" w:author="Tom Wever" w:date="2018-11-25T10:50:00Z">
            <w:rPr/>
          </w:rPrChange>
        </w:rPr>
        <w:t>information</w:t>
      </w:r>
      <w:r w:rsidRPr="004703AD">
        <w:rPr>
          <w:spacing w:val="-35"/>
          <w:highlight w:val="yellow"/>
          <w:rPrChange w:id="214" w:author="Tom Wever" w:date="2018-11-25T10:50:00Z">
            <w:rPr>
              <w:spacing w:val="-35"/>
            </w:rPr>
          </w:rPrChange>
        </w:rPr>
        <w:t xml:space="preserve"> </w:t>
      </w:r>
      <w:r w:rsidRPr="004703AD">
        <w:rPr>
          <w:highlight w:val="yellow"/>
          <w:rPrChange w:id="215" w:author="Tom Wever" w:date="2018-11-25T10:50:00Z">
            <w:rPr/>
          </w:rPrChange>
        </w:rPr>
        <w:t>acquired</w:t>
      </w:r>
      <w:r w:rsidRPr="004703AD">
        <w:rPr>
          <w:spacing w:val="-35"/>
          <w:highlight w:val="yellow"/>
          <w:rPrChange w:id="216" w:author="Tom Wever" w:date="2018-11-25T10:50:00Z">
            <w:rPr>
              <w:spacing w:val="-35"/>
            </w:rPr>
          </w:rPrChange>
        </w:rPr>
        <w:t xml:space="preserve"> </w:t>
      </w:r>
      <w:r w:rsidRPr="004703AD">
        <w:rPr>
          <w:highlight w:val="yellow"/>
          <w:rPrChange w:id="217" w:author="Tom Wever" w:date="2018-11-25T10:50:00Z">
            <w:rPr/>
          </w:rPrChange>
        </w:rPr>
        <w:t>at</w:t>
      </w:r>
      <w:r w:rsidRPr="004703AD">
        <w:rPr>
          <w:spacing w:val="-35"/>
          <w:highlight w:val="yellow"/>
          <w:rPrChange w:id="218" w:author="Tom Wever" w:date="2018-11-25T10:50:00Z">
            <w:rPr>
              <w:spacing w:val="-35"/>
            </w:rPr>
          </w:rPrChange>
        </w:rPr>
        <w:t xml:space="preserve"> </w:t>
      </w:r>
      <w:r w:rsidRPr="004703AD">
        <w:rPr>
          <w:highlight w:val="yellow"/>
          <w:rPrChange w:id="219" w:author="Tom Wever" w:date="2018-11-25T10:50:00Z">
            <w:rPr/>
          </w:rPrChange>
        </w:rPr>
        <w:t>one</w:t>
      </w:r>
      <w:r w:rsidRPr="004703AD">
        <w:rPr>
          <w:spacing w:val="-35"/>
          <w:highlight w:val="yellow"/>
          <w:rPrChange w:id="220" w:author="Tom Wever" w:date="2018-11-25T10:50:00Z">
            <w:rPr>
              <w:spacing w:val="-35"/>
            </w:rPr>
          </w:rPrChange>
        </w:rPr>
        <w:t xml:space="preserve"> </w:t>
      </w:r>
      <w:del w:id="221" w:author="Tom Wever" w:date="2018-11-25T10:49:00Z">
        <w:r w:rsidRPr="004703AD" w:rsidDel="00852096">
          <w:rPr>
            <w:highlight w:val="yellow"/>
            <w:rPrChange w:id="222" w:author="Tom Wever" w:date="2018-11-25T10:50:00Z">
              <w:rPr/>
            </w:rPrChange>
          </w:rPr>
          <w:delText>particular</w:delText>
        </w:r>
      </w:del>
      <w:ins w:id="223" w:author="Tom Wever" w:date="2018-11-25T10:49:00Z">
        <w:r w:rsidR="00852096" w:rsidRPr="004703AD">
          <w:rPr>
            <w:highlight w:val="yellow"/>
            <w:rPrChange w:id="224" w:author="Tom Wever" w:date="2018-11-25T10:50:00Z">
              <w:rPr/>
            </w:rPrChange>
          </w:rPr>
          <w:t>specific</w:t>
        </w:r>
      </w:ins>
      <w:r w:rsidRPr="004703AD">
        <w:rPr>
          <w:spacing w:val="-35"/>
          <w:highlight w:val="yellow"/>
          <w:rPrChange w:id="225" w:author="Tom Wever" w:date="2018-11-25T10:50:00Z">
            <w:rPr>
              <w:spacing w:val="-35"/>
            </w:rPr>
          </w:rPrChange>
        </w:rPr>
        <w:t xml:space="preserve"> </w:t>
      </w:r>
      <w:r w:rsidRPr="004703AD">
        <w:rPr>
          <w:highlight w:val="yellow"/>
          <w:rPrChange w:id="226" w:author="Tom Wever" w:date="2018-11-25T10:50:00Z">
            <w:rPr/>
          </w:rPrChange>
        </w:rPr>
        <w:t>moment</w:t>
      </w:r>
      <w:r w:rsidRPr="004703AD">
        <w:rPr>
          <w:spacing w:val="-35"/>
          <w:highlight w:val="yellow"/>
          <w:rPrChange w:id="227" w:author="Tom Wever" w:date="2018-11-25T10:50:00Z">
            <w:rPr>
              <w:spacing w:val="-35"/>
            </w:rPr>
          </w:rPrChange>
        </w:rPr>
        <w:t xml:space="preserve"> </w:t>
      </w:r>
      <w:r w:rsidRPr="004703AD">
        <w:rPr>
          <w:highlight w:val="yellow"/>
          <w:rPrChange w:id="228" w:author="Tom Wever" w:date="2018-11-25T10:50:00Z">
            <w:rPr/>
          </w:rPrChange>
        </w:rPr>
        <w:t>does</w:t>
      </w:r>
      <w:r w:rsidRPr="004703AD">
        <w:rPr>
          <w:spacing w:val="-35"/>
          <w:highlight w:val="yellow"/>
          <w:rPrChange w:id="229" w:author="Tom Wever" w:date="2018-11-25T10:50:00Z">
            <w:rPr>
              <w:spacing w:val="-35"/>
            </w:rPr>
          </w:rPrChange>
        </w:rPr>
        <w:t xml:space="preserve"> </w:t>
      </w:r>
      <w:r w:rsidRPr="004703AD">
        <w:rPr>
          <w:highlight w:val="yellow"/>
          <w:rPrChange w:id="230" w:author="Tom Wever" w:date="2018-11-25T10:50:00Z">
            <w:rPr/>
          </w:rPrChange>
        </w:rPr>
        <w:t>not</w:t>
      </w:r>
      <w:r w:rsidRPr="004703AD">
        <w:rPr>
          <w:spacing w:val="-35"/>
          <w:highlight w:val="yellow"/>
          <w:rPrChange w:id="231" w:author="Tom Wever" w:date="2018-11-25T10:50:00Z">
            <w:rPr>
              <w:spacing w:val="-35"/>
            </w:rPr>
          </w:rPrChange>
        </w:rPr>
        <w:t xml:space="preserve"> </w:t>
      </w:r>
      <w:r w:rsidRPr="004703AD">
        <w:rPr>
          <w:highlight w:val="yellow"/>
          <w:rPrChange w:id="232" w:author="Tom Wever" w:date="2018-11-25T10:50:00Z">
            <w:rPr/>
          </w:rPrChange>
        </w:rPr>
        <w:t>necessarily</w:t>
      </w:r>
      <w:r w:rsidRPr="004703AD">
        <w:rPr>
          <w:spacing w:val="-35"/>
          <w:highlight w:val="yellow"/>
          <w:rPrChange w:id="233" w:author="Tom Wever" w:date="2018-11-25T10:50:00Z">
            <w:rPr>
              <w:spacing w:val="-35"/>
            </w:rPr>
          </w:rPrChange>
        </w:rPr>
        <w:t xml:space="preserve"> </w:t>
      </w:r>
      <w:r w:rsidRPr="004703AD">
        <w:rPr>
          <w:highlight w:val="yellow"/>
          <w:rPrChange w:id="234" w:author="Tom Wever" w:date="2018-11-25T10:50:00Z">
            <w:rPr/>
          </w:rPrChange>
        </w:rPr>
        <w:t>serve</w:t>
      </w:r>
      <w:r w:rsidRPr="004703AD">
        <w:rPr>
          <w:spacing w:val="-35"/>
          <w:highlight w:val="yellow"/>
          <w:rPrChange w:id="235" w:author="Tom Wever" w:date="2018-11-25T10:50:00Z">
            <w:rPr>
              <w:spacing w:val="-35"/>
            </w:rPr>
          </w:rPrChange>
        </w:rPr>
        <w:t xml:space="preserve"> </w:t>
      </w:r>
      <w:r w:rsidRPr="004703AD">
        <w:rPr>
          <w:highlight w:val="yellow"/>
          <w:rPrChange w:id="236" w:author="Tom Wever" w:date="2018-11-25T10:50:00Z">
            <w:rPr/>
          </w:rPrChange>
        </w:rPr>
        <w:t>for high-level</w:t>
      </w:r>
      <w:r w:rsidRPr="004703AD">
        <w:rPr>
          <w:spacing w:val="-15"/>
          <w:highlight w:val="yellow"/>
          <w:rPrChange w:id="237" w:author="Tom Wever" w:date="2018-11-25T10:50:00Z">
            <w:rPr>
              <w:spacing w:val="-15"/>
            </w:rPr>
          </w:rPrChange>
        </w:rPr>
        <w:t xml:space="preserve"> </w:t>
      </w:r>
      <w:r w:rsidRPr="004703AD">
        <w:rPr>
          <w:highlight w:val="yellow"/>
          <w:rPrChange w:id="238" w:author="Tom Wever" w:date="2018-11-25T10:50:00Z">
            <w:rPr/>
          </w:rPrChange>
        </w:rPr>
        <w:t>situation</w:t>
      </w:r>
      <w:r w:rsidRPr="004703AD">
        <w:rPr>
          <w:spacing w:val="-15"/>
          <w:highlight w:val="yellow"/>
          <w:rPrChange w:id="239" w:author="Tom Wever" w:date="2018-11-25T10:50:00Z">
            <w:rPr>
              <w:spacing w:val="-15"/>
            </w:rPr>
          </w:rPrChange>
        </w:rPr>
        <w:t xml:space="preserve"> </w:t>
      </w:r>
      <w:r w:rsidRPr="004703AD">
        <w:rPr>
          <w:highlight w:val="yellow"/>
          <w:rPrChange w:id="240" w:author="Tom Wever" w:date="2018-11-25T10:50:00Z">
            <w:rPr/>
          </w:rPrChange>
        </w:rPr>
        <w:t>awareness,</w:t>
      </w:r>
      <w:r w:rsidRPr="004703AD">
        <w:rPr>
          <w:spacing w:val="-12"/>
          <w:highlight w:val="yellow"/>
          <w:rPrChange w:id="241" w:author="Tom Wever" w:date="2018-11-25T10:50:00Z">
            <w:rPr>
              <w:spacing w:val="-12"/>
            </w:rPr>
          </w:rPrChange>
        </w:rPr>
        <w:t xml:space="preserve"> </w:t>
      </w:r>
      <w:r w:rsidRPr="004703AD">
        <w:rPr>
          <w:highlight w:val="yellow"/>
          <w:rPrChange w:id="242" w:author="Tom Wever" w:date="2018-11-25T10:50:00Z">
            <w:rPr/>
          </w:rPrChange>
        </w:rPr>
        <w:t>for</w:t>
      </w:r>
      <w:r w:rsidRPr="004703AD">
        <w:rPr>
          <w:spacing w:val="-15"/>
          <w:highlight w:val="yellow"/>
          <w:rPrChange w:id="243" w:author="Tom Wever" w:date="2018-11-25T10:50:00Z">
            <w:rPr>
              <w:spacing w:val="-15"/>
            </w:rPr>
          </w:rPrChange>
        </w:rPr>
        <w:t xml:space="preserve"> </w:t>
      </w:r>
      <w:r w:rsidRPr="004703AD">
        <w:rPr>
          <w:highlight w:val="yellow"/>
          <w:rPrChange w:id="244" w:author="Tom Wever" w:date="2018-11-25T10:50:00Z">
            <w:rPr/>
          </w:rPrChange>
        </w:rPr>
        <w:t>the</w:t>
      </w:r>
      <w:r w:rsidRPr="004703AD">
        <w:rPr>
          <w:spacing w:val="-15"/>
          <w:highlight w:val="yellow"/>
          <w:rPrChange w:id="245" w:author="Tom Wever" w:date="2018-11-25T10:50:00Z">
            <w:rPr>
              <w:spacing w:val="-15"/>
            </w:rPr>
          </w:rPrChange>
        </w:rPr>
        <w:t xml:space="preserve"> </w:t>
      </w:r>
      <w:r w:rsidRPr="004703AD">
        <w:rPr>
          <w:highlight w:val="yellow"/>
          <w:rPrChange w:id="246" w:author="Tom Wever" w:date="2018-11-25T10:50:00Z">
            <w:rPr/>
          </w:rPrChange>
        </w:rPr>
        <w:t>user</w:t>
      </w:r>
      <w:r w:rsidRPr="004703AD">
        <w:rPr>
          <w:spacing w:val="-15"/>
          <w:highlight w:val="yellow"/>
          <w:rPrChange w:id="247" w:author="Tom Wever" w:date="2018-11-25T10:50:00Z">
            <w:rPr>
              <w:spacing w:val="-15"/>
            </w:rPr>
          </w:rPrChange>
        </w:rPr>
        <w:t xml:space="preserve"> </w:t>
      </w:r>
      <w:r w:rsidRPr="004703AD">
        <w:rPr>
          <w:highlight w:val="yellow"/>
          <w:rPrChange w:id="248" w:author="Tom Wever" w:date="2018-11-25T10:50:00Z">
            <w:rPr/>
          </w:rPrChange>
        </w:rPr>
        <w:t>needs</w:t>
      </w:r>
      <w:r w:rsidRPr="004703AD">
        <w:rPr>
          <w:spacing w:val="-15"/>
          <w:highlight w:val="yellow"/>
          <w:rPrChange w:id="249" w:author="Tom Wever" w:date="2018-11-25T10:50:00Z">
            <w:rPr>
              <w:spacing w:val="-15"/>
            </w:rPr>
          </w:rPrChange>
        </w:rPr>
        <w:t xml:space="preserve"> </w:t>
      </w:r>
      <w:r w:rsidRPr="004703AD">
        <w:rPr>
          <w:highlight w:val="yellow"/>
          <w:rPrChange w:id="250" w:author="Tom Wever" w:date="2018-11-25T10:50:00Z">
            <w:rPr/>
          </w:rPrChange>
        </w:rPr>
        <w:t>to</w:t>
      </w:r>
      <w:r w:rsidRPr="004703AD">
        <w:rPr>
          <w:spacing w:val="-15"/>
          <w:highlight w:val="yellow"/>
          <w:rPrChange w:id="251" w:author="Tom Wever" w:date="2018-11-25T10:50:00Z">
            <w:rPr>
              <w:spacing w:val="-15"/>
            </w:rPr>
          </w:rPrChange>
        </w:rPr>
        <w:t xml:space="preserve"> </w:t>
      </w:r>
      <w:r w:rsidRPr="004703AD">
        <w:rPr>
          <w:highlight w:val="yellow"/>
          <w:rPrChange w:id="252" w:author="Tom Wever" w:date="2018-11-25T10:50:00Z">
            <w:rPr/>
          </w:rPrChange>
        </w:rPr>
        <w:t>recall</w:t>
      </w:r>
      <w:r w:rsidRPr="004703AD">
        <w:rPr>
          <w:spacing w:val="-15"/>
          <w:highlight w:val="yellow"/>
          <w:rPrChange w:id="253" w:author="Tom Wever" w:date="2018-11-25T10:50:00Z">
            <w:rPr>
              <w:spacing w:val="-15"/>
            </w:rPr>
          </w:rPrChange>
        </w:rPr>
        <w:t xml:space="preserve"> </w:t>
      </w:r>
      <w:r w:rsidRPr="004703AD">
        <w:rPr>
          <w:highlight w:val="yellow"/>
          <w:rPrChange w:id="254" w:author="Tom Wever" w:date="2018-11-25T10:50:00Z">
            <w:rPr/>
          </w:rPrChange>
        </w:rPr>
        <w:t>the</w:t>
      </w:r>
      <w:r w:rsidRPr="004703AD">
        <w:rPr>
          <w:spacing w:val="-15"/>
          <w:highlight w:val="yellow"/>
          <w:rPrChange w:id="255" w:author="Tom Wever" w:date="2018-11-25T10:50:00Z">
            <w:rPr>
              <w:spacing w:val="-15"/>
            </w:rPr>
          </w:rPrChange>
        </w:rPr>
        <w:t xml:space="preserve"> </w:t>
      </w:r>
      <w:r w:rsidRPr="004703AD">
        <w:rPr>
          <w:highlight w:val="yellow"/>
          <w:rPrChange w:id="256" w:author="Tom Wever" w:date="2018-11-25T10:50:00Z">
            <w:rPr/>
          </w:rPrChange>
        </w:rPr>
        <w:t>previous</w:t>
      </w:r>
      <w:r w:rsidRPr="004703AD">
        <w:rPr>
          <w:spacing w:val="-15"/>
          <w:highlight w:val="yellow"/>
          <w:rPrChange w:id="257" w:author="Tom Wever" w:date="2018-11-25T10:50:00Z">
            <w:rPr>
              <w:spacing w:val="-15"/>
            </w:rPr>
          </w:rPrChange>
        </w:rPr>
        <w:t xml:space="preserve"> </w:t>
      </w:r>
      <w:r w:rsidRPr="004703AD">
        <w:rPr>
          <w:highlight w:val="yellow"/>
          <w:rPrChange w:id="258" w:author="Tom Wever" w:date="2018-11-25T10:50:00Z">
            <w:rPr/>
          </w:rPrChange>
        </w:rPr>
        <w:t>related information to understand the</w:t>
      </w:r>
      <w:r w:rsidRPr="004703AD">
        <w:rPr>
          <w:spacing w:val="45"/>
          <w:highlight w:val="yellow"/>
          <w:rPrChange w:id="259" w:author="Tom Wever" w:date="2018-11-25T10:50:00Z">
            <w:rPr>
              <w:spacing w:val="45"/>
            </w:rPr>
          </w:rPrChange>
        </w:rPr>
        <w:t xml:space="preserve"> </w:t>
      </w:r>
      <w:r w:rsidRPr="004703AD">
        <w:rPr>
          <w:highlight w:val="yellow"/>
          <w:rPrChange w:id="260" w:author="Tom Wever" w:date="2018-11-25T10:50:00Z">
            <w:rPr/>
          </w:rPrChange>
        </w:rPr>
        <w:t>situation</w:t>
      </w:r>
      <w:r w:rsidRPr="004703AD">
        <w:rPr>
          <w:spacing w:val="10"/>
          <w:highlight w:val="yellow"/>
          <w:rPrChange w:id="261" w:author="Tom Wever" w:date="2018-11-25T10:50:00Z">
            <w:rPr>
              <w:spacing w:val="10"/>
            </w:rPr>
          </w:rPrChange>
        </w:rPr>
        <w:t xml:space="preserve"> </w:t>
      </w:r>
      <w:r w:rsidRPr="004703AD">
        <w:rPr>
          <w:spacing w:val="-3"/>
          <w:highlight w:val="yellow"/>
          <w:rPrChange w:id="262" w:author="Tom Wever" w:date="2018-11-25T10:50:00Z">
            <w:rPr>
              <w:spacing w:val="-3"/>
            </w:rPr>
          </w:rPrChange>
        </w:rPr>
        <w:t>thoroughly.</w:t>
      </w:r>
      <w:r w:rsidRPr="004703AD">
        <w:rPr>
          <w:spacing w:val="-3"/>
          <w:highlight w:val="yellow"/>
          <w:rPrChange w:id="263" w:author="Tom Wever" w:date="2018-11-25T10:50:00Z">
            <w:rPr>
              <w:spacing w:val="-3"/>
            </w:rPr>
          </w:rPrChange>
        </w:rPr>
        <w:tab/>
      </w:r>
      <w:r w:rsidRPr="004703AD">
        <w:rPr>
          <w:highlight w:val="yellow"/>
          <w:rPrChange w:id="264" w:author="Tom Wever" w:date="2018-11-25T10:50:00Z">
            <w:rPr/>
          </w:rPrChange>
        </w:rPr>
        <w:t xml:space="preserve">But constantly providing </w:t>
      </w:r>
      <w:r w:rsidRPr="004703AD">
        <w:rPr>
          <w:w w:val="95"/>
          <w:highlight w:val="yellow"/>
          <w:rPrChange w:id="265" w:author="Tom Wever" w:date="2018-11-25T10:50:00Z">
            <w:rPr>
              <w:w w:val="95"/>
            </w:rPr>
          </w:rPrChange>
        </w:rPr>
        <w:t>information</w:t>
      </w:r>
      <w:r w:rsidRPr="004703AD">
        <w:rPr>
          <w:spacing w:val="-21"/>
          <w:w w:val="95"/>
          <w:highlight w:val="yellow"/>
          <w:rPrChange w:id="266" w:author="Tom Wever" w:date="2018-11-25T10:50:00Z">
            <w:rPr>
              <w:spacing w:val="-21"/>
              <w:w w:val="95"/>
            </w:rPr>
          </w:rPrChange>
        </w:rPr>
        <w:t xml:space="preserve"> </w:t>
      </w:r>
      <w:r w:rsidRPr="004703AD">
        <w:rPr>
          <w:w w:val="95"/>
          <w:highlight w:val="yellow"/>
          <w:rPrChange w:id="267" w:author="Tom Wever" w:date="2018-11-25T10:50:00Z">
            <w:rPr>
              <w:w w:val="95"/>
            </w:rPr>
          </w:rPrChange>
        </w:rPr>
        <w:t>might</w:t>
      </w:r>
      <w:r w:rsidRPr="004703AD">
        <w:rPr>
          <w:spacing w:val="-21"/>
          <w:w w:val="95"/>
          <w:highlight w:val="yellow"/>
          <w:rPrChange w:id="268" w:author="Tom Wever" w:date="2018-11-25T10:50:00Z">
            <w:rPr>
              <w:spacing w:val="-21"/>
              <w:w w:val="95"/>
            </w:rPr>
          </w:rPrChange>
        </w:rPr>
        <w:t xml:space="preserve"> </w:t>
      </w:r>
      <w:r w:rsidRPr="004703AD">
        <w:rPr>
          <w:w w:val="95"/>
          <w:highlight w:val="yellow"/>
          <w:rPrChange w:id="269" w:author="Tom Wever" w:date="2018-11-25T10:50:00Z">
            <w:rPr>
              <w:w w:val="95"/>
            </w:rPr>
          </w:rPrChange>
        </w:rPr>
        <w:t>not</w:t>
      </w:r>
      <w:r w:rsidRPr="004703AD">
        <w:rPr>
          <w:spacing w:val="-21"/>
          <w:w w:val="95"/>
          <w:highlight w:val="yellow"/>
          <w:rPrChange w:id="270" w:author="Tom Wever" w:date="2018-11-25T10:50:00Z">
            <w:rPr>
              <w:spacing w:val="-21"/>
              <w:w w:val="95"/>
            </w:rPr>
          </w:rPrChange>
        </w:rPr>
        <w:t xml:space="preserve"> </w:t>
      </w:r>
      <w:r w:rsidRPr="004703AD">
        <w:rPr>
          <w:spacing w:val="1"/>
          <w:w w:val="95"/>
          <w:highlight w:val="yellow"/>
          <w:rPrChange w:id="271" w:author="Tom Wever" w:date="2018-11-25T10:50:00Z">
            <w:rPr>
              <w:spacing w:val="1"/>
              <w:w w:val="95"/>
            </w:rPr>
          </w:rPrChange>
        </w:rPr>
        <w:t>be</w:t>
      </w:r>
      <w:r w:rsidRPr="004703AD">
        <w:rPr>
          <w:spacing w:val="-21"/>
          <w:w w:val="95"/>
          <w:highlight w:val="yellow"/>
          <w:rPrChange w:id="272" w:author="Tom Wever" w:date="2018-11-25T10:50:00Z">
            <w:rPr>
              <w:spacing w:val="-21"/>
              <w:w w:val="95"/>
            </w:rPr>
          </w:rPrChange>
        </w:rPr>
        <w:t xml:space="preserve"> </w:t>
      </w:r>
      <w:r w:rsidRPr="004703AD">
        <w:rPr>
          <w:w w:val="95"/>
          <w:highlight w:val="yellow"/>
          <w:rPrChange w:id="273" w:author="Tom Wever" w:date="2018-11-25T10:50:00Z">
            <w:rPr>
              <w:w w:val="95"/>
            </w:rPr>
          </w:rPrChange>
        </w:rPr>
        <w:t>the</w:t>
      </w:r>
      <w:r w:rsidRPr="004703AD">
        <w:rPr>
          <w:spacing w:val="-21"/>
          <w:w w:val="95"/>
          <w:highlight w:val="yellow"/>
          <w:rPrChange w:id="274" w:author="Tom Wever" w:date="2018-11-25T10:50:00Z">
            <w:rPr>
              <w:spacing w:val="-21"/>
              <w:w w:val="95"/>
            </w:rPr>
          </w:rPrChange>
        </w:rPr>
        <w:t xml:space="preserve"> </w:t>
      </w:r>
      <w:r w:rsidRPr="004703AD">
        <w:rPr>
          <w:w w:val="95"/>
          <w:highlight w:val="yellow"/>
          <w:rPrChange w:id="275" w:author="Tom Wever" w:date="2018-11-25T10:50:00Z">
            <w:rPr>
              <w:w w:val="95"/>
            </w:rPr>
          </w:rPrChange>
        </w:rPr>
        <w:t>solution</w:t>
      </w:r>
      <w:r w:rsidRPr="004703AD">
        <w:rPr>
          <w:spacing w:val="-21"/>
          <w:w w:val="95"/>
          <w:highlight w:val="yellow"/>
          <w:rPrChange w:id="276" w:author="Tom Wever" w:date="2018-11-25T10:50:00Z">
            <w:rPr>
              <w:spacing w:val="-21"/>
              <w:w w:val="95"/>
            </w:rPr>
          </w:rPrChange>
        </w:rPr>
        <w:t xml:space="preserve"> </w:t>
      </w:r>
      <w:r w:rsidRPr="004703AD">
        <w:rPr>
          <w:w w:val="95"/>
          <w:highlight w:val="yellow"/>
          <w:rPrChange w:id="277" w:author="Tom Wever" w:date="2018-11-25T10:50:00Z">
            <w:rPr>
              <w:w w:val="95"/>
            </w:rPr>
          </w:rPrChange>
        </w:rPr>
        <w:t>because</w:t>
      </w:r>
      <w:r w:rsidRPr="004703AD">
        <w:rPr>
          <w:spacing w:val="-21"/>
          <w:w w:val="95"/>
          <w:highlight w:val="yellow"/>
          <w:rPrChange w:id="278" w:author="Tom Wever" w:date="2018-11-25T10:50:00Z">
            <w:rPr>
              <w:spacing w:val="-21"/>
              <w:w w:val="95"/>
            </w:rPr>
          </w:rPrChange>
        </w:rPr>
        <w:t xml:space="preserve"> </w:t>
      </w:r>
      <w:r w:rsidRPr="004703AD">
        <w:rPr>
          <w:w w:val="95"/>
          <w:highlight w:val="yellow"/>
          <w:rPrChange w:id="279" w:author="Tom Wever" w:date="2018-11-25T10:50:00Z">
            <w:rPr>
              <w:w w:val="95"/>
            </w:rPr>
          </w:rPrChange>
        </w:rPr>
        <w:t>there</w:t>
      </w:r>
      <w:r w:rsidRPr="004703AD">
        <w:rPr>
          <w:spacing w:val="-21"/>
          <w:w w:val="95"/>
          <w:highlight w:val="yellow"/>
          <w:rPrChange w:id="280" w:author="Tom Wever" w:date="2018-11-25T10:50:00Z">
            <w:rPr>
              <w:spacing w:val="-21"/>
              <w:w w:val="95"/>
            </w:rPr>
          </w:rPrChange>
        </w:rPr>
        <w:t xml:space="preserve"> </w:t>
      </w:r>
      <w:r w:rsidRPr="004703AD">
        <w:rPr>
          <w:w w:val="95"/>
          <w:highlight w:val="yellow"/>
          <w:rPrChange w:id="281" w:author="Tom Wever" w:date="2018-11-25T10:50:00Z">
            <w:rPr>
              <w:w w:val="95"/>
            </w:rPr>
          </w:rPrChange>
        </w:rPr>
        <w:t>will</w:t>
      </w:r>
      <w:r w:rsidRPr="004703AD">
        <w:rPr>
          <w:spacing w:val="-21"/>
          <w:w w:val="95"/>
          <w:highlight w:val="yellow"/>
          <w:rPrChange w:id="282" w:author="Tom Wever" w:date="2018-11-25T10:50:00Z">
            <w:rPr>
              <w:spacing w:val="-21"/>
              <w:w w:val="95"/>
            </w:rPr>
          </w:rPrChange>
        </w:rPr>
        <w:t xml:space="preserve"> </w:t>
      </w:r>
      <w:r w:rsidRPr="004703AD">
        <w:rPr>
          <w:spacing w:val="1"/>
          <w:w w:val="95"/>
          <w:highlight w:val="yellow"/>
          <w:rPrChange w:id="283" w:author="Tom Wever" w:date="2018-11-25T10:50:00Z">
            <w:rPr>
              <w:spacing w:val="1"/>
              <w:w w:val="95"/>
            </w:rPr>
          </w:rPrChange>
        </w:rPr>
        <w:t>be</w:t>
      </w:r>
      <w:r w:rsidRPr="004703AD">
        <w:rPr>
          <w:spacing w:val="-21"/>
          <w:w w:val="95"/>
          <w:highlight w:val="yellow"/>
          <w:rPrChange w:id="284" w:author="Tom Wever" w:date="2018-11-25T10:50:00Z">
            <w:rPr>
              <w:spacing w:val="-21"/>
              <w:w w:val="95"/>
            </w:rPr>
          </w:rPrChange>
        </w:rPr>
        <w:t xml:space="preserve"> </w:t>
      </w:r>
      <w:r w:rsidRPr="004703AD">
        <w:rPr>
          <w:w w:val="95"/>
          <w:highlight w:val="yellow"/>
          <w:rPrChange w:id="285" w:author="Tom Wever" w:date="2018-11-25T10:50:00Z">
            <w:rPr>
              <w:w w:val="95"/>
            </w:rPr>
          </w:rPrChange>
        </w:rPr>
        <w:t>a</w:t>
      </w:r>
      <w:r w:rsidRPr="004703AD">
        <w:rPr>
          <w:spacing w:val="-21"/>
          <w:w w:val="95"/>
          <w:highlight w:val="yellow"/>
          <w:rPrChange w:id="286" w:author="Tom Wever" w:date="2018-11-25T10:50:00Z">
            <w:rPr>
              <w:spacing w:val="-21"/>
              <w:w w:val="95"/>
            </w:rPr>
          </w:rPrChange>
        </w:rPr>
        <w:t xml:space="preserve"> </w:t>
      </w:r>
      <w:r w:rsidRPr="004703AD">
        <w:rPr>
          <w:w w:val="95"/>
          <w:highlight w:val="yellow"/>
          <w:rPrChange w:id="287" w:author="Tom Wever" w:date="2018-11-25T10:50:00Z">
            <w:rPr>
              <w:w w:val="95"/>
            </w:rPr>
          </w:rPrChange>
        </w:rPr>
        <w:t>huge</w:t>
      </w:r>
      <w:r w:rsidRPr="004703AD">
        <w:rPr>
          <w:spacing w:val="-21"/>
          <w:w w:val="95"/>
          <w:highlight w:val="yellow"/>
          <w:rPrChange w:id="288" w:author="Tom Wever" w:date="2018-11-25T10:50:00Z">
            <w:rPr>
              <w:spacing w:val="-21"/>
              <w:w w:val="95"/>
            </w:rPr>
          </w:rPrChange>
        </w:rPr>
        <w:t xml:space="preserve"> </w:t>
      </w:r>
      <w:r w:rsidRPr="004703AD">
        <w:rPr>
          <w:w w:val="95"/>
          <w:highlight w:val="yellow"/>
          <w:rPrChange w:id="289" w:author="Tom Wever" w:date="2018-11-25T10:50:00Z">
            <w:rPr>
              <w:w w:val="95"/>
            </w:rPr>
          </w:rPrChange>
        </w:rPr>
        <w:t>risk</w:t>
      </w:r>
      <w:r w:rsidRPr="004703AD">
        <w:rPr>
          <w:spacing w:val="-21"/>
          <w:w w:val="95"/>
          <w:highlight w:val="yellow"/>
          <w:rPrChange w:id="290" w:author="Tom Wever" w:date="2018-11-25T10:50:00Z">
            <w:rPr>
              <w:spacing w:val="-21"/>
              <w:w w:val="95"/>
            </w:rPr>
          </w:rPrChange>
        </w:rPr>
        <w:t xml:space="preserve"> </w:t>
      </w:r>
      <w:r w:rsidRPr="004703AD">
        <w:rPr>
          <w:w w:val="95"/>
          <w:highlight w:val="yellow"/>
          <w:rPrChange w:id="291" w:author="Tom Wever" w:date="2018-11-25T10:50:00Z">
            <w:rPr>
              <w:w w:val="95"/>
            </w:rPr>
          </w:rPrChange>
        </w:rPr>
        <w:t>for</w:t>
      </w:r>
      <w:r w:rsidRPr="004703AD">
        <w:rPr>
          <w:spacing w:val="-21"/>
          <w:w w:val="95"/>
          <w:highlight w:val="yellow"/>
          <w:rPrChange w:id="292" w:author="Tom Wever" w:date="2018-11-25T10:50:00Z">
            <w:rPr>
              <w:spacing w:val="-21"/>
              <w:w w:val="95"/>
            </w:rPr>
          </w:rPrChange>
        </w:rPr>
        <w:t xml:space="preserve"> </w:t>
      </w:r>
      <w:r w:rsidRPr="004703AD">
        <w:rPr>
          <w:w w:val="95"/>
          <w:highlight w:val="yellow"/>
          <w:rPrChange w:id="293" w:author="Tom Wever" w:date="2018-11-25T10:50:00Z">
            <w:rPr>
              <w:w w:val="95"/>
            </w:rPr>
          </w:rPrChange>
        </w:rPr>
        <w:t xml:space="preserve">information </w:t>
      </w:r>
      <w:r w:rsidRPr="004703AD">
        <w:rPr>
          <w:highlight w:val="yellow"/>
          <w:rPrChange w:id="294" w:author="Tom Wever" w:date="2018-11-25T10:50:00Z">
            <w:rPr/>
          </w:rPrChange>
        </w:rPr>
        <w:t>overload. Admittedly it is plausible to deliver needed information for the future task</w:t>
      </w:r>
      <w:r w:rsidRPr="004703AD">
        <w:rPr>
          <w:spacing w:val="-36"/>
          <w:highlight w:val="yellow"/>
          <w:rPrChange w:id="295" w:author="Tom Wever" w:date="2018-11-25T10:50:00Z">
            <w:rPr>
              <w:spacing w:val="-36"/>
            </w:rPr>
          </w:rPrChange>
        </w:rPr>
        <w:t xml:space="preserve"> </w:t>
      </w:r>
      <w:r w:rsidRPr="004703AD">
        <w:rPr>
          <w:spacing w:val="-3"/>
          <w:highlight w:val="yellow"/>
          <w:rPrChange w:id="296" w:author="Tom Wever" w:date="2018-11-25T10:50:00Z">
            <w:rPr>
              <w:spacing w:val="-3"/>
            </w:rPr>
          </w:rPrChange>
        </w:rPr>
        <w:t>by</w:t>
      </w:r>
      <w:r w:rsidRPr="004703AD">
        <w:rPr>
          <w:spacing w:val="-36"/>
          <w:highlight w:val="yellow"/>
          <w:rPrChange w:id="297" w:author="Tom Wever" w:date="2018-11-25T10:50:00Z">
            <w:rPr>
              <w:spacing w:val="-36"/>
            </w:rPr>
          </w:rPrChange>
        </w:rPr>
        <w:t xml:space="preserve"> </w:t>
      </w:r>
      <w:r w:rsidRPr="004703AD">
        <w:rPr>
          <w:highlight w:val="yellow"/>
          <w:rPrChange w:id="298" w:author="Tom Wever" w:date="2018-11-25T10:50:00Z">
            <w:rPr/>
          </w:rPrChange>
        </w:rPr>
        <w:t>task</w:t>
      </w:r>
      <w:r w:rsidRPr="004703AD">
        <w:rPr>
          <w:spacing w:val="-36"/>
          <w:highlight w:val="yellow"/>
          <w:rPrChange w:id="299" w:author="Tom Wever" w:date="2018-11-25T10:50:00Z">
            <w:rPr>
              <w:spacing w:val="-36"/>
            </w:rPr>
          </w:rPrChange>
        </w:rPr>
        <w:t xml:space="preserve"> </w:t>
      </w:r>
      <w:r w:rsidRPr="004703AD">
        <w:rPr>
          <w:highlight w:val="yellow"/>
          <w:rPrChange w:id="300" w:author="Tom Wever" w:date="2018-11-25T10:50:00Z">
            <w:rPr/>
          </w:rPrChange>
        </w:rPr>
        <w:t>detection.</w:t>
      </w:r>
      <w:r w:rsidRPr="004703AD">
        <w:rPr>
          <w:spacing w:val="-17"/>
          <w:highlight w:val="yellow"/>
          <w:rPrChange w:id="301" w:author="Tom Wever" w:date="2018-11-25T10:50:00Z">
            <w:rPr>
              <w:spacing w:val="-17"/>
            </w:rPr>
          </w:rPrChange>
        </w:rPr>
        <w:t xml:space="preserve"> </w:t>
      </w:r>
      <w:r w:rsidRPr="004703AD">
        <w:rPr>
          <w:highlight w:val="yellow"/>
          <w:rPrChange w:id="302" w:author="Tom Wever" w:date="2018-11-25T10:50:00Z">
            <w:rPr/>
          </w:rPrChange>
        </w:rPr>
        <w:t>The</w:t>
      </w:r>
      <w:r w:rsidRPr="004703AD">
        <w:rPr>
          <w:spacing w:val="-36"/>
          <w:highlight w:val="yellow"/>
          <w:rPrChange w:id="303" w:author="Tom Wever" w:date="2018-11-25T10:50:00Z">
            <w:rPr>
              <w:spacing w:val="-36"/>
            </w:rPr>
          </w:rPrChange>
        </w:rPr>
        <w:t xml:space="preserve"> </w:t>
      </w:r>
      <w:r w:rsidRPr="004703AD">
        <w:rPr>
          <w:highlight w:val="yellow"/>
          <w:rPrChange w:id="304" w:author="Tom Wever" w:date="2018-11-25T10:50:00Z">
            <w:rPr/>
          </w:rPrChange>
        </w:rPr>
        <w:t>user</w:t>
      </w:r>
      <w:r w:rsidRPr="004703AD">
        <w:rPr>
          <w:spacing w:val="-36"/>
          <w:highlight w:val="yellow"/>
          <w:rPrChange w:id="305" w:author="Tom Wever" w:date="2018-11-25T10:50:00Z">
            <w:rPr>
              <w:spacing w:val="-36"/>
            </w:rPr>
          </w:rPrChange>
        </w:rPr>
        <w:t xml:space="preserve"> </w:t>
      </w:r>
      <w:r w:rsidRPr="004703AD">
        <w:rPr>
          <w:highlight w:val="yellow"/>
          <w:rPrChange w:id="306" w:author="Tom Wever" w:date="2018-11-25T10:50:00Z">
            <w:rPr/>
          </w:rPrChange>
        </w:rPr>
        <w:t>might</w:t>
      </w:r>
      <w:r w:rsidRPr="004703AD">
        <w:rPr>
          <w:spacing w:val="-36"/>
          <w:highlight w:val="yellow"/>
          <w:rPrChange w:id="307" w:author="Tom Wever" w:date="2018-11-25T10:50:00Z">
            <w:rPr>
              <w:spacing w:val="-36"/>
            </w:rPr>
          </w:rPrChange>
        </w:rPr>
        <w:t xml:space="preserve"> </w:t>
      </w:r>
      <w:r w:rsidRPr="004703AD">
        <w:rPr>
          <w:highlight w:val="yellow"/>
          <w:rPrChange w:id="308" w:author="Tom Wever" w:date="2018-11-25T10:50:00Z">
            <w:rPr/>
          </w:rPrChange>
        </w:rPr>
        <w:t>still</w:t>
      </w:r>
      <w:r w:rsidRPr="004703AD">
        <w:rPr>
          <w:spacing w:val="-36"/>
          <w:highlight w:val="yellow"/>
          <w:rPrChange w:id="309" w:author="Tom Wever" w:date="2018-11-25T10:50:00Z">
            <w:rPr>
              <w:spacing w:val="-36"/>
            </w:rPr>
          </w:rPrChange>
        </w:rPr>
        <w:t xml:space="preserve"> </w:t>
      </w:r>
      <w:r w:rsidRPr="004703AD">
        <w:rPr>
          <w:highlight w:val="yellow"/>
          <w:rPrChange w:id="310" w:author="Tom Wever" w:date="2018-11-25T10:50:00Z">
            <w:rPr/>
          </w:rPrChange>
        </w:rPr>
        <w:t>fail</w:t>
      </w:r>
      <w:r w:rsidRPr="004703AD">
        <w:rPr>
          <w:spacing w:val="-36"/>
          <w:highlight w:val="yellow"/>
          <w:rPrChange w:id="311" w:author="Tom Wever" w:date="2018-11-25T10:50:00Z">
            <w:rPr>
              <w:spacing w:val="-36"/>
            </w:rPr>
          </w:rPrChange>
        </w:rPr>
        <w:t xml:space="preserve"> </w:t>
      </w:r>
      <w:r w:rsidRPr="004703AD">
        <w:rPr>
          <w:highlight w:val="yellow"/>
          <w:rPrChange w:id="312" w:author="Tom Wever" w:date="2018-11-25T10:50:00Z">
            <w:rPr/>
          </w:rPrChange>
        </w:rPr>
        <w:t>to</w:t>
      </w:r>
      <w:r w:rsidRPr="004703AD">
        <w:rPr>
          <w:spacing w:val="-36"/>
          <w:highlight w:val="yellow"/>
          <w:rPrChange w:id="313" w:author="Tom Wever" w:date="2018-11-25T10:50:00Z">
            <w:rPr>
              <w:spacing w:val="-36"/>
            </w:rPr>
          </w:rPrChange>
        </w:rPr>
        <w:t xml:space="preserve"> </w:t>
      </w:r>
      <w:r w:rsidRPr="004703AD">
        <w:rPr>
          <w:highlight w:val="yellow"/>
          <w:rPrChange w:id="314" w:author="Tom Wever" w:date="2018-11-25T10:50:00Z">
            <w:rPr/>
          </w:rPrChange>
        </w:rPr>
        <w:t>keep</w:t>
      </w:r>
      <w:r w:rsidRPr="004703AD">
        <w:rPr>
          <w:spacing w:val="-36"/>
          <w:highlight w:val="yellow"/>
          <w:rPrChange w:id="315" w:author="Tom Wever" w:date="2018-11-25T10:50:00Z">
            <w:rPr>
              <w:spacing w:val="-36"/>
            </w:rPr>
          </w:rPrChange>
        </w:rPr>
        <w:t xml:space="preserve"> </w:t>
      </w:r>
      <w:r w:rsidRPr="004703AD">
        <w:rPr>
          <w:highlight w:val="yellow"/>
          <w:rPrChange w:id="316" w:author="Tom Wever" w:date="2018-11-25T10:50:00Z">
            <w:rPr/>
          </w:rPrChange>
        </w:rPr>
        <w:t>pace</w:t>
      </w:r>
      <w:r w:rsidRPr="004703AD">
        <w:rPr>
          <w:spacing w:val="-36"/>
          <w:highlight w:val="yellow"/>
          <w:rPrChange w:id="317" w:author="Tom Wever" w:date="2018-11-25T10:50:00Z">
            <w:rPr>
              <w:spacing w:val="-36"/>
            </w:rPr>
          </w:rPrChange>
        </w:rPr>
        <w:t xml:space="preserve"> </w:t>
      </w:r>
      <w:r w:rsidRPr="004703AD">
        <w:rPr>
          <w:highlight w:val="yellow"/>
          <w:rPrChange w:id="318" w:author="Tom Wever" w:date="2018-11-25T10:50:00Z">
            <w:rPr/>
          </w:rPrChange>
        </w:rPr>
        <w:t>to</w:t>
      </w:r>
      <w:r w:rsidRPr="004703AD">
        <w:rPr>
          <w:spacing w:val="-36"/>
          <w:highlight w:val="yellow"/>
          <w:rPrChange w:id="319" w:author="Tom Wever" w:date="2018-11-25T10:50:00Z">
            <w:rPr>
              <w:spacing w:val="-36"/>
            </w:rPr>
          </w:rPrChange>
        </w:rPr>
        <w:t xml:space="preserve"> </w:t>
      </w:r>
      <w:r w:rsidRPr="004703AD">
        <w:rPr>
          <w:highlight w:val="yellow"/>
          <w:rPrChange w:id="320" w:author="Tom Wever" w:date="2018-11-25T10:50:00Z">
            <w:rPr/>
          </w:rPrChange>
        </w:rPr>
        <w:t>the</w:t>
      </w:r>
      <w:r w:rsidRPr="004703AD">
        <w:rPr>
          <w:spacing w:val="-36"/>
          <w:highlight w:val="yellow"/>
          <w:rPrChange w:id="321" w:author="Tom Wever" w:date="2018-11-25T10:50:00Z">
            <w:rPr>
              <w:spacing w:val="-36"/>
            </w:rPr>
          </w:rPrChange>
        </w:rPr>
        <w:t xml:space="preserve"> </w:t>
      </w:r>
      <w:r w:rsidRPr="004703AD">
        <w:rPr>
          <w:highlight w:val="yellow"/>
          <w:rPrChange w:id="322" w:author="Tom Wever" w:date="2018-11-25T10:50:00Z">
            <w:rPr/>
          </w:rPrChange>
        </w:rPr>
        <w:t>rapidly</w:t>
      </w:r>
      <w:r w:rsidRPr="004703AD">
        <w:rPr>
          <w:spacing w:val="-36"/>
          <w:highlight w:val="yellow"/>
          <w:rPrChange w:id="323" w:author="Tom Wever" w:date="2018-11-25T10:50:00Z">
            <w:rPr>
              <w:spacing w:val="-36"/>
            </w:rPr>
          </w:rPrChange>
        </w:rPr>
        <w:t xml:space="preserve"> </w:t>
      </w:r>
      <w:r w:rsidRPr="004703AD">
        <w:rPr>
          <w:highlight w:val="yellow"/>
          <w:rPrChange w:id="324" w:author="Tom Wever" w:date="2018-11-25T10:50:00Z">
            <w:rPr/>
          </w:rPrChange>
        </w:rPr>
        <w:t xml:space="preserve">changing system and fulfil multi-threaded </w:t>
      </w:r>
      <w:proofErr w:type="gramStart"/>
      <w:r w:rsidRPr="004703AD">
        <w:rPr>
          <w:highlight w:val="yellow"/>
          <w:rPrChange w:id="325" w:author="Tom Wever" w:date="2018-11-25T10:50:00Z">
            <w:rPr/>
          </w:rPrChange>
        </w:rPr>
        <w:t>tasks[</w:t>
      </w:r>
      <w:proofErr w:type="spellStart"/>
      <w:proofErr w:type="gramEnd"/>
      <w:r w:rsidRPr="004703AD">
        <w:rPr>
          <w:highlight w:val="yellow"/>
          <w:rPrChange w:id="326" w:author="Tom Wever" w:date="2018-11-25T10:50:00Z">
            <w:rPr/>
          </w:rPrChange>
        </w:rPr>
        <w:t>Porathe</w:t>
      </w:r>
      <w:proofErr w:type="spellEnd"/>
      <w:r w:rsidRPr="004703AD">
        <w:rPr>
          <w:highlight w:val="yellow"/>
          <w:rPrChange w:id="327" w:author="Tom Wever" w:date="2018-11-25T10:50:00Z">
            <w:rPr/>
          </w:rPrChange>
        </w:rPr>
        <w:t xml:space="preserve"> et al.</w:t>
      </w:r>
      <w:r w:rsidRPr="004703AD">
        <w:rPr>
          <w:spacing w:val="26"/>
          <w:highlight w:val="yellow"/>
          <w:rPrChange w:id="328" w:author="Tom Wever" w:date="2018-11-25T10:50:00Z">
            <w:rPr>
              <w:spacing w:val="26"/>
            </w:rPr>
          </w:rPrChange>
        </w:rPr>
        <w:t xml:space="preserve"> </w:t>
      </w:r>
      <w:r w:rsidRPr="004703AD">
        <w:rPr>
          <w:highlight w:val="yellow"/>
          <w:rPrChange w:id="329" w:author="Tom Wever" w:date="2018-11-25T10:50:00Z">
            <w:rPr/>
          </w:rPrChange>
        </w:rPr>
        <w:t>(2014)].</w:t>
      </w:r>
      <w:ins w:id="330" w:author="Tom Wever" w:date="2018-11-25T10:50:00Z">
        <w:r w:rsidR="004703AD">
          <w:rPr>
            <w:highlight w:val="yellow"/>
          </w:rPr>
          <w:t xml:space="preserve"> </w:t>
        </w:r>
        <w:proofErr w:type="gramStart"/>
        <w:r w:rsidR="00CE5401">
          <w:rPr>
            <w:highlight w:val="yellow"/>
          </w:rPr>
          <w:t>?</w:t>
        </w:r>
      </w:ins>
      <w:ins w:id="331" w:author="Tom Wever" w:date="2018-11-25T10:51:00Z">
        <w:r w:rsidR="00CE5401">
          <w:rPr>
            <w:highlight w:val="yellow"/>
          </w:rPr>
          <w:t>What</w:t>
        </w:r>
        <w:proofErr w:type="gramEnd"/>
        <w:r w:rsidR="00CE5401">
          <w:rPr>
            <w:highlight w:val="yellow"/>
          </w:rPr>
          <w:t xml:space="preserve"> </w:t>
        </w:r>
        <w:proofErr w:type="spellStart"/>
        <w:r w:rsidR="00CE5401">
          <w:rPr>
            <w:highlight w:val="yellow"/>
          </w:rPr>
          <w:t>wordt</w:t>
        </w:r>
        <w:proofErr w:type="spellEnd"/>
        <w:r w:rsidR="00CE5401">
          <w:rPr>
            <w:highlight w:val="yellow"/>
          </w:rPr>
          <w:t xml:space="preserve"> </w:t>
        </w:r>
        <w:proofErr w:type="spellStart"/>
        <w:r w:rsidR="00CE5401">
          <w:rPr>
            <w:highlight w:val="yellow"/>
          </w:rPr>
          <w:t>bedoeld</w:t>
        </w:r>
        <w:proofErr w:type="spellEnd"/>
        <w:r w:rsidR="00CE5401">
          <w:rPr>
            <w:highlight w:val="yellow"/>
          </w:rPr>
          <w:t>?</w:t>
        </w:r>
      </w:ins>
    </w:p>
    <w:p w14:paraId="66466C29" w14:textId="77777777" w:rsidR="00B07A10" w:rsidRDefault="00785C94">
      <w:pPr>
        <w:pStyle w:val="Lijstalinea"/>
        <w:numPr>
          <w:ilvl w:val="2"/>
          <w:numId w:val="31"/>
        </w:numPr>
        <w:tabs>
          <w:tab w:val="left" w:pos="654"/>
        </w:tabs>
        <w:spacing w:before="145"/>
      </w:pPr>
      <w:r>
        <w:t>Which information do operators need for situational</w:t>
      </w:r>
      <w:r>
        <w:rPr>
          <w:spacing w:val="11"/>
        </w:rPr>
        <w:t xml:space="preserve"> </w:t>
      </w:r>
      <w:r>
        <w:t>awareness?</w:t>
      </w:r>
    </w:p>
    <w:p w14:paraId="66466C2A" w14:textId="77777777" w:rsidR="00B07A10" w:rsidRDefault="00B07A10">
      <w:pPr>
        <w:pStyle w:val="Plattetekst"/>
        <w:rPr>
          <w:sz w:val="23"/>
        </w:rPr>
      </w:pPr>
    </w:p>
    <w:p w14:paraId="66466C2B" w14:textId="4459EF61" w:rsidR="00B07A10" w:rsidRDefault="00785C94">
      <w:pPr>
        <w:pStyle w:val="Lijstalinea"/>
        <w:numPr>
          <w:ilvl w:val="3"/>
          <w:numId w:val="31"/>
        </w:numPr>
        <w:tabs>
          <w:tab w:val="left" w:pos="1134"/>
        </w:tabs>
        <w:spacing w:before="1" w:line="348" w:lineRule="auto"/>
        <w:ind w:right="1236" w:hanging="229"/>
      </w:pPr>
      <w:r>
        <w:t xml:space="preserve">Understanding the current </w:t>
      </w:r>
      <w:del w:id="332" w:author="Tom Wever" w:date="2018-11-25T10:51:00Z">
        <w:r w:rsidDel="0065539E">
          <w:delText xml:space="preserve">picture </w:delText>
        </w:r>
      </w:del>
      <w:ins w:id="333" w:author="Tom Wever" w:date="2018-11-25T10:51:00Z">
        <w:r w:rsidR="0065539E">
          <w:t xml:space="preserve">status </w:t>
        </w:r>
      </w:ins>
      <w:r>
        <w:t>is not enough for full situational awareness. Expert</w:t>
      </w:r>
      <w:r>
        <w:rPr>
          <w:spacing w:val="-37"/>
        </w:rPr>
        <w:t xml:space="preserve"> </w:t>
      </w:r>
      <w:r>
        <w:t>decision</w:t>
      </w:r>
      <w:r>
        <w:rPr>
          <w:spacing w:val="-37"/>
        </w:rPr>
        <w:t xml:space="preserve"> </w:t>
      </w:r>
      <w:r>
        <w:t>makers</w:t>
      </w:r>
      <w:r>
        <w:rPr>
          <w:spacing w:val="-37"/>
        </w:rPr>
        <w:t xml:space="preserve"> </w:t>
      </w:r>
      <w:r>
        <w:t>must</w:t>
      </w:r>
      <w:r>
        <w:rPr>
          <w:spacing w:val="-37"/>
        </w:rPr>
        <w:t xml:space="preserve"> </w:t>
      </w:r>
      <w:r>
        <w:rPr>
          <w:spacing w:val="1"/>
        </w:rPr>
        <w:t>be</w:t>
      </w:r>
      <w:r>
        <w:rPr>
          <w:spacing w:val="-37"/>
        </w:rPr>
        <w:t xml:space="preserve"> </w:t>
      </w:r>
      <w:r>
        <w:t>able</w:t>
      </w:r>
      <w:r>
        <w:rPr>
          <w:spacing w:val="-37"/>
        </w:rPr>
        <w:t xml:space="preserve"> </w:t>
      </w:r>
      <w:r>
        <w:t>to</w:t>
      </w:r>
      <w:r>
        <w:rPr>
          <w:spacing w:val="-37"/>
        </w:rPr>
        <w:t xml:space="preserve"> </w:t>
      </w:r>
      <w:r>
        <w:t>project</w:t>
      </w:r>
      <w:r>
        <w:rPr>
          <w:spacing w:val="-37"/>
        </w:rPr>
        <w:t xml:space="preserve"> </w:t>
      </w:r>
      <w:r>
        <w:t>their</w:t>
      </w:r>
      <w:r>
        <w:rPr>
          <w:spacing w:val="-38"/>
        </w:rPr>
        <w:t xml:space="preserve"> </w:t>
      </w:r>
      <w:r>
        <w:t>understanding</w:t>
      </w:r>
      <w:r>
        <w:rPr>
          <w:spacing w:val="-37"/>
        </w:rPr>
        <w:t xml:space="preserve"> </w:t>
      </w:r>
      <w:r>
        <w:t>into</w:t>
      </w:r>
      <w:r>
        <w:rPr>
          <w:spacing w:val="-37"/>
        </w:rPr>
        <w:t xml:space="preserve"> </w:t>
      </w:r>
      <w:r>
        <w:t>the</w:t>
      </w:r>
      <w:r>
        <w:rPr>
          <w:spacing w:val="-37"/>
        </w:rPr>
        <w:t xml:space="preserve"> </w:t>
      </w:r>
      <w:r>
        <w:t xml:space="preserve">future. This projection enables experts to make the decision which results in the best options in the future. Projection requires </w:t>
      </w:r>
      <w:del w:id="334" w:author="Tom Wever" w:date="2018-11-25T10:52:00Z">
        <w:r w:rsidDel="00FF605C">
          <w:delText xml:space="preserve">to have </w:delText>
        </w:r>
      </w:del>
      <w:r>
        <w:rPr>
          <w:spacing w:val="1"/>
        </w:rPr>
        <w:t xml:space="preserve">good </w:t>
      </w:r>
      <w:r>
        <w:t>mental models of the dynamic</w:t>
      </w:r>
      <w:r>
        <w:rPr>
          <w:spacing w:val="-16"/>
        </w:rPr>
        <w:t xml:space="preserve"> </w:t>
      </w:r>
      <w:r>
        <w:t>relationships</w:t>
      </w:r>
      <w:r>
        <w:rPr>
          <w:spacing w:val="-16"/>
        </w:rPr>
        <w:t xml:space="preserve"> </w:t>
      </w:r>
      <w:r>
        <w:t>between</w:t>
      </w:r>
      <w:r>
        <w:rPr>
          <w:spacing w:val="-16"/>
        </w:rPr>
        <w:t xml:space="preserve"> </w:t>
      </w:r>
      <w:r>
        <w:t>the</w:t>
      </w:r>
      <w:r>
        <w:rPr>
          <w:spacing w:val="-16"/>
        </w:rPr>
        <w:t xml:space="preserve"> </w:t>
      </w:r>
      <w:r>
        <w:t>relevant</w:t>
      </w:r>
      <w:r>
        <w:rPr>
          <w:spacing w:val="-16"/>
        </w:rPr>
        <w:t xml:space="preserve"> </w:t>
      </w:r>
      <w:r>
        <w:t>parts</w:t>
      </w:r>
      <w:r>
        <w:rPr>
          <w:spacing w:val="-16"/>
        </w:rPr>
        <w:t xml:space="preserve"> </w:t>
      </w:r>
      <w:r>
        <w:t>of</w:t>
      </w:r>
      <w:r>
        <w:rPr>
          <w:spacing w:val="-16"/>
        </w:rPr>
        <w:t xml:space="preserve"> </w:t>
      </w:r>
      <w:r>
        <w:t>the</w:t>
      </w:r>
      <w:r>
        <w:rPr>
          <w:spacing w:val="-16"/>
        </w:rPr>
        <w:t xml:space="preserve"> </w:t>
      </w:r>
      <w:r>
        <w:t>environment</w:t>
      </w:r>
      <w:r>
        <w:rPr>
          <w:spacing w:val="-16"/>
        </w:rPr>
        <w:t xml:space="preserve"> </w:t>
      </w:r>
      <w:r>
        <w:t>over</w:t>
      </w:r>
      <w:r>
        <w:rPr>
          <w:spacing w:val="-16"/>
        </w:rPr>
        <w:t xml:space="preserve"> </w:t>
      </w:r>
      <w:r>
        <w:t>time. Experts</w:t>
      </w:r>
      <w:r>
        <w:rPr>
          <w:spacing w:val="-29"/>
        </w:rPr>
        <w:t xml:space="preserve"> </w:t>
      </w:r>
      <w:r>
        <w:t>focus</w:t>
      </w:r>
      <w:r>
        <w:rPr>
          <w:spacing w:val="-29"/>
        </w:rPr>
        <w:t xml:space="preserve"> </w:t>
      </w:r>
      <w:r>
        <w:t>a</w:t>
      </w:r>
      <w:r>
        <w:rPr>
          <w:spacing w:val="-29"/>
        </w:rPr>
        <w:t xml:space="preserve"> </w:t>
      </w:r>
      <w:r>
        <w:t>lot</w:t>
      </w:r>
      <w:r>
        <w:rPr>
          <w:spacing w:val="-29"/>
        </w:rPr>
        <w:t xml:space="preserve"> </w:t>
      </w:r>
      <w:r>
        <w:t>on</w:t>
      </w:r>
      <w:r>
        <w:rPr>
          <w:spacing w:val="-29"/>
        </w:rPr>
        <w:t xml:space="preserve"> </w:t>
      </w:r>
      <w:r>
        <w:t>creating</w:t>
      </w:r>
      <w:r>
        <w:rPr>
          <w:spacing w:val="-29"/>
        </w:rPr>
        <w:t xml:space="preserve"> </w:t>
      </w:r>
      <w:r>
        <w:t>their</w:t>
      </w:r>
      <w:r>
        <w:rPr>
          <w:spacing w:val="-29"/>
        </w:rPr>
        <w:t xml:space="preserve"> </w:t>
      </w:r>
      <w:r>
        <w:t>futures</w:t>
      </w:r>
      <w:r>
        <w:rPr>
          <w:spacing w:val="-29"/>
        </w:rPr>
        <w:t xml:space="preserve"> </w:t>
      </w:r>
      <w:r>
        <w:t>via</w:t>
      </w:r>
      <w:r>
        <w:rPr>
          <w:spacing w:val="-29"/>
        </w:rPr>
        <w:t xml:space="preserve"> </w:t>
      </w:r>
      <w:r>
        <w:t>present</w:t>
      </w:r>
      <w:r>
        <w:rPr>
          <w:spacing w:val="-29"/>
        </w:rPr>
        <w:t xml:space="preserve"> </w:t>
      </w:r>
      <w:r>
        <w:t>decisions.</w:t>
      </w:r>
      <w:r>
        <w:rPr>
          <w:spacing w:val="-15"/>
        </w:rPr>
        <w:t xml:space="preserve"> </w:t>
      </w:r>
      <w:r>
        <w:t>In</w:t>
      </w:r>
      <w:r>
        <w:rPr>
          <w:spacing w:val="-29"/>
        </w:rPr>
        <w:t xml:space="preserve"> </w:t>
      </w:r>
      <w:r>
        <w:t>turn,</w:t>
      </w:r>
      <w:r>
        <w:rPr>
          <w:spacing w:val="-29"/>
        </w:rPr>
        <w:t xml:space="preserve"> </w:t>
      </w:r>
      <w:r>
        <w:t>experts do</w:t>
      </w:r>
      <w:r>
        <w:rPr>
          <w:spacing w:val="-27"/>
        </w:rPr>
        <w:t xml:space="preserve"> </w:t>
      </w:r>
      <w:r>
        <w:t>form</w:t>
      </w:r>
      <w:r>
        <w:rPr>
          <w:spacing w:val="-27"/>
        </w:rPr>
        <w:t xml:space="preserve"> </w:t>
      </w:r>
      <w:r>
        <w:t>these</w:t>
      </w:r>
      <w:r>
        <w:rPr>
          <w:spacing w:val="-27"/>
        </w:rPr>
        <w:t xml:space="preserve"> </w:t>
      </w:r>
      <w:r>
        <w:t>decisions</w:t>
      </w:r>
      <w:r>
        <w:rPr>
          <w:spacing w:val="-27"/>
        </w:rPr>
        <w:t xml:space="preserve"> </w:t>
      </w:r>
      <w:r>
        <w:t>out</w:t>
      </w:r>
      <w:r>
        <w:rPr>
          <w:spacing w:val="-27"/>
        </w:rPr>
        <w:t xml:space="preserve"> </w:t>
      </w:r>
      <w:r>
        <w:t>of</w:t>
      </w:r>
      <w:r>
        <w:rPr>
          <w:spacing w:val="-27"/>
        </w:rPr>
        <w:t xml:space="preserve"> </w:t>
      </w:r>
      <w:r>
        <w:t>their</w:t>
      </w:r>
      <w:r>
        <w:rPr>
          <w:spacing w:val="-27"/>
        </w:rPr>
        <w:t xml:space="preserve"> </w:t>
      </w:r>
      <w:r>
        <w:t>comprehension</w:t>
      </w:r>
      <w:r>
        <w:rPr>
          <w:spacing w:val="-27"/>
        </w:rPr>
        <w:t xml:space="preserve"> </w:t>
      </w:r>
      <w:r>
        <w:t>of</w:t>
      </w:r>
      <w:r>
        <w:rPr>
          <w:spacing w:val="-27"/>
        </w:rPr>
        <w:t xml:space="preserve"> </w:t>
      </w:r>
      <w:r>
        <w:t>the</w:t>
      </w:r>
      <w:r>
        <w:rPr>
          <w:spacing w:val="-27"/>
        </w:rPr>
        <w:t xml:space="preserve"> </w:t>
      </w:r>
      <w:r>
        <w:t>likely</w:t>
      </w:r>
      <w:r>
        <w:rPr>
          <w:spacing w:val="-27"/>
        </w:rPr>
        <w:t xml:space="preserve"> </w:t>
      </w:r>
      <w:r>
        <w:t>interactions</w:t>
      </w:r>
      <w:r>
        <w:rPr>
          <w:spacing w:val="-27"/>
        </w:rPr>
        <w:t xml:space="preserve"> </w:t>
      </w:r>
      <w:r>
        <w:t>of</w:t>
      </w:r>
      <w:r>
        <w:rPr>
          <w:spacing w:val="-27"/>
        </w:rPr>
        <w:t xml:space="preserve"> </w:t>
      </w:r>
      <w:r>
        <w:t xml:space="preserve">all </w:t>
      </w:r>
      <w:r>
        <w:rPr>
          <w:w w:val="95"/>
        </w:rPr>
        <w:t>the</w:t>
      </w:r>
      <w:r>
        <w:rPr>
          <w:spacing w:val="-29"/>
          <w:w w:val="95"/>
        </w:rPr>
        <w:t xml:space="preserve"> </w:t>
      </w:r>
      <w:r>
        <w:rPr>
          <w:w w:val="95"/>
        </w:rPr>
        <w:t>elements</w:t>
      </w:r>
      <w:r>
        <w:rPr>
          <w:spacing w:val="-29"/>
          <w:w w:val="95"/>
        </w:rPr>
        <w:t xml:space="preserve"> </w:t>
      </w:r>
      <w:r>
        <w:rPr>
          <w:w w:val="95"/>
        </w:rPr>
        <w:t>they</w:t>
      </w:r>
      <w:r>
        <w:rPr>
          <w:spacing w:val="-29"/>
          <w:w w:val="95"/>
        </w:rPr>
        <w:t xml:space="preserve"> </w:t>
      </w:r>
      <w:r>
        <w:rPr>
          <w:w w:val="95"/>
        </w:rPr>
        <w:t>deem</w:t>
      </w:r>
      <w:r>
        <w:rPr>
          <w:spacing w:val="-29"/>
          <w:w w:val="95"/>
        </w:rPr>
        <w:t xml:space="preserve"> </w:t>
      </w:r>
      <w:r>
        <w:rPr>
          <w:w w:val="95"/>
        </w:rPr>
        <w:t>both</w:t>
      </w:r>
      <w:r>
        <w:rPr>
          <w:spacing w:val="-29"/>
          <w:w w:val="95"/>
        </w:rPr>
        <w:t xml:space="preserve"> </w:t>
      </w:r>
      <w:r>
        <w:rPr>
          <w:w w:val="95"/>
        </w:rPr>
        <w:t>relevant</w:t>
      </w:r>
      <w:r>
        <w:rPr>
          <w:spacing w:val="-29"/>
          <w:w w:val="95"/>
        </w:rPr>
        <w:t xml:space="preserve"> </w:t>
      </w:r>
      <w:r>
        <w:rPr>
          <w:w w:val="95"/>
        </w:rPr>
        <w:t>and</w:t>
      </w:r>
      <w:r>
        <w:rPr>
          <w:spacing w:val="-29"/>
          <w:w w:val="95"/>
        </w:rPr>
        <w:t xml:space="preserve"> </w:t>
      </w:r>
      <w:r>
        <w:rPr>
          <w:w w:val="95"/>
        </w:rPr>
        <w:t>important</w:t>
      </w:r>
      <w:r>
        <w:rPr>
          <w:spacing w:val="-29"/>
          <w:w w:val="95"/>
        </w:rPr>
        <w:t xml:space="preserve"> </w:t>
      </w:r>
      <w:r>
        <w:rPr>
          <w:w w:val="95"/>
        </w:rPr>
        <w:t>[Gregory</w:t>
      </w:r>
      <w:r>
        <w:rPr>
          <w:spacing w:val="-15"/>
          <w:w w:val="95"/>
        </w:rPr>
        <w:t xml:space="preserve"> </w:t>
      </w:r>
      <w:r>
        <w:rPr>
          <w:w w:val="95"/>
        </w:rPr>
        <w:t>and</w:t>
      </w:r>
      <w:r>
        <w:rPr>
          <w:spacing w:val="-15"/>
          <w:w w:val="95"/>
        </w:rPr>
        <w:t xml:space="preserve"> </w:t>
      </w:r>
      <w:r>
        <w:rPr>
          <w:w w:val="95"/>
        </w:rPr>
        <w:t>Shanahan</w:t>
      </w:r>
      <w:r>
        <w:rPr>
          <w:spacing w:val="-15"/>
          <w:w w:val="95"/>
        </w:rPr>
        <w:t xml:space="preserve"> </w:t>
      </w:r>
      <w:r>
        <w:rPr>
          <w:w w:val="95"/>
        </w:rPr>
        <w:t>(2010)].</w:t>
      </w:r>
    </w:p>
    <w:p w14:paraId="66466C2C" w14:textId="77777777" w:rsidR="00B07A10" w:rsidRDefault="00785C94">
      <w:pPr>
        <w:pStyle w:val="Lijstalinea"/>
        <w:numPr>
          <w:ilvl w:val="3"/>
          <w:numId w:val="31"/>
        </w:numPr>
        <w:tabs>
          <w:tab w:val="left" w:pos="1134"/>
        </w:tabs>
        <w:spacing w:before="144"/>
        <w:ind w:hanging="229"/>
      </w:pPr>
      <w:r>
        <w:t>Situational</w:t>
      </w:r>
      <w:r>
        <w:rPr>
          <w:spacing w:val="-29"/>
        </w:rPr>
        <w:t xml:space="preserve"> </w:t>
      </w:r>
      <w:r>
        <w:rPr>
          <w:spacing w:val="-3"/>
        </w:rPr>
        <w:t>awareness</w:t>
      </w:r>
      <w:r>
        <w:rPr>
          <w:spacing w:val="-29"/>
        </w:rPr>
        <w:t xml:space="preserve"> </w:t>
      </w:r>
      <w:r>
        <w:t>can</w:t>
      </w:r>
      <w:r>
        <w:rPr>
          <w:spacing w:val="-29"/>
        </w:rPr>
        <w:t xml:space="preserve"> </w:t>
      </w:r>
      <w:r>
        <w:rPr>
          <w:spacing w:val="1"/>
        </w:rPr>
        <w:t>be</w:t>
      </w:r>
      <w:r>
        <w:rPr>
          <w:spacing w:val="-29"/>
        </w:rPr>
        <w:t xml:space="preserve"> </w:t>
      </w:r>
      <w:r>
        <w:t>enhanced</w:t>
      </w:r>
      <w:r>
        <w:rPr>
          <w:spacing w:val="-29"/>
        </w:rPr>
        <w:t xml:space="preserve"> </w:t>
      </w:r>
      <w:r>
        <w:rPr>
          <w:spacing w:val="-3"/>
        </w:rPr>
        <w:t>by</w:t>
      </w:r>
      <w:r>
        <w:rPr>
          <w:spacing w:val="-29"/>
        </w:rPr>
        <w:t xml:space="preserve"> </w:t>
      </w:r>
      <w:r>
        <w:t>feedback,</w:t>
      </w:r>
      <w:r>
        <w:rPr>
          <w:spacing w:val="-26"/>
        </w:rPr>
        <w:t xml:space="preserve"> </w:t>
      </w:r>
      <w:r>
        <w:t>perceived</w:t>
      </w:r>
      <w:r>
        <w:rPr>
          <w:spacing w:val="-29"/>
        </w:rPr>
        <w:t xml:space="preserve"> </w:t>
      </w:r>
      <w:r>
        <w:t>information</w:t>
      </w:r>
      <w:r>
        <w:rPr>
          <w:spacing w:val="-29"/>
        </w:rPr>
        <w:t xml:space="preserve"> </w:t>
      </w:r>
      <w:r>
        <w:t>from</w:t>
      </w:r>
      <w:r>
        <w:rPr>
          <w:spacing w:val="-29"/>
        </w:rPr>
        <w:t xml:space="preserve"> </w:t>
      </w:r>
      <w:r>
        <w:t>the</w:t>
      </w:r>
    </w:p>
    <w:p w14:paraId="66466C2D" w14:textId="77777777" w:rsidR="00B07A10" w:rsidRDefault="00785C94">
      <w:pPr>
        <w:pStyle w:val="Plattetekst"/>
        <w:spacing w:before="113"/>
        <w:ind w:left="1133"/>
      </w:pPr>
      <w:r>
        <w:rPr>
          <w:w w:val="95"/>
        </w:rPr>
        <w:t>environment,</w:t>
      </w:r>
      <w:r>
        <w:rPr>
          <w:spacing w:val="-23"/>
          <w:w w:val="95"/>
        </w:rPr>
        <w:t xml:space="preserve"> </w:t>
      </w:r>
      <w:r>
        <w:rPr>
          <w:w w:val="95"/>
        </w:rPr>
        <w:t>information</w:t>
      </w:r>
      <w:r>
        <w:rPr>
          <w:spacing w:val="-26"/>
          <w:w w:val="95"/>
        </w:rPr>
        <w:t xml:space="preserve"> </w:t>
      </w:r>
      <w:r>
        <w:rPr>
          <w:w w:val="95"/>
        </w:rPr>
        <w:t>from</w:t>
      </w:r>
      <w:r>
        <w:rPr>
          <w:spacing w:val="-26"/>
          <w:w w:val="95"/>
        </w:rPr>
        <w:t xml:space="preserve"> </w:t>
      </w:r>
      <w:r>
        <w:rPr>
          <w:w w:val="95"/>
        </w:rPr>
        <w:t>other</w:t>
      </w:r>
      <w:r>
        <w:rPr>
          <w:spacing w:val="-26"/>
          <w:w w:val="95"/>
        </w:rPr>
        <w:t xml:space="preserve"> </w:t>
      </w:r>
      <w:r>
        <w:rPr>
          <w:w w:val="95"/>
        </w:rPr>
        <w:t>agents,</w:t>
      </w:r>
      <w:r>
        <w:rPr>
          <w:spacing w:val="-23"/>
          <w:w w:val="95"/>
        </w:rPr>
        <w:t xml:space="preserve"> </w:t>
      </w:r>
      <w:r>
        <w:rPr>
          <w:w w:val="95"/>
        </w:rPr>
        <w:t>as</w:t>
      </w:r>
      <w:r>
        <w:rPr>
          <w:spacing w:val="-26"/>
          <w:w w:val="95"/>
        </w:rPr>
        <w:t xml:space="preserve"> </w:t>
      </w:r>
      <w:r>
        <w:rPr>
          <w:w w:val="95"/>
        </w:rPr>
        <w:t>well</w:t>
      </w:r>
      <w:r>
        <w:rPr>
          <w:spacing w:val="-26"/>
          <w:w w:val="95"/>
        </w:rPr>
        <w:t xml:space="preserve"> </w:t>
      </w:r>
      <w:r>
        <w:rPr>
          <w:w w:val="95"/>
        </w:rPr>
        <w:t>as</w:t>
      </w:r>
      <w:r>
        <w:rPr>
          <w:spacing w:val="-26"/>
          <w:w w:val="95"/>
        </w:rPr>
        <w:t xml:space="preserve"> </w:t>
      </w:r>
      <w:r>
        <w:rPr>
          <w:w w:val="95"/>
        </w:rPr>
        <w:t>remote</w:t>
      </w:r>
      <w:r>
        <w:rPr>
          <w:spacing w:val="-26"/>
          <w:w w:val="95"/>
        </w:rPr>
        <w:t xml:space="preserve"> </w:t>
      </w:r>
      <w:r>
        <w:rPr>
          <w:w w:val="95"/>
        </w:rPr>
        <w:t>sensors. [Carver</w:t>
      </w:r>
      <w:r>
        <w:rPr>
          <w:spacing w:val="-10"/>
          <w:w w:val="95"/>
        </w:rPr>
        <w:t xml:space="preserve"> </w:t>
      </w:r>
      <w:r>
        <w:rPr>
          <w:w w:val="95"/>
        </w:rPr>
        <w:t>and</w:t>
      </w:r>
      <w:r>
        <w:rPr>
          <w:spacing w:val="-10"/>
          <w:w w:val="95"/>
        </w:rPr>
        <w:t xml:space="preserve"> </w:t>
      </w:r>
      <w:proofErr w:type="spellStart"/>
      <w:r>
        <w:rPr>
          <w:spacing w:val="-3"/>
          <w:w w:val="95"/>
        </w:rPr>
        <w:t>Turoff</w:t>
      </w:r>
      <w:proofErr w:type="spellEnd"/>
      <w:r>
        <w:rPr>
          <w:spacing w:val="-10"/>
          <w:w w:val="95"/>
        </w:rPr>
        <w:t xml:space="preserve"> </w:t>
      </w:r>
      <w:r>
        <w:rPr>
          <w:w w:val="95"/>
        </w:rPr>
        <w:t>(2007)]</w:t>
      </w:r>
    </w:p>
    <w:p w14:paraId="66466C2E" w14:textId="77777777" w:rsidR="00B07A10" w:rsidRDefault="00B07A10">
      <w:pPr>
        <w:sectPr w:rsidR="00B07A10">
          <w:pgSz w:w="11910" w:h="16840"/>
          <w:pgMar w:top="1060" w:right="280" w:bottom="280" w:left="1620" w:header="708" w:footer="708" w:gutter="0"/>
          <w:cols w:space="708"/>
        </w:sectPr>
      </w:pPr>
    </w:p>
    <w:p w14:paraId="66466C2F" w14:textId="77777777" w:rsidR="00B07A10" w:rsidRDefault="00785C94">
      <w:pPr>
        <w:tabs>
          <w:tab w:val="left" w:pos="5760"/>
        </w:tabs>
        <w:spacing w:before="47"/>
        <w:ind w:left="108"/>
        <w:rPr>
          <w:rFonts w:ascii="Trebuchet MS"/>
          <w:i/>
        </w:rPr>
      </w:pPr>
      <w:r>
        <w:lastRenderedPageBreak/>
        <w:t>76</w:t>
      </w:r>
      <w:r>
        <w:tab/>
      </w:r>
      <w:r>
        <w:rPr>
          <w:rFonts w:ascii="Trebuchet MS"/>
          <w:i/>
        </w:rPr>
        <w:t>CHAPTER 9.</w:t>
      </w:r>
      <w:r>
        <w:rPr>
          <w:rFonts w:ascii="Trebuchet MS"/>
          <w:i/>
          <w:spacing w:val="2"/>
        </w:rPr>
        <w:t xml:space="preserve"> </w:t>
      </w:r>
      <w:r>
        <w:rPr>
          <w:rFonts w:ascii="Trebuchet MS"/>
          <w:i/>
          <w:spacing w:val="-4"/>
        </w:rPr>
        <w:t>FOUNDATION</w:t>
      </w:r>
    </w:p>
    <w:p w14:paraId="66466C30" w14:textId="77777777" w:rsidR="00B07A10" w:rsidRDefault="00B07A10">
      <w:pPr>
        <w:pStyle w:val="Plattetekst"/>
        <w:rPr>
          <w:rFonts w:ascii="Trebuchet MS"/>
          <w:i/>
          <w:sz w:val="31"/>
        </w:rPr>
      </w:pPr>
    </w:p>
    <w:p w14:paraId="66466C31" w14:textId="77777777" w:rsidR="00B07A10" w:rsidRDefault="00785C94">
      <w:pPr>
        <w:pStyle w:val="Lijstalinea"/>
        <w:numPr>
          <w:ilvl w:val="0"/>
          <w:numId w:val="9"/>
        </w:numPr>
        <w:tabs>
          <w:tab w:val="left" w:pos="654"/>
        </w:tabs>
      </w:pPr>
      <w:r>
        <w:rPr>
          <w:spacing w:val="-3"/>
        </w:rPr>
        <w:t xml:space="preserve">How </w:t>
      </w:r>
      <w:r>
        <w:t xml:space="preserve">is information perceived when acquiring it passively </w:t>
      </w:r>
      <w:r>
        <w:rPr>
          <w:spacing w:val="-4"/>
        </w:rPr>
        <w:t>or</w:t>
      </w:r>
      <w:r>
        <w:rPr>
          <w:spacing w:val="13"/>
        </w:rPr>
        <w:t xml:space="preserve"> </w:t>
      </w:r>
      <w:r>
        <w:t>actively?</w:t>
      </w:r>
    </w:p>
    <w:p w14:paraId="66466C32" w14:textId="77777777" w:rsidR="00B07A10" w:rsidRDefault="00B07A10">
      <w:pPr>
        <w:pStyle w:val="Plattetekst"/>
        <w:spacing w:before="7"/>
        <w:rPr>
          <w:sz w:val="21"/>
        </w:rPr>
      </w:pPr>
    </w:p>
    <w:p w14:paraId="66466C33" w14:textId="25079240" w:rsidR="00B07A10" w:rsidRDefault="00785C94">
      <w:pPr>
        <w:pStyle w:val="Lijstalinea"/>
        <w:numPr>
          <w:ilvl w:val="1"/>
          <w:numId w:val="9"/>
        </w:numPr>
        <w:tabs>
          <w:tab w:val="left" w:pos="1134"/>
        </w:tabs>
        <w:spacing w:line="348" w:lineRule="auto"/>
        <w:ind w:right="1444" w:hanging="229"/>
        <w:jc w:val="both"/>
      </w:pPr>
      <w:r>
        <w:rPr>
          <w:w w:val="95"/>
        </w:rPr>
        <w:t>Attention</w:t>
      </w:r>
      <w:r>
        <w:rPr>
          <w:spacing w:val="-5"/>
          <w:w w:val="95"/>
        </w:rPr>
        <w:t xml:space="preserve"> </w:t>
      </w:r>
      <w:r>
        <w:rPr>
          <w:w w:val="95"/>
        </w:rPr>
        <w:t>profoundly</w:t>
      </w:r>
      <w:r>
        <w:rPr>
          <w:spacing w:val="-5"/>
          <w:w w:val="95"/>
        </w:rPr>
        <w:t xml:space="preserve"> </w:t>
      </w:r>
      <w:r>
        <w:rPr>
          <w:w w:val="95"/>
        </w:rPr>
        <w:t>modulates</w:t>
      </w:r>
      <w:r>
        <w:rPr>
          <w:spacing w:val="-5"/>
          <w:w w:val="95"/>
        </w:rPr>
        <w:t xml:space="preserve"> </w:t>
      </w:r>
      <w:r>
        <w:rPr>
          <w:w w:val="95"/>
        </w:rPr>
        <w:t>the</w:t>
      </w:r>
      <w:r>
        <w:rPr>
          <w:spacing w:val="-5"/>
          <w:w w:val="95"/>
        </w:rPr>
        <w:t xml:space="preserve"> </w:t>
      </w:r>
      <w:r>
        <w:rPr>
          <w:w w:val="95"/>
        </w:rPr>
        <w:t>activity</w:t>
      </w:r>
      <w:r>
        <w:rPr>
          <w:spacing w:val="-5"/>
          <w:w w:val="95"/>
        </w:rPr>
        <w:t xml:space="preserve"> </w:t>
      </w:r>
      <w:r>
        <w:rPr>
          <w:w w:val="95"/>
        </w:rPr>
        <w:t>of</w:t>
      </w:r>
      <w:r>
        <w:rPr>
          <w:spacing w:val="-5"/>
          <w:w w:val="95"/>
        </w:rPr>
        <w:t xml:space="preserve"> </w:t>
      </w:r>
      <w:r>
        <w:rPr>
          <w:w w:val="95"/>
        </w:rPr>
        <w:t>sensory</w:t>
      </w:r>
      <w:r>
        <w:rPr>
          <w:spacing w:val="-5"/>
          <w:w w:val="95"/>
        </w:rPr>
        <w:t xml:space="preserve"> </w:t>
      </w:r>
      <w:r>
        <w:rPr>
          <w:w w:val="95"/>
        </w:rPr>
        <w:t>systems,</w:t>
      </w:r>
      <w:r>
        <w:rPr>
          <w:spacing w:val="-5"/>
          <w:w w:val="95"/>
        </w:rPr>
        <w:t xml:space="preserve"> </w:t>
      </w:r>
      <w:r>
        <w:rPr>
          <w:w w:val="95"/>
        </w:rPr>
        <w:t>and</w:t>
      </w:r>
      <w:r>
        <w:rPr>
          <w:spacing w:val="-5"/>
          <w:w w:val="95"/>
        </w:rPr>
        <w:t xml:space="preserve"> </w:t>
      </w:r>
      <w:r>
        <w:rPr>
          <w:w w:val="95"/>
        </w:rPr>
        <w:t>this</w:t>
      </w:r>
      <w:r>
        <w:rPr>
          <w:spacing w:val="-5"/>
          <w:w w:val="95"/>
        </w:rPr>
        <w:t xml:space="preserve"> </w:t>
      </w:r>
      <w:r>
        <w:rPr>
          <w:w w:val="95"/>
        </w:rPr>
        <w:t>can</w:t>
      </w:r>
      <w:r>
        <w:rPr>
          <w:spacing w:val="-5"/>
          <w:w w:val="95"/>
        </w:rPr>
        <w:t xml:space="preserve"> </w:t>
      </w:r>
      <w:r>
        <w:rPr>
          <w:w w:val="95"/>
        </w:rPr>
        <w:t xml:space="preserve">take place at many levels of processing. </w:t>
      </w:r>
      <w:ins w:id="335" w:author="Tom Wever" w:date="2018-11-25T11:14:00Z">
        <w:r w:rsidR="008C036C">
          <w:rPr>
            <w:w w:val="95"/>
          </w:rPr>
          <w:t xml:space="preserve">Especially </w:t>
        </w:r>
      </w:ins>
      <w:del w:id="336" w:author="Tom Wever" w:date="2018-11-25T11:14:00Z">
        <w:r w:rsidDel="008C036C">
          <w:rPr>
            <w:w w:val="95"/>
          </w:rPr>
          <w:delText>I</w:delText>
        </w:r>
      </w:del>
      <w:ins w:id="337" w:author="Tom Wever" w:date="2018-11-25T11:14:00Z">
        <w:r w:rsidR="008C036C">
          <w:rPr>
            <w:w w:val="95"/>
          </w:rPr>
          <w:t>i</w:t>
        </w:r>
      </w:ins>
      <w:r>
        <w:rPr>
          <w:w w:val="95"/>
        </w:rPr>
        <w:t>maging studies</w:t>
      </w:r>
      <w:ins w:id="338" w:author="Tom Wever" w:date="2018-11-25T11:13:00Z">
        <w:r w:rsidR="00037A2A">
          <w:rPr>
            <w:w w:val="95"/>
          </w:rPr>
          <w:t xml:space="preserve"> </w:t>
        </w:r>
      </w:ins>
      <w:del w:id="339" w:author="Tom Wever" w:date="2018-11-25T11:13:00Z">
        <w:r w:rsidDel="00037A2A">
          <w:rPr>
            <w:w w:val="95"/>
          </w:rPr>
          <w:delText xml:space="preserve">, </w:delText>
        </w:r>
      </w:del>
      <w:del w:id="340" w:author="Tom Wever" w:date="2018-11-25T11:14:00Z">
        <w:r w:rsidDel="008C036C">
          <w:rPr>
            <w:w w:val="95"/>
          </w:rPr>
          <w:delText xml:space="preserve">in particular, </w:delText>
        </w:r>
      </w:del>
      <w:r>
        <w:rPr>
          <w:w w:val="95"/>
        </w:rPr>
        <w:t xml:space="preserve">have revealed the greater activation of auditory areas and areas outside of sensory processing </w:t>
      </w:r>
      <w:r>
        <w:t>areas when attending to a stimulus [Palmer et al.</w:t>
      </w:r>
      <w:r>
        <w:rPr>
          <w:spacing w:val="30"/>
        </w:rPr>
        <w:t xml:space="preserve"> </w:t>
      </w:r>
      <w:r>
        <w:t>(2007)].</w:t>
      </w:r>
    </w:p>
    <w:p w14:paraId="66466C34" w14:textId="77777777" w:rsidR="00B07A10" w:rsidRDefault="00785C94">
      <w:pPr>
        <w:pStyle w:val="Lijstalinea"/>
        <w:numPr>
          <w:ilvl w:val="1"/>
          <w:numId w:val="9"/>
        </w:numPr>
        <w:tabs>
          <w:tab w:val="left" w:pos="1134"/>
        </w:tabs>
        <w:spacing w:before="132" w:line="348" w:lineRule="auto"/>
        <w:ind w:right="1444" w:hanging="229"/>
        <w:jc w:val="both"/>
      </w:pPr>
      <w:r>
        <w:rPr>
          <w:spacing w:val="1"/>
        </w:rPr>
        <w:t>Good</w:t>
      </w:r>
      <w:r>
        <w:rPr>
          <w:spacing w:val="-23"/>
        </w:rPr>
        <w:t xml:space="preserve"> </w:t>
      </w:r>
      <w:r>
        <w:t>teamwork</w:t>
      </w:r>
      <w:r>
        <w:rPr>
          <w:spacing w:val="-23"/>
        </w:rPr>
        <w:t xml:space="preserve"> </w:t>
      </w:r>
      <w:r>
        <w:t>involves</w:t>
      </w:r>
      <w:r>
        <w:rPr>
          <w:spacing w:val="-23"/>
        </w:rPr>
        <w:t xml:space="preserve"> </w:t>
      </w:r>
      <w:r>
        <w:t>anticipating</w:t>
      </w:r>
      <w:r>
        <w:rPr>
          <w:spacing w:val="-23"/>
        </w:rPr>
        <w:t xml:space="preserve"> </w:t>
      </w:r>
      <w:r>
        <w:t>the</w:t>
      </w:r>
      <w:r>
        <w:rPr>
          <w:spacing w:val="-23"/>
        </w:rPr>
        <w:t xml:space="preserve"> </w:t>
      </w:r>
      <w:r>
        <w:t>needs</w:t>
      </w:r>
      <w:r>
        <w:rPr>
          <w:spacing w:val="-23"/>
        </w:rPr>
        <w:t xml:space="preserve"> </w:t>
      </w:r>
      <w:r>
        <w:t>of</w:t>
      </w:r>
      <w:r>
        <w:rPr>
          <w:spacing w:val="-23"/>
        </w:rPr>
        <w:t xml:space="preserve"> </w:t>
      </w:r>
      <w:r>
        <w:t>teammates,</w:t>
      </w:r>
      <w:r>
        <w:rPr>
          <w:spacing w:val="-21"/>
        </w:rPr>
        <w:t xml:space="preserve"> </w:t>
      </w:r>
      <w:r>
        <w:t>and</w:t>
      </w:r>
      <w:r>
        <w:rPr>
          <w:spacing w:val="-23"/>
        </w:rPr>
        <w:t xml:space="preserve"> </w:t>
      </w:r>
      <w:r>
        <w:t>that</w:t>
      </w:r>
      <w:r>
        <w:rPr>
          <w:spacing w:val="-23"/>
        </w:rPr>
        <w:t xml:space="preserve"> </w:t>
      </w:r>
      <w:r>
        <w:t xml:space="preserve">means </w:t>
      </w:r>
      <w:r>
        <w:rPr>
          <w:w w:val="95"/>
        </w:rPr>
        <w:t>pushing</w:t>
      </w:r>
      <w:r>
        <w:rPr>
          <w:spacing w:val="-20"/>
          <w:w w:val="95"/>
        </w:rPr>
        <w:t xml:space="preserve"> </w:t>
      </w:r>
      <w:r>
        <w:rPr>
          <w:w w:val="95"/>
        </w:rPr>
        <w:t>information</w:t>
      </w:r>
      <w:r>
        <w:rPr>
          <w:spacing w:val="-20"/>
          <w:w w:val="95"/>
        </w:rPr>
        <w:t xml:space="preserve"> </w:t>
      </w:r>
      <w:r>
        <w:rPr>
          <w:w w:val="95"/>
        </w:rPr>
        <w:t>before</w:t>
      </w:r>
      <w:r>
        <w:rPr>
          <w:spacing w:val="-20"/>
          <w:w w:val="95"/>
        </w:rPr>
        <w:t xml:space="preserve"> </w:t>
      </w:r>
      <w:r>
        <w:rPr>
          <w:w w:val="95"/>
        </w:rPr>
        <w:t>operators</w:t>
      </w:r>
      <w:r>
        <w:rPr>
          <w:spacing w:val="-20"/>
          <w:w w:val="95"/>
        </w:rPr>
        <w:t xml:space="preserve"> </w:t>
      </w:r>
      <w:r>
        <w:rPr>
          <w:w w:val="95"/>
        </w:rPr>
        <w:t>request</w:t>
      </w:r>
      <w:r>
        <w:rPr>
          <w:spacing w:val="-20"/>
          <w:w w:val="95"/>
        </w:rPr>
        <w:t xml:space="preserve"> </w:t>
      </w:r>
      <w:r>
        <w:rPr>
          <w:w w:val="95"/>
        </w:rPr>
        <w:t>it.</w:t>
      </w:r>
      <w:r>
        <w:rPr>
          <w:spacing w:val="3"/>
          <w:w w:val="95"/>
        </w:rPr>
        <w:t xml:space="preserve"> </w:t>
      </w:r>
      <w:r>
        <w:rPr>
          <w:w w:val="95"/>
        </w:rPr>
        <w:t>Therefore,</w:t>
      </w:r>
      <w:r>
        <w:rPr>
          <w:spacing w:val="-17"/>
          <w:w w:val="95"/>
        </w:rPr>
        <w:t xml:space="preserve"> </w:t>
      </w:r>
      <w:r>
        <w:rPr>
          <w:w w:val="95"/>
        </w:rPr>
        <w:t>if</w:t>
      </w:r>
      <w:r>
        <w:rPr>
          <w:spacing w:val="-20"/>
          <w:w w:val="95"/>
        </w:rPr>
        <w:t xml:space="preserve"> </w:t>
      </w:r>
      <w:r>
        <w:rPr>
          <w:w w:val="95"/>
        </w:rPr>
        <w:t>things</w:t>
      </w:r>
      <w:r>
        <w:rPr>
          <w:spacing w:val="-20"/>
          <w:w w:val="95"/>
        </w:rPr>
        <w:t xml:space="preserve"> </w:t>
      </w:r>
      <w:r>
        <w:rPr>
          <w:w w:val="95"/>
        </w:rPr>
        <w:t>are</w:t>
      </w:r>
      <w:r>
        <w:rPr>
          <w:spacing w:val="-20"/>
          <w:w w:val="95"/>
        </w:rPr>
        <w:t xml:space="preserve"> </w:t>
      </w:r>
      <w:r>
        <w:rPr>
          <w:w w:val="95"/>
        </w:rPr>
        <w:t>going</w:t>
      </w:r>
      <w:r>
        <w:rPr>
          <w:spacing w:val="-20"/>
          <w:w w:val="95"/>
        </w:rPr>
        <w:t xml:space="preserve"> </w:t>
      </w:r>
      <w:r>
        <w:rPr>
          <w:w w:val="95"/>
        </w:rPr>
        <w:t xml:space="preserve">well, </w:t>
      </w:r>
      <w:r>
        <w:t>there</w:t>
      </w:r>
      <w:r>
        <w:rPr>
          <w:spacing w:val="-24"/>
        </w:rPr>
        <w:t xml:space="preserve"> </w:t>
      </w:r>
      <w:r>
        <w:t>should</w:t>
      </w:r>
      <w:r>
        <w:rPr>
          <w:spacing w:val="-24"/>
        </w:rPr>
        <w:t xml:space="preserve"> </w:t>
      </w:r>
      <w:r>
        <w:rPr>
          <w:spacing w:val="1"/>
        </w:rPr>
        <w:t>be</w:t>
      </w:r>
      <w:r>
        <w:rPr>
          <w:spacing w:val="-24"/>
        </w:rPr>
        <w:t xml:space="preserve"> </w:t>
      </w:r>
      <w:r>
        <w:t>little</w:t>
      </w:r>
      <w:r>
        <w:rPr>
          <w:spacing w:val="-24"/>
        </w:rPr>
        <w:t xml:space="preserve"> </w:t>
      </w:r>
      <w:r>
        <w:t>need</w:t>
      </w:r>
      <w:r>
        <w:rPr>
          <w:spacing w:val="-24"/>
        </w:rPr>
        <w:t xml:space="preserve"> </w:t>
      </w:r>
      <w:r>
        <w:t>for</w:t>
      </w:r>
      <w:r>
        <w:rPr>
          <w:spacing w:val="-24"/>
        </w:rPr>
        <w:t xml:space="preserve"> </w:t>
      </w:r>
      <w:r>
        <w:t>pulling</w:t>
      </w:r>
      <w:r>
        <w:rPr>
          <w:spacing w:val="-24"/>
        </w:rPr>
        <w:t xml:space="preserve"> </w:t>
      </w:r>
      <w:r>
        <w:t>information.</w:t>
      </w:r>
      <w:r>
        <w:rPr>
          <w:spacing w:val="-12"/>
        </w:rPr>
        <w:t xml:space="preserve"> </w:t>
      </w:r>
      <w:r>
        <w:t>In</w:t>
      </w:r>
      <w:r>
        <w:rPr>
          <w:spacing w:val="-24"/>
        </w:rPr>
        <w:t xml:space="preserve"> </w:t>
      </w:r>
      <w:r>
        <w:t>this</w:t>
      </w:r>
      <w:r>
        <w:rPr>
          <w:spacing w:val="-24"/>
        </w:rPr>
        <w:t xml:space="preserve"> </w:t>
      </w:r>
      <w:r>
        <w:t>study</w:t>
      </w:r>
      <w:r>
        <w:rPr>
          <w:spacing w:val="-24"/>
        </w:rPr>
        <w:t xml:space="preserve"> </w:t>
      </w:r>
      <w:r>
        <w:t>task,</w:t>
      </w:r>
      <w:r>
        <w:rPr>
          <w:spacing w:val="-24"/>
        </w:rPr>
        <w:t xml:space="preserve"> </w:t>
      </w:r>
      <w:r>
        <w:t>participants were</w:t>
      </w:r>
      <w:r>
        <w:rPr>
          <w:spacing w:val="-23"/>
        </w:rPr>
        <w:t xml:space="preserve"> </w:t>
      </w:r>
      <w:r>
        <w:t>instructed</w:t>
      </w:r>
      <w:r>
        <w:rPr>
          <w:spacing w:val="-23"/>
        </w:rPr>
        <w:t xml:space="preserve"> </w:t>
      </w:r>
      <w:r>
        <w:t>to</w:t>
      </w:r>
      <w:r>
        <w:rPr>
          <w:spacing w:val="-23"/>
        </w:rPr>
        <w:t xml:space="preserve"> </w:t>
      </w:r>
      <w:r>
        <w:t>push</w:t>
      </w:r>
      <w:r>
        <w:rPr>
          <w:spacing w:val="-23"/>
        </w:rPr>
        <w:t xml:space="preserve"> </w:t>
      </w:r>
      <w:r>
        <w:t>information</w:t>
      </w:r>
      <w:r>
        <w:rPr>
          <w:spacing w:val="-23"/>
        </w:rPr>
        <w:t xml:space="preserve"> </w:t>
      </w:r>
      <w:r>
        <w:t>to</w:t>
      </w:r>
      <w:r>
        <w:rPr>
          <w:spacing w:val="-23"/>
        </w:rPr>
        <w:t xml:space="preserve"> </w:t>
      </w:r>
      <w:r>
        <w:t>others,</w:t>
      </w:r>
      <w:r>
        <w:rPr>
          <w:spacing w:val="-22"/>
        </w:rPr>
        <w:t xml:space="preserve"> </w:t>
      </w:r>
      <w:r>
        <w:t>and</w:t>
      </w:r>
      <w:r>
        <w:rPr>
          <w:spacing w:val="-23"/>
        </w:rPr>
        <w:t xml:space="preserve"> </w:t>
      </w:r>
      <w:r>
        <w:t>over</w:t>
      </w:r>
      <w:r>
        <w:rPr>
          <w:spacing w:val="-23"/>
        </w:rPr>
        <w:t xml:space="preserve"> </w:t>
      </w:r>
      <w:r>
        <w:t>time</w:t>
      </w:r>
      <w:r>
        <w:rPr>
          <w:spacing w:val="-23"/>
        </w:rPr>
        <w:t xml:space="preserve"> </w:t>
      </w:r>
      <w:r>
        <w:t>master</w:t>
      </w:r>
      <w:r>
        <w:rPr>
          <w:spacing w:val="-23"/>
        </w:rPr>
        <w:t xml:space="preserve"> </w:t>
      </w:r>
      <w:r>
        <w:t>the</w:t>
      </w:r>
      <w:r>
        <w:rPr>
          <w:spacing w:val="-23"/>
        </w:rPr>
        <w:t xml:space="preserve"> </w:t>
      </w:r>
      <w:r>
        <w:t xml:space="preserve">specific timing of information sharing to the intended recipient. Findings indicate that </w:t>
      </w:r>
      <w:r>
        <w:rPr>
          <w:w w:val="95"/>
        </w:rPr>
        <w:t>pushing</w:t>
      </w:r>
      <w:r>
        <w:rPr>
          <w:spacing w:val="-7"/>
          <w:w w:val="95"/>
        </w:rPr>
        <w:t xml:space="preserve"> </w:t>
      </w:r>
      <w:r>
        <w:rPr>
          <w:w w:val="95"/>
        </w:rPr>
        <w:t>information</w:t>
      </w:r>
      <w:r>
        <w:rPr>
          <w:spacing w:val="-7"/>
          <w:w w:val="95"/>
        </w:rPr>
        <w:t xml:space="preserve"> </w:t>
      </w:r>
      <w:r>
        <w:rPr>
          <w:spacing w:val="-3"/>
          <w:w w:val="95"/>
        </w:rPr>
        <w:t>was</w:t>
      </w:r>
      <w:r>
        <w:rPr>
          <w:spacing w:val="-7"/>
          <w:w w:val="95"/>
        </w:rPr>
        <w:t xml:space="preserve"> </w:t>
      </w:r>
      <w:r>
        <w:rPr>
          <w:w w:val="95"/>
        </w:rPr>
        <w:t>positively</w:t>
      </w:r>
      <w:r>
        <w:rPr>
          <w:spacing w:val="-7"/>
          <w:w w:val="95"/>
        </w:rPr>
        <w:t xml:space="preserve"> </w:t>
      </w:r>
      <w:r>
        <w:rPr>
          <w:w w:val="95"/>
        </w:rPr>
        <w:t>associated</w:t>
      </w:r>
      <w:r>
        <w:rPr>
          <w:spacing w:val="-7"/>
          <w:w w:val="95"/>
        </w:rPr>
        <w:t xml:space="preserve"> </w:t>
      </w:r>
      <w:r>
        <w:rPr>
          <w:w w:val="95"/>
        </w:rPr>
        <w:t>with</w:t>
      </w:r>
      <w:r>
        <w:rPr>
          <w:spacing w:val="-7"/>
          <w:w w:val="95"/>
        </w:rPr>
        <w:t xml:space="preserve"> </w:t>
      </w:r>
      <w:r>
        <w:rPr>
          <w:w w:val="95"/>
        </w:rPr>
        <w:t>team</w:t>
      </w:r>
      <w:r>
        <w:rPr>
          <w:spacing w:val="-7"/>
          <w:w w:val="95"/>
        </w:rPr>
        <w:t xml:space="preserve"> </w:t>
      </w:r>
      <w:r>
        <w:rPr>
          <w:w w:val="95"/>
        </w:rPr>
        <w:t>situation</w:t>
      </w:r>
      <w:r>
        <w:rPr>
          <w:spacing w:val="-7"/>
          <w:w w:val="95"/>
        </w:rPr>
        <w:t xml:space="preserve"> </w:t>
      </w:r>
      <w:r>
        <w:rPr>
          <w:w w:val="95"/>
        </w:rPr>
        <w:t>awareness</w:t>
      </w:r>
      <w:r>
        <w:rPr>
          <w:spacing w:val="-7"/>
          <w:w w:val="95"/>
        </w:rPr>
        <w:t xml:space="preserve"> </w:t>
      </w:r>
      <w:r>
        <w:rPr>
          <w:w w:val="95"/>
        </w:rPr>
        <w:t>and team</w:t>
      </w:r>
      <w:r>
        <w:rPr>
          <w:spacing w:val="-9"/>
          <w:w w:val="95"/>
        </w:rPr>
        <w:t xml:space="preserve"> </w:t>
      </w:r>
      <w:r>
        <w:rPr>
          <w:w w:val="95"/>
        </w:rPr>
        <w:t>performance,</w:t>
      </w:r>
      <w:r>
        <w:rPr>
          <w:spacing w:val="-8"/>
          <w:w w:val="95"/>
        </w:rPr>
        <w:t xml:space="preserve"> </w:t>
      </w:r>
      <w:r>
        <w:rPr>
          <w:w w:val="95"/>
        </w:rPr>
        <w:t>and</w:t>
      </w:r>
      <w:r>
        <w:rPr>
          <w:spacing w:val="-9"/>
          <w:w w:val="95"/>
        </w:rPr>
        <w:t xml:space="preserve"> </w:t>
      </w:r>
      <w:r>
        <w:rPr>
          <w:w w:val="95"/>
        </w:rPr>
        <w:t>human-autonomy</w:t>
      </w:r>
      <w:r>
        <w:rPr>
          <w:spacing w:val="-9"/>
          <w:w w:val="95"/>
        </w:rPr>
        <w:t xml:space="preserve"> </w:t>
      </w:r>
      <w:r>
        <w:rPr>
          <w:w w:val="95"/>
        </w:rPr>
        <w:t>teams</w:t>
      </w:r>
      <w:r>
        <w:rPr>
          <w:spacing w:val="-9"/>
          <w:w w:val="95"/>
        </w:rPr>
        <w:t xml:space="preserve"> </w:t>
      </w:r>
      <w:r>
        <w:rPr>
          <w:w w:val="95"/>
        </w:rPr>
        <w:t>had</w:t>
      </w:r>
      <w:r>
        <w:rPr>
          <w:spacing w:val="-9"/>
          <w:w w:val="95"/>
        </w:rPr>
        <w:t xml:space="preserve"> </w:t>
      </w:r>
      <w:r>
        <w:rPr>
          <w:spacing w:val="-3"/>
          <w:w w:val="95"/>
        </w:rPr>
        <w:t>lower</w:t>
      </w:r>
      <w:r>
        <w:rPr>
          <w:spacing w:val="-9"/>
          <w:w w:val="95"/>
        </w:rPr>
        <w:t xml:space="preserve"> </w:t>
      </w:r>
      <w:r>
        <w:rPr>
          <w:w w:val="95"/>
        </w:rPr>
        <w:t>levels</w:t>
      </w:r>
      <w:r>
        <w:rPr>
          <w:spacing w:val="-8"/>
          <w:w w:val="95"/>
        </w:rPr>
        <w:t xml:space="preserve"> </w:t>
      </w:r>
      <w:r>
        <w:rPr>
          <w:w w:val="95"/>
        </w:rPr>
        <w:t>of</w:t>
      </w:r>
      <w:r>
        <w:rPr>
          <w:spacing w:val="-9"/>
          <w:w w:val="95"/>
        </w:rPr>
        <w:t xml:space="preserve"> </w:t>
      </w:r>
      <w:r>
        <w:rPr>
          <w:w w:val="95"/>
        </w:rPr>
        <w:t>both</w:t>
      </w:r>
      <w:r>
        <w:rPr>
          <w:spacing w:val="-9"/>
          <w:w w:val="95"/>
        </w:rPr>
        <w:t xml:space="preserve"> </w:t>
      </w:r>
      <w:r>
        <w:rPr>
          <w:w w:val="95"/>
        </w:rPr>
        <w:t xml:space="preserve">pushing </w:t>
      </w:r>
      <w:r>
        <w:t>and pulling information than all-human teams [Demir et al.</w:t>
      </w:r>
      <w:r>
        <w:rPr>
          <w:spacing w:val="-4"/>
        </w:rPr>
        <w:t xml:space="preserve"> </w:t>
      </w:r>
      <w:r>
        <w:t>(2017)].</w:t>
      </w:r>
    </w:p>
    <w:p w14:paraId="66466C35" w14:textId="77777777" w:rsidR="00B07A10" w:rsidRDefault="00785C94">
      <w:pPr>
        <w:pStyle w:val="Lijstalinea"/>
        <w:numPr>
          <w:ilvl w:val="0"/>
          <w:numId w:val="9"/>
        </w:numPr>
        <w:tabs>
          <w:tab w:val="left" w:pos="654"/>
        </w:tabs>
        <w:spacing w:before="127"/>
      </w:pPr>
      <w:r>
        <w:t>What is needed for successful teamwork between human and a</w:t>
      </w:r>
      <w:r>
        <w:rPr>
          <w:spacing w:val="-33"/>
        </w:rPr>
        <w:t xml:space="preserve"> </w:t>
      </w:r>
      <w:r>
        <w:t>computer?</w:t>
      </w:r>
    </w:p>
    <w:p w14:paraId="66466C36" w14:textId="77777777" w:rsidR="00B07A10" w:rsidRDefault="00B07A10">
      <w:pPr>
        <w:pStyle w:val="Plattetekst"/>
        <w:spacing w:before="7"/>
        <w:rPr>
          <w:sz w:val="21"/>
        </w:rPr>
      </w:pPr>
    </w:p>
    <w:p w14:paraId="66466C37" w14:textId="77777777" w:rsidR="00B07A10" w:rsidRDefault="00785C94">
      <w:pPr>
        <w:pStyle w:val="Lijstalinea"/>
        <w:numPr>
          <w:ilvl w:val="1"/>
          <w:numId w:val="9"/>
        </w:numPr>
        <w:tabs>
          <w:tab w:val="left" w:pos="1134"/>
        </w:tabs>
        <w:spacing w:line="348" w:lineRule="auto"/>
        <w:ind w:right="1444" w:hanging="229"/>
        <w:jc w:val="both"/>
      </w:pPr>
      <w:r>
        <w:t>People</w:t>
      </w:r>
      <w:r>
        <w:rPr>
          <w:spacing w:val="-29"/>
        </w:rPr>
        <w:t xml:space="preserve"> </w:t>
      </w:r>
      <w:r>
        <w:t>need</w:t>
      </w:r>
      <w:r>
        <w:rPr>
          <w:spacing w:val="-29"/>
        </w:rPr>
        <w:t xml:space="preserve"> </w:t>
      </w:r>
      <w:r>
        <w:t>to</w:t>
      </w:r>
      <w:r>
        <w:rPr>
          <w:spacing w:val="-29"/>
        </w:rPr>
        <w:t xml:space="preserve"> </w:t>
      </w:r>
      <w:r>
        <w:t>understand</w:t>
      </w:r>
      <w:r>
        <w:rPr>
          <w:spacing w:val="-29"/>
        </w:rPr>
        <w:t xml:space="preserve"> </w:t>
      </w:r>
      <w:r>
        <w:t>what</w:t>
      </w:r>
      <w:r>
        <w:rPr>
          <w:spacing w:val="-29"/>
        </w:rPr>
        <w:t xml:space="preserve"> </w:t>
      </w:r>
      <w:r>
        <w:t>is</w:t>
      </w:r>
      <w:r>
        <w:rPr>
          <w:spacing w:val="-29"/>
        </w:rPr>
        <w:t xml:space="preserve"> </w:t>
      </w:r>
      <w:r>
        <w:t>happening</w:t>
      </w:r>
      <w:r>
        <w:rPr>
          <w:spacing w:val="-29"/>
        </w:rPr>
        <w:t xml:space="preserve"> </w:t>
      </w:r>
      <w:r>
        <w:t>and</w:t>
      </w:r>
      <w:r>
        <w:rPr>
          <w:spacing w:val="-29"/>
        </w:rPr>
        <w:t xml:space="preserve"> </w:t>
      </w:r>
      <w:r>
        <w:t>why</w:t>
      </w:r>
      <w:r>
        <w:rPr>
          <w:spacing w:val="-29"/>
        </w:rPr>
        <w:t xml:space="preserve"> </w:t>
      </w:r>
      <w:r>
        <w:t>when</w:t>
      </w:r>
      <w:r>
        <w:rPr>
          <w:spacing w:val="-29"/>
        </w:rPr>
        <w:t xml:space="preserve"> </w:t>
      </w:r>
      <w:r>
        <w:t>a</w:t>
      </w:r>
      <w:r>
        <w:rPr>
          <w:spacing w:val="-29"/>
        </w:rPr>
        <w:t xml:space="preserve"> </w:t>
      </w:r>
      <w:r>
        <w:t>teammate</w:t>
      </w:r>
      <w:r>
        <w:rPr>
          <w:spacing w:val="-29"/>
        </w:rPr>
        <w:t xml:space="preserve"> </w:t>
      </w:r>
      <w:r>
        <w:t xml:space="preserve">tends to respond in a certain </w:t>
      </w:r>
      <w:r>
        <w:rPr>
          <w:spacing w:val="-8"/>
        </w:rPr>
        <w:t xml:space="preserve">way. </w:t>
      </w:r>
      <w:r>
        <w:t xml:space="preserve">They need to </w:t>
      </w:r>
      <w:r>
        <w:rPr>
          <w:spacing w:val="1"/>
        </w:rPr>
        <w:t xml:space="preserve">be </w:t>
      </w:r>
      <w:r>
        <w:t>able to control the actions of an agent</w:t>
      </w:r>
      <w:r>
        <w:rPr>
          <w:spacing w:val="-26"/>
        </w:rPr>
        <w:t xml:space="preserve"> </w:t>
      </w:r>
      <w:r>
        <w:t>even</w:t>
      </w:r>
      <w:r>
        <w:rPr>
          <w:spacing w:val="-26"/>
        </w:rPr>
        <w:t xml:space="preserve"> </w:t>
      </w:r>
      <w:r>
        <w:t>when</w:t>
      </w:r>
      <w:r>
        <w:rPr>
          <w:spacing w:val="-26"/>
        </w:rPr>
        <w:t xml:space="preserve"> </w:t>
      </w:r>
      <w:r>
        <w:t>it</w:t>
      </w:r>
      <w:r>
        <w:rPr>
          <w:spacing w:val="-26"/>
        </w:rPr>
        <w:t xml:space="preserve"> </w:t>
      </w:r>
      <w:r>
        <w:t>does</w:t>
      </w:r>
      <w:r>
        <w:rPr>
          <w:spacing w:val="-26"/>
        </w:rPr>
        <w:t xml:space="preserve"> </w:t>
      </w:r>
      <w:r>
        <w:t>not</w:t>
      </w:r>
      <w:r>
        <w:rPr>
          <w:spacing w:val="-26"/>
        </w:rPr>
        <w:t xml:space="preserve"> </w:t>
      </w:r>
      <w:r>
        <w:t>always</w:t>
      </w:r>
      <w:r>
        <w:rPr>
          <w:spacing w:val="-26"/>
        </w:rPr>
        <w:t xml:space="preserve"> </w:t>
      </w:r>
      <w:r>
        <w:t>wait</w:t>
      </w:r>
      <w:r>
        <w:rPr>
          <w:spacing w:val="-26"/>
        </w:rPr>
        <w:t xml:space="preserve"> </w:t>
      </w:r>
      <w:r>
        <w:t>for</w:t>
      </w:r>
      <w:r>
        <w:rPr>
          <w:spacing w:val="-26"/>
        </w:rPr>
        <w:t xml:space="preserve"> </w:t>
      </w:r>
      <w:r>
        <w:t>the</w:t>
      </w:r>
      <w:r>
        <w:rPr>
          <w:spacing w:val="-26"/>
        </w:rPr>
        <w:t xml:space="preserve"> </w:t>
      </w:r>
      <w:r>
        <w:t>human’s</w:t>
      </w:r>
      <w:r>
        <w:rPr>
          <w:spacing w:val="-26"/>
        </w:rPr>
        <w:t xml:space="preserve"> </w:t>
      </w:r>
      <w:r>
        <w:t>input</w:t>
      </w:r>
      <w:r>
        <w:rPr>
          <w:spacing w:val="-26"/>
        </w:rPr>
        <w:t xml:space="preserve"> </w:t>
      </w:r>
      <w:r>
        <w:t>before</w:t>
      </w:r>
      <w:r>
        <w:rPr>
          <w:spacing w:val="-26"/>
        </w:rPr>
        <w:t xml:space="preserve"> </w:t>
      </w:r>
      <w:r>
        <w:t>it</w:t>
      </w:r>
      <w:r>
        <w:rPr>
          <w:spacing w:val="-26"/>
        </w:rPr>
        <w:t xml:space="preserve"> </w:t>
      </w:r>
      <w:r>
        <w:t>makes</w:t>
      </w:r>
      <w:r>
        <w:rPr>
          <w:spacing w:val="-26"/>
        </w:rPr>
        <w:t xml:space="preserve"> </w:t>
      </w:r>
      <w:r>
        <w:t>a move,</w:t>
      </w:r>
      <w:r>
        <w:rPr>
          <w:spacing w:val="-29"/>
        </w:rPr>
        <w:t xml:space="preserve"> </w:t>
      </w:r>
      <w:r>
        <w:t>and</w:t>
      </w:r>
      <w:r>
        <w:rPr>
          <w:spacing w:val="-29"/>
        </w:rPr>
        <w:t xml:space="preserve"> </w:t>
      </w:r>
      <w:r>
        <w:t>they</w:t>
      </w:r>
      <w:r>
        <w:rPr>
          <w:spacing w:val="-30"/>
        </w:rPr>
        <w:t xml:space="preserve"> </w:t>
      </w:r>
      <w:r>
        <w:t>need</w:t>
      </w:r>
      <w:r>
        <w:rPr>
          <w:spacing w:val="-29"/>
        </w:rPr>
        <w:t xml:space="preserve"> </w:t>
      </w:r>
      <w:r>
        <w:t>to</w:t>
      </w:r>
      <w:r>
        <w:rPr>
          <w:spacing w:val="-29"/>
        </w:rPr>
        <w:t xml:space="preserve"> </w:t>
      </w:r>
      <w:r>
        <w:rPr>
          <w:spacing w:val="1"/>
        </w:rPr>
        <w:t>be</w:t>
      </w:r>
      <w:r>
        <w:rPr>
          <w:spacing w:val="-29"/>
        </w:rPr>
        <w:t xml:space="preserve"> </w:t>
      </w:r>
      <w:r>
        <w:t>able</w:t>
      </w:r>
      <w:r>
        <w:rPr>
          <w:spacing w:val="-29"/>
        </w:rPr>
        <w:t xml:space="preserve"> </w:t>
      </w:r>
      <w:r>
        <w:t>to</w:t>
      </w:r>
      <w:r>
        <w:rPr>
          <w:spacing w:val="-30"/>
        </w:rPr>
        <w:t xml:space="preserve"> </w:t>
      </w:r>
      <w:r>
        <w:t>reliably</w:t>
      </w:r>
      <w:r>
        <w:rPr>
          <w:spacing w:val="-29"/>
        </w:rPr>
        <w:t xml:space="preserve"> </w:t>
      </w:r>
      <w:r>
        <w:t>predict</w:t>
      </w:r>
      <w:r>
        <w:rPr>
          <w:spacing w:val="-29"/>
        </w:rPr>
        <w:t xml:space="preserve"> </w:t>
      </w:r>
      <w:r>
        <w:t>what</w:t>
      </w:r>
      <w:r>
        <w:rPr>
          <w:spacing w:val="-30"/>
        </w:rPr>
        <w:t xml:space="preserve"> </w:t>
      </w:r>
      <w:r>
        <w:t>will</w:t>
      </w:r>
      <w:r>
        <w:rPr>
          <w:spacing w:val="-30"/>
        </w:rPr>
        <w:t xml:space="preserve"> </w:t>
      </w:r>
      <w:r>
        <w:t>happen,</w:t>
      </w:r>
      <w:r>
        <w:rPr>
          <w:spacing w:val="-30"/>
        </w:rPr>
        <w:t xml:space="preserve"> </w:t>
      </w:r>
      <w:r>
        <w:t>even</w:t>
      </w:r>
      <w:r>
        <w:rPr>
          <w:spacing w:val="-30"/>
        </w:rPr>
        <w:t xml:space="preserve"> </w:t>
      </w:r>
      <w:r>
        <w:t>though the</w:t>
      </w:r>
      <w:r>
        <w:rPr>
          <w:spacing w:val="-8"/>
        </w:rPr>
        <w:t xml:space="preserve"> </w:t>
      </w:r>
      <w:r>
        <w:t>agent</w:t>
      </w:r>
      <w:r>
        <w:rPr>
          <w:spacing w:val="-8"/>
        </w:rPr>
        <w:t xml:space="preserve"> </w:t>
      </w:r>
      <w:r>
        <w:rPr>
          <w:spacing w:val="-3"/>
        </w:rPr>
        <w:t>may</w:t>
      </w:r>
      <w:r>
        <w:rPr>
          <w:spacing w:val="-8"/>
        </w:rPr>
        <w:t xml:space="preserve"> </w:t>
      </w:r>
      <w:r>
        <w:t>alter</w:t>
      </w:r>
      <w:r>
        <w:rPr>
          <w:spacing w:val="-8"/>
        </w:rPr>
        <w:t xml:space="preserve"> </w:t>
      </w:r>
      <w:r>
        <w:t>its</w:t>
      </w:r>
      <w:r>
        <w:rPr>
          <w:spacing w:val="-8"/>
        </w:rPr>
        <w:t xml:space="preserve"> </w:t>
      </w:r>
      <w:r>
        <w:t>responses</w:t>
      </w:r>
      <w:r>
        <w:rPr>
          <w:spacing w:val="-8"/>
        </w:rPr>
        <w:t xml:space="preserve"> </w:t>
      </w:r>
      <w:r>
        <w:t>over</w:t>
      </w:r>
      <w:r>
        <w:rPr>
          <w:spacing w:val="-8"/>
        </w:rPr>
        <w:t xml:space="preserve"> </w:t>
      </w:r>
      <w:r>
        <w:t>time</w:t>
      </w:r>
      <w:r>
        <w:rPr>
          <w:spacing w:val="-8"/>
        </w:rPr>
        <w:t xml:space="preserve"> </w:t>
      </w:r>
      <w:r>
        <w:t>[Bradshaw</w:t>
      </w:r>
      <w:r>
        <w:rPr>
          <w:spacing w:val="-8"/>
        </w:rPr>
        <w:t xml:space="preserve"> </w:t>
      </w:r>
      <w:r>
        <w:t>et</w:t>
      </w:r>
      <w:r>
        <w:rPr>
          <w:spacing w:val="-8"/>
        </w:rPr>
        <w:t xml:space="preserve"> </w:t>
      </w:r>
      <w:r>
        <w:t>al.</w:t>
      </w:r>
      <w:r>
        <w:rPr>
          <w:spacing w:val="10"/>
        </w:rPr>
        <w:t xml:space="preserve"> </w:t>
      </w:r>
      <w:r>
        <w:t>(2003)].</w:t>
      </w:r>
    </w:p>
    <w:p w14:paraId="66466C38" w14:textId="77777777" w:rsidR="00B07A10" w:rsidRDefault="00785C94">
      <w:pPr>
        <w:pStyle w:val="Lijstalinea"/>
        <w:numPr>
          <w:ilvl w:val="1"/>
          <w:numId w:val="9"/>
        </w:numPr>
        <w:tabs>
          <w:tab w:val="left" w:pos="1134"/>
        </w:tabs>
        <w:spacing w:before="131"/>
        <w:ind w:hanging="229"/>
      </w:pPr>
      <w:r>
        <w:t>Effective</w:t>
      </w:r>
      <w:r>
        <w:rPr>
          <w:spacing w:val="-17"/>
        </w:rPr>
        <w:t xml:space="preserve"> </w:t>
      </w:r>
      <w:r>
        <w:t>team</w:t>
      </w:r>
      <w:r>
        <w:rPr>
          <w:spacing w:val="-17"/>
        </w:rPr>
        <w:t xml:space="preserve"> </w:t>
      </w:r>
      <w:r>
        <w:t>communication,</w:t>
      </w:r>
      <w:r>
        <w:rPr>
          <w:spacing w:val="-15"/>
        </w:rPr>
        <w:t xml:space="preserve"> </w:t>
      </w:r>
      <w:r>
        <w:t>a</w:t>
      </w:r>
      <w:r>
        <w:rPr>
          <w:spacing w:val="-16"/>
        </w:rPr>
        <w:t xml:space="preserve"> </w:t>
      </w:r>
      <w:r>
        <w:t>fundamental</w:t>
      </w:r>
      <w:r>
        <w:rPr>
          <w:spacing w:val="-16"/>
        </w:rPr>
        <w:t xml:space="preserve"> </w:t>
      </w:r>
      <w:r>
        <w:t>part</w:t>
      </w:r>
      <w:r>
        <w:rPr>
          <w:spacing w:val="-16"/>
        </w:rPr>
        <w:t xml:space="preserve"> </w:t>
      </w:r>
      <w:r>
        <w:t>of</w:t>
      </w:r>
      <w:r>
        <w:rPr>
          <w:spacing w:val="-17"/>
        </w:rPr>
        <w:t xml:space="preserve"> </w:t>
      </w:r>
      <w:r>
        <w:t>team</w:t>
      </w:r>
      <w:r>
        <w:rPr>
          <w:spacing w:val="-17"/>
        </w:rPr>
        <w:t xml:space="preserve"> </w:t>
      </w:r>
      <w:r>
        <w:t>coordination,</w:t>
      </w:r>
      <w:r>
        <w:rPr>
          <w:spacing w:val="-15"/>
        </w:rPr>
        <w:t xml:space="preserve"> </w:t>
      </w:r>
      <w:r>
        <w:t>is</w:t>
      </w:r>
      <w:r>
        <w:rPr>
          <w:spacing w:val="-16"/>
        </w:rPr>
        <w:t xml:space="preserve"> </w:t>
      </w:r>
      <w:r>
        <w:t>crucial</w:t>
      </w:r>
    </w:p>
    <w:p w14:paraId="66466C39" w14:textId="77777777" w:rsidR="00B07A10" w:rsidRDefault="00785C94">
      <w:pPr>
        <w:pStyle w:val="Plattetekst"/>
        <w:spacing w:before="113"/>
        <w:ind w:left="1133"/>
      </w:pPr>
      <w:r>
        <w:t>for both effective team situation awareness and team performance [Demir et al. (2017)].</w:t>
      </w:r>
    </w:p>
    <w:p w14:paraId="66466C3A" w14:textId="77777777" w:rsidR="00B07A10" w:rsidRDefault="00B07A10">
      <w:pPr>
        <w:pStyle w:val="Plattetekst"/>
        <w:spacing w:before="6"/>
        <w:rPr>
          <w:sz w:val="21"/>
        </w:rPr>
      </w:pPr>
    </w:p>
    <w:p w14:paraId="66466C3B" w14:textId="77777777" w:rsidR="00B07A10" w:rsidRDefault="00785C94">
      <w:pPr>
        <w:pStyle w:val="Lijstalinea"/>
        <w:numPr>
          <w:ilvl w:val="0"/>
          <w:numId w:val="9"/>
        </w:numPr>
        <w:tabs>
          <w:tab w:val="left" w:pos="654"/>
        </w:tabs>
      </w:pPr>
      <w:r>
        <w:t>Do people trust automated</w:t>
      </w:r>
      <w:r>
        <w:rPr>
          <w:spacing w:val="30"/>
        </w:rPr>
        <w:t xml:space="preserve"> </w:t>
      </w:r>
      <w:r>
        <w:t>systems?</w:t>
      </w:r>
    </w:p>
    <w:p w14:paraId="66466C3C" w14:textId="77777777" w:rsidR="00B07A10" w:rsidRDefault="00B07A10">
      <w:pPr>
        <w:pStyle w:val="Plattetekst"/>
        <w:spacing w:before="7"/>
        <w:rPr>
          <w:sz w:val="21"/>
        </w:rPr>
      </w:pPr>
    </w:p>
    <w:p w14:paraId="66466C3D" w14:textId="77777777" w:rsidR="00B07A10" w:rsidRDefault="00785C94">
      <w:pPr>
        <w:pStyle w:val="Lijstalinea"/>
        <w:numPr>
          <w:ilvl w:val="1"/>
          <w:numId w:val="9"/>
        </w:numPr>
        <w:tabs>
          <w:tab w:val="left" w:pos="1134"/>
        </w:tabs>
        <w:spacing w:line="348" w:lineRule="auto"/>
        <w:ind w:right="1222" w:hanging="229"/>
      </w:pPr>
      <w:r>
        <w:rPr>
          <w:w w:val="95"/>
        </w:rPr>
        <w:t>When</w:t>
      </w:r>
      <w:r>
        <w:rPr>
          <w:spacing w:val="-24"/>
          <w:w w:val="95"/>
        </w:rPr>
        <w:t xml:space="preserve"> </w:t>
      </w:r>
      <w:r>
        <w:rPr>
          <w:w w:val="95"/>
        </w:rPr>
        <w:t>using</w:t>
      </w:r>
      <w:r>
        <w:rPr>
          <w:spacing w:val="-24"/>
          <w:w w:val="95"/>
        </w:rPr>
        <w:t xml:space="preserve"> </w:t>
      </w:r>
      <w:r>
        <w:rPr>
          <w:w w:val="95"/>
        </w:rPr>
        <w:t>automation,</w:t>
      </w:r>
      <w:r>
        <w:rPr>
          <w:spacing w:val="-20"/>
          <w:w w:val="95"/>
        </w:rPr>
        <w:t xml:space="preserve"> </w:t>
      </w:r>
      <w:r>
        <w:rPr>
          <w:w w:val="95"/>
        </w:rPr>
        <w:t>the</w:t>
      </w:r>
      <w:r>
        <w:rPr>
          <w:spacing w:val="-24"/>
          <w:w w:val="95"/>
        </w:rPr>
        <w:t xml:space="preserve"> </w:t>
      </w:r>
      <w:r>
        <w:rPr>
          <w:w w:val="95"/>
        </w:rPr>
        <w:t>role</w:t>
      </w:r>
      <w:r>
        <w:rPr>
          <w:spacing w:val="-24"/>
          <w:w w:val="95"/>
        </w:rPr>
        <w:t xml:space="preserve"> </w:t>
      </w:r>
      <w:r>
        <w:rPr>
          <w:w w:val="95"/>
        </w:rPr>
        <w:t>of</w:t>
      </w:r>
      <w:r>
        <w:rPr>
          <w:spacing w:val="-24"/>
          <w:w w:val="95"/>
        </w:rPr>
        <w:t xml:space="preserve"> </w:t>
      </w:r>
      <w:r>
        <w:rPr>
          <w:w w:val="95"/>
        </w:rPr>
        <w:t>the</w:t>
      </w:r>
      <w:r>
        <w:rPr>
          <w:spacing w:val="-24"/>
          <w:w w:val="95"/>
        </w:rPr>
        <w:t xml:space="preserve"> </w:t>
      </w:r>
      <w:r>
        <w:rPr>
          <w:w w:val="95"/>
        </w:rPr>
        <w:t>human</w:t>
      </w:r>
      <w:r>
        <w:rPr>
          <w:spacing w:val="-24"/>
          <w:w w:val="95"/>
        </w:rPr>
        <w:t xml:space="preserve"> </w:t>
      </w:r>
      <w:r>
        <w:rPr>
          <w:w w:val="95"/>
        </w:rPr>
        <w:t>changes</w:t>
      </w:r>
      <w:r>
        <w:rPr>
          <w:spacing w:val="-24"/>
          <w:w w:val="95"/>
        </w:rPr>
        <w:t xml:space="preserve"> </w:t>
      </w:r>
      <w:r>
        <w:rPr>
          <w:w w:val="95"/>
        </w:rPr>
        <w:t>from</w:t>
      </w:r>
      <w:r>
        <w:rPr>
          <w:spacing w:val="-24"/>
          <w:w w:val="95"/>
        </w:rPr>
        <w:t xml:space="preserve"> </w:t>
      </w:r>
      <w:r>
        <w:rPr>
          <w:w w:val="95"/>
        </w:rPr>
        <w:t>operator</w:t>
      </w:r>
      <w:r>
        <w:rPr>
          <w:spacing w:val="-24"/>
          <w:w w:val="95"/>
        </w:rPr>
        <w:t xml:space="preserve"> </w:t>
      </w:r>
      <w:r>
        <w:rPr>
          <w:w w:val="95"/>
        </w:rPr>
        <w:t>to</w:t>
      </w:r>
      <w:r>
        <w:rPr>
          <w:spacing w:val="-24"/>
          <w:w w:val="95"/>
        </w:rPr>
        <w:t xml:space="preserve"> </w:t>
      </w:r>
      <w:r>
        <w:rPr>
          <w:w w:val="95"/>
        </w:rPr>
        <w:t xml:space="preserve">supervisor. </w:t>
      </w:r>
      <w:r>
        <w:rPr>
          <w:spacing w:val="-5"/>
          <w:w w:val="95"/>
        </w:rPr>
        <w:t>For</w:t>
      </w:r>
      <w:r>
        <w:rPr>
          <w:spacing w:val="-22"/>
          <w:w w:val="95"/>
        </w:rPr>
        <w:t xml:space="preserve"> </w:t>
      </w:r>
      <w:r>
        <w:rPr>
          <w:w w:val="95"/>
        </w:rPr>
        <w:t>effective</w:t>
      </w:r>
      <w:r>
        <w:rPr>
          <w:spacing w:val="-22"/>
          <w:w w:val="95"/>
        </w:rPr>
        <w:t xml:space="preserve"> </w:t>
      </w:r>
      <w:r>
        <w:rPr>
          <w:w w:val="95"/>
        </w:rPr>
        <w:t>operation,</w:t>
      </w:r>
      <w:r>
        <w:rPr>
          <w:spacing w:val="-18"/>
          <w:w w:val="95"/>
        </w:rPr>
        <w:t xml:space="preserve"> </w:t>
      </w:r>
      <w:r>
        <w:rPr>
          <w:w w:val="95"/>
        </w:rPr>
        <w:t>the</w:t>
      </w:r>
      <w:r>
        <w:rPr>
          <w:spacing w:val="-22"/>
          <w:w w:val="95"/>
        </w:rPr>
        <w:t xml:space="preserve"> </w:t>
      </w:r>
      <w:r>
        <w:rPr>
          <w:w w:val="95"/>
        </w:rPr>
        <w:t>human</w:t>
      </w:r>
      <w:r>
        <w:rPr>
          <w:spacing w:val="-22"/>
          <w:w w:val="95"/>
        </w:rPr>
        <w:t xml:space="preserve"> </w:t>
      </w:r>
      <w:r>
        <w:rPr>
          <w:w w:val="95"/>
        </w:rPr>
        <w:t>must</w:t>
      </w:r>
      <w:r>
        <w:rPr>
          <w:spacing w:val="-22"/>
          <w:w w:val="95"/>
        </w:rPr>
        <w:t xml:space="preserve"> </w:t>
      </w:r>
      <w:r>
        <w:rPr>
          <w:w w:val="95"/>
        </w:rPr>
        <w:t>appropriately</w:t>
      </w:r>
      <w:r>
        <w:rPr>
          <w:spacing w:val="-22"/>
          <w:w w:val="95"/>
        </w:rPr>
        <w:t xml:space="preserve"> </w:t>
      </w:r>
      <w:r>
        <w:rPr>
          <w:w w:val="95"/>
        </w:rPr>
        <w:t>calibrate</w:t>
      </w:r>
      <w:r>
        <w:rPr>
          <w:spacing w:val="-22"/>
          <w:w w:val="95"/>
        </w:rPr>
        <w:t xml:space="preserve"> </w:t>
      </w:r>
      <w:r>
        <w:rPr>
          <w:w w:val="95"/>
        </w:rPr>
        <w:t>trust</w:t>
      </w:r>
      <w:r>
        <w:rPr>
          <w:spacing w:val="-22"/>
          <w:w w:val="95"/>
        </w:rPr>
        <w:t xml:space="preserve"> </w:t>
      </w:r>
      <w:r>
        <w:rPr>
          <w:w w:val="95"/>
        </w:rPr>
        <w:t>in</w:t>
      </w:r>
      <w:r>
        <w:rPr>
          <w:spacing w:val="-22"/>
          <w:w w:val="95"/>
        </w:rPr>
        <w:t xml:space="preserve"> </w:t>
      </w:r>
      <w:r>
        <w:rPr>
          <w:w w:val="95"/>
        </w:rPr>
        <w:t>the</w:t>
      </w:r>
      <w:r>
        <w:rPr>
          <w:spacing w:val="-22"/>
          <w:w w:val="95"/>
        </w:rPr>
        <w:t xml:space="preserve"> </w:t>
      </w:r>
      <w:r>
        <w:rPr>
          <w:w w:val="95"/>
        </w:rPr>
        <w:t xml:space="preserve">automated </w:t>
      </w:r>
      <w:r>
        <w:t>system.</w:t>
      </w:r>
      <w:r>
        <w:rPr>
          <w:spacing w:val="-31"/>
        </w:rPr>
        <w:t xml:space="preserve"> </w:t>
      </w:r>
      <w:r w:rsidRPr="00A5318E">
        <w:rPr>
          <w:w w:val="95"/>
          <w:rPrChange w:id="341" w:author="Tom Wever" w:date="2018-11-25T11:16:00Z">
            <w:rPr/>
          </w:rPrChange>
        </w:rPr>
        <w:t>Improper</w:t>
      </w:r>
      <w:r w:rsidRPr="00A5318E">
        <w:rPr>
          <w:w w:val="95"/>
          <w:rPrChange w:id="342" w:author="Tom Wever" w:date="2018-11-25T11:16:00Z">
            <w:rPr>
              <w:spacing w:val="-44"/>
            </w:rPr>
          </w:rPrChange>
        </w:rPr>
        <w:t xml:space="preserve"> </w:t>
      </w:r>
      <w:r w:rsidRPr="00A5318E">
        <w:rPr>
          <w:w w:val="95"/>
          <w:rPrChange w:id="343" w:author="Tom Wever" w:date="2018-11-25T11:16:00Z">
            <w:rPr/>
          </w:rPrChange>
        </w:rPr>
        <w:t>trust</w:t>
      </w:r>
      <w:r w:rsidRPr="00A5318E">
        <w:rPr>
          <w:w w:val="95"/>
          <w:rPrChange w:id="344" w:author="Tom Wever" w:date="2018-11-25T11:16:00Z">
            <w:rPr>
              <w:spacing w:val="-44"/>
            </w:rPr>
          </w:rPrChange>
        </w:rPr>
        <w:t xml:space="preserve"> </w:t>
      </w:r>
      <w:r w:rsidRPr="00A5318E">
        <w:rPr>
          <w:w w:val="95"/>
          <w:rPrChange w:id="345" w:author="Tom Wever" w:date="2018-11-25T11:16:00Z">
            <w:rPr/>
          </w:rPrChange>
        </w:rPr>
        <w:t>leads</w:t>
      </w:r>
      <w:r w:rsidRPr="00A5318E">
        <w:rPr>
          <w:w w:val="95"/>
          <w:rPrChange w:id="346" w:author="Tom Wever" w:date="2018-11-25T11:16:00Z">
            <w:rPr>
              <w:spacing w:val="-43"/>
            </w:rPr>
          </w:rPrChange>
        </w:rPr>
        <w:t xml:space="preserve"> </w:t>
      </w:r>
      <w:r w:rsidRPr="00A5318E">
        <w:rPr>
          <w:w w:val="95"/>
          <w:rPrChange w:id="347" w:author="Tom Wever" w:date="2018-11-25T11:16:00Z">
            <w:rPr/>
          </w:rPrChange>
        </w:rPr>
        <w:t>to</w:t>
      </w:r>
      <w:r w:rsidRPr="00A5318E">
        <w:rPr>
          <w:w w:val="95"/>
          <w:rPrChange w:id="348" w:author="Tom Wever" w:date="2018-11-25T11:16:00Z">
            <w:rPr>
              <w:spacing w:val="-44"/>
            </w:rPr>
          </w:rPrChange>
        </w:rPr>
        <w:t xml:space="preserve"> </w:t>
      </w:r>
      <w:r w:rsidRPr="00A5318E">
        <w:rPr>
          <w:w w:val="95"/>
          <w:rPrChange w:id="349" w:author="Tom Wever" w:date="2018-11-25T11:16:00Z">
            <w:rPr/>
          </w:rPrChange>
        </w:rPr>
        <w:t>misuse</w:t>
      </w:r>
      <w:r w:rsidRPr="00A5318E">
        <w:rPr>
          <w:w w:val="95"/>
          <w:rPrChange w:id="350" w:author="Tom Wever" w:date="2018-11-25T11:16:00Z">
            <w:rPr>
              <w:spacing w:val="-43"/>
            </w:rPr>
          </w:rPrChange>
        </w:rPr>
        <w:t xml:space="preserve"> </w:t>
      </w:r>
      <w:r w:rsidRPr="00A5318E">
        <w:rPr>
          <w:w w:val="95"/>
          <w:rPrChange w:id="351" w:author="Tom Wever" w:date="2018-11-25T11:16:00Z">
            <w:rPr/>
          </w:rPrChange>
        </w:rPr>
        <w:t>and</w:t>
      </w:r>
      <w:r w:rsidRPr="00A5318E">
        <w:rPr>
          <w:w w:val="95"/>
          <w:rPrChange w:id="352" w:author="Tom Wever" w:date="2018-11-25T11:16:00Z">
            <w:rPr>
              <w:spacing w:val="-44"/>
            </w:rPr>
          </w:rPrChange>
        </w:rPr>
        <w:t xml:space="preserve"> </w:t>
      </w:r>
      <w:r w:rsidRPr="00A5318E">
        <w:rPr>
          <w:w w:val="95"/>
          <w:rPrChange w:id="353" w:author="Tom Wever" w:date="2018-11-25T11:16:00Z">
            <w:rPr/>
          </w:rPrChange>
        </w:rPr>
        <w:t>disuse</w:t>
      </w:r>
      <w:r w:rsidRPr="00A5318E">
        <w:rPr>
          <w:w w:val="95"/>
          <w:rPrChange w:id="354" w:author="Tom Wever" w:date="2018-11-25T11:16:00Z">
            <w:rPr>
              <w:spacing w:val="-44"/>
            </w:rPr>
          </w:rPrChange>
        </w:rPr>
        <w:t xml:space="preserve"> </w:t>
      </w:r>
      <w:r w:rsidRPr="00A5318E">
        <w:rPr>
          <w:w w:val="95"/>
          <w:rPrChange w:id="355" w:author="Tom Wever" w:date="2018-11-25T11:16:00Z">
            <w:rPr/>
          </w:rPrChange>
        </w:rPr>
        <w:t>of</w:t>
      </w:r>
      <w:r w:rsidRPr="00A5318E">
        <w:rPr>
          <w:w w:val="95"/>
          <w:rPrChange w:id="356" w:author="Tom Wever" w:date="2018-11-25T11:16:00Z">
            <w:rPr>
              <w:spacing w:val="-44"/>
            </w:rPr>
          </w:rPrChange>
        </w:rPr>
        <w:t xml:space="preserve"> </w:t>
      </w:r>
      <w:r w:rsidRPr="00A5318E">
        <w:rPr>
          <w:w w:val="95"/>
          <w:rPrChange w:id="357" w:author="Tom Wever" w:date="2018-11-25T11:16:00Z">
            <w:rPr/>
          </w:rPrChange>
        </w:rPr>
        <w:t>the</w:t>
      </w:r>
      <w:r w:rsidRPr="00A5318E">
        <w:rPr>
          <w:w w:val="95"/>
          <w:rPrChange w:id="358" w:author="Tom Wever" w:date="2018-11-25T11:16:00Z">
            <w:rPr>
              <w:spacing w:val="-43"/>
            </w:rPr>
          </w:rPrChange>
        </w:rPr>
        <w:t xml:space="preserve"> </w:t>
      </w:r>
      <w:r w:rsidRPr="00A5318E">
        <w:rPr>
          <w:w w:val="95"/>
          <w:rPrChange w:id="359" w:author="Tom Wever" w:date="2018-11-25T11:16:00Z">
            <w:rPr/>
          </w:rPrChange>
        </w:rPr>
        <w:t>system.</w:t>
      </w:r>
      <w:r w:rsidRPr="00A5318E">
        <w:rPr>
          <w:w w:val="95"/>
          <w:rPrChange w:id="360" w:author="Tom Wever" w:date="2018-11-25T11:16:00Z">
            <w:rPr>
              <w:spacing w:val="-31"/>
            </w:rPr>
          </w:rPrChange>
        </w:rPr>
        <w:t xml:space="preserve"> </w:t>
      </w:r>
      <w:r w:rsidRPr="00A5318E">
        <w:rPr>
          <w:w w:val="95"/>
          <w:rPrChange w:id="361" w:author="Tom Wever" w:date="2018-11-25T11:16:00Z">
            <w:rPr/>
          </w:rPrChange>
        </w:rPr>
        <w:t>[</w:t>
      </w:r>
      <w:proofErr w:type="spellStart"/>
      <w:r w:rsidRPr="00A5318E">
        <w:rPr>
          <w:w w:val="95"/>
          <w:rPrChange w:id="362" w:author="Tom Wever" w:date="2018-11-25T11:16:00Z">
            <w:rPr/>
          </w:rPrChange>
        </w:rPr>
        <w:t>Walliser</w:t>
      </w:r>
      <w:proofErr w:type="spellEnd"/>
      <w:r>
        <w:rPr>
          <w:spacing w:val="-37"/>
        </w:rPr>
        <w:t xml:space="preserve"> </w:t>
      </w:r>
      <w:r>
        <w:t>(2011)].</w:t>
      </w:r>
    </w:p>
    <w:p w14:paraId="66466C3E" w14:textId="77777777" w:rsidR="00B07A10" w:rsidRDefault="00B07A10">
      <w:pPr>
        <w:pStyle w:val="Plattetekst"/>
      </w:pPr>
    </w:p>
    <w:p w14:paraId="66466C3F" w14:textId="77777777" w:rsidR="00B07A10" w:rsidRDefault="00785C94">
      <w:pPr>
        <w:pStyle w:val="Kop4"/>
        <w:spacing w:before="185"/>
      </w:pPr>
      <w:r>
        <w:t>Human factor measures</w:t>
      </w:r>
    </w:p>
    <w:p w14:paraId="66466C40" w14:textId="77777777" w:rsidR="00B07A10" w:rsidRDefault="00B07A10">
      <w:pPr>
        <w:pStyle w:val="Plattetekst"/>
        <w:rPr>
          <w:b/>
        </w:rPr>
      </w:pPr>
    </w:p>
    <w:p w14:paraId="66466C41" w14:textId="134DDB9F" w:rsidR="00B07A10" w:rsidRDefault="00785C94">
      <w:pPr>
        <w:pStyle w:val="Plattetekst"/>
        <w:spacing w:before="136"/>
        <w:ind w:left="108"/>
      </w:pPr>
      <w:r>
        <w:t xml:space="preserve">Measures describe how to </w:t>
      </w:r>
      <w:del w:id="363" w:author="Tom Wever" w:date="2018-11-25T11:16:00Z">
        <w:r w:rsidDel="005C3205">
          <w:delText>operationalise</w:delText>
        </w:r>
      </w:del>
      <w:ins w:id="364" w:author="Tom Wever" w:date="2018-11-25T11:16:00Z">
        <w:r w:rsidR="005C3205">
          <w:t>operationalize</w:t>
        </w:r>
      </w:ins>
      <w:r>
        <w:t xml:space="preserve"> the quality of the intended </w:t>
      </w:r>
      <w:del w:id="365" w:author="Tom Wever" w:date="2018-11-25T11:16:00Z">
        <w:r w:rsidDel="005C3205">
          <w:delText>behaviour</w:delText>
        </w:r>
      </w:del>
      <w:ins w:id="366" w:author="Tom Wever" w:date="2018-11-25T11:16:00Z">
        <w:r w:rsidR="005C3205">
          <w:t>behavior</w:t>
        </w:r>
      </w:ins>
      <w:r>
        <w:t xml:space="preserve"> or performance,</w:t>
      </w:r>
    </w:p>
    <w:p w14:paraId="66466C42" w14:textId="77777777" w:rsidR="00B07A10" w:rsidRDefault="00785C94">
      <w:pPr>
        <w:pStyle w:val="Lijstalinea"/>
        <w:numPr>
          <w:ilvl w:val="1"/>
          <w:numId w:val="29"/>
        </w:numPr>
        <w:tabs>
          <w:tab w:val="left" w:pos="503"/>
        </w:tabs>
        <w:spacing w:before="113" w:line="348" w:lineRule="auto"/>
        <w:ind w:right="1446" w:firstLine="0"/>
      </w:pPr>
      <w:r>
        <w:t>how</w:t>
      </w:r>
      <w:r>
        <w:rPr>
          <w:spacing w:val="-19"/>
        </w:rPr>
        <w:t xml:space="preserve"> </w:t>
      </w:r>
      <w:r>
        <w:t>well</w:t>
      </w:r>
      <w:r>
        <w:rPr>
          <w:spacing w:val="-19"/>
        </w:rPr>
        <w:t xml:space="preserve"> </w:t>
      </w:r>
      <w:r>
        <w:t>is</w:t>
      </w:r>
      <w:r>
        <w:rPr>
          <w:spacing w:val="-19"/>
        </w:rPr>
        <w:t xml:space="preserve"> </w:t>
      </w:r>
      <w:r>
        <w:t>a</w:t>
      </w:r>
      <w:r>
        <w:rPr>
          <w:spacing w:val="-19"/>
        </w:rPr>
        <w:t xml:space="preserve"> </w:t>
      </w:r>
      <w:r>
        <w:t>user</w:t>
      </w:r>
      <w:r>
        <w:rPr>
          <w:spacing w:val="-19"/>
        </w:rPr>
        <w:t xml:space="preserve"> </w:t>
      </w:r>
      <w:r>
        <w:t>working</w:t>
      </w:r>
      <w:r>
        <w:rPr>
          <w:spacing w:val="-19"/>
        </w:rPr>
        <w:t xml:space="preserve"> </w:t>
      </w:r>
      <w:r>
        <w:t>with</w:t>
      </w:r>
      <w:r>
        <w:rPr>
          <w:spacing w:val="-19"/>
        </w:rPr>
        <w:t xml:space="preserve"> </w:t>
      </w:r>
      <w:r>
        <w:t>the</w:t>
      </w:r>
      <w:r>
        <w:rPr>
          <w:spacing w:val="-19"/>
        </w:rPr>
        <w:t xml:space="preserve"> </w:t>
      </w:r>
      <w:r>
        <w:t>design</w:t>
      </w:r>
      <w:r>
        <w:rPr>
          <w:spacing w:val="-19"/>
        </w:rPr>
        <w:t xml:space="preserve"> </w:t>
      </w:r>
      <w:r>
        <w:t>able</w:t>
      </w:r>
      <w:r>
        <w:rPr>
          <w:spacing w:val="-19"/>
        </w:rPr>
        <w:t xml:space="preserve"> </w:t>
      </w:r>
      <w:r>
        <w:t>to</w:t>
      </w:r>
      <w:r>
        <w:rPr>
          <w:spacing w:val="-19"/>
        </w:rPr>
        <w:t xml:space="preserve"> </w:t>
      </w:r>
      <w:r>
        <w:t>reach</w:t>
      </w:r>
      <w:r>
        <w:rPr>
          <w:spacing w:val="-19"/>
        </w:rPr>
        <w:t xml:space="preserve"> </w:t>
      </w:r>
      <w:r>
        <w:t>his/her</w:t>
      </w:r>
      <w:r>
        <w:rPr>
          <w:spacing w:val="-19"/>
        </w:rPr>
        <w:t xml:space="preserve"> </w:t>
      </w:r>
      <w:r>
        <w:t>objectives</w:t>
      </w:r>
      <w:r>
        <w:rPr>
          <w:spacing w:val="-19"/>
        </w:rPr>
        <w:t xml:space="preserve"> </w:t>
      </w:r>
      <w:r>
        <w:t>and</w:t>
      </w:r>
      <w:r>
        <w:rPr>
          <w:spacing w:val="-19"/>
        </w:rPr>
        <w:t xml:space="preserve"> </w:t>
      </w:r>
      <w:r>
        <w:t>what</w:t>
      </w:r>
      <w:r>
        <w:rPr>
          <w:spacing w:val="-19"/>
        </w:rPr>
        <w:t xml:space="preserve"> </w:t>
      </w:r>
      <w:r>
        <w:t>is the</w:t>
      </w:r>
      <w:r>
        <w:rPr>
          <w:spacing w:val="-9"/>
        </w:rPr>
        <w:t xml:space="preserve"> </w:t>
      </w:r>
      <w:r>
        <w:t>quality</w:t>
      </w:r>
      <w:r>
        <w:rPr>
          <w:spacing w:val="-9"/>
        </w:rPr>
        <w:t xml:space="preserve"> </w:t>
      </w:r>
      <w:r>
        <w:t>of</w:t>
      </w:r>
      <w:r>
        <w:rPr>
          <w:spacing w:val="-9"/>
        </w:rPr>
        <w:t xml:space="preserve"> </w:t>
      </w:r>
      <w:r>
        <w:t>the</w:t>
      </w:r>
      <w:r>
        <w:rPr>
          <w:spacing w:val="-9"/>
        </w:rPr>
        <w:t xml:space="preserve"> </w:t>
      </w:r>
      <w:r>
        <w:t>collaboration</w:t>
      </w:r>
      <w:r>
        <w:rPr>
          <w:spacing w:val="-9"/>
        </w:rPr>
        <w:t xml:space="preserve"> </w:t>
      </w:r>
      <w:r>
        <w:t>between</w:t>
      </w:r>
      <w:r>
        <w:rPr>
          <w:spacing w:val="-9"/>
        </w:rPr>
        <w:t xml:space="preserve"> </w:t>
      </w:r>
      <w:r>
        <w:t>the</w:t>
      </w:r>
      <w:r>
        <w:rPr>
          <w:spacing w:val="-9"/>
        </w:rPr>
        <w:t xml:space="preserve"> </w:t>
      </w:r>
      <w:r>
        <w:t>human</w:t>
      </w:r>
      <w:r>
        <w:rPr>
          <w:spacing w:val="-9"/>
        </w:rPr>
        <w:t xml:space="preserve"> </w:t>
      </w:r>
      <w:r>
        <w:rPr>
          <w:spacing w:val="-4"/>
        </w:rPr>
        <w:t>worker</w:t>
      </w:r>
      <w:r>
        <w:rPr>
          <w:spacing w:val="-9"/>
        </w:rPr>
        <w:t xml:space="preserve"> </w:t>
      </w:r>
      <w:r>
        <w:t>and</w:t>
      </w:r>
      <w:r>
        <w:rPr>
          <w:spacing w:val="-9"/>
        </w:rPr>
        <w:t xml:space="preserve"> </w:t>
      </w:r>
      <w:r>
        <w:t>the</w:t>
      </w:r>
      <w:r>
        <w:rPr>
          <w:spacing w:val="-9"/>
        </w:rPr>
        <w:t xml:space="preserve"> </w:t>
      </w:r>
      <w:r>
        <w:t>technology?</w:t>
      </w:r>
    </w:p>
    <w:p w14:paraId="66466C43" w14:textId="77777777" w:rsidR="00B07A10" w:rsidRDefault="00B07A10">
      <w:pPr>
        <w:pStyle w:val="Plattetekst"/>
        <w:spacing w:before="5"/>
        <w:rPr>
          <w:sz w:val="15"/>
        </w:rPr>
      </w:pPr>
    </w:p>
    <w:p w14:paraId="66466C44" w14:textId="77777777" w:rsidR="00B07A10" w:rsidRDefault="00B07A10">
      <w:pPr>
        <w:rPr>
          <w:sz w:val="15"/>
        </w:rPr>
        <w:sectPr w:rsidR="00B07A10">
          <w:pgSz w:w="11910" w:h="16840"/>
          <w:pgMar w:top="1060" w:right="280" w:bottom="280" w:left="1620" w:header="708" w:footer="708" w:gutter="0"/>
          <w:cols w:space="708"/>
        </w:sectPr>
      </w:pPr>
    </w:p>
    <w:p w14:paraId="66466C45" w14:textId="77777777" w:rsidR="00B07A10" w:rsidRDefault="00785C94">
      <w:pPr>
        <w:pStyle w:val="Lijstalinea"/>
        <w:numPr>
          <w:ilvl w:val="2"/>
          <w:numId w:val="29"/>
        </w:numPr>
        <w:tabs>
          <w:tab w:val="left" w:pos="654"/>
        </w:tabs>
        <w:spacing w:before="60"/>
      </w:pPr>
      <w:r>
        <w:t>Is the system used</w:t>
      </w:r>
      <w:r>
        <w:rPr>
          <w:spacing w:val="-18"/>
        </w:rPr>
        <w:t xml:space="preserve"> </w:t>
      </w:r>
      <w:r>
        <w:t>correctly?</w:t>
      </w:r>
    </w:p>
    <w:p w14:paraId="66466C46" w14:textId="77777777" w:rsidR="00B07A10" w:rsidRDefault="00B07A10">
      <w:pPr>
        <w:pStyle w:val="Plattetekst"/>
        <w:spacing w:before="7"/>
        <w:rPr>
          <w:sz w:val="21"/>
        </w:rPr>
      </w:pPr>
    </w:p>
    <w:p w14:paraId="66466C47" w14:textId="77777777" w:rsidR="00B07A10" w:rsidRDefault="00785C94">
      <w:pPr>
        <w:pStyle w:val="Lijstalinea"/>
        <w:numPr>
          <w:ilvl w:val="2"/>
          <w:numId w:val="29"/>
        </w:numPr>
        <w:tabs>
          <w:tab w:val="left" w:pos="654"/>
        </w:tabs>
        <w:spacing w:line="348" w:lineRule="auto"/>
        <w:ind w:right="38"/>
      </w:pPr>
      <w:r>
        <w:t>Will the protocol solve the problem</w:t>
      </w:r>
      <w:r>
        <w:rPr>
          <w:spacing w:val="-30"/>
        </w:rPr>
        <w:t xml:space="preserve"> </w:t>
      </w:r>
      <w:r>
        <w:t>of missing</w:t>
      </w:r>
      <w:r>
        <w:rPr>
          <w:spacing w:val="3"/>
        </w:rPr>
        <w:t xml:space="preserve"> </w:t>
      </w:r>
      <w:r>
        <w:t>information?</w:t>
      </w:r>
    </w:p>
    <w:p w14:paraId="66466C48" w14:textId="77777777" w:rsidR="00B07A10" w:rsidRDefault="00785C94">
      <w:pPr>
        <w:pStyle w:val="Lijstalinea"/>
        <w:numPr>
          <w:ilvl w:val="2"/>
          <w:numId w:val="29"/>
        </w:numPr>
        <w:tabs>
          <w:tab w:val="left" w:pos="654"/>
        </w:tabs>
        <w:spacing w:before="60"/>
      </w:pPr>
      <w:r>
        <w:rPr>
          <w:w w:val="94"/>
        </w:rPr>
        <w:br w:type="column"/>
      </w:r>
      <w:r>
        <w:t>Does the protocol act as</w:t>
      </w:r>
      <w:r>
        <w:rPr>
          <w:spacing w:val="5"/>
        </w:rPr>
        <w:t xml:space="preserve"> </w:t>
      </w:r>
      <w:r>
        <w:t>expected?</w:t>
      </w:r>
    </w:p>
    <w:p w14:paraId="66466C49" w14:textId="77777777" w:rsidR="00B07A10" w:rsidRDefault="00B07A10">
      <w:pPr>
        <w:pStyle w:val="Plattetekst"/>
        <w:spacing w:before="7"/>
        <w:rPr>
          <w:sz w:val="21"/>
        </w:rPr>
      </w:pPr>
    </w:p>
    <w:p w14:paraId="66466C4A" w14:textId="77777777" w:rsidR="00B07A10" w:rsidRDefault="00785C94">
      <w:pPr>
        <w:pStyle w:val="Lijstalinea"/>
        <w:numPr>
          <w:ilvl w:val="2"/>
          <w:numId w:val="29"/>
        </w:numPr>
        <w:tabs>
          <w:tab w:val="left" w:pos="654"/>
        </w:tabs>
        <w:spacing w:line="348" w:lineRule="auto"/>
        <w:ind w:right="1445"/>
      </w:pPr>
      <w:r>
        <w:t>What</w:t>
      </w:r>
      <w:r>
        <w:rPr>
          <w:spacing w:val="-23"/>
        </w:rPr>
        <w:t xml:space="preserve"> </w:t>
      </w:r>
      <w:r>
        <w:t>is</w:t>
      </w:r>
      <w:r>
        <w:rPr>
          <w:spacing w:val="-22"/>
        </w:rPr>
        <w:t xml:space="preserve"> </w:t>
      </w:r>
      <w:r>
        <w:t>the</w:t>
      </w:r>
      <w:r>
        <w:rPr>
          <w:spacing w:val="-23"/>
        </w:rPr>
        <w:t xml:space="preserve"> </w:t>
      </w:r>
      <w:r>
        <w:t>impact</w:t>
      </w:r>
      <w:r>
        <w:rPr>
          <w:spacing w:val="-23"/>
        </w:rPr>
        <w:t xml:space="preserve"> </w:t>
      </w:r>
      <w:r>
        <w:t>on</w:t>
      </w:r>
      <w:r>
        <w:rPr>
          <w:spacing w:val="-23"/>
        </w:rPr>
        <w:t xml:space="preserve"> </w:t>
      </w:r>
      <w:r>
        <w:t>attitude</w:t>
      </w:r>
      <w:r>
        <w:rPr>
          <w:spacing w:val="-23"/>
        </w:rPr>
        <w:t xml:space="preserve"> </w:t>
      </w:r>
      <w:r>
        <w:rPr>
          <w:spacing w:val="-3"/>
        </w:rPr>
        <w:t xml:space="preserve">towards </w:t>
      </w:r>
      <w:r>
        <w:t>unmanned</w:t>
      </w:r>
      <w:r>
        <w:rPr>
          <w:spacing w:val="3"/>
        </w:rPr>
        <w:t xml:space="preserve"> </w:t>
      </w:r>
      <w:r>
        <w:t>ships?</w:t>
      </w:r>
    </w:p>
    <w:p w14:paraId="66466C4B" w14:textId="77777777" w:rsidR="00B07A10" w:rsidRDefault="00B07A10">
      <w:pPr>
        <w:spacing w:line="348" w:lineRule="auto"/>
        <w:sectPr w:rsidR="00B07A10">
          <w:type w:val="continuous"/>
          <w:pgSz w:w="11910" w:h="16840"/>
          <w:pgMar w:top="1580" w:right="280" w:bottom="280" w:left="1620" w:header="708" w:footer="708" w:gutter="0"/>
          <w:cols w:num="2" w:space="708" w:equalWidth="0">
            <w:col w:w="4273" w:space="51"/>
            <w:col w:w="5686"/>
          </w:cols>
        </w:sectPr>
      </w:pPr>
    </w:p>
    <w:p w14:paraId="66466C4C" w14:textId="77777777" w:rsidR="00B07A10" w:rsidRDefault="00785C94">
      <w:pPr>
        <w:pStyle w:val="Lijstalinea"/>
        <w:numPr>
          <w:ilvl w:val="1"/>
          <w:numId w:val="31"/>
        </w:numPr>
        <w:tabs>
          <w:tab w:val="left" w:pos="617"/>
          <w:tab w:val="right" w:pos="8557"/>
        </w:tabs>
        <w:spacing w:before="47"/>
        <w:ind w:hanging="508"/>
      </w:pPr>
      <w:r>
        <w:rPr>
          <w:rFonts w:ascii="Trebuchet MS"/>
          <w:i/>
          <w:w w:val="105"/>
        </w:rPr>
        <w:lastRenderedPageBreak/>
        <w:t>ENVISIONED</w:t>
      </w:r>
      <w:r>
        <w:rPr>
          <w:rFonts w:ascii="Trebuchet MS"/>
          <w:i/>
          <w:spacing w:val="2"/>
          <w:w w:val="105"/>
        </w:rPr>
        <w:t xml:space="preserve"> </w:t>
      </w:r>
      <w:r>
        <w:rPr>
          <w:rFonts w:ascii="Trebuchet MS"/>
          <w:i/>
          <w:w w:val="105"/>
        </w:rPr>
        <w:t>TECHNOLOGY</w:t>
      </w:r>
      <w:r>
        <w:rPr>
          <w:rFonts w:ascii="Trebuchet MS"/>
          <w:i/>
          <w:w w:val="105"/>
        </w:rPr>
        <w:tab/>
      </w:r>
      <w:r>
        <w:rPr>
          <w:w w:val="105"/>
        </w:rPr>
        <w:t>77</w:t>
      </w:r>
    </w:p>
    <w:p w14:paraId="66466C4D" w14:textId="77777777" w:rsidR="00B07A10" w:rsidRDefault="00785C94">
      <w:pPr>
        <w:pStyle w:val="Kop4"/>
        <w:spacing w:before="397"/>
        <w:ind w:left="107"/>
      </w:pPr>
      <w:r>
        <w:t>Interaction design patterns</w:t>
      </w:r>
    </w:p>
    <w:p w14:paraId="66466C4E" w14:textId="1E10BC0E" w:rsidR="00B07A10" w:rsidRDefault="00F66BE6">
      <w:pPr>
        <w:pStyle w:val="Plattetekst"/>
        <w:spacing w:before="406" w:line="348" w:lineRule="auto"/>
        <w:ind w:left="107" w:right="1444"/>
        <w:jc w:val="both"/>
      </w:pPr>
      <w:r>
        <w:pict w14:anchorId="66466F6B">
          <v:group id="_x0000_s1045" style="position:absolute;left:0;text-align:left;margin-left:86.95pt;margin-top:244.35pt;width:421.4pt;height:60.9pt;z-index:1048;mso-wrap-distance-left:0;mso-wrap-distance-right:0;mso-position-horizontal-relative:page" coordorigin="1739,4887" coordsize="8428,1218">
            <v:line id="_x0000_s1052" style="position:absolute" from="1739,4895" to="10167,4895" strokeweight=".30797mm"/>
            <v:line id="_x0000_s1051" style="position:absolute" from="5198,5236" to="5198,4965" strokeweight=".14042mm"/>
            <v:line id="_x0000_s1050" style="position:absolute" from="5198,5507" to="5198,5236" strokeweight=".14042mm"/>
            <v:line id="_x0000_s1049" style="position:absolute" from="5198,5778" to="5198,5507" strokeweight=".14042mm"/>
            <v:line id="_x0000_s1048" style="position:absolute" from="5198,6049" to="5198,5778" strokeweight=".14042mm"/>
            <v:line id="_x0000_s1047" style="position:absolute" from="1739,6095" to="10167,6095" strokeweight=".30797mm"/>
            <v:shapetype id="_x0000_t202" coordsize="21600,21600" o:spt="202" path="m,l,21600r21600,l21600,xe">
              <v:stroke joinstyle="miter"/>
              <v:path gradientshapeok="t" o:connecttype="rect"/>
            </v:shapetype>
            <v:shape id="_x0000_s1046" type="#_x0000_t202" style="position:absolute;left:1738;top:4886;width:8428;height:1218" filled="f" stroked="f">
              <v:textbox inset="0,0,0,0">
                <w:txbxContent>
                  <w:p w14:paraId="66466F85" w14:textId="77777777" w:rsidR="00B07A10" w:rsidRDefault="00785C94">
                    <w:pPr>
                      <w:tabs>
                        <w:tab w:val="left" w:pos="3578"/>
                      </w:tabs>
                      <w:spacing w:before="62" w:line="256" w:lineRule="auto"/>
                      <w:ind w:left="119" w:right="117"/>
                    </w:pPr>
                    <w:bookmarkStart w:id="367" w:name="_bookmark1"/>
                    <w:bookmarkEnd w:id="367"/>
                    <w:r>
                      <w:rPr>
                        <w:w w:val="95"/>
                      </w:rPr>
                      <w:t>Radio</w:t>
                    </w:r>
                    <w:r>
                      <w:rPr>
                        <w:spacing w:val="-4"/>
                        <w:w w:val="95"/>
                      </w:rPr>
                      <w:t xml:space="preserve"> </w:t>
                    </w:r>
                    <w:r>
                      <w:rPr>
                        <w:w w:val="95"/>
                      </w:rPr>
                      <w:t>communication</w:t>
                    </w:r>
                    <w:r>
                      <w:rPr>
                        <w:w w:val="95"/>
                      </w:rPr>
                      <w:tab/>
                    </w:r>
                    <w:r>
                      <w:rPr>
                        <w:w w:val="90"/>
                      </w:rPr>
                      <w:t xml:space="preserve">Usage of message markers and conversational agent </w:t>
                    </w:r>
                    <w:r>
                      <w:rPr>
                        <w:w w:val="95"/>
                      </w:rPr>
                      <w:t>Visible</w:t>
                    </w:r>
                    <w:r>
                      <w:rPr>
                        <w:spacing w:val="-14"/>
                        <w:w w:val="95"/>
                      </w:rPr>
                      <w:t xml:space="preserve"> </w:t>
                    </w:r>
                    <w:r>
                      <w:rPr>
                        <w:w w:val="95"/>
                      </w:rPr>
                      <w:t>signals</w:t>
                    </w:r>
                    <w:r>
                      <w:rPr>
                        <w:w w:val="95"/>
                      </w:rPr>
                      <w:tab/>
                    </w:r>
                    <w:r>
                      <w:t>Mast</w:t>
                    </w:r>
                    <w:r>
                      <w:rPr>
                        <w:spacing w:val="-12"/>
                      </w:rPr>
                      <w:t xml:space="preserve"> </w:t>
                    </w:r>
                    <w:r>
                      <w:t>head</w:t>
                    </w:r>
                    <w:r>
                      <w:rPr>
                        <w:spacing w:val="-12"/>
                      </w:rPr>
                      <w:t xml:space="preserve"> </w:t>
                    </w:r>
                    <w:r>
                      <w:t>signals,</w:t>
                    </w:r>
                    <w:r>
                      <w:rPr>
                        <w:spacing w:val="-12"/>
                      </w:rPr>
                      <w:t xml:space="preserve"> </w:t>
                    </w:r>
                    <w:r>
                      <w:t>flags</w:t>
                    </w:r>
                    <w:r>
                      <w:rPr>
                        <w:spacing w:val="-12"/>
                      </w:rPr>
                      <w:t xml:space="preserve"> </w:t>
                    </w:r>
                    <w:r>
                      <w:t>and</w:t>
                    </w:r>
                    <w:r>
                      <w:rPr>
                        <w:spacing w:val="-12"/>
                      </w:rPr>
                      <w:t xml:space="preserve"> </w:t>
                    </w:r>
                    <w:r>
                      <w:t>AIS</w:t>
                    </w:r>
                    <w:r>
                      <w:rPr>
                        <w:spacing w:val="-12"/>
                      </w:rPr>
                      <w:t xml:space="preserve"> </w:t>
                    </w:r>
                    <w:r>
                      <w:t>information</w:t>
                    </w:r>
                  </w:p>
                  <w:p w14:paraId="66466F86" w14:textId="77777777" w:rsidR="00B07A10" w:rsidRDefault="00785C94">
                    <w:pPr>
                      <w:tabs>
                        <w:tab w:val="left" w:pos="3578"/>
                      </w:tabs>
                      <w:spacing w:line="256" w:lineRule="auto"/>
                      <w:ind w:left="119" w:right="3166"/>
                    </w:pPr>
                    <w:r>
                      <w:rPr>
                        <w:w w:val="95"/>
                      </w:rPr>
                      <w:t>Audible</w:t>
                    </w:r>
                    <w:r>
                      <w:rPr>
                        <w:spacing w:val="-11"/>
                        <w:w w:val="95"/>
                      </w:rPr>
                      <w:t xml:space="preserve"> </w:t>
                    </w:r>
                    <w:r>
                      <w:rPr>
                        <w:w w:val="95"/>
                      </w:rPr>
                      <w:t>signals</w:t>
                    </w:r>
                    <w:r>
                      <w:rPr>
                        <w:w w:val="95"/>
                      </w:rPr>
                      <w:tab/>
                    </w:r>
                    <w:r>
                      <w:rPr>
                        <w:w w:val="90"/>
                      </w:rPr>
                      <w:t xml:space="preserve">Horn and speakers </w:t>
                    </w:r>
                    <w:r>
                      <w:rPr>
                        <w:w w:val="95"/>
                      </w:rPr>
                      <w:t>Distress,</w:t>
                    </w:r>
                    <w:r>
                      <w:rPr>
                        <w:spacing w:val="-19"/>
                        <w:w w:val="95"/>
                      </w:rPr>
                      <w:t xml:space="preserve"> </w:t>
                    </w:r>
                    <w:r>
                      <w:rPr>
                        <w:w w:val="95"/>
                      </w:rPr>
                      <w:t>urgency</w:t>
                    </w:r>
                    <w:r>
                      <w:rPr>
                        <w:spacing w:val="-19"/>
                        <w:w w:val="95"/>
                      </w:rPr>
                      <w:t xml:space="preserve"> </w:t>
                    </w:r>
                    <w:r>
                      <w:rPr>
                        <w:w w:val="95"/>
                      </w:rPr>
                      <w:t>and</w:t>
                    </w:r>
                    <w:r>
                      <w:rPr>
                        <w:spacing w:val="-19"/>
                        <w:w w:val="95"/>
                      </w:rPr>
                      <w:t xml:space="preserve"> </w:t>
                    </w:r>
                    <w:r>
                      <w:rPr>
                        <w:w w:val="95"/>
                      </w:rPr>
                      <w:t>safety</w:t>
                    </w:r>
                    <w:r>
                      <w:rPr>
                        <w:spacing w:val="-19"/>
                        <w:w w:val="95"/>
                      </w:rPr>
                      <w:t xml:space="preserve"> </w:t>
                    </w:r>
                    <w:r>
                      <w:rPr>
                        <w:w w:val="95"/>
                      </w:rPr>
                      <w:t>signals</w:t>
                    </w:r>
                    <w:r>
                      <w:rPr>
                        <w:w w:val="95"/>
                      </w:rPr>
                      <w:tab/>
                      <w:t>Flares and</w:t>
                    </w:r>
                    <w:r>
                      <w:rPr>
                        <w:spacing w:val="-40"/>
                        <w:w w:val="95"/>
                      </w:rPr>
                      <w:t xml:space="preserve"> </w:t>
                    </w:r>
                    <w:r>
                      <w:rPr>
                        <w:w w:val="95"/>
                      </w:rPr>
                      <w:t>smoke</w:t>
                    </w:r>
                  </w:p>
                </w:txbxContent>
              </v:textbox>
            </v:shape>
            <w10:wrap type="topAndBottom" anchorx="page"/>
          </v:group>
        </w:pict>
      </w:r>
      <w:r w:rsidR="00785C94">
        <w:t>Interaction</w:t>
      </w:r>
      <w:r w:rsidR="00785C94">
        <w:rPr>
          <w:spacing w:val="-23"/>
        </w:rPr>
        <w:t xml:space="preserve"> </w:t>
      </w:r>
      <w:r w:rsidR="00785C94">
        <w:t>Design</w:t>
      </w:r>
      <w:r w:rsidR="00785C94">
        <w:rPr>
          <w:spacing w:val="-23"/>
        </w:rPr>
        <w:t xml:space="preserve"> </w:t>
      </w:r>
      <w:r w:rsidR="00785C94">
        <w:t>Patterns</w:t>
      </w:r>
      <w:r w:rsidR="00785C94">
        <w:rPr>
          <w:spacing w:val="-23"/>
        </w:rPr>
        <w:t xml:space="preserve"> </w:t>
      </w:r>
      <w:r w:rsidR="00785C94">
        <w:t>(IDPs)</w:t>
      </w:r>
      <w:r w:rsidR="00785C94">
        <w:rPr>
          <w:spacing w:val="-23"/>
        </w:rPr>
        <w:t xml:space="preserve"> </w:t>
      </w:r>
      <w:r w:rsidR="00785C94">
        <w:t>focus</w:t>
      </w:r>
      <w:r w:rsidR="00785C94">
        <w:rPr>
          <w:spacing w:val="-23"/>
        </w:rPr>
        <w:t xml:space="preserve"> </w:t>
      </w:r>
      <w:r w:rsidR="00785C94">
        <w:t>on</w:t>
      </w:r>
      <w:r w:rsidR="00785C94">
        <w:rPr>
          <w:spacing w:val="-23"/>
        </w:rPr>
        <w:t xml:space="preserve"> </w:t>
      </w:r>
      <w:r w:rsidR="00785C94">
        <w:t>the</w:t>
      </w:r>
      <w:r w:rsidR="00785C94">
        <w:rPr>
          <w:spacing w:val="-23"/>
        </w:rPr>
        <w:t xml:space="preserve"> </w:t>
      </w:r>
      <w:r w:rsidR="00785C94">
        <w:t>Human-Computer</w:t>
      </w:r>
      <w:r w:rsidR="00785C94">
        <w:rPr>
          <w:spacing w:val="-23"/>
        </w:rPr>
        <w:t xml:space="preserve"> </w:t>
      </w:r>
      <w:r w:rsidR="00785C94">
        <w:t>Interaction</w:t>
      </w:r>
      <w:r w:rsidR="00785C94">
        <w:rPr>
          <w:spacing w:val="-23"/>
        </w:rPr>
        <w:t xml:space="preserve"> </w:t>
      </w:r>
      <w:r w:rsidR="00785C94">
        <w:t>(HCI),</w:t>
      </w:r>
      <w:r w:rsidR="00785C94">
        <w:rPr>
          <w:spacing w:val="-21"/>
        </w:rPr>
        <w:t xml:space="preserve"> </w:t>
      </w:r>
      <w:r w:rsidR="00785C94">
        <w:t xml:space="preserve">such </w:t>
      </w:r>
      <w:r w:rsidR="00785C94">
        <w:rPr>
          <w:w w:val="95"/>
        </w:rPr>
        <w:t>as usable interface design and control options. IDPs offer generic solutions to recurring</w:t>
      </w:r>
      <w:r w:rsidR="00785C94">
        <w:rPr>
          <w:spacing w:val="-14"/>
          <w:w w:val="95"/>
        </w:rPr>
        <w:t xml:space="preserve"> </w:t>
      </w:r>
      <w:r w:rsidR="00785C94">
        <w:rPr>
          <w:w w:val="95"/>
        </w:rPr>
        <w:t xml:space="preserve">HCI </w:t>
      </w:r>
      <w:r w:rsidR="00785C94">
        <w:t>design</w:t>
      </w:r>
      <w:r w:rsidR="00785C94">
        <w:rPr>
          <w:spacing w:val="-37"/>
        </w:rPr>
        <w:t xml:space="preserve"> </w:t>
      </w:r>
      <w:r w:rsidR="00785C94">
        <w:t>problems</w:t>
      </w:r>
      <w:r w:rsidR="00785C94">
        <w:rPr>
          <w:spacing w:val="-37"/>
        </w:rPr>
        <w:t xml:space="preserve"> </w:t>
      </w:r>
      <w:r w:rsidR="00785C94">
        <w:t>that</w:t>
      </w:r>
      <w:r w:rsidR="00785C94">
        <w:rPr>
          <w:spacing w:val="-37"/>
        </w:rPr>
        <w:t xml:space="preserve"> </w:t>
      </w:r>
      <w:r w:rsidR="00785C94">
        <w:t>have</w:t>
      </w:r>
      <w:r w:rsidR="00785C94">
        <w:rPr>
          <w:spacing w:val="-37"/>
        </w:rPr>
        <w:t xml:space="preserve"> </w:t>
      </w:r>
      <w:r w:rsidR="00785C94">
        <w:t>been</w:t>
      </w:r>
      <w:r w:rsidR="00785C94">
        <w:rPr>
          <w:spacing w:val="-37"/>
        </w:rPr>
        <w:t xml:space="preserve"> </w:t>
      </w:r>
      <w:r w:rsidR="00785C94">
        <w:t>proven</w:t>
      </w:r>
      <w:r w:rsidR="00785C94">
        <w:rPr>
          <w:spacing w:val="-37"/>
        </w:rPr>
        <w:t xml:space="preserve"> </w:t>
      </w:r>
      <w:r w:rsidR="00785C94">
        <w:t>to</w:t>
      </w:r>
      <w:r w:rsidR="00785C94">
        <w:rPr>
          <w:spacing w:val="-37"/>
        </w:rPr>
        <w:t xml:space="preserve"> </w:t>
      </w:r>
      <w:r w:rsidR="00785C94">
        <w:rPr>
          <w:spacing w:val="1"/>
        </w:rPr>
        <w:t>be</w:t>
      </w:r>
      <w:r w:rsidR="00785C94">
        <w:rPr>
          <w:spacing w:val="-37"/>
        </w:rPr>
        <w:t xml:space="preserve"> </w:t>
      </w:r>
      <w:r w:rsidR="00785C94">
        <w:t>effective.</w:t>
      </w:r>
      <w:r w:rsidR="00785C94">
        <w:rPr>
          <w:spacing w:val="-28"/>
        </w:rPr>
        <w:t xml:space="preserve"> </w:t>
      </w:r>
      <w:r w:rsidR="00785C94">
        <w:t>Relevant</w:t>
      </w:r>
      <w:r w:rsidR="00785C94">
        <w:rPr>
          <w:spacing w:val="-37"/>
        </w:rPr>
        <w:t xml:space="preserve"> </w:t>
      </w:r>
      <w:r w:rsidR="00785C94">
        <w:t>IDPs</w:t>
      </w:r>
      <w:r w:rsidR="00785C94">
        <w:rPr>
          <w:spacing w:val="-37"/>
        </w:rPr>
        <w:t xml:space="preserve"> </w:t>
      </w:r>
      <w:r w:rsidR="00785C94">
        <w:t>are</w:t>
      </w:r>
      <w:r w:rsidR="00785C94">
        <w:rPr>
          <w:spacing w:val="-37"/>
        </w:rPr>
        <w:t xml:space="preserve"> </w:t>
      </w:r>
      <w:r w:rsidR="00785C94">
        <w:t>given</w:t>
      </w:r>
      <w:r w:rsidR="00785C94">
        <w:rPr>
          <w:spacing w:val="-37"/>
        </w:rPr>
        <w:t xml:space="preserve"> </w:t>
      </w:r>
      <w:r w:rsidR="00785C94">
        <w:t>in</w:t>
      </w:r>
      <w:r w:rsidR="00785C94">
        <w:rPr>
          <w:spacing w:val="-37"/>
        </w:rPr>
        <w:t xml:space="preserve"> </w:t>
      </w:r>
      <w:r w:rsidR="00785C94">
        <w:t>table</w:t>
      </w:r>
      <w:r w:rsidR="00785C94">
        <w:rPr>
          <w:spacing w:val="-37"/>
        </w:rPr>
        <w:t xml:space="preserve"> </w:t>
      </w:r>
      <w:hyperlink w:anchor="_bookmark1" w:history="1">
        <w:r w:rsidR="00785C94">
          <w:t>9.1</w:t>
        </w:r>
      </w:hyperlink>
      <w:r w:rsidR="00785C94">
        <w:t>. Keywords</w:t>
      </w:r>
      <w:r w:rsidR="00785C94">
        <w:rPr>
          <w:spacing w:val="-26"/>
        </w:rPr>
        <w:t xml:space="preserve"> </w:t>
      </w:r>
      <w:r w:rsidR="00785C94">
        <w:t>are</w:t>
      </w:r>
      <w:r w:rsidR="00785C94">
        <w:rPr>
          <w:spacing w:val="-26"/>
        </w:rPr>
        <w:t xml:space="preserve"> </w:t>
      </w:r>
      <w:r w:rsidR="00785C94">
        <w:t>often</w:t>
      </w:r>
      <w:r w:rsidR="00785C94">
        <w:rPr>
          <w:spacing w:val="-26"/>
        </w:rPr>
        <w:t xml:space="preserve"> </w:t>
      </w:r>
      <w:r w:rsidR="00785C94">
        <w:t>seen</w:t>
      </w:r>
      <w:r w:rsidR="00785C94">
        <w:rPr>
          <w:spacing w:val="-26"/>
        </w:rPr>
        <w:t xml:space="preserve"> </w:t>
      </w:r>
      <w:r w:rsidR="00785C94">
        <w:t>as</w:t>
      </w:r>
      <w:r w:rsidR="00785C94">
        <w:rPr>
          <w:spacing w:val="-26"/>
        </w:rPr>
        <w:t xml:space="preserve"> </w:t>
      </w:r>
      <w:r w:rsidR="00785C94">
        <w:t>the</w:t>
      </w:r>
      <w:r w:rsidR="00785C94">
        <w:rPr>
          <w:spacing w:val="-26"/>
        </w:rPr>
        <w:t xml:space="preserve"> </w:t>
      </w:r>
      <w:r w:rsidR="00785C94">
        <w:t>new</w:t>
      </w:r>
      <w:r w:rsidR="00785C94">
        <w:rPr>
          <w:spacing w:val="-26"/>
        </w:rPr>
        <w:t xml:space="preserve"> </w:t>
      </w:r>
      <w:r w:rsidR="00785C94">
        <w:t>buttons</w:t>
      </w:r>
      <w:r w:rsidR="00785C94">
        <w:rPr>
          <w:spacing w:val="-26"/>
        </w:rPr>
        <w:t xml:space="preserve"> </w:t>
      </w:r>
      <w:r w:rsidR="00785C94">
        <w:t>to</w:t>
      </w:r>
      <w:r w:rsidR="00785C94">
        <w:rPr>
          <w:spacing w:val="-26"/>
        </w:rPr>
        <w:t xml:space="preserve"> </w:t>
      </w:r>
      <w:r w:rsidR="00785C94">
        <w:t>interact.</w:t>
      </w:r>
      <w:r w:rsidR="00785C94">
        <w:rPr>
          <w:spacing w:val="-7"/>
        </w:rPr>
        <w:t xml:space="preserve"> </w:t>
      </w:r>
      <w:r w:rsidR="00785C94">
        <w:rPr>
          <w:spacing w:val="-5"/>
        </w:rPr>
        <w:t>For</w:t>
      </w:r>
      <w:r w:rsidR="00785C94">
        <w:rPr>
          <w:spacing w:val="-26"/>
        </w:rPr>
        <w:t xml:space="preserve"> </w:t>
      </w:r>
      <w:r w:rsidR="00785C94">
        <w:t>the</w:t>
      </w:r>
      <w:r w:rsidR="00785C94">
        <w:rPr>
          <w:spacing w:val="-26"/>
        </w:rPr>
        <w:t xml:space="preserve"> </w:t>
      </w:r>
      <w:r w:rsidR="00785C94">
        <w:t>new</w:t>
      </w:r>
      <w:r w:rsidR="00785C94">
        <w:rPr>
          <w:spacing w:val="-26"/>
        </w:rPr>
        <w:t xml:space="preserve"> </w:t>
      </w:r>
      <w:r w:rsidR="00785C94">
        <w:t>protocol</w:t>
      </w:r>
      <w:r w:rsidR="00785C94">
        <w:rPr>
          <w:spacing w:val="-26"/>
        </w:rPr>
        <w:t xml:space="preserve"> </w:t>
      </w:r>
      <w:r w:rsidR="00785C94">
        <w:t>are</w:t>
      </w:r>
      <w:r w:rsidR="00785C94">
        <w:rPr>
          <w:spacing w:val="-26"/>
        </w:rPr>
        <w:t xml:space="preserve"> </w:t>
      </w:r>
      <w:r w:rsidR="00785C94">
        <w:t xml:space="preserve">message </w:t>
      </w:r>
      <w:r w:rsidR="00785C94">
        <w:rPr>
          <w:w w:val="95"/>
        </w:rPr>
        <w:t>markers</w:t>
      </w:r>
      <w:r w:rsidR="00785C94">
        <w:rPr>
          <w:spacing w:val="-14"/>
          <w:w w:val="95"/>
        </w:rPr>
        <w:t xml:space="preserve"> </w:t>
      </w:r>
      <w:r w:rsidR="00785C94">
        <w:rPr>
          <w:w w:val="95"/>
        </w:rPr>
        <w:t>the</w:t>
      </w:r>
      <w:r w:rsidR="00785C94">
        <w:rPr>
          <w:spacing w:val="-15"/>
          <w:w w:val="95"/>
        </w:rPr>
        <w:t xml:space="preserve"> </w:t>
      </w:r>
      <w:r w:rsidR="00785C94">
        <w:rPr>
          <w:spacing w:val="-3"/>
          <w:w w:val="95"/>
        </w:rPr>
        <w:t>keywords.</w:t>
      </w:r>
      <w:r w:rsidR="00785C94">
        <w:rPr>
          <w:spacing w:val="3"/>
          <w:w w:val="95"/>
        </w:rPr>
        <w:t xml:space="preserve"> </w:t>
      </w:r>
      <w:r w:rsidR="00785C94">
        <w:rPr>
          <w:w w:val="95"/>
        </w:rPr>
        <w:t>These</w:t>
      </w:r>
      <w:r w:rsidR="00785C94">
        <w:rPr>
          <w:spacing w:val="-15"/>
          <w:w w:val="95"/>
        </w:rPr>
        <w:t xml:space="preserve"> </w:t>
      </w:r>
      <w:r w:rsidR="00785C94">
        <w:rPr>
          <w:w w:val="95"/>
        </w:rPr>
        <w:t>make</w:t>
      </w:r>
      <w:r w:rsidR="00785C94">
        <w:rPr>
          <w:spacing w:val="-14"/>
          <w:w w:val="95"/>
        </w:rPr>
        <w:t xml:space="preserve"> </w:t>
      </w:r>
      <w:r w:rsidR="00785C94">
        <w:rPr>
          <w:w w:val="95"/>
        </w:rPr>
        <w:t>it</w:t>
      </w:r>
      <w:r w:rsidR="00785C94">
        <w:rPr>
          <w:spacing w:val="-15"/>
          <w:w w:val="95"/>
        </w:rPr>
        <w:t xml:space="preserve"> </w:t>
      </w:r>
      <w:r w:rsidR="00785C94">
        <w:rPr>
          <w:w w:val="95"/>
        </w:rPr>
        <w:t>easier</w:t>
      </w:r>
      <w:r w:rsidR="00785C94">
        <w:rPr>
          <w:spacing w:val="-15"/>
          <w:w w:val="95"/>
        </w:rPr>
        <w:t xml:space="preserve"> </w:t>
      </w:r>
      <w:r w:rsidR="00785C94">
        <w:rPr>
          <w:w w:val="95"/>
        </w:rPr>
        <w:t>to</w:t>
      </w:r>
      <w:r w:rsidR="00785C94">
        <w:rPr>
          <w:spacing w:val="-15"/>
          <w:w w:val="95"/>
        </w:rPr>
        <w:t xml:space="preserve"> </w:t>
      </w:r>
      <w:r w:rsidR="00785C94">
        <w:rPr>
          <w:w w:val="95"/>
        </w:rPr>
        <w:t>train</w:t>
      </w:r>
      <w:r w:rsidR="00785C94">
        <w:rPr>
          <w:spacing w:val="-14"/>
          <w:w w:val="95"/>
        </w:rPr>
        <w:t xml:space="preserve"> </w:t>
      </w:r>
      <w:r w:rsidR="00785C94">
        <w:rPr>
          <w:w w:val="95"/>
        </w:rPr>
        <w:t>the</w:t>
      </w:r>
      <w:r w:rsidR="00785C94">
        <w:rPr>
          <w:spacing w:val="-15"/>
          <w:w w:val="95"/>
        </w:rPr>
        <w:t xml:space="preserve"> </w:t>
      </w:r>
      <w:r w:rsidR="00785C94">
        <w:rPr>
          <w:w w:val="95"/>
        </w:rPr>
        <w:t>conversational</w:t>
      </w:r>
      <w:r w:rsidR="00785C94">
        <w:rPr>
          <w:spacing w:val="-15"/>
          <w:w w:val="95"/>
        </w:rPr>
        <w:t xml:space="preserve"> </w:t>
      </w:r>
      <w:del w:id="368" w:author="Tom Wever" w:date="2018-11-25T11:25:00Z">
        <w:r w:rsidR="00785C94" w:rsidDel="00A078B9">
          <w:rPr>
            <w:w w:val="95"/>
          </w:rPr>
          <w:delText>agent,</w:delText>
        </w:r>
        <w:r w:rsidR="00785C94" w:rsidDel="00A078B9">
          <w:rPr>
            <w:spacing w:val="-14"/>
            <w:w w:val="95"/>
          </w:rPr>
          <w:delText xml:space="preserve"> </w:delText>
        </w:r>
        <w:r w:rsidR="00785C94" w:rsidDel="00A078B9">
          <w:rPr>
            <w:w w:val="95"/>
          </w:rPr>
          <w:delText>and</w:delText>
        </w:r>
      </w:del>
      <w:ins w:id="369" w:author="Tom Wever" w:date="2018-11-25T11:25:00Z">
        <w:r w:rsidR="00A078B9">
          <w:rPr>
            <w:w w:val="95"/>
          </w:rPr>
          <w:t>agent and</w:t>
        </w:r>
      </w:ins>
      <w:ins w:id="370" w:author="Tom Wever" w:date="2018-11-25T11:23:00Z">
        <w:r w:rsidR="00F76FCF">
          <w:rPr>
            <w:w w:val="95"/>
          </w:rPr>
          <w:t xml:space="preserve"> clarify the available options</w:t>
        </w:r>
      </w:ins>
      <w:del w:id="371" w:author="Tom Wever" w:date="2018-11-25T11:24:00Z">
        <w:r w:rsidR="00785C94" w:rsidDel="00F76FCF">
          <w:rPr>
            <w:spacing w:val="-15"/>
            <w:w w:val="95"/>
          </w:rPr>
          <w:delText xml:space="preserve"> </w:delText>
        </w:r>
      </w:del>
      <w:del w:id="372" w:author="Tom Wever" w:date="2018-11-25T11:23:00Z">
        <w:r w:rsidR="00785C94" w:rsidDel="00AA58E2">
          <w:rPr>
            <w:w w:val="95"/>
          </w:rPr>
          <w:delText>more</w:delText>
        </w:r>
        <w:r w:rsidR="00785C94" w:rsidDel="00AA58E2">
          <w:rPr>
            <w:spacing w:val="-14"/>
            <w:w w:val="95"/>
          </w:rPr>
          <w:delText xml:space="preserve"> </w:delText>
        </w:r>
        <w:r w:rsidR="00785C94" w:rsidDel="00AA58E2">
          <w:rPr>
            <w:w w:val="95"/>
          </w:rPr>
          <w:delText>clear</w:delText>
        </w:r>
      </w:del>
      <w:r w:rsidR="00785C94">
        <w:rPr>
          <w:w w:val="95"/>
        </w:rPr>
        <w:t xml:space="preserve"> for</w:t>
      </w:r>
      <w:r w:rsidR="00785C94">
        <w:rPr>
          <w:spacing w:val="-26"/>
          <w:w w:val="95"/>
        </w:rPr>
        <w:t xml:space="preserve"> </w:t>
      </w:r>
      <w:r w:rsidR="00785C94">
        <w:rPr>
          <w:w w:val="95"/>
        </w:rPr>
        <w:t>operators</w:t>
      </w:r>
      <w:r w:rsidR="00785C94">
        <w:rPr>
          <w:spacing w:val="-26"/>
          <w:w w:val="95"/>
        </w:rPr>
        <w:t xml:space="preserve"> </w:t>
      </w:r>
      <w:r w:rsidR="00785C94">
        <w:rPr>
          <w:w w:val="95"/>
        </w:rPr>
        <w:t>on</w:t>
      </w:r>
      <w:r w:rsidR="00785C94">
        <w:rPr>
          <w:spacing w:val="-26"/>
          <w:w w:val="95"/>
        </w:rPr>
        <w:t xml:space="preserve"> </w:t>
      </w:r>
      <w:r w:rsidR="00785C94">
        <w:rPr>
          <w:w w:val="95"/>
        </w:rPr>
        <w:t>manned</w:t>
      </w:r>
      <w:r w:rsidR="00785C94">
        <w:rPr>
          <w:spacing w:val="-26"/>
          <w:w w:val="95"/>
        </w:rPr>
        <w:t xml:space="preserve"> </w:t>
      </w:r>
      <w:r w:rsidR="00785C94">
        <w:rPr>
          <w:w w:val="95"/>
        </w:rPr>
        <w:t>vessels</w:t>
      </w:r>
      <w:del w:id="373" w:author="Tom Wever" w:date="2018-11-25T11:24:00Z">
        <w:r w:rsidR="00785C94" w:rsidDel="00F76FCF">
          <w:rPr>
            <w:spacing w:val="-26"/>
            <w:w w:val="95"/>
          </w:rPr>
          <w:delText xml:space="preserve"> </w:delText>
        </w:r>
        <w:r w:rsidR="00785C94" w:rsidDel="00F76FCF">
          <w:rPr>
            <w:w w:val="95"/>
          </w:rPr>
          <w:delText>what</w:delText>
        </w:r>
        <w:r w:rsidR="00785C94" w:rsidDel="00F76FCF">
          <w:rPr>
            <w:spacing w:val="-26"/>
            <w:w w:val="95"/>
          </w:rPr>
          <w:delText xml:space="preserve"> </w:delText>
        </w:r>
        <w:r w:rsidR="00785C94" w:rsidDel="00F76FCF">
          <w:rPr>
            <w:w w:val="95"/>
          </w:rPr>
          <w:delText>the</w:delText>
        </w:r>
        <w:r w:rsidR="00785C94" w:rsidDel="00F76FCF">
          <w:rPr>
            <w:spacing w:val="-26"/>
            <w:w w:val="95"/>
          </w:rPr>
          <w:delText xml:space="preserve"> </w:delText>
        </w:r>
        <w:r w:rsidR="00785C94" w:rsidDel="00F76FCF">
          <w:rPr>
            <w:w w:val="95"/>
          </w:rPr>
          <w:delText>options</w:delText>
        </w:r>
        <w:r w:rsidR="00785C94" w:rsidDel="00F76FCF">
          <w:rPr>
            <w:spacing w:val="-26"/>
            <w:w w:val="95"/>
          </w:rPr>
          <w:delText xml:space="preserve"> </w:delText>
        </w:r>
        <w:r w:rsidR="00785C94" w:rsidDel="00F76FCF">
          <w:rPr>
            <w:w w:val="95"/>
          </w:rPr>
          <w:delText>are</w:delText>
        </w:r>
      </w:del>
      <w:r w:rsidR="00785C94">
        <w:rPr>
          <w:w w:val="95"/>
        </w:rPr>
        <w:t>.</w:t>
      </w:r>
      <w:r w:rsidR="00785C94">
        <w:rPr>
          <w:spacing w:val="-7"/>
          <w:w w:val="95"/>
        </w:rPr>
        <w:t xml:space="preserve"> </w:t>
      </w:r>
      <w:r w:rsidR="00785C94">
        <w:rPr>
          <w:w w:val="95"/>
        </w:rPr>
        <w:t>Whereas</w:t>
      </w:r>
      <w:r w:rsidR="00785C94">
        <w:rPr>
          <w:spacing w:val="-26"/>
          <w:w w:val="95"/>
        </w:rPr>
        <w:t xml:space="preserve"> </w:t>
      </w:r>
      <w:r w:rsidR="00785C94">
        <w:rPr>
          <w:w w:val="95"/>
        </w:rPr>
        <w:t>the</w:t>
      </w:r>
      <w:r w:rsidR="00785C94">
        <w:rPr>
          <w:spacing w:val="-26"/>
          <w:w w:val="95"/>
        </w:rPr>
        <w:t xml:space="preserve"> </w:t>
      </w:r>
      <w:r w:rsidR="00785C94">
        <w:rPr>
          <w:w w:val="95"/>
        </w:rPr>
        <w:t>conversational</w:t>
      </w:r>
      <w:r w:rsidR="00785C94">
        <w:rPr>
          <w:spacing w:val="-26"/>
          <w:w w:val="95"/>
        </w:rPr>
        <w:t xml:space="preserve"> </w:t>
      </w:r>
      <w:r w:rsidR="00785C94">
        <w:rPr>
          <w:w w:val="95"/>
        </w:rPr>
        <w:t>skills</w:t>
      </w:r>
      <w:r w:rsidR="00785C94">
        <w:rPr>
          <w:spacing w:val="-26"/>
          <w:w w:val="95"/>
        </w:rPr>
        <w:t xml:space="preserve"> </w:t>
      </w:r>
      <w:r w:rsidR="00785C94">
        <w:rPr>
          <w:w w:val="95"/>
        </w:rPr>
        <w:t>of</w:t>
      </w:r>
      <w:r w:rsidR="00785C94">
        <w:rPr>
          <w:spacing w:val="-26"/>
          <w:w w:val="95"/>
        </w:rPr>
        <w:t xml:space="preserve"> </w:t>
      </w:r>
      <w:r w:rsidR="00785C94">
        <w:rPr>
          <w:w w:val="95"/>
        </w:rPr>
        <w:t>the agent</w:t>
      </w:r>
      <w:r w:rsidR="00785C94">
        <w:rPr>
          <w:spacing w:val="-5"/>
          <w:w w:val="95"/>
        </w:rPr>
        <w:t xml:space="preserve"> </w:t>
      </w:r>
      <w:r w:rsidR="00785C94">
        <w:rPr>
          <w:w w:val="95"/>
        </w:rPr>
        <w:t>are</w:t>
      </w:r>
      <w:r w:rsidR="00785C94">
        <w:rPr>
          <w:spacing w:val="-5"/>
          <w:w w:val="95"/>
        </w:rPr>
        <w:t xml:space="preserve"> </w:t>
      </w:r>
      <w:r w:rsidR="00785C94">
        <w:rPr>
          <w:w w:val="95"/>
        </w:rPr>
        <w:t>the</w:t>
      </w:r>
      <w:r w:rsidR="00785C94">
        <w:rPr>
          <w:spacing w:val="-5"/>
          <w:w w:val="95"/>
        </w:rPr>
        <w:t xml:space="preserve"> </w:t>
      </w:r>
      <w:r w:rsidR="00785C94">
        <w:rPr>
          <w:w w:val="95"/>
        </w:rPr>
        <w:t>core</w:t>
      </w:r>
      <w:r w:rsidR="00785C94">
        <w:rPr>
          <w:spacing w:val="-5"/>
          <w:w w:val="95"/>
        </w:rPr>
        <w:t xml:space="preserve"> </w:t>
      </w:r>
      <w:r w:rsidR="00785C94">
        <w:rPr>
          <w:w w:val="95"/>
        </w:rPr>
        <w:t>of</w:t>
      </w:r>
      <w:r w:rsidR="00785C94">
        <w:rPr>
          <w:spacing w:val="-5"/>
          <w:w w:val="95"/>
        </w:rPr>
        <w:t xml:space="preserve"> </w:t>
      </w:r>
      <w:r w:rsidR="00785C94">
        <w:rPr>
          <w:w w:val="95"/>
        </w:rPr>
        <w:t>general</w:t>
      </w:r>
      <w:r w:rsidR="00785C94">
        <w:rPr>
          <w:spacing w:val="-5"/>
          <w:w w:val="95"/>
        </w:rPr>
        <w:t xml:space="preserve"> </w:t>
      </w:r>
      <w:r w:rsidR="00785C94">
        <w:rPr>
          <w:w w:val="95"/>
        </w:rPr>
        <w:t>communication,</w:t>
      </w:r>
      <w:r w:rsidR="00785C94">
        <w:rPr>
          <w:spacing w:val="-5"/>
          <w:w w:val="95"/>
        </w:rPr>
        <w:t xml:space="preserve"> </w:t>
      </w:r>
      <w:r w:rsidR="00785C94">
        <w:rPr>
          <w:w w:val="95"/>
        </w:rPr>
        <w:t>the</w:t>
      </w:r>
      <w:r w:rsidR="00785C94">
        <w:rPr>
          <w:spacing w:val="-5"/>
          <w:w w:val="95"/>
        </w:rPr>
        <w:t xml:space="preserve"> </w:t>
      </w:r>
      <w:r w:rsidR="00785C94">
        <w:rPr>
          <w:w w:val="95"/>
        </w:rPr>
        <w:t>usage</w:t>
      </w:r>
      <w:r w:rsidR="00785C94">
        <w:rPr>
          <w:spacing w:val="-5"/>
          <w:w w:val="95"/>
        </w:rPr>
        <w:t xml:space="preserve"> </w:t>
      </w:r>
      <w:r w:rsidR="00785C94">
        <w:rPr>
          <w:w w:val="95"/>
        </w:rPr>
        <w:t>of</w:t>
      </w:r>
      <w:r w:rsidR="00785C94">
        <w:rPr>
          <w:spacing w:val="-5"/>
          <w:w w:val="95"/>
        </w:rPr>
        <w:t xml:space="preserve"> </w:t>
      </w:r>
      <w:r w:rsidR="00785C94">
        <w:rPr>
          <w:w w:val="95"/>
        </w:rPr>
        <w:t>other</w:t>
      </w:r>
      <w:r w:rsidR="00785C94">
        <w:rPr>
          <w:spacing w:val="-5"/>
          <w:w w:val="95"/>
        </w:rPr>
        <w:t xml:space="preserve"> </w:t>
      </w:r>
      <w:r w:rsidR="00785C94">
        <w:rPr>
          <w:w w:val="95"/>
        </w:rPr>
        <w:t>methods</w:t>
      </w:r>
      <w:r w:rsidR="00785C94">
        <w:rPr>
          <w:spacing w:val="-5"/>
          <w:w w:val="95"/>
        </w:rPr>
        <w:t xml:space="preserve"> </w:t>
      </w:r>
      <w:r w:rsidR="00785C94">
        <w:rPr>
          <w:w w:val="95"/>
        </w:rPr>
        <w:t>of</w:t>
      </w:r>
      <w:r w:rsidR="00785C94">
        <w:rPr>
          <w:spacing w:val="-5"/>
          <w:w w:val="95"/>
        </w:rPr>
        <w:t xml:space="preserve"> </w:t>
      </w:r>
      <w:r w:rsidR="00785C94">
        <w:rPr>
          <w:w w:val="95"/>
        </w:rPr>
        <w:t>communication will</w:t>
      </w:r>
      <w:r w:rsidR="00785C94">
        <w:rPr>
          <w:spacing w:val="-9"/>
          <w:w w:val="95"/>
        </w:rPr>
        <w:t xml:space="preserve"> </w:t>
      </w:r>
      <w:del w:id="374" w:author="Tom Wever" w:date="2018-11-25T11:24:00Z">
        <w:r w:rsidR="00785C94" w:rsidDel="002B3A33">
          <w:rPr>
            <w:w w:val="95"/>
          </w:rPr>
          <w:delText>improve</w:delText>
        </w:r>
        <w:r w:rsidR="00785C94" w:rsidDel="002B3A33">
          <w:rPr>
            <w:spacing w:val="-9"/>
            <w:w w:val="95"/>
          </w:rPr>
          <w:delText xml:space="preserve"> </w:delText>
        </w:r>
      </w:del>
      <w:ins w:id="375" w:author="Tom Wever" w:date="2018-11-25T11:24:00Z">
        <w:r w:rsidR="002B3A33">
          <w:rPr>
            <w:spacing w:val="-9"/>
            <w:w w:val="95"/>
          </w:rPr>
          <w:t xml:space="preserve">reduce </w:t>
        </w:r>
      </w:ins>
      <w:r w:rsidR="00785C94">
        <w:rPr>
          <w:w w:val="95"/>
        </w:rPr>
        <w:t>redundancy</w:t>
      </w:r>
      <w:r w:rsidR="00785C94">
        <w:rPr>
          <w:spacing w:val="-9"/>
          <w:w w:val="95"/>
        </w:rPr>
        <w:t xml:space="preserve"> </w:t>
      </w:r>
      <w:r w:rsidR="00785C94">
        <w:rPr>
          <w:w w:val="95"/>
        </w:rPr>
        <w:t>and</w:t>
      </w:r>
      <w:r w:rsidR="00785C94">
        <w:rPr>
          <w:spacing w:val="-9"/>
          <w:w w:val="95"/>
        </w:rPr>
        <w:t xml:space="preserve"> </w:t>
      </w:r>
      <w:ins w:id="376" w:author="Tom Wever" w:date="2018-11-25T11:24:00Z">
        <w:r w:rsidR="002B3A33">
          <w:rPr>
            <w:w w:val="95"/>
          </w:rPr>
          <w:t xml:space="preserve">improve </w:t>
        </w:r>
      </w:ins>
      <w:r w:rsidR="00785C94">
        <w:rPr>
          <w:w w:val="95"/>
        </w:rPr>
        <w:t>effectiveness.</w:t>
      </w:r>
      <w:r w:rsidR="00785C94">
        <w:rPr>
          <w:spacing w:val="15"/>
          <w:w w:val="95"/>
        </w:rPr>
        <w:t xml:space="preserve"> </w:t>
      </w:r>
      <w:r w:rsidR="00785C94">
        <w:rPr>
          <w:w w:val="95"/>
        </w:rPr>
        <w:t>A</w:t>
      </w:r>
      <w:r w:rsidR="00785C94">
        <w:rPr>
          <w:spacing w:val="-9"/>
          <w:w w:val="95"/>
        </w:rPr>
        <w:t xml:space="preserve"> </w:t>
      </w:r>
      <w:r w:rsidR="00785C94">
        <w:rPr>
          <w:w w:val="95"/>
        </w:rPr>
        <w:t>multimod</w:t>
      </w:r>
      <w:ins w:id="377" w:author="Tom Wever" w:date="2018-11-25T11:25:00Z">
        <w:r w:rsidR="00A078B9">
          <w:rPr>
            <w:w w:val="95"/>
          </w:rPr>
          <w:t>e</w:t>
        </w:r>
      </w:ins>
      <w:del w:id="378" w:author="Tom Wever" w:date="2018-11-25T11:25:00Z">
        <w:r w:rsidR="00785C94" w:rsidDel="00A078B9">
          <w:rPr>
            <w:w w:val="95"/>
          </w:rPr>
          <w:delText>al</w:delText>
        </w:r>
      </w:del>
      <w:r w:rsidR="00785C94">
        <w:rPr>
          <w:spacing w:val="-9"/>
          <w:w w:val="95"/>
        </w:rPr>
        <w:t xml:space="preserve"> </w:t>
      </w:r>
      <w:r w:rsidR="00785C94">
        <w:rPr>
          <w:w w:val="95"/>
        </w:rPr>
        <w:t>conversational</w:t>
      </w:r>
      <w:r w:rsidR="00785C94">
        <w:rPr>
          <w:spacing w:val="-9"/>
          <w:w w:val="95"/>
        </w:rPr>
        <w:t xml:space="preserve"> </w:t>
      </w:r>
      <w:r w:rsidR="00785C94">
        <w:rPr>
          <w:w w:val="95"/>
        </w:rPr>
        <w:t>agent</w:t>
      </w:r>
      <w:r w:rsidR="00785C94">
        <w:rPr>
          <w:spacing w:val="-9"/>
          <w:w w:val="95"/>
        </w:rPr>
        <w:t xml:space="preserve"> </w:t>
      </w:r>
      <w:r w:rsidR="00785C94">
        <w:rPr>
          <w:w w:val="95"/>
        </w:rPr>
        <w:t>also</w:t>
      </w:r>
      <w:r w:rsidR="00785C94">
        <w:rPr>
          <w:spacing w:val="-9"/>
          <w:w w:val="95"/>
        </w:rPr>
        <w:t xml:space="preserve"> </w:t>
      </w:r>
      <w:r w:rsidR="00785C94">
        <w:rPr>
          <w:w w:val="95"/>
        </w:rPr>
        <w:t xml:space="preserve">includes </w:t>
      </w:r>
      <w:r w:rsidR="00785C94">
        <w:t>visible</w:t>
      </w:r>
      <w:r w:rsidR="00785C94">
        <w:rPr>
          <w:spacing w:val="-25"/>
        </w:rPr>
        <w:t xml:space="preserve"> </w:t>
      </w:r>
      <w:r w:rsidR="00785C94">
        <w:t>signals</w:t>
      </w:r>
      <w:r w:rsidR="00785C94">
        <w:rPr>
          <w:spacing w:val="-25"/>
        </w:rPr>
        <w:t xml:space="preserve"> </w:t>
      </w:r>
      <w:r w:rsidR="00785C94">
        <w:t>such</w:t>
      </w:r>
      <w:r w:rsidR="00785C94">
        <w:rPr>
          <w:spacing w:val="-25"/>
        </w:rPr>
        <w:t xml:space="preserve"> </w:t>
      </w:r>
      <w:r w:rsidR="00785C94">
        <w:t>as</w:t>
      </w:r>
      <w:r w:rsidR="00785C94">
        <w:rPr>
          <w:spacing w:val="-25"/>
        </w:rPr>
        <w:t xml:space="preserve"> </w:t>
      </w:r>
      <w:r w:rsidR="00785C94">
        <w:t>masthead</w:t>
      </w:r>
      <w:r w:rsidR="00785C94">
        <w:rPr>
          <w:spacing w:val="-25"/>
        </w:rPr>
        <w:t xml:space="preserve"> </w:t>
      </w:r>
      <w:r w:rsidR="00785C94">
        <w:t>light</w:t>
      </w:r>
      <w:r w:rsidR="00785C94">
        <w:rPr>
          <w:spacing w:val="-25"/>
        </w:rPr>
        <w:t xml:space="preserve"> </w:t>
      </w:r>
      <w:r w:rsidR="00785C94">
        <w:t>signals,</w:t>
      </w:r>
      <w:r w:rsidR="00785C94">
        <w:rPr>
          <w:spacing w:val="-22"/>
        </w:rPr>
        <w:t xml:space="preserve"> </w:t>
      </w:r>
      <w:r w:rsidR="00785C94">
        <w:t>flags</w:t>
      </w:r>
      <w:r w:rsidR="00785C94">
        <w:rPr>
          <w:spacing w:val="-25"/>
        </w:rPr>
        <w:t xml:space="preserve"> </w:t>
      </w:r>
      <w:r w:rsidR="00785C94">
        <w:t>and</w:t>
      </w:r>
      <w:r w:rsidR="00785C94">
        <w:rPr>
          <w:spacing w:val="-25"/>
        </w:rPr>
        <w:t xml:space="preserve"> </w:t>
      </w:r>
      <w:r w:rsidR="00785C94">
        <w:t>AIS</w:t>
      </w:r>
      <w:r w:rsidR="00785C94">
        <w:rPr>
          <w:spacing w:val="-25"/>
        </w:rPr>
        <w:t xml:space="preserve"> </w:t>
      </w:r>
      <w:r w:rsidR="00785C94">
        <w:t>messages.</w:t>
      </w:r>
      <w:r w:rsidR="00785C94">
        <w:rPr>
          <w:spacing w:val="5"/>
        </w:rPr>
        <w:t xml:space="preserve"> </w:t>
      </w:r>
      <w:r w:rsidR="00785C94">
        <w:t>These</w:t>
      </w:r>
      <w:r w:rsidR="00785C94">
        <w:rPr>
          <w:spacing w:val="-25"/>
        </w:rPr>
        <w:t xml:space="preserve"> </w:t>
      </w:r>
      <w:r w:rsidR="00785C94">
        <w:t>will</w:t>
      </w:r>
      <w:r w:rsidR="00785C94">
        <w:rPr>
          <w:spacing w:val="-25"/>
        </w:rPr>
        <w:t xml:space="preserve"> </w:t>
      </w:r>
      <w:r w:rsidR="00785C94">
        <w:t xml:space="preserve">enable </w:t>
      </w:r>
      <w:r w:rsidR="00785C94">
        <w:rPr>
          <w:w w:val="95"/>
        </w:rPr>
        <w:t>operators</w:t>
      </w:r>
      <w:r w:rsidR="00785C94">
        <w:rPr>
          <w:spacing w:val="-17"/>
          <w:w w:val="95"/>
        </w:rPr>
        <w:t xml:space="preserve"> </w:t>
      </w:r>
      <w:r w:rsidR="00785C94">
        <w:rPr>
          <w:w w:val="95"/>
        </w:rPr>
        <w:t>to</w:t>
      </w:r>
      <w:r w:rsidR="00785C94">
        <w:rPr>
          <w:spacing w:val="-17"/>
          <w:w w:val="95"/>
        </w:rPr>
        <w:t xml:space="preserve"> </w:t>
      </w:r>
      <w:r w:rsidR="00785C94">
        <w:rPr>
          <w:w w:val="95"/>
        </w:rPr>
        <w:t>see</w:t>
      </w:r>
      <w:r w:rsidR="00785C94">
        <w:rPr>
          <w:spacing w:val="-17"/>
          <w:w w:val="95"/>
        </w:rPr>
        <w:t xml:space="preserve"> </w:t>
      </w:r>
      <w:r w:rsidR="00785C94">
        <w:rPr>
          <w:w w:val="95"/>
        </w:rPr>
        <w:t>immediately</w:t>
      </w:r>
      <w:r w:rsidR="00785C94">
        <w:rPr>
          <w:spacing w:val="-17"/>
          <w:w w:val="95"/>
        </w:rPr>
        <w:t xml:space="preserve"> </w:t>
      </w:r>
      <w:r w:rsidR="00785C94">
        <w:rPr>
          <w:w w:val="95"/>
        </w:rPr>
        <w:t>if</w:t>
      </w:r>
      <w:r w:rsidR="00785C94">
        <w:rPr>
          <w:spacing w:val="-17"/>
          <w:w w:val="95"/>
        </w:rPr>
        <w:t xml:space="preserve"> </w:t>
      </w:r>
      <w:r w:rsidR="00785C94">
        <w:rPr>
          <w:w w:val="95"/>
        </w:rPr>
        <w:t>the</w:t>
      </w:r>
      <w:r w:rsidR="00785C94">
        <w:rPr>
          <w:spacing w:val="-17"/>
          <w:w w:val="95"/>
        </w:rPr>
        <w:t xml:space="preserve"> </w:t>
      </w:r>
      <w:r w:rsidR="00785C94">
        <w:rPr>
          <w:w w:val="95"/>
        </w:rPr>
        <w:t>vessel</w:t>
      </w:r>
      <w:r w:rsidR="00785C94">
        <w:rPr>
          <w:spacing w:val="-17"/>
          <w:w w:val="95"/>
        </w:rPr>
        <w:t xml:space="preserve"> </w:t>
      </w:r>
      <w:r w:rsidR="00785C94">
        <w:rPr>
          <w:w w:val="95"/>
        </w:rPr>
        <w:t>is</w:t>
      </w:r>
      <w:r w:rsidR="00785C94">
        <w:rPr>
          <w:spacing w:val="-17"/>
          <w:w w:val="95"/>
        </w:rPr>
        <w:t xml:space="preserve"> </w:t>
      </w:r>
      <w:r w:rsidR="00785C94">
        <w:rPr>
          <w:w w:val="95"/>
        </w:rPr>
        <w:t>unmanned.</w:t>
      </w:r>
      <w:r w:rsidR="00785C94">
        <w:rPr>
          <w:spacing w:val="2"/>
          <w:w w:val="95"/>
        </w:rPr>
        <w:t xml:space="preserve"> </w:t>
      </w:r>
      <w:r w:rsidR="00785C94">
        <w:rPr>
          <w:w w:val="95"/>
        </w:rPr>
        <w:t>The</w:t>
      </w:r>
      <w:r w:rsidR="00785C94">
        <w:rPr>
          <w:spacing w:val="-17"/>
          <w:w w:val="95"/>
        </w:rPr>
        <w:t xml:space="preserve"> </w:t>
      </w:r>
      <w:r w:rsidR="00785C94">
        <w:rPr>
          <w:w w:val="95"/>
        </w:rPr>
        <w:t>last</w:t>
      </w:r>
      <w:r w:rsidR="00785C94">
        <w:rPr>
          <w:spacing w:val="-17"/>
          <w:w w:val="95"/>
        </w:rPr>
        <w:t xml:space="preserve"> </w:t>
      </w:r>
      <w:r w:rsidR="00785C94">
        <w:rPr>
          <w:spacing w:val="-5"/>
          <w:w w:val="95"/>
        </w:rPr>
        <w:t>two</w:t>
      </w:r>
      <w:r w:rsidR="00785C94">
        <w:rPr>
          <w:spacing w:val="-17"/>
          <w:w w:val="95"/>
        </w:rPr>
        <w:t xml:space="preserve"> </w:t>
      </w:r>
      <w:r w:rsidR="00785C94">
        <w:rPr>
          <w:w w:val="95"/>
        </w:rPr>
        <w:t>methods</w:t>
      </w:r>
      <w:r w:rsidR="00785C94">
        <w:rPr>
          <w:spacing w:val="-17"/>
          <w:w w:val="95"/>
        </w:rPr>
        <w:t xml:space="preserve"> </w:t>
      </w:r>
      <w:r w:rsidR="00785C94">
        <w:rPr>
          <w:w w:val="95"/>
        </w:rPr>
        <w:t>are</w:t>
      </w:r>
      <w:r w:rsidR="00785C94">
        <w:rPr>
          <w:spacing w:val="-17"/>
          <w:w w:val="95"/>
        </w:rPr>
        <w:t xml:space="preserve"> </w:t>
      </w:r>
      <w:r w:rsidR="00785C94">
        <w:rPr>
          <w:w w:val="95"/>
        </w:rPr>
        <w:t>for</w:t>
      </w:r>
      <w:r w:rsidR="00785C94">
        <w:rPr>
          <w:spacing w:val="-17"/>
          <w:w w:val="95"/>
        </w:rPr>
        <w:t xml:space="preserve"> </w:t>
      </w:r>
      <w:r w:rsidR="00785C94">
        <w:rPr>
          <w:w w:val="95"/>
        </w:rPr>
        <w:t>extreme situations:</w:t>
      </w:r>
      <w:r w:rsidR="00785C94">
        <w:rPr>
          <w:spacing w:val="-13"/>
          <w:w w:val="95"/>
        </w:rPr>
        <w:t xml:space="preserve"> </w:t>
      </w:r>
      <w:r w:rsidR="00785C94">
        <w:rPr>
          <w:w w:val="95"/>
        </w:rPr>
        <w:t>audible</w:t>
      </w:r>
      <w:r w:rsidR="00785C94">
        <w:rPr>
          <w:spacing w:val="-28"/>
          <w:w w:val="95"/>
        </w:rPr>
        <w:t xml:space="preserve"> </w:t>
      </w:r>
      <w:r w:rsidR="00785C94">
        <w:rPr>
          <w:w w:val="95"/>
        </w:rPr>
        <w:t>and</w:t>
      </w:r>
      <w:r w:rsidR="00785C94">
        <w:rPr>
          <w:spacing w:val="-28"/>
          <w:w w:val="95"/>
        </w:rPr>
        <w:t xml:space="preserve"> </w:t>
      </w:r>
      <w:r w:rsidR="00785C94">
        <w:rPr>
          <w:w w:val="95"/>
        </w:rPr>
        <w:t>distress</w:t>
      </w:r>
      <w:r w:rsidR="00785C94">
        <w:rPr>
          <w:spacing w:val="-28"/>
          <w:w w:val="95"/>
        </w:rPr>
        <w:t xml:space="preserve"> </w:t>
      </w:r>
      <w:r w:rsidR="00785C94">
        <w:rPr>
          <w:w w:val="95"/>
        </w:rPr>
        <w:t>signals.</w:t>
      </w:r>
      <w:r w:rsidR="00785C94">
        <w:rPr>
          <w:spacing w:val="-12"/>
          <w:w w:val="95"/>
        </w:rPr>
        <w:t xml:space="preserve"> </w:t>
      </w:r>
      <w:r w:rsidR="00785C94">
        <w:rPr>
          <w:w w:val="95"/>
        </w:rPr>
        <w:t>The</w:t>
      </w:r>
      <w:r w:rsidR="00785C94">
        <w:rPr>
          <w:spacing w:val="-28"/>
          <w:w w:val="95"/>
        </w:rPr>
        <w:t xml:space="preserve"> </w:t>
      </w:r>
      <w:r w:rsidR="00785C94">
        <w:rPr>
          <w:w w:val="95"/>
        </w:rPr>
        <w:t>agent</w:t>
      </w:r>
      <w:r w:rsidR="00785C94">
        <w:rPr>
          <w:spacing w:val="-28"/>
          <w:w w:val="95"/>
        </w:rPr>
        <w:t xml:space="preserve"> </w:t>
      </w:r>
      <w:r w:rsidR="00785C94">
        <w:rPr>
          <w:w w:val="95"/>
        </w:rPr>
        <w:t>for</w:t>
      </w:r>
      <w:r w:rsidR="00785C94">
        <w:rPr>
          <w:spacing w:val="-28"/>
          <w:w w:val="95"/>
        </w:rPr>
        <w:t xml:space="preserve"> </w:t>
      </w:r>
      <w:r w:rsidR="00785C94">
        <w:rPr>
          <w:w w:val="95"/>
        </w:rPr>
        <w:t>the</w:t>
      </w:r>
      <w:r w:rsidR="00785C94">
        <w:rPr>
          <w:spacing w:val="-28"/>
          <w:w w:val="95"/>
        </w:rPr>
        <w:t xml:space="preserve"> </w:t>
      </w:r>
      <w:r w:rsidR="00785C94">
        <w:rPr>
          <w:w w:val="95"/>
        </w:rPr>
        <w:t>unmanned</w:t>
      </w:r>
      <w:r w:rsidR="00785C94">
        <w:rPr>
          <w:spacing w:val="-28"/>
          <w:w w:val="95"/>
        </w:rPr>
        <w:t xml:space="preserve"> </w:t>
      </w:r>
      <w:r w:rsidR="00785C94">
        <w:rPr>
          <w:w w:val="95"/>
        </w:rPr>
        <w:t>vessel</w:t>
      </w:r>
      <w:r w:rsidR="00785C94">
        <w:rPr>
          <w:spacing w:val="-28"/>
          <w:w w:val="95"/>
        </w:rPr>
        <w:t xml:space="preserve"> </w:t>
      </w:r>
      <w:r w:rsidR="00785C94">
        <w:rPr>
          <w:w w:val="95"/>
        </w:rPr>
        <w:t>should</w:t>
      </w:r>
      <w:r w:rsidR="00785C94">
        <w:rPr>
          <w:spacing w:val="-28"/>
          <w:w w:val="95"/>
        </w:rPr>
        <w:t xml:space="preserve"> </w:t>
      </w:r>
      <w:r w:rsidR="00785C94">
        <w:rPr>
          <w:w w:val="95"/>
        </w:rPr>
        <w:t xml:space="preserve">understand </w:t>
      </w:r>
      <w:r w:rsidR="00785C94">
        <w:t>what</w:t>
      </w:r>
      <w:r w:rsidR="00785C94">
        <w:rPr>
          <w:spacing w:val="-7"/>
        </w:rPr>
        <w:t xml:space="preserve"> </w:t>
      </w:r>
      <w:r w:rsidR="00785C94">
        <w:t>these</w:t>
      </w:r>
      <w:r w:rsidR="00785C94">
        <w:rPr>
          <w:spacing w:val="-7"/>
        </w:rPr>
        <w:t xml:space="preserve"> </w:t>
      </w:r>
      <w:r w:rsidR="00785C94">
        <w:t>mean</w:t>
      </w:r>
      <w:r w:rsidR="00785C94">
        <w:rPr>
          <w:spacing w:val="-7"/>
        </w:rPr>
        <w:t xml:space="preserve"> </w:t>
      </w:r>
      <w:r w:rsidR="00785C94">
        <w:t>and</w:t>
      </w:r>
      <w:r w:rsidR="00785C94">
        <w:rPr>
          <w:spacing w:val="-7"/>
        </w:rPr>
        <w:t xml:space="preserve"> </w:t>
      </w:r>
      <w:r w:rsidR="00785C94">
        <w:t>how</w:t>
      </w:r>
      <w:r w:rsidR="00785C94">
        <w:rPr>
          <w:spacing w:val="-7"/>
        </w:rPr>
        <w:t xml:space="preserve"> </w:t>
      </w:r>
      <w:r w:rsidR="00785C94">
        <w:t>to</w:t>
      </w:r>
      <w:r w:rsidR="00785C94">
        <w:rPr>
          <w:spacing w:val="-7"/>
        </w:rPr>
        <w:t xml:space="preserve"> </w:t>
      </w:r>
      <w:r w:rsidR="00785C94">
        <w:t>use</w:t>
      </w:r>
      <w:r w:rsidR="00785C94">
        <w:rPr>
          <w:spacing w:val="-7"/>
        </w:rPr>
        <w:t xml:space="preserve"> </w:t>
      </w:r>
      <w:r w:rsidR="00785C94">
        <w:t>them</w:t>
      </w:r>
      <w:r w:rsidR="00785C94">
        <w:rPr>
          <w:spacing w:val="-7"/>
        </w:rPr>
        <w:t xml:space="preserve"> </w:t>
      </w:r>
      <w:r w:rsidR="00785C94">
        <w:t>before</w:t>
      </w:r>
      <w:r w:rsidR="00785C94">
        <w:rPr>
          <w:spacing w:val="-7"/>
        </w:rPr>
        <w:t xml:space="preserve"> </w:t>
      </w:r>
      <w:r w:rsidR="00785C94">
        <w:t>manned</w:t>
      </w:r>
      <w:r w:rsidR="00785C94">
        <w:rPr>
          <w:spacing w:val="-7"/>
        </w:rPr>
        <w:t xml:space="preserve"> </w:t>
      </w:r>
      <w:r w:rsidR="00785C94">
        <w:t>vessels</w:t>
      </w:r>
      <w:r w:rsidR="00785C94">
        <w:rPr>
          <w:spacing w:val="-7"/>
        </w:rPr>
        <w:t xml:space="preserve"> </w:t>
      </w:r>
      <w:r w:rsidR="00785C94">
        <w:t>trust</w:t>
      </w:r>
      <w:r w:rsidR="00785C94">
        <w:rPr>
          <w:spacing w:val="-7"/>
        </w:rPr>
        <w:t xml:space="preserve"> </w:t>
      </w:r>
      <w:r w:rsidR="00785C94">
        <w:t>them.</w:t>
      </w:r>
    </w:p>
    <w:p w14:paraId="66466C4F" w14:textId="77777777" w:rsidR="00B07A10" w:rsidRDefault="00785C94">
      <w:pPr>
        <w:pStyle w:val="Plattetekst"/>
        <w:spacing w:before="153"/>
        <w:ind w:left="2612"/>
      </w:pPr>
      <w:r>
        <w:t>Table 9.1: Interaction design patterns</w:t>
      </w:r>
    </w:p>
    <w:p w14:paraId="66466C50" w14:textId="77777777" w:rsidR="00B07A10" w:rsidRDefault="00B07A10">
      <w:pPr>
        <w:pStyle w:val="Plattetekst"/>
      </w:pPr>
    </w:p>
    <w:p w14:paraId="66466C51" w14:textId="77777777" w:rsidR="00B07A10" w:rsidRDefault="00B07A10">
      <w:pPr>
        <w:pStyle w:val="Plattetekst"/>
      </w:pPr>
    </w:p>
    <w:p w14:paraId="66466C52" w14:textId="77777777" w:rsidR="00B07A10" w:rsidRDefault="00B07A10">
      <w:pPr>
        <w:pStyle w:val="Plattetekst"/>
        <w:spacing w:before="10"/>
        <w:rPr>
          <w:sz w:val="30"/>
        </w:rPr>
      </w:pPr>
    </w:p>
    <w:p w14:paraId="66466C53" w14:textId="77777777" w:rsidR="00B07A10" w:rsidRDefault="00785C94">
      <w:pPr>
        <w:pStyle w:val="Kop2"/>
        <w:numPr>
          <w:ilvl w:val="1"/>
          <w:numId w:val="30"/>
        </w:numPr>
        <w:tabs>
          <w:tab w:val="left" w:pos="826"/>
          <w:tab w:val="left" w:pos="827"/>
        </w:tabs>
        <w:ind w:hanging="718"/>
      </w:pPr>
      <w:r>
        <w:t>Envisioned</w:t>
      </w:r>
      <w:r>
        <w:rPr>
          <w:spacing w:val="22"/>
        </w:rPr>
        <w:t xml:space="preserve"> </w:t>
      </w:r>
      <w:r>
        <w:t>technology</w:t>
      </w:r>
    </w:p>
    <w:p w14:paraId="66466C54" w14:textId="77777777" w:rsidR="00B07A10" w:rsidRDefault="00B07A10">
      <w:pPr>
        <w:pStyle w:val="Plattetekst"/>
        <w:spacing w:before="8"/>
        <w:rPr>
          <w:b/>
          <w:sz w:val="40"/>
        </w:rPr>
      </w:pPr>
    </w:p>
    <w:p w14:paraId="66466C55" w14:textId="5EDEA20B" w:rsidR="00B07A10" w:rsidRDefault="00785C94">
      <w:pPr>
        <w:pStyle w:val="Plattetekst"/>
        <w:spacing w:line="348" w:lineRule="auto"/>
        <w:ind w:left="108" w:right="1445"/>
        <w:jc w:val="both"/>
      </w:pPr>
      <w:r>
        <w:rPr>
          <w:w w:val="95"/>
        </w:rPr>
        <w:t xml:space="preserve">The envisioned technology describes the available options of using existing technology and </w:t>
      </w:r>
      <w:r>
        <w:t>the</w:t>
      </w:r>
      <w:r>
        <w:rPr>
          <w:spacing w:val="-37"/>
        </w:rPr>
        <w:t xml:space="preserve"> </w:t>
      </w:r>
      <w:r>
        <w:t>need</w:t>
      </w:r>
      <w:r>
        <w:rPr>
          <w:spacing w:val="-37"/>
        </w:rPr>
        <w:t xml:space="preserve"> </w:t>
      </w:r>
      <w:r>
        <w:t>to</w:t>
      </w:r>
      <w:r>
        <w:rPr>
          <w:spacing w:val="-37"/>
        </w:rPr>
        <w:t xml:space="preserve"> </w:t>
      </w:r>
      <w:r>
        <w:t>develop</w:t>
      </w:r>
      <w:r>
        <w:rPr>
          <w:spacing w:val="-37"/>
        </w:rPr>
        <w:t xml:space="preserve"> </w:t>
      </w:r>
      <w:r>
        <w:t>novel</w:t>
      </w:r>
      <w:r>
        <w:rPr>
          <w:spacing w:val="-37"/>
        </w:rPr>
        <w:t xml:space="preserve"> </w:t>
      </w:r>
      <w:r>
        <w:t>technology</w:t>
      </w:r>
      <w:r>
        <w:rPr>
          <w:spacing w:val="-37"/>
        </w:rPr>
        <w:t xml:space="preserve"> </w:t>
      </w:r>
      <w:r>
        <w:t>to</w:t>
      </w:r>
      <w:r>
        <w:rPr>
          <w:spacing w:val="-37"/>
        </w:rPr>
        <w:t xml:space="preserve"> </w:t>
      </w:r>
      <w:r>
        <w:t>come</w:t>
      </w:r>
      <w:r>
        <w:rPr>
          <w:spacing w:val="-37"/>
        </w:rPr>
        <w:t xml:space="preserve"> </w:t>
      </w:r>
      <w:r>
        <w:t>to</w:t>
      </w:r>
      <w:r>
        <w:rPr>
          <w:spacing w:val="-37"/>
        </w:rPr>
        <w:t xml:space="preserve"> </w:t>
      </w:r>
      <w:r>
        <w:t>a</w:t>
      </w:r>
      <w:r>
        <w:rPr>
          <w:spacing w:val="-37"/>
        </w:rPr>
        <w:t xml:space="preserve"> </w:t>
      </w:r>
      <w:r>
        <w:t>system</w:t>
      </w:r>
      <w:r>
        <w:rPr>
          <w:spacing w:val="-37"/>
        </w:rPr>
        <w:t xml:space="preserve"> </w:t>
      </w:r>
      <w:r>
        <w:t>solution.</w:t>
      </w:r>
      <w:r>
        <w:rPr>
          <w:spacing w:val="-27"/>
        </w:rPr>
        <w:t xml:space="preserve"> </w:t>
      </w:r>
      <w:r>
        <w:t>The</w:t>
      </w:r>
      <w:r>
        <w:rPr>
          <w:spacing w:val="-37"/>
        </w:rPr>
        <w:t xml:space="preserve"> </w:t>
      </w:r>
      <w:proofErr w:type="spellStart"/>
      <w:r>
        <w:t>sCE</w:t>
      </w:r>
      <w:proofErr w:type="spellEnd"/>
      <w:r>
        <w:rPr>
          <w:spacing w:val="-37"/>
        </w:rPr>
        <w:t xml:space="preserve"> </w:t>
      </w:r>
      <w:r>
        <w:t>method</w:t>
      </w:r>
      <w:r>
        <w:rPr>
          <w:spacing w:val="-37"/>
        </w:rPr>
        <w:t xml:space="preserve"> </w:t>
      </w:r>
      <w:r>
        <w:t>asks</w:t>
      </w:r>
      <w:r>
        <w:rPr>
          <w:spacing w:val="-37"/>
        </w:rPr>
        <w:t xml:space="preserve"> </w:t>
      </w:r>
      <w:r>
        <w:t xml:space="preserve">to </w:t>
      </w:r>
      <w:r>
        <w:rPr>
          <w:w w:val="95"/>
        </w:rPr>
        <w:t>specify</w:t>
      </w:r>
      <w:r>
        <w:rPr>
          <w:spacing w:val="-5"/>
          <w:w w:val="95"/>
        </w:rPr>
        <w:t xml:space="preserve"> </w:t>
      </w:r>
      <w:r>
        <w:rPr>
          <w:w w:val="95"/>
        </w:rPr>
        <w:t>what</w:t>
      </w:r>
      <w:r>
        <w:rPr>
          <w:spacing w:val="-5"/>
          <w:w w:val="95"/>
        </w:rPr>
        <w:t xml:space="preserve"> </w:t>
      </w:r>
      <w:r>
        <w:rPr>
          <w:w w:val="95"/>
        </w:rPr>
        <w:t>devices</w:t>
      </w:r>
      <w:r>
        <w:rPr>
          <w:spacing w:val="-5"/>
          <w:w w:val="95"/>
        </w:rPr>
        <w:t xml:space="preserve"> </w:t>
      </w:r>
      <w:r>
        <w:rPr>
          <w:w w:val="95"/>
        </w:rPr>
        <w:t>(hardware)</w:t>
      </w:r>
      <w:r>
        <w:rPr>
          <w:spacing w:val="-5"/>
          <w:w w:val="95"/>
        </w:rPr>
        <w:t xml:space="preserve"> </w:t>
      </w:r>
      <w:r>
        <w:rPr>
          <w:w w:val="95"/>
        </w:rPr>
        <w:t>and</w:t>
      </w:r>
      <w:r>
        <w:rPr>
          <w:spacing w:val="-5"/>
          <w:w w:val="95"/>
        </w:rPr>
        <w:t xml:space="preserve"> </w:t>
      </w:r>
      <w:r>
        <w:rPr>
          <w:spacing w:val="-3"/>
          <w:w w:val="95"/>
        </w:rPr>
        <w:t>software</w:t>
      </w:r>
      <w:r>
        <w:rPr>
          <w:spacing w:val="-5"/>
          <w:w w:val="95"/>
        </w:rPr>
        <w:t xml:space="preserve"> </w:t>
      </w:r>
      <w:r>
        <w:rPr>
          <w:w w:val="95"/>
        </w:rPr>
        <w:t>the</w:t>
      </w:r>
      <w:r>
        <w:rPr>
          <w:spacing w:val="-5"/>
          <w:w w:val="95"/>
        </w:rPr>
        <w:t xml:space="preserve"> </w:t>
      </w:r>
      <w:r>
        <w:rPr>
          <w:w w:val="95"/>
        </w:rPr>
        <w:t>designers</w:t>
      </w:r>
      <w:r>
        <w:rPr>
          <w:spacing w:val="-5"/>
          <w:w w:val="95"/>
        </w:rPr>
        <w:t xml:space="preserve"> </w:t>
      </w:r>
      <w:r>
        <w:rPr>
          <w:w w:val="95"/>
        </w:rPr>
        <w:t>could</w:t>
      </w:r>
      <w:r>
        <w:rPr>
          <w:spacing w:val="-5"/>
          <w:w w:val="95"/>
        </w:rPr>
        <w:t xml:space="preserve"> </w:t>
      </w:r>
      <w:r>
        <w:rPr>
          <w:w w:val="95"/>
        </w:rPr>
        <w:t>use</w:t>
      </w:r>
      <w:r>
        <w:rPr>
          <w:spacing w:val="-5"/>
          <w:w w:val="95"/>
        </w:rPr>
        <w:t xml:space="preserve"> </w:t>
      </w:r>
      <w:r>
        <w:rPr>
          <w:w w:val="95"/>
        </w:rPr>
        <w:t>in</w:t>
      </w:r>
      <w:r>
        <w:rPr>
          <w:spacing w:val="-5"/>
          <w:w w:val="95"/>
        </w:rPr>
        <w:t xml:space="preserve"> </w:t>
      </w:r>
      <w:r>
        <w:rPr>
          <w:w w:val="95"/>
        </w:rPr>
        <w:t>the</w:t>
      </w:r>
      <w:r>
        <w:rPr>
          <w:spacing w:val="-5"/>
          <w:w w:val="95"/>
        </w:rPr>
        <w:t xml:space="preserve"> </w:t>
      </w:r>
      <w:r>
        <w:rPr>
          <w:w w:val="95"/>
        </w:rPr>
        <w:t>system</w:t>
      </w:r>
      <w:r>
        <w:rPr>
          <w:spacing w:val="-5"/>
          <w:w w:val="95"/>
        </w:rPr>
        <w:t xml:space="preserve"> </w:t>
      </w:r>
      <w:r>
        <w:rPr>
          <w:w w:val="95"/>
        </w:rPr>
        <w:t xml:space="preserve">design. </w:t>
      </w:r>
      <w:r>
        <w:t xml:space="preserve">In addition, for each type of technology, an argument should </w:t>
      </w:r>
      <w:r>
        <w:rPr>
          <w:spacing w:val="1"/>
        </w:rPr>
        <w:t xml:space="preserve">be </w:t>
      </w:r>
      <w:r>
        <w:t>provided as to why</w:t>
      </w:r>
      <w:r>
        <w:rPr>
          <w:spacing w:val="-12"/>
        </w:rPr>
        <w:t xml:space="preserve"> </w:t>
      </w:r>
      <w:r>
        <w:t>this technology</w:t>
      </w:r>
      <w:r>
        <w:rPr>
          <w:spacing w:val="-34"/>
        </w:rPr>
        <w:t xml:space="preserve"> </w:t>
      </w:r>
      <w:r>
        <w:t>might</w:t>
      </w:r>
      <w:r>
        <w:rPr>
          <w:spacing w:val="-34"/>
        </w:rPr>
        <w:t xml:space="preserve"> </w:t>
      </w:r>
      <w:r>
        <w:rPr>
          <w:spacing w:val="1"/>
        </w:rPr>
        <w:t>be</w:t>
      </w:r>
      <w:r>
        <w:rPr>
          <w:spacing w:val="-34"/>
        </w:rPr>
        <w:t xml:space="preserve"> </w:t>
      </w:r>
      <w:r>
        <w:t>of</w:t>
      </w:r>
      <w:r>
        <w:rPr>
          <w:spacing w:val="-34"/>
        </w:rPr>
        <w:t xml:space="preserve"> </w:t>
      </w:r>
      <w:r>
        <w:t>use</w:t>
      </w:r>
      <w:r>
        <w:rPr>
          <w:spacing w:val="-34"/>
        </w:rPr>
        <w:t xml:space="preserve"> </w:t>
      </w:r>
      <w:r>
        <w:t>and</w:t>
      </w:r>
      <w:r>
        <w:rPr>
          <w:spacing w:val="-34"/>
        </w:rPr>
        <w:t xml:space="preserve"> </w:t>
      </w:r>
      <w:r>
        <w:t>what</w:t>
      </w:r>
      <w:r>
        <w:rPr>
          <w:spacing w:val="-34"/>
        </w:rPr>
        <w:t xml:space="preserve"> </w:t>
      </w:r>
      <w:r>
        <w:t>the</w:t>
      </w:r>
      <w:r>
        <w:rPr>
          <w:spacing w:val="-34"/>
        </w:rPr>
        <w:t xml:space="preserve"> </w:t>
      </w:r>
      <w:r>
        <w:t>possible</w:t>
      </w:r>
      <w:r>
        <w:rPr>
          <w:spacing w:val="-34"/>
        </w:rPr>
        <w:t xml:space="preserve"> </w:t>
      </w:r>
      <w:r>
        <w:t>downsides</w:t>
      </w:r>
      <w:r>
        <w:rPr>
          <w:spacing w:val="-34"/>
        </w:rPr>
        <w:t xml:space="preserve"> </w:t>
      </w:r>
      <w:r>
        <w:t>might</w:t>
      </w:r>
      <w:r>
        <w:rPr>
          <w:spacing w:val="-34"/>
        </w:rPr>
        <w:t xml:space="preserve"> </w:t>
      </w:r>
      <w:r>
        <w:rPr>
          <w:spacing w:val="1"/>
        </w:rPr>
        <w:t>be</w:t>
      </w:r>
      <w:r>
        <w:rPr>
          <w:spacing w:val="-34"/>
        </w:rPr>
        <w:t xml:space="preserve"> </w:t>
      </w:r>
      <w:r>
        <w:t>of</w:t>
      </w:r>
      <w:r>
        <w:rPr>
          <w:spacing w:val="-34"/>
        </w:rPr>
        <w:t xml:space="preserve"> </w:t>
      </w:r>
      <w:r>
        <w:t>that</w:t>
      </w:r>
      <w:r>
        <w:rPr>
          <w:spacing w:val="-34"/>
        </w:rPr>
        <w:t xml:space="preserve"> </w:t>
      </w:r>
      <w:del w:id="379" w:author="Tom Wever" w:date="2018-11-25T13:25:00Z">
        <w:r w:rsidDel="005329DE">
          <w:delText>particular</w:delText>
        </w:r>
        <w:r w:rsidDel="005329DE">
          <w:rPr>
            <w:spacing w:val="-34"/>
          </w:rPr>
          <w:delText xml:space="preserve"> </w:delText>
        </w:r>
      </w:del>
      <w:ins w:id="380" w:author="Tom Wever" w:date="2018-11-25T13:25:00Z">
        <w:r w:rsidR="005329DE">
          <w:t>spec</w:t>
        </w:r>
        <w:r w:rsidR="00821858">
          <w:t xml:space="preserve">ific </w:t>
        </w:r>
      </w:ins>
      <w:r>
        <w:t>type of</w:t>
      </w:r>
      <w:r>
        <w:rPr>
          <w:spacing w:val="8"/>
        </w:rPr>
        <w:t xml:space="preserve"> </w:t>
      </w:r>
      <w:r>
        <w:t>technology.</w:t>
      </w:r>
    </w:p>
    <w:p w14:paraId="66466C56" w14:textId="46C09E44" w:rsidR="00B07A10" w:rsidRDefault="00785C94">
      <w:pPr>
        <w:pStyle w:val="Plattetekst"/>
        <w:spacing w:before="141" w:line="348" w:lineRule="auto"/>
        <w:ind w:left="108" w:right="1445"/>
        <w:jc w:val="both"/>
      </w:pPr>
      <w:r>
        <w:rPr>
          <w:w w:val="95"/>
        </w:rPr>
        <w:t>The</w:t>
      </w:r>
      <w:r>
        <w:rPr>
          <w:spacing w:val="-26"/>
          <w:w w:val="95"/>
        </w:rPr>
        <w:t xml:space="preserve"> </w:t>
      </w:r>
      <w:r>
        <w:rPr>
          <w:w w:val="95"/>
        </w:rPr>
        <w:t>envisioned</w:t>
      </w:r>
      <w:r>
        <w:rPr>
          <w:spacing w:val="-26"/>
          <w:w w:val="95"/>
        </w:rPr>
        <w:t xml:space="preserve"> </w:t>
      </w:r>
      <w:r>
        <w:rPr>
          <w:w w:val="95"/>
        </w:rPr>
        <w:t>technology</w:t>
      </w:r>
      <w:r>
        <w:rPr>
          <w:spacing w:val="-26"/>
          <w:w w:val="95"/>
        </w:rPr>
        <w:t xml:space="preserve"> </w:t>
      </w:r>
      <w:r>
        <w:rPr>
          <w:w w:val="95"/>
        </w:rPr>
        <w:t>will</w:t>
      </w:r>
      <w:r>
        <w:rPr>
          <w:spacing w:val="-26"/>
          <w:w w:val="95"/>
        </w:rPr>
        <w:t xml:space="preserve"> </w:t>
      </w:r>
      <w:r>
        <w:rPr>
          <w:w w:val="95"/>
        </w:rPr>
        <w:t>use</w:t>
      </w:r>
      <w:r>
        <w:rPr>
          <w:spacing w:val="-26"/>
          <w:w w:val="95"/>
        </w:rPr>
        <w:t xml:space="preserve"> </w:t>
      </w:r>
      <w:r>
        <w:rPr>
          <w:w w:val="95"/>
        </w:rPr>
        <w:t>only</w:t>
      </w:r>
      <w:r>
        <w:rPr>
          <w:spacing w:val="-26"/>
          <w:w w:val="95"/>
        </w:rPr>
        <w:t xml:space="preserve"> </w:t>
      </w:r>
      <w:r>
        <w:rPr>
          <w:w w:val="95"/>
        </w:rPr>
        <w:t>existing</w:t>
      </w:r>
      <w:r>
        <w:rPr>
          <w:spacing w:val="-26"/>
          <w:w w:val="95"/>
        </w:rPr>
        <w:t xml:space="preserve"> </w:t>
      </w:r>
      <w:r>
        <w:rPr>
          <w:w w:val="95"/>
        </w:rPr>
        <w:t>systems</w:t>
      </w:r>
      <w:r>
        <w:rPr>
          <w:spacing w:val="-26"/>
          <w:w w:val="95"/>
        </w:rPr>
        <w:t xml:space="preserve"> </w:t>
      </w:r>
      <w:r>
        <w:rPr>
          <w:w w:val="95"/>
        </w:rPr>
        <w:t>to</w:t>
      </w:r>
      <w:r>
        <w:rPr>
          <w:spacing w:val="-26"/>
          <w:w w:val="95"/>
        </w:rPr>
        <w:t xml:space="preserve"> </w:t>
      </w:r>
      <w:r>
        <w:rPr>
          <w:w w:val="95"/>
        </w:rPr>
        <w:t>develop</w:t>
      </w:r>
      <w:r>
        <w:rPr>
          <w:spacing w:val="-26"/>
          <w:w w:val="95"/>
        </w:rPr>
        <w:t xml:space="preserve"> </w:t>
      </w:r>
      <w:r>
        <w:rPr>
          <w:w w:val="95"/>
        </w:rPr>
        <w:t>a</w:t>
      </w:r>
      <w:r>
        <w:rPr>
          <w:spacing w:val="-26"/>
          <w:w w:val="95"/>
        </w:rPr>
        <w:t xml:space="preserve"> </w:t>
      </w:r>
      <w:r>
        <w:rPr>
          <w:w w:val="95"/>
        </w:rPr>
        <w:t>no-UI.</w:t>
      </w:r>
      <w:r>
        <w:rPr>
          <w:spacing w:val="-7"/>
          <w:w w:val="95"/>
        </w:rPr>
        <w:t xml:space="preserve"> </w:t>
      </w:r>
      <w:r>
        <w:rPr>
          <w:w w:val="95"/>
        </w:rPr>
        <w:t>Different</w:t>
      </w:r>
      <w:r>
        <w:rPr>
          <w:spacing w:val="-26"/>
          <w:w w:val="95"/>
        </w:rPr>
        <w:t xml:space="preserve"> </w:t>
      </w:r>
      <w:r>
        <w:rPr>
          <w:w w:val="95"/>
        </w:rPr>
        <w:t xml:space="preserve">systems </w:t>
      </w:r>
      <w:ins w:id="381" w:author="Tom Wever" w:date="2018-11-25T13:44:00Z">
        <w:r w:rsidR="00743368">
          <w:rPr>
            <w:w w:val="95"/>
          </w:rPr>
          <w:t>that</w:t>
        </w:r>
      </w:ins>
      <w:del w:id="382" w:author="Tom Wever" w:date="2018-11-25T13:44:00Z">
        <w:r w:rsidDel="00743368">
          <w:rPr>
            <w:w w:val="95"/>
          </w:rPr>
          <w:delText>which</w:delText>
        </w:r>
      </w:del>
      <w:r>
        <w:rPr>
          <w:spacing w:val="-13"/>
          <w:w w:val="95"/>
        </w:rPr>
        <w:t xml:space="preserve"> </w:t>
      </w:r>
      <w:r>
        <w:rPr>
          <w:w w:val="95"/>
        </w:rPr>
        <w:t>are</w:t>
      </w:r>
      <w:r>
        <w:rPr>
          <w:spacing w:val="-13"/>
          <w:w w:val="95"/>
        </w:rPr>
        <w:t xml:space="preserve"> </w:t>
      </w:r>
      <w:r>
        <w:rPr>
          <w:w w:val="95"/>
        </w:rPr>
        <w:t>currently</w:t>
      </w:r>
      <w:r>
        <w:rPr>
          <w:spacing w:val="-13"/>
          <w:w w:val="95"/>
        </w:rPr>
        <w:t xml:space="preserve"> </w:t>
      </w:r>
      <w:r>
        <w:rPr>
          <w:w w:val="95"/>
        </w:rPr>
        <w:t>used,</w:t>
      </w:r>
      <w:r>
        <w:rPr>
          <w:spacing w:val="-13"/>
          <w:w w:val="95"/>
        </w:rPr>
        <w:t xml:space="preserve"> </w:t>
      </w:r>
      <w:r>
        <w:rPr>
          <w:w w:val="95"/>
        </w:rPr>
        <w:t>are</w:t>
      </w:r>
      <w:r>
        <w:rPr>
          <w:spacing w:val="-13"/>
          <w:w w:val="95"/>
        </w:rPr>
        <w:t xml:space="preserve"> </w:t>
      </w:r>
      <w:r>
        <w:rPr>
          <w:w w:val="95"/>
        </w:rPr>
        <w:t>described</w:t>
      </w:r>
      <w:r>
        <w:rPr>
          <w:spacing w:val="-13"/>
          <w:w w:val="95"/>
        </w:rPr>
        <w:t xml:space="preserve"> </w:t>
      </w:r>
      <w:r>
        <w:rPr>
          <w:w w:val="95"/>
        </w:rPr>
        <w:t>in</w:t>
      </w:r>
      <w:r>
        <w:rPr>
          <w:spacing w:val="-13"/>
          <w:w w:val="95"/>
        </w:rPr>
        <w:t xml:space="preserve"> </w:t>
      </w:r>
      <w:r>
        <w:rPr>
          <w:w w:val="95"/>
        </w:rPr>
        <w:t>appendix</w:t>
      </w:r>
      <w:r>
        <w:rPr>
          <w:spacing w:val="-13"/>
          <w:w w:val="95"/>
        </w:rPr>
        <w:t xml:space="preserve"> </w:t>
      </w:r>
      <w:r>
        <w:rPr>
          <w:w w:val="95"/>
        </w:rPr>
        <w:t>A.</w:t>
      </w:r>
      <w:r>
        <w:rPr>
          <w:spacing w:val="-13"/>
          <w:w w:val="95"/>
        </w:rPr>
        <w:t xml:space="preserve"> </w:t>
      </w:r>
      <w:r>
        <w:rPr>
          <w:w w:val="95"/>
        </w:rPr>
        <w:t>Below</w:t>
      </w:r>
      <w:r>
        <w:rPr>
          <w:spacing w:val="-13"/>
          <w:w w:val="95"/>
        </w:rPr>
        <w:t xml:space="preserve"> </w:t>
      </w:r>
      <w:r>
        <w:rPr>
          <w:w w:val="95"/>
        </w:rPr>
        <w:t>different</w:t>
      </w:r>
      <w:r>
        <w:rPr>
          <w:spacing w:val="-13"/>
          <w:w w:val="95"/>
        </w:rPr>
        <w:t xml:space="preserve"> </w:t>
      </w:r>
      <w:r>
        <w:rPr>
          <w:w w:val="95"/>
        </w:rPr>
        <w:t>systems</w:t>
      </w:r>
      <w:r>
        <w:rPr>
          <w:spacing w:val="-13"/>
          <w:w w:val="95"/>
        </w:rPr>
        <w:t xml:space="preserve"> </w:t>
      </w:r>
      <w:r>
        <w:rPr>
          <w:w w:val="95"/>
        </w:rPr>
        <w:t>and</w:t>
      </w:r>
      <w:r>
        <w:rPr>
          <w:spacing w:val="-13"/>
          <w:w w:val="95"/>
        </w:rPr>
        <w:t xml:space="preserve"> </w:t>
      </w:r>
      <w:r>
        <w:rPr>
          <w:w w:val="95"/>
        </w:rPr>
        <w:t>protocols are</w:t>
      </w:r>
      <w:r>
        <w:rPr>
          <w:spacing w:val="-6"/>
          <w:w w:val="95"/>
        </w:rPr>
        <w:t xml:space="preserve"> </w:t>
      </w:r>
      <w:r>
        <w:rPr>
          <w:w w:val="95"/>
        </w:rPr>
        <w:t>mentioned</w:t>
      </w:r>
      <w:r>
        <w:rPr>
          <w:spacing w:val="-6"/>
          <w:w w:val="95"/>
        </w:rPr>
        <w:t xml:space="preserve"> </w:t>
      </w:r>
      <w:ins w:id="383" w:author="Tom Wever" w:date="2018-11-25T13:44:00Z">
        <w:r w:rsidR="00EE5BB6">
          <w:rPr>
            <w:w w:val="95"/>
          </w:rPr>
          <w:t>that</w:t>
        </w:r>
      </w:ins>
      <w:del w:id="384" w:author="Tom Wever" w:date="2018-11-25T13:44:00Z">
        <w:r w:rsidDel="00EE5BB6">
          <w:rPr>
            <w:w w:val="95"/>
          </w:rPr>
          <w:delText>which</w:delText>
        </w:r>
      </w:del>
      <w:r>
        <w:rPr>
          <w:spacing w:val="-6"/>
          <w:w w:val="95"/>
        </w:rPr>
        <w:t xml:space="preserve"> </w:t>
      </w:r>
      <w:r>
        <w:rPr>
          <w:w w:val="95"/>
        </w:rPr>
        <w:t>can</w:t>
      </w:r>
      <w:r>
        <w:rPr>
          <w:spacing w:val="-6"/>
          <w:w w:val="95"/>
        </w:rPr>
        <w:t xml:space="preserve"> </w:t>
      </w:r>
      <w:r>
        <w:rPr>
          <w:spacing w:val="1"/>
          <w:w w:val="95"/>
        </w:rPr>
        <w:t>be</w:t>
      </w:r>
      <w:r>
        <w:rPr>
          <w:spacing w:val="-6"/>
          <w:w w:val="95"/>
        </w:rPr>
        <w:t xml:space="preserve"> </w:t>
      </w:r>
      <w:r>
        <w:rPr>
          <w:w w:val="95"/>
        </w:rPr>
        <w:t>used</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new</w:t>
      </w:r>
      <w:r>
        <w:rPr>
          <w:spacing w:val="-6"/>
          <w:w w:val="95"/>
        </w:rPr>
        <w:t xml:space="preserve"> </w:t>
      </w:r>
      <w:r>
        <w:rPr>
          <w:w w:val="95"/>
        </w:rPr>
        <w:t>protocol.</w:t>
      </w:r>
      <w:r>
        <w:rPr>
          <w:spacing w:val="18"/>
          <w:w w:val="95"/>
        </w:rPr>
        <w:t xml:space="preserve"> </w:t>
      </w:r>
      <w:r>
        <w:rPr>
          <w:w w:val="95"/>
        </w:rPr>
        <w:t>Using</w:t>
      </w:r>
      <w:r>
        <w:rPr>
          <w:spacing w:val="-6"/>
          <w:w w:val="95"/>
        </w:rPr>
        <w:t xml:space="preserve"> </w:t>
      </w:r>
      <w:r>
        <w:rPr>
          <w:w w:val="95"/>
        </w:rPr>
        <w:t>these</w:t>
      </w:r>
      <w:r>
        <w:rPr>
          <w:spacing w:val="-6"/>
          <w:w w:val="95"/>
        </w:rPr>
        <w:t xml:space="preserve"> </w:t>
      </w:r>
      <w:r>
        <w:rPr>
          <w:w w:val="95"/>
        </w:rPr>
        <w:t>already</w:t>
      </w:r>
      <w:r>
        <w:rPr>
          <w:spacing w:val="-6"/>
          <w:w w:val="95"/>
        </w:rPr>
        <w:t xml:space="preserve"> </w:t>
      </w:r>
      <w:r>
        <w:rPr>
          <w:w w:val="95"/>
        </w:rPr>
        <w:t>existing</w:t>
      </w:r>
      <w:r>
        <w:rPr>
          <w:spacing w:val="-6"/>
          <w:w w:val="95"/>
        </w:rPr>
        <w:t xml:space="preserve"> </w:t>
      </w:r>
      <w:r>
        <w:rPr>
          <w:w w:val="95"/>
        </w:rPr>
        <w:t xml:space="preserve">systems </w:t>
      </w:r>
      <w:r>
        <w:t>will</w:t>
      </w:r>
      <w:r>
        <w:rPr>
          <w:spacing w:val="-20"/>
        </w:rPr>
        <w:t xml:space="preserve"> </w:t>
      </w:r>
      <w:r>
        <w:t>shorten</w:t>
      </w:r>
      <w:r>
        <w:rPr>
          <w:spacing w:val="-20"/>
        </w:rPr>
        <w:t xml:space="preserve"> </w:t>
      </w:r>
      <w:r>
        <w:t>the</w:t>
      </w:r>
      <w:r>
        <w:rPr>
          <w:spacing w:val="-20"/>
        </w:rPr>
        <w:t xml:space="preserve"> </w:t>
      </w:r>
      <w:r>
        <w:t>development,</w:t>
      </w:r>
      <w:r>
        <w:rPr>
          <w:spacing w:val="-18"/>
        </w:rPr>
        <w:t xml:space="preserve"> </w:t>
      </w:r>
      <w:r>
        <w:t>learning</w:t>
      </w:r>
      <w:r>
        <w:rPr>
          <w:spacing w:val="-20"/>
        </w:rPr>
        <w:t xml:space="preserve"> </w:t>
      </w:r>
      <w:r>
        <w:t>and</w:t>
      </w:r>
      <w:r>
        <w:rPr>
          <w:spacing w:val="-20"/>
        </w:rPr>
        <w:t xml:space="preserve"> </w:t>
      </w:r>
      <w:r>
        <w:t>implementation</w:t>
      </w:r>
      <w:r>
        <w:rPr>
          <w:spacing w:val="-20"/>
        </w:rPr>
        <w:t xml:space="preserve"> </w:t>
      </w:r>
      <w:r>
        <w:t>time.</w:t>
      </w:r>
      <w:r>
        <w:rPr>
          <w:spacing w:val="7"/>
        </w:rPr>
        <w:t xml:space="preserve"> </w:t>
      </w:r>
      <w:r>
        <w:rPr>
          <w:spacing w:val="-4"/>
        </w:rPr>
        <w:t>Table</w:t>
      </w:r>
      <w:r>
        <w:rPr>
          <w:spacing w:val="-20"/>
        </w:rPr>
        <w:t xml:space="preserve"> </w:t>
      </w:r>
      <w:hyperlink w:anchor="_bookmark2" w:history="1">
        <w:r>
          <w:t>9.2</w:t>
        </w:r>
      </w:hyperlink>
      <w:r>
        <w:rPr>
          <w:spacing w:val="-20"/>
        </w:rPr>
        <w:t xml:space="preserve"> </w:t>
      </w:r>
      <w:r>
        <w:t>gives</w:t>
      </w:r>
      <w:r>
        <w:rPr>
          <w:spacing w:val="-20"/>
        </w:rPr>
        <w:t xml:space="preserve"> </w:t>
      </w:r>
      <w:r>
        <w:t>the</w:t>
      </w:r>
      <w:r>
        <w:rPr>
          <w:spacing w:val="-20"/>
        </w:rPr>
        <w:t xml:space="preserve"> </w:t>
      </w:r>
      <w:r>
        <w:t>used systems, equipment and</w:t>
      </w:r>
      <w:r>
        <w:rPr>
          <w:spacing w:val="20"/>
        </w:rPr>
        <w:t xml:space="preserve"> </w:t>
      </w:r>
      <w:r>
        <w:t>protocols.</w:t>
      </w:r>
    </w:p>
    <w:p w14:paraId="66466C57" w14:textId="77777777" w:rsidR="00B07A10" w:rsidRDefault="00785C94">
      <w:pPr>
        <w:pStyle w:val="Plattetekst"/>
        <w:spacing w:before="141" w:line="348" w:lineRule="auto"/>
        <w:ind w:left="108" w:right="1053"/>
      </w:pPr>
      <w:r>
        <w:rPr>
          <w:w w:val="95"/>
        </w:rPr>
        <w:t>Using</w:t>
      </w:r>
      <w:r>
        <w:rPr>
          <w:spacing w:val="-35"/>
          <w:w w:val="95"/>
        </w:rPr>
        <w:t xml:space="preserve"> </w:t>
      </w:r>
      <w:r>
        <w:rPr>
          <w:w w:val="95"/>
        </w:rPr>
        <w:t>already</w:t>
      </w:r>
      <w:r>
        <w:rPr>
          <w:spacing w:val="-35"/>
          <w:w w:val="95"/>
        </w:rPr>
        <w:t xml:space="preserve"> </w:t>
      </w:r>
      <w:r>
        <w:rPr>
          <w:w w:val="95"/>
        </w:rPr>
        <w:t>existing</w:t>
      </w:r>
      <w:r>
        <w:rPr>
          <w:spacing w:val="-35"/>
          <w:w w:val="95"/>
        </w:rPr>
        <w:t xml:space="preserve"> </w:t>
      </w:r>
      <w:r>
        <w:rPr>
          <w:w w:val="95"/>
        </w:rPr>
        <w:t>protocols</w:t>
      </w:r>
      <w:r>
        <w:rPr>
          <w:spacing w:val="-35"/>
          <w:w w:val="95"/>
        </w:rPr>
        <w:t xml:space="preserve"> </w:t>
      </w:r>
      <w:r>
        <w:rPr>
          <w:w w:val="95"/>
        </w:rPr>
        <w:t>makes</w:t>
      </w:r>
      <w:r>
        <w:rPr>
          <w:spacing w:val="-35"/>
          <w:w w:val="95"/>
        </w:rPr>
        <w:t xml:space="preserve"> </w:t>
      </w:r>
      <w:r>
        <w:rPr>
          <w:w w:val="95"/>
        </w:rPr>
        <w:t>it</w:t>
      </w:r>
      <w:r>
        <w:rPr>
          <w:spacing w:val="-35"/>
          <w:w w:val="95"/>
        </w:rPr>
        <w:t xml:space="preserve"> </w:t>
      </w:r>
      <w:r>
        <w:rPr>
          <w:w w:val="95"/>
        </w:rPr>
        <w:t>easier</w:t>
      </w:r>
      <w:r>
        <w:rPr>
          <w:spacing w:val="-35"/>
          <w:w w:val="95"/>
        </w:rPr>
        <w:t xml:space="preserve"> </w:t>
      </w:r>
      <w:r>
        <w:rPr>
          <w:w w:val="95"/>
        </w:rPr>
        <w:t>to</w:t>
      </w:r>
      <w:r>
        <w:rPr>
          <w:spacing w:val="-35"/>
          <w:w w:val="95"/>
        </w:rPr>
        <w:t xml:space="preserve"> </w:t>
      </w:r>
      <w:r>
        <w:rPr>
          <w:w w:val="95"/>
        </w:rPr>
        <w:t>learn,</w:t>
      </w:r>
      <w:r>
        <w:rPr>
          <w:spacing w:val="-33"/>
          <w:w w:val="95"/>
        </w:rPr>
        <w:t xml:space="preserve"> </w:t>
      </w:r>
      <w:r>
        <w:rPr>
          <w:w w:val="95"/>
        </w:rPr>
        <w:t>such</w:t>
      </w:r>
      <w:r>
        <w:rPr>
          <w:spacing w:val="-35"/>
          <w:w w:val="95"/>
        </w:rPr>
        <w:t xml:space="preserve"> </w:t>
      </w:r>
      <w:r>
        <w:rPr>
          <w:w w:val="95"/>
        </w:rPr>
        <w:t>as</w:t>
      </w:r>
      <w:r>
        <w:rPr>
          <w:spacing w:val="-35"/>
          <w:w w:val="95"/>
        </w:rPr>
        <w:t xml:space="preserve"> </w:t>
      </w:r>
      <w:r>
        <w:rPr>
          <w:w w:val="95"/>
        </w:rPr>
        <w:t>Standard</w:t>
      </w:r>
      <w:r>
        <w:rPr>
          <w:spacing w:val="-35"/>
          <w:w w:val="95"/>
        </w:rPr>
        <w:t xml:space="preserve"> </w:t>
      </w:r>
      <w:r>
        <w:rPr>
          <w:w w:val="95"/>
        </w:rPr>
        <w:t>Maritime</w:t>
      </w:r>
      <w:r>
        <w:rPr>
          <w:spacing w:val="-35"/>
          <w:w w:val="95"/>
        </w:rPr>
        <w:t xml:space="preserve"> </w:t>
      </w:r>
      <w:r>
        <w:rPr>
          <w:w w:val="95"/>
        </w:rPr>
        <w:t>Communication Phrases</w:t>
      </w:r>
      <w:r>
        <w:rPr>
          <w:spacing w:val="-13"/>
          <w:w w:val="95"/>
        </w:rPr>
        <w:t xml:space="preserve"> </w:t>
      </w:r>
      <w:r>
        <w:rPr>
          <w:w w:val="95"/>
        </w:rPr>
        <w:t>(SMCP)</w:t>
      </w:r>
      <w:r>
        <w:rPr>
          <w:spacing w:val="-13"/>
          <w:w w:val="95"/>
        </w:rPr>
        <w:t xml:space="preserve"> </w:t>
      </w:r>
      <w:r>
        <w:rPr>
          <w:w w:val="95"/>
        </w:rPr>
        <w:t>and</w:t>
      </w:r>
      <w:r>
        <w:rPr>
          <w:spacing w:val="-13"/>
          <w:w w:val="95"/>
        </w:rPr>
        <w:t xml:space="preserve"> </w:t>
      </w:r>
      <w:r>
        <w:rPr>
          <w:w w:val="95"/>
        </w:rPr>
        <w:t>COLREGs.</w:t>
      </w:r>
      <w:r>
        <w:rPr>
          <w:spacing w:val="5"/>
          <w:w w:val="95"/>
        </w:rPr>
        <w:t xml:space="preserve"> </w:t>
      </w:r>
      <w:r>
        <w:rPr>
          <w:w w:val="95"/>
        </w:rPr>
        <w:t>These</w:t>
      </w:r>
      <w:r>
        <w:rPr>
          <w:spacing w:val="-13"/>
          <w:w w:val="95"/>
        </w:rPr>
        <w:t xml:space="preserve"> </w:t>
      </w:r>
      <w:r>
        <w:rPr>
          <w:w w:val="95"/>
        </w:rPr>
        <w:t>systems</w:t>
      </w:r>
      <w:r>
        <w:rPr>
          <w:spacing w:val="-13"/>
          <w:w w:val="95"/>
        </w:rPr>
        <w:t xml:space="preserve"> </w:t>
      </w:r>
      <w:r>
        <w:rPr>
          <w:w w:val="95"/>
        </w:rPr>
        <w:t>make</w:t>
      </w:r>
      <w:r>
        <w:rPr>
          <w:spacing w:val="-13"/>
          <w:w w:val="95"/>
        </w:rPr>
        <w:t xml:space="preserve"> </w:t>
      </w:r>
      <w:r>
        <w:rPr>
          <w:w w:val="95"/>
        </w:rPr>
        <w:t>it</w:t>
      </w:r>
      <w:r>
        <w:rPr>
          <w:spacing w:val="-13"/>
          <w:w w:val="95"/>
        </w:rPr>
        <w:t xml:space="preserve"> </w:t>
      </w:r>
      <w:r>
        <w:rPr>
          <w:w w:val="95"/>
        </w:rPr>
        <w:t>also</w:t>
      </w:r>
      <w:r>
        <w:rPr>
          <w:spacing w:val="-13"/>
          <w:w w:val="95"/>
        </w:rPr>
        <w:t xml:space="preserve"> </w:t>
      </w:r>
      <w:proofErr w:type="spellStart"/>
      <w:r>
        <w:rPr>
          <w:w w:val="95"/>
        </w:rPr>
        <w:t>recognisable</w:t>
      </w:r>
      <w:proofErr w:type="spellEnd"/>
      <w:r>
        <w:rPr>
          <w:w w:val="95"/>
        </w:rPr>
        <w:t>,</w:t>
      </w:r>
      <w:r>
        <w:rPr>
          <w:spacing w:val="-13"/>
          <w:w w:val="95"/>
        </w:rPr>
        <w:t xml:space="preserve"> </w:t>
      </w:r>
      <w:r>
        <w:rPr>
          <w:w w:val="95"/>
        </w:rPr>
        <w:t>which</w:t>
      </w:r>
      <w:r>
        <w:rPr>
          <w:spacing w:val="-13"/>
          <w:w w:val="95"/>
        </w:rPr>
        <w:t xml:space="preserve"> </w:t>
      </w:r>
      <w:r>
        <w:rPr>
          <w:w w:val="95"/>
        </w:rPr>
        <w:t>means</w:t>
      </w:r>
      <w:r>
        <w:rPr>
          <w:spacing w:val="-13"/>
          <w:w w:val="95"/>
        </w:rPr>
        <w:t xml:space="preserve"> </w:t>
      </w:r>
      <w:r>
        <w:rPr>
          <w:w w:val="95"/>
        </w:rPr>
        <w:t>that</w:t>
      </w:r>
    </w:p>
    <w:p w14:paraId="66466C58" w14:textId="77777777" w:rsidR="00B07A10" w:rsidRDefault="00B07A10">
      <w:pPr>
        <w:spacing w:line="348" w:lineRule="auto"/>
        <w:sectPr w:rsidR="00B07A10">
          <w:pgSz w:w="11910" w:h="16840"/>
          <w:pgMar w:top="1060" w:right="280" w:bottom="280" w:left="1620" w:header="708" w:footer="708" w:gutter="0"/>
          <w:cols w:space="708"/>
        </w:sectPr>
      </w:pPr>
    </w:p>
    <w:p w14:paraId="66466C59" w14:textId="77777777" w:rsidR="00B07A10" w:rsidRDefault="00785C94">
      <w:pPr>
        <w:tabs>
          <w:tab w:val="left" w:pos="5760"/>
        </w:tabs>
        <w:spacing w:before="47"/>
        <w:ind w:left="108"/>
        <w:rPr>
          <w:rFonts w:ascii="Trebuchet MS"/>
          <w:i/>
        </w:rPr>
      </w:pPr>
      <w:r>
        <w:lastRenderedPageBreak/>
        <w:t>78</w:t>
      </w:r>
      <w:r>
        <w:tab/>
      </w:r>
      <w:r>
        <w:rPr>
          <w:rFonts w:ascii="Trebuchet MS"/>
          <w:i/>
        </w:rPr>
        <w:t>CHAPTER 9.</w:t>
      </w:r>
      <w:r>
        <w:rPr>
          <w:rFonts w:ascii="Trebuchet MS"/>
          <w:i/>
          <w:spacing w:val="2"/>
        </w:rPr>
        <w:t xml:space="preserve"> </w:t>
      </w:r>
      <w:r>
        <w:rPr>
          <w:rFonts w:ascii="Trebuchet MS"/>
          <w:i/>
          <w:spacing w:val="-4"/>
        </w:rPr>
        <w:t>FOUNDATION</w:t>
      </w:r>
    </w:p>
    <w:p w14:paraId="66466C5A" w14:textId="77777777" w:rsidR="00B07A10" w:rsidRDefault="00F66BE6">
      <w:pPr>
        <w:pStyle w:val="Plattetekst"/>
        <w:spacing w:before="6"/>
        <w:rPr>
          <w:rFonts w:ascii="Trebuchet MS"/>
          <w:i/>
          <w:sz w:val="26"/>
        </w:rPr>
      </w:pPr>
      <w:r>
        <w:pict w14:anchorId="66466F6C">
          <v:group id="_x0000_s1026" style="position:absolute;margin-left:93pt;margin-top:17.4pt;width:409.25pt;height:193.8pt;z-index:1096;mso-wrap-distance-left:0;mso-wrap-distance-right:0;mso-position-horizontal-relative:page" coordorigin="1860,348" coordsize="8185,3876">
            <v:line id="_x0000_s1044" style="position:absolute" from="1860,356" to="10045,356" strokeweight=".30797mm"/>
            <v:line id="_x0000_s1043" style="position:absolute" from="4077,697" to="4077,426" strokeweight=".14042mm"/>
            <v:line id="_x0000_s1042" style="position:absolute" from="4077,968" to="4077,697" strokeweight=".14042mm"/>
            <v:line id="_x0000_s1041" style="position:absolute" from="4077,1239" to="4077,968" strokeweight=".14042mm"/>
            <v:line id="_x0000_s1040" style="position:absolute" from="4077,1510" to="4077,1239" strokeweight=".14042mm"/>
            <v:line id="_x0000_s1039" style="position:absolute" from="4077,1781" to="4077,1510" strokeweight=".14042mm"/>
            <v:line id="_x0000_s1038" style="position:absolute" from="4077,2052" to="4077,1781" strokeweight=".14042mm"/>
            <v:line id="_x0000_s1037" style="position:absolute" from="4077,2323" to="4077,2052" strokeweight=".14042mm"/>
            <v:line id="_x0000_s1036" style="position:absolute" from="1860,2366" to="10045,2366" strokeweight=".19228mm"/>
            <v:line id="_x0000_s1035" style="position:absolute" from="4077,2704" to="4077,2433" strokeweight=".14042mm"/>
            <v:line id="_x0000_s1034" style="position:absolute" from="4077,2975" to="4077,2704" strokeweight=".14042mm"/>
            <v:line id="_x0000_s1033" style="position:absolute" from="4077,3246" to="4077,2975" strokeweight=".14042mm"/>
            <v:line id="_x0000_s1032" style="position:absolute" from="4077,3517" to="4077,3246" strokeweight=".14042mm"/>
            <v:line id="_x0000_s1031" style="position:absolute" from="1860,3560" to="10045,3560" strokeweight=".19228mm"/>
            <v:line id="_x0000_s1030" style="position:absolute" from="4077,3897" to="4077,3626" strokeweight=".14042mm"/>
            <v:line id="_x0000_s1029" style="position:absolute" from="4077,4168" to="4077,3897" strokeweight=".14042mm"/>
            <v:line id="_x0000_s1028" style="position:absolute" from="1860,4214" to="10045,4214" strokeweight=".30797mm"/>
            <v:shape id="_x0000_s1027" type="#_x0000_t202" style="position:absolute;left:1860;top:347;width:8185;height:3876" filled="f" stroked="f">
              <v:textbox inset="0,0,0,0">
                <w:txbxContent>
                  <w:p w14:paraId="66466F87" w14:textId="77777777" w:rsidR="00B07A10" w:rsidRDefault="00785C94">
                    <w:pPr>
                      <w:tabs>
                        <w:tab w:val="left" w:pos="2335"/>
                      </w:tabs>
                      <w:spacing w:before="62"/>
                      <w:ind w:left="119"/>
                    </w:pPr>
                    <w:bookmarkStart w:id="385" w:name="_bookmark2"/>
                    <w:bookmarkEnd w:id="385"/>
                    <w:r>
                      <w:rPr>
                        <w:w w:val="95"/>
                      </w:rPr>
                      <w:t>Radio</w:t>
                    </w:r>
                    <w:r>
                      <w:rPr>
                        <w:spacing w:val="-4"/>
                        <w:w w:val="95"/>
                      </w:rPr>
                      <w:t xml:space="preserve"> </w:t>
                    </w:r>
                    <w:r>
                      <w:rPr>
                        <w:w w:val="95"/>
                      </w:rPr>
                      <w:t>communication</w:t>
                    </w:r>
                    <w:r>
                      <w:rPr>
                        <w:w w:val="95"/>
                      </w:rPr>
                      <w:tab/>
                    </w:r>
                    <w:r>
                      <w:t>Conversational</w:t>
                    </w:r>
                    <w:r>
                      <w:rPr>
                        <w:spacing w:val="6"/>
                      </w:rPr>
                      <w:t xml:space="preserve"> </w:t>
                    </w:r>
                    <w:r>
                      <w:t>agent</w:t>
                    </w:r>
                  </w:p>
                  <w:p w14:paraId="66466F88" w14:textId="77777777" w:rsidR="00B07A10" w:rsidRDefault="00785C94">
                    <w:pPr>
                      <w:spacing w:before="18"/>
                      <w:ind w:left="2335"/>
                    </w:pPr>
                    <w:r>
                      <w:t>Negotiating agent</w:t>
                    </w:r>
                  </w:p>
                  <w:p w14:paraId="66466F89" w14:textId="77777777" w:rsidR="00B07A10" w:rsidRDefault="00785C94">
                    <w:pPr>
                      <w:spacing w:before="18" w:line="256" w:lineRule="auto"/>
                      <w:ind w:left="2335" w:right="2409"/>
                    </w:pPr>
                    <w:r>
                      <w:rPr>
                        <w:w w:val="90"/>
                      </w:rPr>
                      <w:t xml:space="preserve">Usage of message markers </w:t>
                    </w:r>
                    <w:r>
                      <w:t>Availability on VHF</w:t>
                    </w:r>
                  </w:p>
                  <w:p w14:paraId="66466F8A" w14:textId="77777777" w:rsidR="00B07A10" w:rsidRDefault="00785C94">
                    <w:pPr>
                      <w:spacing w:line="256" w:lineRule="auto"/>
                      <w:ind w:left="2335" w:right="1792"/>
                    </w:pPr>
                    <w:r>
                      <w:rPr>
                        <w:w w:val="95"/>
                      </w:rPr>
                      <w:t>Natural language variations on SMCP NATO phonetic alphabet and numbing</w:t>
                    </w:r>
                  </w:p>
                  <w:p w14:paraId="66466F8B" w14:textId="77777777" w:rsidR="00B07A10" w:rsidRDefault="00785C94">
                    <w:pPr>
                      <w:spacing w:before="1"/>
                      <w:ind w:left="2335"/>
                    </w:pPr>
                    <w:r>
                      <w:rPr>
                        <w:w w:val="95"/>
                      </w:rPr>
                      <w:t>Addressed</w:t>
                    </w:r>
                    <w:r>
                      <w:rPr>
                        <w:spacing w:val="-16"/>
                        <w:w w:val="95"/>
                      </w:rPr>
                      <w:t xml:space="preserve"> </w:t>
                    </w:r>
                    <w:r>
                      <w:rPr>
                        <w:w w:val="95"/>
                      </w:rPr>
                      <w:t>AIS</w:t>
                    </w:r>
                    <w:r>
                      <w:rPr>
                        <w:spacing w:val="-16"/>
                        <w:w w:val="95"/>
                      </w:rPr>
                      <w:t xml:space="preserve"> </w:t>
                    </w:r>
                    <w:r>
                      <w:rPr>
                        <w:w w:val="95"/>
                      </w:rPr>
                      <w:t>message</w:t>
                    </w:r>
                    <w:r>
                      <w:rPr>
                        <w:spacing w:val="-16"/>
                        <w:w w:val="95"/>
                      </w:rPr>
                      <w:t xml:space="preserve"> </w:t>
                    </w:r>
                    <w:r>
                      <w:rPr>
                        <w:w w:val="95"/>
                      </w:rPr>
                      <w:t>to</w:t>
                    </w:r>
                    <w:r>
                      <w:rPr>
                        <w:spacing w:val="-16"/>
                        <w:w w:val="95"/>
                      </w:rPr>
                      <w:t xml:space="preserve"> </w:t>
                    </w:r>
                    <w:r>
                      <w:rPr>
                        <w:w w:val="95"/>
                      </w:rPr>
                      <w:t>exchange</w:t>
                    </w:r>
                    <w:r>
                      <w:rPr>
                        <w:spacing w:val="-16"/>
                        <w:w w:val="95"/>
                      </w:rPr>
                      <w:t xml:space="preserve"> </w:t>
                    </w:r>
                    <w:r>
                      <w:rPr>
                        <w:w w:val="95"/>
                      </w:rPr>
                      <w:t>information</w:t>
                    </w:r>
                    <w:r>
                      <w:rPr>
                        <w:spacing w:val="-16"/>
                        <w:w w:val="95"/>
                      </w:rPr>
                      <w:t xml:space="preserve"> </w:t>
                    </w:r>
                    <w:r>
                      <w:rPr>
                        <w:spacing w:val="-4"/>
                        <w:w w:val="95"/>
                      </w:rPr>
                      <w:t>or</w:t>
                    </w:r>
                    <w:r>
                      <w:rPr>
                        <w:spacing w:val="-16"/>
                        <w:w w:val="95"/>
                      </w:rPr>
                      <w:t xml:space="preserve"> </w:t>
                    </w:r>
                    <w:r>
                      <w:rPr>
                        <w:w w:val="95"/>
                      </w:rPr>
                      <w:t>interrogate</w:t>
                    </w:r>
                  </w:p>
                  <w:p w14:paraId="66466F8C" w14:textId="77777777" w:rsidR="00B07A10" w:rsidRDefault="00785C94">
                    <w:pPr>
                      <w:tabs>
                        <w:tab w:val="left" w:pos="2335"/>
                      </w:tabs>
                      <w:spacing w:before="127" w:line="256" w:lineRule="auto"/>
                      <w:ind w:left="2335" w:right="4217" w:hanging="2217"/>
                    </w:pPr>
                    <w:r>
                      <w:rPr>
                        <w:w w:val="95"/>
                      </w:rPr>
                      <w:t>Visible</w:t>
                    </w:r>
                    <w:r>
                      <w:rPr>
                        <w:spacing w:val="-14"/>
                        <w:w w:val="95"/>
                      </w:rPr>
                      <w:t xml:space="preserve"> </w:t>
                    </w:r>
                    <w:r>
                      <w:rPr>
                        <w:w w:val="95"/>
                      </w:rPr>
                      <w:t>signals</w:t>
                    </w:r>
                    <w:r>
                      <w:rPr>
                        <w:w w:val="95"/>
                      </w:rPr>
                      <w:tab/>
                    </w:r>
                    <w:r>
                      <w:t xml:space="preserve">Light signals </w:t>
                    </w:r>
                    <w:r>
                      <w:rPr>
                        <w:w w:val="95"/>
                      </w:rPr>
                      <w:t>Mast</w:t>
                    </w:r>
                    <w:r>
                      <w:rPr>
                        <w:spacing w:val="-28"/>
                        <w:w w:val="95"/>
                      </w:rPr>
                      <w:t xml:space="preserve"> </w:t>
                    </w:r>
                    <w:r>
                      <w:rPr>
                        <w:w w:val="95"/>
                      </w:rPr>
                      <w:t>head</w:t>
                    </w:r>
                    <w:r>
                      <w:rPr>
                        <w:spacing w:val="-28"/>
                        <w:w w:val="95"/>
                      </w:rPr>
                      <w:t xml:space="preserve"> </w:t>
                    </w:r>
                    <w:r>
                      <w:rPr>
                        <w:w w:val="95"/>
                      </w:rPr>
                      <w:t xml:space="preserve">signals </w:t>
                    </w:r>
                    <w:r>
                      <w:t>Flags</w:t>
                    </w:r>
                  </w:p>
                  <w:p w14:paraId="66466F8D" w14:textId="77777777" w:rsidR="00B07A10" w:rsidRDefault="00785C94">
                    <w:pPr>
                      <w:spacing w:before="1"/>
                      <w:ind w:left="2335"/>
                    </w:pPr>
                    <w:r>
                      <w:t>Heading, position and movements</w:t>
                    </w:r>
                  </w:p>
                  <w:p w14:paraId="66466F8E" w14:textId="77777777" w:rsidR="00B07A10" w:rsidRDefault="00785C94">
                    <w:pPr>
                      <w:tabs>
                        <w:tab w:val="left" w:pos="2335"/>
                      </w:tabs>
                      <w:spacing w:before="128" w:line="256" w:lineRule="auto"/>
                      <w:ind w:left="2335" w:right="5049" w:hanging="2217"/>
                    </w:pPr>
                    <w:r>
                      <w:rPr>
                        <w:w w:val="95"/>
                      </w:rPr>
                      <w:t>Audible</w:t>
                    </w:r>
                    <w:r>
                      <w:rPr>
                        <w:spacing w:val="-11"/>
                        <w:w w:val="95"/>
                      </w:rPr>
                      <w:t xml:space="preserve"> </w:t>
                    </w:r>
                    <w:r>
                      <w:rPr>
                        <w:w w:val="95"/>
                      </w:rPr>
                      <w:t>signals</w:t>
                    </w:r>
                    <w:r>
                      <w:rPr>
                        <w:w w:val="95"/>
                      </w:rPr>
                      <w:tab/>
                    </w:r>
                    <w:r>
                      <w:t xml:space="preserve">Horn </w:t>
                    </w:r>
                    <w:r>
                      <w:rPr>
                        <w:w w:val="85"/>
                      </w:rPr>
                      <w:t>Speakers</w:t>
                    </w:r>
                  </w:p>
                </w:txbxContent>
              </v:textbox>
            </v:shape>
            <w10:wrap type="topAndBottom" anchorx="page"/>
          </v:group>
        </w:pict>
      </w:r>
    </w:p>
    <w:p w14:paraId="66466C5B" w14:textId="77777777" w:rsidR="00B07A10" w:rsidRDefault="00B07A10">
      <w:pPr>
        <w:pStyle w:val="Plattetekst"/>
        <w:spacing w:before="1"/>
        <w:rPr>
          <w:rFonts w:ascii="Trebuchet MS"/>
          <w:i/>
          <w:sz w:val="8"/>
        </w:rPr>
      </w:pPr>
    </w:p>
    <w:p w14:paraId="66466C5C" w14:textId="77777777" w:rsidR="00B07A10" w:rsidRDefault="00785C94">
      <w:pPr>
        <w:pStyle w:val="Plattetekst"/>
        <w:spacing w:before="59"/>
        <w:ind w:left="2822"/>
      </w:pPr>
      <w:r>
        <w:t>Table 9.2: Envisioned technology</w:t>
      </w:r>
    </w:p>
    <w:p w14:paraId="66466C5D" w14:textId="77777777" w:rsidR="00B07A10" w:rsidRDefault="00B07A10">
      <w:pPr>
        <w:pStyle w:val="Plattetekst"/>
      </w:pPr>
    </w:p>
    <w:p w14:paraId="66466C5E" w14:textId="77777777" w:rsidR="00B07A10" w:rsidRDefault="00785C94">
      <w:pPr>
        <w:pStyle w:val="Plattetekst"/>
        <w:spacing w:before="193" w:line="348" w:lineRule="auto"/>
        <w:ind w:left="108" w:right="1445"/>
        <w:jc w:val="both"/>
      </w:pPr>
      <w:r>
        <w:t>users</w:t>
      </w:r>
      <w:r>
        <w:rPr>
          <w:spacing w:val="-21"/>
        </w:rPr>
        <w:t xml:space="preserve"> </w:t>
      </w:r>
      <w:r>
        <w:t>will</w:t>
      </w:r>
      <w:r>
        <w:rPr>
          <w:spacing w:val="-21"/>
        </w:rPr>
        <w:t xml:space="preserve"> </w:t>
      </w:r>
      <w:r>
        <w:t>understand</w:t>
      </w:r>
      <w:r>
        <w:rPr>
          <w:spacing w:val="-21"/>
        </w:rPr>
        <w:t xml:space="preserve"> </w:t>
      </w:r>
      <w:r>
        <w:t>the</w:t>
      </w:r>
      <w:r>
        <w:rPr>
          <w:spacing w:val="-21"/>
        </w:rPr>
        <w:t xml:space="preserve"> </w:t>
      </w:r>
      <w:r>
        <w:t>benefits</w:t>
      </w:r>
      <w:r>
        <w:rPr>
          <w:spacing w:val="-21"/>
        </w:rPr>
        <w:t xml:space="preserve"> </w:t>
      </w:r>
      <w:r>
        <w:t>quicker. Show</w:t>
      </w:r>
      <w:r>
        <w:rPr>
          <w:spacing w:val="-21"/>
        </w:rPr>
        <w:t xml:space="preserve"> </w:t>
      </w:r>
      <w:r>
        <w:t>that</w:t>
      </w:r>
      <w:r>
        <w:rPr>
          <w:spacing w:val="-21"/>
        </w:rPr>
        <w:t xml:space="preserve"> </w:t>
      </w:r>
      <w:r>
        <w:t>it</w:t>
      </w:r>
      <w:r>
        <w:rPr>
          <w:spacing w:val="-21"/>
        </w:rPr>
        <w:t xml:space="preserve"> </w:t>
      </w:r>
      <w:r>
        <w:t>is</w:t>
      </w:r>
      <w:r>
        <w:rPr>
          <w:spacing w:val="-21"/>
        </w:rPr>
        <w:t xml:space="preserve"> </w:t>
      </w:r>
      <w:r>
        <w:t>useful</w:t>
      </w:r>
      <w:r>
        <w:rPr>
          <w:spacing w:val="-21"/>
        </w:rPr>
        <w:t xml:space="preserve"> </w:t>
      </w:r>
      <w:r>
        <w:t>and</w:t>
      </w:r>
      <w:r>
        <w:rPr>
          <w:spacing w:val="-21"/>
        </w:rPr>
        <w:t xml:space="preserve"> </w:t>
      </w:r>
      <w:r>
        <w:t>easy</w:t>
      </w:r>
      <w:r>
        <w:rPr>
          <w:spacing w:val="-21"/>
        </w:rPr>
        <w:t xml:space="preserve"> </w:t>
      </w:r>
      <w:r>
        <w:t>to</w:t>
      </w:r>
      <w:r>
        <w:rPr>
          <w:spacing w:val="-21"/>
        </w:rPr>
        <w:t xml:space="preserve"> </w:t>
      </w:r>
      <w:r>
        <w:t>use,</w:t>
      </w:r>
      <w:r>
        <w:rPr>
          <w:spacing w:val="-20"/>
        </w:rPr>
        <w:t xml:space="preserve"> </w:t>
      </w:r>
      <w:r>
        <w:t>as</w:t>
      </w:r>
      <w:r>
        <w:rPr>
          <w:spacing w:val="-21"/>
        </w:rPr>
        <w:t xml:space="preserve"> </w:t>
      </w:r>
      <w:r>
        <w:t>this</w:t>
      </w:r>
      <w:r>
        <w:rPr>
          <w:spacing w:val="-21"/>
        </w:rPr>
        <w:t xml:space="preserve"> </w:t>
      </w:r>
      <w:r>
        <w:t>is key to the acceptance of technology [Davis</w:t>
      </w:r>
      <w:r>
        <w:rPr>
          <w:spacing w:val="33"/>
        </w:rPr>
        <w:t xml:space="preserve"> </w:t>
      </w:r>
      <w:r>
        <w:t>(1989)].</w:t>
      </w:r>
    </w:p>
    <w:p w14:paraId="66466C5F" w14:textId="77777777" w:rsidR="00B07A10" w:rsidRDefault="00785C94">
      <w:pPr>
        <w:pStyle w:val="Plattetekst"/>
        <w:spacing w:before="134" w:line="348" w:lineRule="auto"/>
        <w:ind w:left="108" w:right="1444"/>
        <w:jc w:val="both"/>
      </w:pPr>
      <w:r>
        <w:rPr>
          <w:w w:val="95"/>
        </w:rPr>
        <w:t>The</w:t>
      </w:r>
      <w:r>
        <w:rPr>
          <w:spacing w:val="-20"/>
          <w:w w:val="95"/>
        </w:rPr>
        <w:t xml:space="preserve"> </w:t>
      </w:r>
      <w:r>
        <w:rPr>
          <w:w w:val="95"/>
        </w:rPr>
        <w:t>type</w:t>
      </w:r>
      <w:r>
        <w:rPr>
          <w:spacing w:val="-21"/>
          <w:w w:val="95"/>
        </w:rPr>
        <w:t xml:space="preserve"> </w:t>
      </w:r>
      <w:r>
        <w:rPr>
          <w:w w:val="95"/>
        </w:rPr>
        <w:t>and</w:t>
      </w:r>
      <w:r>
        <w:rPr>
          <w:spacing w:val="-20"/>
          <w:w w:val="95"/>
        </w:rPr>
        <w:t xml:space="preserve"> </w:t>
      </w:r>
      <w:r>
        <w:rPr>
          <w:w w:val="95"/>
        </w:rPr>
        <w:t>amount</w:t>
      </w:r>
      <w:r>
        <w:rPr>
          <w:spacing w:val="-21"/>
          <w:w w:val="95"/>
        </w:rPr>
        <w:t xml:space="preserve"> </w:t>
      </w:r>
      <w:r>
        <w:rPr>
          <w:w w:val="95"/>
        </w:rPr>
        <w:t>of</w:t>
      </w:r>
      <w:r>
        <w:rPr>
          <w:spacing w:val="-21"/>
          <w:w w:val="95"/>
        </w:rPr>
        <w:t xml:space="preserve"> </w:t>
      </w:r>
      <w:r>
        <w:rPr>
          <w:w w:val="95"/>
        </w:rPr>
        <w:t>information</w:t>
      </w:r>
      <w:r>
        <w:rPr>
          <w:spacing w:val="-20"/>
          <w:w w:val="95"/>
        </w:rPr>
        <w:t xml:space="preserve"> </w:t>
      </w:r>
      <w:r>
        <w:rPr>
          <w:w w:val="95"/>
        </w:rPr>
        <w:t>presented</w:t>
      </w:r>
      <w:r>
        <w:rPr>
          <w:spacing w:val="-20"/>
          <w:w w:val="95"/>
        </w:rPr>
        <w:t xml:space="preserve"> </w:t>
      </w:r>
      <w:r>
        <w:rPr>
          <w:w w:val="95"/>
        </w:rPr>
        <w:t>to</w:t>
      </w:r>
      <w:r>
        <w:rPr>
          <w:spacing w:val="-21"/>
          <w:w w:val="95"/>
        </w:rPr>
        <w:t xml:space="preserve"> </w:t>
      </w:r>
      <w:r>
        <w:rPr>
          <w:w w:val="95"/>
        </w:rPr>
        <w:t>users</w:t>
      </w:r>
      <w:r>
        <w:rPr>
          <w:spacing w:val="-20"/>
          <w:w w:val="95"/>
        </w:rPr>
        <w:t xml:space="preserve"> </w:t>
      </w:r>
      <w:r>
        <w:rPr>
          <w:w w:val="95"/>
        </w:rPr>
        <w:t>must</w:t>
      </w:r>
      <w:r>
        <w:rPr>
          <w:spacing w:val="-20"/>
          <w:w w:val="95"/>
        </w:rPr>
        <w:t xml:space="preserve"> </w:t>
      </w:r>
      <w:r>
        <w:rPr>
          <w:spacing w:val="1"/>
          <w:w w:val="95"/>
        </w:rPr>
        <w:t>be</w:t>
      </w:r>
      <w:r>
        <w:rPr>
          <w:spacing w:val="-20"/>
          <w:w w:val="95"/>
        </w:rPr>
        <w:t xml:space="preserve"> </w:t>
      </w:r>
      <w:r>
        <w:rPr>
          <w:w w:val="95"/>
        </w:rPr>
        <w:t>tailored</w:t>
      </w:r>
      <w:r>
        <w:rPr>
          <w:spacing w:val="-20"/>
          <w:w w:val="95"/>
        </w:rPr>
        <w:t xml:space="preserve"> </w:t>
      </w:r>
      <w:r>
        <w:rPr>
          <w:w w:val="95"/>
        </w:rPr>
        <w:t>to</w:t>
      </w:r>
      <w:r>
        <w:rPr>
          <w:spacing w:val="-21"/>
          <w:w w:val="95"/>
        </w:rPr>
        <w:t xml:space="preserve"> </w:t>
      </w:r>
      <w:r>
        <w:rPr>
          <w:w w:val="95"/>
        </w:rPr>
        <w:t>the</w:t>
      </w:r>
      <w:r>
        <w:rPr>
          <w:spacing w:val="-21"/>
          <w:w w:val="95"/>
        </w:rPr>
        <w:t xml:space="preserve"> </w:t>
      </w:r>
      <w:r>
        <w:rPr>
          <w:w w:val="95"/>
        </w:rPr>
        <w:t>unique</w:t>
      </w:r>
      <w:r>
        <w:rPr>
          <w:spacing w:val="-20"/>
          <w:w w:val="95"/>
        </w:rPr>
        <w:t xml:space="preserve"> </w:t>
      </w:r>
      <w:r>
        <w:rPr>
          <w:w w:val="95"/>
        </w:rPr>
        <w:t xml:space="preserve">situation </w:t>
      </w:r>
      <w:r>
        <w:t>in</w:t>
      </w:r>
      <w:r>
        <w:rPr>
          <w:spacing w:val="-41"/>
        </w:rPr>
        <w:t xml:space="preserve"> </w:t>
      </w:r>
      <w:r>
        <w:t>which</w:t>
      </w:r>
      <w:r>
        <w:rPr>
          <w:spacing w:val="-41"/>
        </w:rPr>
        <w:t xml:space="preserve"> </w:t>
      </w:r>
      <w:r>
        <w:t>users</w:t>
      </w:r>
      <w:r>
        <w:rPr>
          <w:spacing w:val="-41"/>
        </w:rPr>
        <w:t xml:space="preserve"> </w:t>
      </w:r>
      <w:r>
        <w:t>use</w:t>
      </w:r>
      <w:r>
        <w:rPr>
          <w:spacing w:val="-41"/>
        </w:rPr>
        <w:t xml:space="preserve"> </w:t>
      </w:r>
      <w:r>
        <w:t>the</w:t>
      </w:r>
      <w:r>
        <w:rPr>
          <w:spacing w:val="-41"/>
        </w:rPr>
        <w:t xml:space="preserve"> </w:t>
      </w:r>
      <w:r>
        <w:t>information.</w:t>
      </w:r>
      <w:r>
        <w:rPr>
          <w:spacing w:val="-29"/>
        </w:rPr>
        <w:t xml:space="preserve"> </w:t>
      </w:r>
      <w:r>
        <w:t>Prior</w:t>
      </w:r>
      <w:r>
        <w:rPr>
          <w:spacing w:val="-41"/>
        </w:rPr>
        <w:t xml:space="preserve"> </w:t>
      </w:r>
      <w:r>
        <w:t>research</w:t>
      </w:r>
      <w:r>
        <w:rPr>
          <w:spacing w:val="-41"/>
        </w:rPr>
        <w:t xml:space="preserve"> </w:t>
      </w:r>
      <w:r>
        <w:t>on</w:t>
      </w:r>
      <w:r>
        <w:rPr>
          <w:spacing w:val="-41"/>
        </w:rPr>
        <w:t xml:space="preserve"> </w:t>
      </w:r>
      <w:r>
        <w:t>trust</w:t>
      </w:r>
      <w:r>
        <w:rPr>
          <w:spacing w:val="-41"/>
        </w:rPr>
        <w:t xml:space="preserve"> </w:t>
      </w:r>
      <w:r>
        <w:t>in</w:t>
      </w:r>
      <w:r>
        <w:rPr>
          <w:spacing w:val="-41"/>
        </w:rPr>
        <w:t xml:space="preserve"> </w:t>
      </w:r>
      <w:r>
        <w:t>automation</w:t>
      </w:r>
      <w:r>
        <w:rPr>
          <w:spacing w:val="-41"/>
        </w:rPr>
        <w:t xml:space="preserve"> </w:t>
      </w:r>
      <w:r>
        <w:t>found</w:t>
      </w:r>
      <w:r>
        <w:rPr>
          <w:spacing w:val="-41"/>
        </w:rPr>
        <w:t xml:space="preserve"> </w:t>
      </w:r>
      <w:r>
        <w:t>that</w:t>
      </w:r>
      <w:r>
        <w:rPr>
          <w:spacing w:val="-41"/>
        </w:rPr>
        <w:t xml:space="preserve"> </w:t>
      </w:r>
      <w:r>
        <w:t>providing human</w:t>
      </w:r>
      <w:r>
        <w:rPr>
          <w:spacing w:val="-12"/>
        </w:rPr>
        <w:t xml:space="preserve"> </w:t>
      </w:r>
      <w:r>
        <w:t>operators</w:t>
      </w:r>
      <w:r>
        <w:rPr>
          <w:spacing w:val="-12"/>
        </w:rPr>
        <w:t xml:space="preserve"> </w:t>
      </w:r>
      <w:r>
        <w:t>with</w:t>
      </w:r>
      <w:r>
        <w:rPr>
          <w:spacing w:val="-12"/>
        </w:rPr>
        <w:t xml:space="preserve"> </w:t>
      </w:r>
      <w:r>
        <w:t>information</w:t>
      </w:r>
      <w:r>
        <w:rPr>
          <w:spacing w:val="-12"/>
        </w:rPr>
        <w:t xml:space="preserve"> </w:t>
      </w:r>
      <w:r>
        <w:t>related</w:t>
      </w:r>
      <w:r>
        <w:rPr>
          <w:spacing w:val="-12"/>
        </w:rPr>
        <w:t xml:space="preserve"> </w:t>
      </w:r>
      <w:r>
        <w:t>to</w:t>
      </w:r>
      <w:r>
        <w:rPr>
          <w:spacing w:val="-12"/>
        </w:rPr>
        <w:t xml:space="preserve"> </w:t>
      </w:r>
      <w:r>
        <w:t>the</w:t>
      </w:r>
      <w:r>
        <w:rPr>
          <w:spacing w:val="-12"/>
        </w:rPr>
        <w:t xml:space="preserve"> </w:t>
      </w:r>
      <w:r>
        <w:t>reliability</w:t>
      </w:r>
      <w:r>
        <w:rPr>
          <w:spacing w:val="-12"/>
        </w:rPr>
        <w:t xml:space="preserve"> </w:t>
      </w:r>
      <w:r>
        <w:t>of</w:t>
      </w:r>
      <w:r>
        <w:rPr>
          <w:spacing w:val="-12"/>
        </w:rPr>
        <w:t xml:space="preserve"> </w:t>
      </w:r>
      <w:r>
        <w:t>an</w:t>
      </w:r>
      <w:r>
        <w:rPr>
          <w:spacing w:val="-12"/>
        </w:rPr>
        <w:t xml:space="preserve"> </w:t>
      </w:r>
      <w:r>
        <w:t>automated</w:t>
      </w:r>
      <w:r>
        <w:rPr>
          <w:spacing w:val="-12"/>
        </w:rPr>
        <w:t xml:space="preserve"> </w:t>
      </w:r>
      <w:r>
        <w:t>tool</w:t>
      </w:r>
      <w:r>
        <w:rPr>
          <w:spacing w:val="-12"/>
        </w:rPr>
        <w:t xml:space="preserve"> </w:t>
      </w:r>
      <w:r>
        <w:t>promoted more</w:t>
      </w:r>
      <w:r>
        <w:rPr>
          <w:spacing w:val="-18"/>
        </w:rPr>
        <w:t xml:space="preserve"> </w:t>
      </w:r>
      <w:r>
        <w:t>optimal</w:t>
      </w:r>
      <w:r>
        <w:rPr>
          <w:spacing w:val="-18"/>
        </w:rPr>
        <w:t xml:space="preserve"> </w:t>
      </w:r>
      <w:r>
        <w:t>reliance</w:t>
      </w:r>
      <w:r>
        <w:rPr>
          <w:spacing w:val="-18"/>
        </w:rPr>
        <w:t xml:space="preserve"> </w:t>
      </w:r>
      <w:r>
        <w:t>strategies</w:t>
      </w:r>
      <w:r>
        <w:rPr>
          <w:spacing w:val="-18"/>
        </w:rPr>
        <w:t xml:space="preserve"> </w:t>
      </w:r>
      <w:r>
        <w:t>on</w:t>
      </w:r>
      <w:r>
        <w:rPr>
          <w:spacing w:val="-18"/>
        </w:rPr>
        <w:t xml:space="preserve"> </w:t>
      </w:r>
      <w:r>
        <w:t>the</w:t>
      </w:r>
      <w:r>
        <w:rPr>
          <w:spacing w:val="-18"/>
        </w:rPr>
        <w:t xml:space="preserve"> </w:t>
      </w:r>
      <w:r>
        <w:t>tool.</w:t>
      </w:r>
      <w:r>
        <w:rPr>
          <w:spacing w:val="5"/>
        </w:rPr>
        <w:t xml:space="preserve"> </w:t>
      </w:r>
      <w:r>
        <w:t>Further,</w:t>
      </w:r>
      <w:r>
        <w:rPr>
          <w:spacing w:val="-17"/>
        </w:rPr>
        <w:t xml:space="preserve"> </w:t>
      </w:r>
      <w:r>
        <w:t>information</w:t>
      </w:r>
      <w:r>
        <w:rPr>
          <w:spacing w:val="-18"/>
        </w:rPr>
        <w:t xml:space="preserve"> </w:t>
      </w:r>
      <w:r>
        <w:t>related</w:t>
      </w:r>
      <w:r>
        <w:rPr>
          <w:spacing w:val="-18"/>
        </w:rPr>
        <w:t xml:space="preserve"> </w:t>
      </w:r>
      <w:r>
        <w:t>to</w:t>
      </w:r>
      <w:r>
        <w:rPr>
          <w:spacing w:val="-18"/>
        </w:rPr>
        <w:t xml:space="preserve"> </w:t>
      </w:r>
      <w:r>
        <w:t>the</w:t>
      </w:r>
      <w:r>
        <w:rPr>
          <w:spacing w:val="-18"/>
        </w:rPr>
        <w:t xml:space="preserve"> </w:t>
      </w:r>
      <w:r>
        <w:t>limitations of</w:t>
      </w:r>
      <w:r>
        <w:rPr>
          <w:spacing w:val="-15"/>
        </w:rPr>
        <w:t xml:space="preserve"> </w:t>
      </w:r>
      <w:r>
        <w:t>an</w:t>
      </w:r>
      <w:r>
        <w:rPr>
          <w:spacing w:val="-15"/>
        </w:rPr>
        <w:t xml:space="preserve"> </w:t>
      </w:r>
      <w:r>
        <w:t>automated</w:t>
      </w:r>
      <w:r>
        <w:rPr>
          <w:spacing w:val="-15"/>
        </w:rPr>
        <w:t xml:space="preserve"> </w:t>
      </w:r>
      <w:r>
        <w:t>tool</w:t>
      </w:r>
      <w:r>
        <w:rPr>
          <w:spacing w:val="-15"/>
        </w:rPr>
        <w:t xml:space="preserve"> </w:t>
      </w:r>
      <w:r>
        <w:t>aids</w:t>
      </w:r>
      <w:r>
        <w:rPr>
          <w:spacing w:val="-15"/>
        </w:rPr>
        <w:t xml:space="preserve"> </w:t>
      </w:r>
      <w:r>
        <w:t>in</w:t>
      </w:r>
      <w:r>
        <w:rPr>
          <w:spacing w:val="-15"/>
        </w:rPr>
        <w:t xml:space="preserve"> </w:t>
      </w:r>
      <w:r>
        <w:t>trust</w:t>
      </w:r>
      <w:r>
        <w:rPr>
          <w:spacing w:val="-15"/>
        </w:rPr>
        <w:t xml:space="preserve"> </w:t>
      </w:r>
      <w:r>
        <w:t>recovery</w:t>
      </w:r>
      <w:r>
        <w:rPr>
          <w:spacing w:val="-15"/>
        </w:rPr>
        <w:t xml:space="preserve"> </w:t>
      </w:r>
      <w:r>
        <w:t>following</w:t>
      </w:r>
      <w:r>
        <w:rPr>
          <w:spacing w:val="-15"/>
        </w:rPr>
        <w:t xml:space="preserve"> </w:t>
      </w:r>
      <w:r>
        <w:t>errors</w:t>
      </w:r>
      <w:r>
        <w:rPr>
          <w:spacing w:val="-15"/>
        </w:rPr>
        <w:t xml:space="preserve"> </w:t>
      </w:r>
      <w:r>
        <w:t>of</w:t>
      </w:r>
      <w:r>
        <w:rPr>
          <w:spacing w:val="-15"/>
        </w:rPr>
        <w:t xml:space="preserve"> </w:t>
      </w:r>
      <w:r>
        <w:t>the</w:t>
      </w:r>
      <w:r>
        <w:rPr>
          <w:spacing w:val="-15"/>
        </w:rPr>
        <w:t xml:space="preserve"> </w:t>
      </w:r>
      <w:r>
        <w:t>automation.</w:t>
      </w:r>
      <w:r>
        <w:rPr>
          <w:spacing w:val="10"/>
        </w:rPr>
        <w:t xml:space="preserve"> </w:t>
      </w:r>
      <w:r>
        <w:t>This</w:t>
      </w:r>
      <w:r>
        <w:rPr>
          <w:spacing w:val="-15"/>
        </w:rPr>
        <w:t xml:space="preserve"> </w:t>
      </w:r>
      <w:r>
        <w:t>added information</w:t>
      </w:r>
      <w:r>
        <w:rPr>
          <w:spacing w:val="-12"/>
        </w:rPr>
        <w:t xml:space="preserve"> </w:t>
      </w:r>
      <w:r>
        <w:t>appears</w:t>
      </w:r>
      <w:r>
        <w:rPr>
          <w:spacing w:val="-12"/>
        </w:rPr>
        <w:t xml:space="preserve"> </w:t>
      </w:r>
      <w:r>
        <w:t>to</w:t>
      </w:r>
      <w:r>
        <w:rPr>
          <w:spacing w:val="-12"/>
        </w:rPr>
        <w:t xml:space="preserve"> </w:t>
      </w:r>
      <w:r>
        <w:rPr>
          <w:spacing w:val="1"/>
        </w:rPr>
        <w:t>be</w:t>
      </w:r>
      <w:r>
        <w:rPr>
          <w:spacing w:val="-12"/>
        </w:rPr>
        <w:t xml:space="preserve"> </w:t>
      </w:r>
      <w:r>
        <w:t>useful</w:t>
      </w:r>
      <w:r>
        <w:rPr>
          <w:spacing w:val="-12"/>
        </w:rPr>
        <w:t xml:space="preserve"> </w:t>
      </w:r>
      <w:r>
        <w:t>in</w:t>
      </w:r>
      <w:r>
        <w:rPr>
          <w:spacing w:val="-12"/>
        </w:rPr>
        <w:t xml:space="preserve"> </w:t>
      </w:r>
      <w:r>
        <w:t>deciphering</w:t>
      </w:r>
      <w:r>
        <w:rPr>
          <w:spacing w:val="-12"/>
        </w:rPr>
        <w:t xml:space="preserve"> </w:t>
      </w:r>
      <w:r>
        <w:t>the</w:t>
      </w:r>
      <w:r>
        <w:rPr>
          <w:spacing w:val="-13"/>
        </w:rPr>
        <w:t xml:space="preserve"> </w:t>
      </w:r>
      <w:r>
        <w:t>boundary</w:t>
      </w:r>
      <w:r>
        <w:rPr>
          <w:spacing w:val="-12"/>
        </w:rPr>
        <w:t xml:space="preserve"> </w:t>
      </w:r>
      <w:r>
        <w:t>conditions</w:t>
      </w:r>
      <w:r>
        <w:rPr>
          <w:spacing w:val="-12"/>
        </w:rPr>
        <w:t xml:space="preserve"> </w:t>
      </w:r>
      <w:r>
        <w:t>under</w:t>
      </w:r>
      <w:r>
        <w:rPr>
          <w:spacing w:val="-12"/>
        </w:rPr>
        <w:t xml:space="preserve"> </w:t>
      </w:r>
      <w:r>
        <w:t>which</w:t>
      </w:r>
      <w:r>
        <w:rPr>
          <w:spacing w:val="-13"/>
        </w:rPr>
        <w:t xml:space="preserve"> </w:t>
      </w:r>
      <w:r>
        <w:t>the tools</w:t>
      </w:r>
      <w:r>
        <w:rPr>
          <w:spacing w:val="-18"/>
        </w:rPr>
        <w:t xml:space="preserve"> </w:t>
      </w:r>
      <w:proofErr w:type="gramStart"/>
      <w:r>
        <w:t>are</w:t>
      </w:r>
      <w:r>
        <w:rPr>
          <w:spacing w:val="-18"/>
        </w:rPr>
        <w:t xml:space="preserve"> </w:t>
      </w:r>
      <w:r>
        <w:t>more</w:t>
      </w:r>
      <w:r>
        <w:rPr>
          <w:spacing w:val="-18"/>
        </w:rPr>
        <w:t xml:space="preserve"> </w:t>
      </w:r>
      <w:r>
        <w:rPr>
          <w:spacing w:val="-3"/>
        </w:rPr>
        <w:t>or</w:t>
      </w:r>
      <w:r>
        <w:rPr>
          <w:spacing w:val="-18"/>
        </w:rPr>
        <w:t xml:space="preserve"> </w:t>
      </w:r>
      <w:r>
        <w:t>less</w:t>
      </w:r>
      <w:proofErr w:type="gramEnd"/>
      <w:r>
        <w:rPr>
          <w:spacing w:val="-18"/>
        </w:rPr>
        <w:t xml:space="preserve"> </w:t>
      </w:r>
      <w:r>
        <w:t>capable.</w:t>
      </w:r>
      <w:r>
        <w:rPr>
          <w:spacing w:val="12"/>
        </w:rPr>
        <w:t xml:space="preserve"> </w:t>
      </w:r>
      <w:r>
        <w:t>Thus,</w:t>
      </w:r>
      <w:r>
        <w:rPr>
          <w:spacing w:val="-16"/>
        </w:rPr>
        <w:t xml:space="preserve"> </w:t>
      </w:r>
      <w:r>
        <w:t>providing</w:t>
      </w:r>
      <w:r>
        <w:rPr>
          <w:spacing w:val="-18"/>
        </w:rPr>
        <w:t xml:space="preserve"> </w:t>
      </w:r>
      <w:r>
        <w:t>human</w:t>
      </w:r>
      <w:r>
        <w:rPr>
          <w:spacing w:val="-18"/>
        </w:rPr>
        <w:t xml:space="preserve"> </w:t>
      </w:r>
      <w:r>
        <w:t>operators</w:t>
      </w:r>
      <w:r>
        <w:rPr>
          <w:spacing w:val="-18"/>
        </w:rPr>
        <w:t xml:space="preserve"> </w:t>
      </w:r>
      <w:r>
        <w:t>with</w:t>
      </w:r>
      <w:r>
        <w:rPr>
          <w:spacing w:val="-18"/>
        </w:rPr>
        <w:t xml:space="preserve"> </w:t>
      </w:r>
      <w:r>
        <w:t>information</w:t>
      </w:r>
      <w:r>
        <w:rPr>
          <w:spacing w:val="-18"/>
        </w:rPr>
        <w:t xml:space="preserve"> </w:t>
      </w:r>
      <w:r>
        <w:t>related to</w:t>
      </w:r>
      <w:r>
        <w:rPr>
          <w:spacing w:val="-32"/>
        </w:rPr>
        <w:t xml:space="preserve"> </w:t>
      </w:r>
      <w:r>
        <w:t>the</w:t>
      </w:r>
      <w:r>
        <w:rPr>
          <w:spacing w:val="-32"/>
        </w:rPr>
        <w:t xml:space="preserve"> </w:t>
      </w:r>
      <w:r>
        <w:t>performance</w:t>
      </w:r>
      <w:r>
        <w:rPr>
          <w:spacing w:val="-32"/>
        </w:rPr>
        <w:t xml:space="preserve"> </w:t>
      </w:r>
      <w:r>
        <w:t>of</w:t>
      </w:r>
      <w:r>
        <w:rPr>
          <w:spacing w:val="-32"/>
        </w:rPr>
        <w:t xml:space="preserve"> </w:t>
      </w:r>
      <w:r>
        <w:t>an</w:t>
      </w:r>
      <w:r>
        <w:rPr>
          <w:spacing w:val="-32"/>
        </w:rPr>
        <w:t xml:space="preserve"> </w:t>
      </w:r>
      <w:r>
        <w:t>automated</w:t>
      </w:r>
      <w:r>
        <w:rPr>
          <w:spacing w:val="-32"/>
        </w:rPr>
        <w:t xml:space="preserve"> </w:t>
      </w:r>
      <w:r>
        <w:t>tool</w:t>
      </w:r>
      <w:r>
        <w:rPr>
          <w:spacing w:val="-32"/>
        </w:rPr>
        <w:t xml:space="preserve"> </w:t>
      </w:r>
      <w:r>
        <w:t>appears</w:t>
      </w:r>
      <w:r>
        <w:rPr>
          <w:spacing w:val="-32"/>
        </w:rPr>
        <w:t xml:space="preserve"> </w:t>
      </w:r>
      <w:r>
        <w:t>to</w:t>
      </w:r>
      <w:r>
        <w:rPr>
          <w:spacing w:val="-32"/>
        </w:rPr>
        <w:t xml:space="preserve"> </w:t>
      </w:r>
      <w:r>
        <w:rPr>
          <w:spacing w:val="1"/>
        </w:rPr>
        <w:t>be</w:t>
      </w:r>
      <w:r>
        <w:rPr>
          <w:spacing w:val="-32"/>
        </w:rPr>
        <w:t xml:space="preserve"> </w:t>
      </w:r>
      <w:r>
        <w:t>beneficial</w:t>
      </w:r>
      <w:r>
        <w:rPr>
          <w:spacing w:val="-32"/>
        </w:rPr>
        <w:t xml:space="preserve"> </w:t>
      </w:r>
      <w:r>
        <w:t>[Lyons</w:t>
      </w:r>
      <w:r>
        <w:rPr>
          <w:spacing w:val="-33"/>
        </w:rPr>
        <w:t xml:space="preserve"> </w:t>
      </w:r>
      <w:r>
        <w:t>and</w:t>
      </w:r>
      <w:r>
        <w:rPr>
          <w:spacing w:val="-33"/>
        </w:rPr>
        <w:t xml:space="preserve"> </w:t>
      </w:r>
      <w:proofErr w:type="spellStart"/>
      <w:r>
        <w:t>Havig</w:t>
      </w:r>
      <w:proofErr w:type="spellEnd"/>
      <w:r>
        <w:rPr>
          <w:spacing w:val="-33"/>
        </w:rPr>
        <w:t xml:space="preserve"> </w:t>
      </w:r>
      <w:r>
        <w:t xml:space="preserve">(2014)]. </w:t>
      </w:r>
      <w:proofErr w:type="gramStart"/>
      <w:r>
        <w:rPr>
          <w:w w:val="95"/>
        </w:rPr>
        <w:t>Therefore</w:t>
      </w:r>
      <w:proofErr w:type="gramEnd"/>
      <w:r>
        <w:rPr>
          <w:spacing w:val="-18"/>
          <w:w w:val="95"/>
        </w:rPr>
        <w:t xml:space="preserve"> </w:t>
      </w:r>
      <w:r>
        <w:rPr>
          <w:w w:val="95"/>
        </w:rPr>
        <w:t>it</w:t>
      </w:r>
      <w:r>
        <w:rPr>
          <w:spacing w:val="-18"/>
          <w:w w:val="95"/>
        </w:rPr>
        <w:t xml:space="preserve"> </w:t>
      </w:r>
      <w:r>
        <w:rPr>
          <w:w w:val="95"/>
        </w:rPr>
        <w:t>is</w:t>
      </w:r>
      <w:r>
        <w:rPr>
          <w:spacing w:val="-18"/>
          <w:w w:val="95"/>
        </w:rPr>
        <w:t xml:space="preserve"> </w:t>
      </w:r>
      <w:r>
        <w:rPr>
          <w:w w:val="95"/>
        </w:rPr>
        <w:t>beneficial</w:t>
      </w:r>
      <w:r>
        <w:rPr>
          <w:spacing w:val="-18"/>
          <w:w w:val="95"/>
        </w:rPr>
        <w:t xml:space="preserve"> </w:t>
      </w:r>
      <w:r>
        <w:rPr>
          <w:w w:val="95"/>
        </w:rPr>
        <w:t>for</w:t>
      </w:r>
      <w:r>
        <w:rPr>
          <w:spacing w:val="-18"/>
          <w:w w:val="95"/>
        </w:rPr>
        <w:t xml:space="preserve"> </w:t>
      </w:r>
      <w:r>
        <w:rPr>
          <w:w w:val="95"/>
        </w:rPr>
        <w:t>the</w:t>
      </w:r>
      <w:r>
        <w:rPr>
          <w:spacing w:val="-18"/>
          <w:w w:val="95"/>
        </w:rPr>
        <w:t xml:space="preserve"> </w:t>
      </w:r>
      <w:r>
        <w:rPr>
          <w:w w:val="95"/>
        </w:rPr>
        <w:t>cooperation</w:t>
      </w:r>
      <w:r>
        <w:rPr>
          <w:spacing w:val="-18"/>
          <w:w w:val="95"/>
        </w:rPr>
        <w:t xml:space="preserve"> </w:t>
      </w:r>
      <w:r>
        <w:rPr>
          <w:w w:val="95"/>
        </w:rPr>
        <w:t>between</w:t>
      </w:r>
      <w:r>
        <w:rPr>
          <w:spacing w:val="-18"/>
          <w:w w:val="95"/>
        </w:rPr>
        <w:t xml:space="preserve"> </w:t>
      </w:r>
      <w:r>
        <w:rPr>
          <w:w w:val="95"/>
        </w:rPr>
        <w:t>manned</w:t>
      </w:r>
      <w:r>
        <w:rPr>
          <w:spacing w:val="-18"/>
          <w:w w:val="95"/>
        </w:rPr>
        <w:t xml:space="preserve"> </w:t>
      </w:r>
      <w:r>
        <w:rPr>
          <w:w w:val="95"/>
        </w:rPr>
        <w:t>and</w:t>
      </w:r>
      <w:r>
        <w:rPr>
          <w:spacing w:val="-18"/>
          <w:w w:val="95"/>
        </w:rPr>
        <w:t xml:space="preserve"> </w:t>
      </w:r>
      <w:r>
        <w:rPr>
          <w:w w:val="95"/>
        </w:rPr>
        <w:t>unmanned</w:t>
      </w:r>
      <w:r>
        <w:rPr>
          <w:spacing w:val="-18"/>
          <w:w w:val="95"/>
        </w:rPr>
        <w:t xml:space="preserve"> </w:t>
      </w:r>
      <w:r>
        <w:rPr>
          <w:w w:val="95"/>
        </w:rPr>
        <w:t>vessels</w:t>
      </w:r>
      <w:r>
        <w:rPr>
          <w:spacing w:val="-18"/>
          <w:w w:val="95"/>
        </w:rPr>
        <w:t xml:space="preserve"> </w:t>
      </w:r>
      <w:r>
        <w:rPr>
          <w:w w:val="95"/>
        </w:rPr>
        <w:t>to</w:t>
      </w:r>
      <w:r>
        <w:rPr>
          <w:spacing w:val="-18"/>
          <w:w w:val="95"/>
        </w:rPr>
        <w:t xml:space="preserve"> </w:t>
      </w:r>
      <w:r>
        <w:rPr>
          <w:w w:val="95"/>
        </w:rPr>
        <w:t xml:space="preserve">show </w:t>
      </w:r>
      <w:r>
        <w:t>if</w:t>
      </w:r>
      <w:r>
        <w:rPr>
          <w:spacing w:val="-30"/>
        </w:rPr>
        <w:t xml:space="preserve"> </w:t>
      </w:r>
      <w:r>
        <w:t>it</w:t>
      </w:r>
      <w:r>
        <w:rPr>
          <w:spacing w:val="-30"/>
        </w:rPr>
        <w:t xml:space="preserve"> </w:t>
      </w:r>
      <w:r>
        <w:t>is</w:t>
      </w:r>
      <w:r>
        <w:rPr>
          <w:spacing w:val="-30"/>
        </w:rPr>
        <w:t xml:space="preserve"> </w:t>
      </w:r>
      <w:r>
        <w:t>an</w:t>
      </w:r>
      <w:r>
        <w:rPr>
          <w:spacing w:val="-30"/>
        </w:rPr>
        <w:t xml:space="preserve"> </w:t>
      </w:r>
      <w:r>
        <w:t>unmanned</w:t>
      </w:r>
      <w:r>
        <w:rPr>
          <w:spacing w:val="-30"/>
        </w:rPr>
        <w:t xml:space="preserve"> </w:t>
      </w:r>
      <w:r>
        <w:t>vessel,</w:t>
      </w:r>
      <w:r>
        <w:rPr>
          <w:spacing w:val="-30"/>
        </w:rPr>
        <w:t xml:space="preserve"> </w:t>
      </w:r>
      <w:r>
        <w:t>which</w:t>
      </w:r>
      <w:r>
        <w:rPr>
          <w:spacing w:val="-30"/>
        </w:rPr>
        <w:t xml:space="preserve"> </w:t>
      </w:r>
      <w:r>
        <w:t>will</w:t>
      </w:r>
      <w:r>
        <w:rPr>
          <w:spacing w:val="-30"/>
        </w:rPr>
        <w:t xml:space="preserve"> </w:t>
      </w:r>
      <w:r>
        <w:t>first</w:t>
      </w:r>
      <w:r>
        <w:rPr>
          <w:spacing w:val="-30"/>
        </w:rPr>
        <w:t xml:space="preserve"> </w:t>
      </w:r>
      <w:r>
        <w:rPr>
          <w:spacing w:val="1"/>
        </w:rPr>
        <w:t>be</w:t>
      </w:r>
      <w:r>
        <w:rPr>
          <w:spacing w:val="-30"/>
        </w:rPr>
        <w:t xml:space="preserve"> </w:t>
      </w:r>
      <w:r>
        <w:t>done</w:t>
      </w:r>
      <w:r>
        <w:rPr>
          <w:spacing w:val="-30"/>
        </w:rPr>
        <w:t xml:space="preserve"> </w:t>
      </w:r>
      <w:r>
        <w:t>using</w:t>
      </w:r>
      <w:r>
        <w:rPr>
          <w:spacing w:val="-30"/>
        </w:rPr>
        <w:t xml:space="preserve"> </w:t>
      </w:r>
      <w:r>
        <w:t>visible</w:t>
      </w:r>
      <w:r>
        <w:rPr>
          <w:spacing w:val="-30"/>
        </w:rPr>
        <w:t xml:space="preserve"> </w:t>
      </w:r>
      <w:r>
        <w:t>signals,</w:t>
      </w:r>
      <w:r>
        <w:rPr>
          <w:spacing w:val="-30"/>
        </w:rPr>
        <w:t xml:space="preserve"> </w:t>
      </w:r>
      <w:r>
        <w:t>and</w:t>
      </w:r>
      <w:r>
        <w:rPr>
          <w:spacing w:val="-30"/>
        </w:rPr>
        <w:t xml:space="preserve"> </w:t>
      </w:r>
      <w:r>
        <w:t>also</w:t>
      </w:r>
      <w:r>
        <w:rPr>
          <w:spacing w:val="-30"/>
        </w:rPr>
        <w:t xml:space="preserve"> </w:t>
      </w:r>
      <w:r>
        <w:t>at</w:t>
      </w:r>
      <w:r>
        <w:rPr>
          <w:spacing w:val="-30"/>
        </w:rPr>
        <w:t xml:space="preserve"> </w:t>
      </w:r>
      <w:r>
        <w:t>the</w:t>
      </w:r>
      <w:r>
        <w:rPr>
          <w:spacing w:val="-30"/>
        </w:rPr>
        <w:t xml:space="preserve"> </w:t>
      </w:r>
      <w:r>
        <w:t>start of</w:t>
      </w:r>
      <w:r>
        <w:rPr>
          <w:spacing w:val="-37"/>
        </w:rPr>
        <w:t xml:space="preserve"> </w:t>
      </w:r>
      <w:r>
        <w:t>radio</w:t>
      </w:r>
      <w:r>
        <w:rPr>
          <w:spacing w:val="-37"/>
        </w:rPr>
        <w:t xml:space="preserve"> </w:t>
      </w:r>
      <w:r>
        <w:t>communication.</w:t>
      </w:r>
      <w:r>
        <w:rPr>
          <w:spacing w:val="-28"/>
        </w:rPr>
        <w:t xml:space="preserve"> </w:t>
      </w:r>
      <w:r>
        <w:rPr>
          <w:spacing w:val="-3"/>
        </w:rPr>
        <w:t>Telling</w:t>
      </w:r>
      <w:r>
        <w:rPr>
          <w:spacing w:val="-37"/>
        </w:rPr>
        <w:t xml:space="preserve"> </w:t>
      </w:r>
      <w:r>
        <w:t>the</w:t>
      </w:r>
      <w:r>
        <w:rPr>
          <w:spacing w:val="-37"/>
        </w:rPr>
        <w:t xml:space="preserve"> </w:t>
      </w:r>
      <w:r>
        <w:t>user</w:t>
      </w:r>
      <w:r>
        <w:rPr>
          <w:spacing w:val="-37"/>
        </w:rPr>
        <w:t xml:space="preserve"> </w:t>
      </w:r>
      <w:r>
        <w:t>that</w:t>
      </w:r>
      <w:r>
        <w:rPr>
          <w:spacing w:val="-37"/>
        </w:rPr>
        <w:t xml:space="preserve"> </w:t>
      </w:r>
      <w:r>
        <w:rPr>
          <w:spacing w:val="-3"/>
        </w:rPr>
        <w:t>you</w:t>
      </w:r>
      <w:r>
        <w:rPr>
          <w:spacing w:val="-37"/>
        </w:rPr>
        <w:t xml:space="preserve"> </w:t>
      </w:r>
      <w:r>
        <w:t>are</w:t>
      </w:r>
      <w:r>
        <w:rPr>
          <w:spacing w:val="-37"/>
        </w:rPr>
        <w:t xml:space="preserve"> </w:t>
      </w:r>
      <w:r>
        <w:t>unmanned</w:t>
      </w:r>
      <w:r>
        <w:rPr>
          <w:spacing w:val="-37"/>
        </w:rPr>
        <w:t xml:space="preserve"> </w:t>
      </w:r>
      <w:r>
        <w:rPr>
          <w:spacing w:val="-4"/>
        </w:rPr>
        <w:t>or</w:t>
      </w:r>
      <w:r>
        <w:rPr>
          <w:spacing w:val="-37"/>
        </w:rPr>
        <w:t xml:space="preserve"> </w:t>
      </w:r>
      <w:r>
        <w:t>automated</w:t>
      </w:r>
      <w:r>
        <w:rPr>
          <w:spacing w:val="-37"/>
        </w:rPr>
        <w:t xml:space="preserve"> </w:t>
      </w:r>
      <w:r>
        <w:t>also</w:t>
      </w:r>
      <w:r>
        <w:rPr>
          <w:spacing w:val="-37"/>
        </w:rPr>
        <w:t xml:space="preserve"> </w:t>
      </w:r>
      <w:r>
        <w:t>happens in industry projects, such as Google Duplex [</w:t>
      </w:r>
      <w:proofErr w:type="spellStart"/>
      <w:r>
        <w:t>Nieva</w:t>
      </w:r>
      <w:proofErr w:type="spellEnd"/>
      <w:r>
        <w:rPr>
          <w:spacing w:val="17"/>
        </w:rPr>
        <w:t xml:space="preserve"> </w:t>
      </w:r>
      <w:r>
        <w:t>(2018)].</w:t>
      </w:r>
    </w:p>
    <w:p w14:paraId="66466C60" w14:textId="668466E0" w:rsidR="00B07A10" w:rsidDel="00EE5BB6" w:rsidRDefault="00B07A10">
      <w:pPr>
        <w:pStyle w:val="Plattetekst"/>
        <w:rPr>
          <w:del w:id="386" w:author="Tom Wever" w:date="2018-11-25T13:44:00Z"/>
        </w:rPr>
      </w:pPr>
    </w:p>
    <w:p w14:paraId="66466C61" w14:textId="006B86DB" w:rsidR="00B07A10" w:rsidDel="00EE5BB6" w:rsidRDefault="00B07A10">
      <w:pPr>
        <w:pStyle w:val="Plattetekst"/>
        <w:rPr>
          <w:del w:id="387" w:author="Tom Wever" w:date="2018-11-25T13:44:00Z"/>
        </w:rPr>
      </w:pPr>
    </w:p>
    <w:p w14:paraId="66466C62" w14:textId="38212D1E" w:rsidR="00B07A10" w:rsidDel="00EE5BB6" w:rsidRDefault="00B07A10">
      <w:pPr>
        <w:pStyle w:val="Plattetekst"/>
        <w:rPr>
          <w:del w:id="388" w:author="Tom Wever" w:date="2018-11-25T13:44:00Z"/>
        </w:rPr>
      </w:pPr>
    </w:p>
    <w:p w14:paraId="66466C63" w14:textId="77777777" w:rsidR="00B07A10" w:rsidRDefault="00B07A10">
      <w:pPr>
        <w:pStyle w:val="Plattetekst"/>
        <w:spacing w:before="7"/>
        <w:rPr>
          <w:sz w:val="18"/>
        </w:rPr>
      </w:pPr>
    </w:p>
    <w:p w14:paraId="66466C64" w14:textId="0C6397E8" w:rsidR="00B07A10" w:rsidRDefault="00785C94">
      <w:pPr>
        <w:pStyle w:val="Plattetekst"/>
        <w:spacing w:before="1" w:line="345" w:lineRule="auto"/>
        <w:ind w:left="108" w:right="1446"/>
        <w:jc w:val="both"/>
      </w:pPr>
      <w:r>
        <w:rPr>
          <w:rFonts w:ascii="Trebuchet MS"/>
          <w:i/>
        </w:rPr>
        <w:t>In</w:t>
      </w:r>
      <w:r>
        <w:rPr>
          <w:rFonts w:ascii="Trebuchet MS"/>
          <w:i/>
          <w:spacing w:val="-13"/>
        </w:rPr>
        <w:t xml:space="preserve"> </w:t>
      </w:r>
      <w:r>
        <w:rPr>
          <w:rFonts w:ascii="Trebuchet MS"/>
          <w:i/>
        </w:rPr>
        <w:t>the</w:t>
      </w:r>
      <w:r>
        <w:rPr>
          <w:rFonts w:ascii="Trebuchet MS"/>
          <w:i/>
          <w:spacing w:val="-13"/>
        </w:rPr>
        <w:t xml:space="preserve"> </w:t>
      </w:r>
      <w:r>
        <w:rPr>
          <w:rFonts w:ascii="Trebuchet MS"/>
          <w:i/>
        </w:rPr>
        <w:t>next</w:t>
      </w:r>
      <w:r>
        <w:rPr>
          <w:rFonts w:ascii="Trebuchet MS"/>
          <w:i/>
          <w:spacing w:val="-13"/>
        </w:rPr>
        <w:t xml:space="preserve"> </w:t>
      </w:r>
      <w:r>
        <w:rPr>
          <w:rFonts w:ascii="Trebuchet MS"/>
          <w:i/>
        </w:rPr>
        <w:t>chapter</w:t>
      </w:r>
      <w:r>
        <w:rPr>
          <w:rFonts w:ascii="Trebuchet MS"/>
          <w:i/>
          <w:spacing w:val="-1"/>
        </w:rPr>
        <w:t xml:space="preserve"> </w:t>
      </w:r>
      <w:r>
        <w:t>the</w:t>
      </w:r>
      <w:r>
        <w:rPr>
          <w:spacing w:val="-7"/>
        </w:rPr>
        <w:t xml:space="preserve"> </w:t>
      </w:r>
      <w:r>
        <w:t>system</w:t>
      </w:r>
      <w:r>
        <w:rPr>
          <w:spacing w:val="-7"/>
        </w:rPr>
        <w:t xml:space="preserve"> </w:t>
      </w:r>
      <w:r>
        <w:t>design</w:t>
      </w:r>
      <w:r>
        <w:rPr>
          <w:spacing w:val="-7"/>
        </w:rPr>
        <w:t xml:space="preserve"> </w:t>
      </w:r>
      <w:r>
        <w:t>specification</w:t>
      </w:r>
      <w:r>
        <w:rPr>
          <w:spacing w:val="-7"/>
        </w:rPr>
        <w:t xml:space="preserve"> </w:t>
      </w:r>
      <w:r>
        <w:t>will</w:t>
      </w:r>
      <w:r>
        <w:rPr>
          <w:spacing w:val="-7"/>
        </w:rPr>
        <w:t xml:space="preserve"> </w:t>
      </w:r>
      <w:r>
        <w:rPr>
          <w:spacing w:val="1"/>
        </w:rPr>
        <w:t>be</w:t>
      </w:r>
      <w:r>
        <w:rPr>
          <w:spacing w:val="-7"/>
        </w:rPr>
        <w:t xml:space="preserve"> </w:t>
      </w:r>
      <w:r>
        <w:t>presented</w:t>
      </w:r>
      <w:r>
        <w:rPr>
          <w:spacing w:val="-7"/>
        </w:rPr>
        <w:t xml:space="preserve"> </w:t>
      </w:r>
      <w:r>
        <w:t>for</w:t>
      </w:r>
      <w:r>
        <w:rPr>
          <w:spacing w:val="-7"/>
        </w:rPr>
        <w:t xml:space="preserve"> </w:t>
      </w:r>
      <w:r>
        <w:t>the</w:t>
      </w:r>
      <w:r>
        <w:rPr>
          <w:spacing w:val="-7"/>
        </w:rPr>
        <w:t xml:space="preserve"> </w:t>
      </w:r>
      <w:r>
        <w:t>envisioned technology.</w:t>
      </w:r>
      <w:r>
        <w:rPr>
          <w:spacing w:val="2"/>
        </w:rPr>
        <w:t xml:space="preserve"> </w:t>
      </w:r>
      <w:r>
        <w:t>Most</w:t>
      </w:r>
      <w:r>
        <w:rPr>
          <w:spacing w:val="-19"/>
        </w:rPr>
        <w:t xml:space="preserve"> </w:t>
      </w:r>
      <w:r>
        <w:t>important</w:t>
      </w:r>
      <w:r>
        <w:rPr>
          <w:spacing w:val="-19"/>
        </w:rPr>
        <w:t xml:space="preserve"> </w:t>
      </w:r>
      <w:r>
        <w:t>will</w:t>
      </w:r>
      <w:r>
        <w:rPr>
          <w:spacing w:val="-19"/>
        </w:rPr>
        <w:t xml:space="preserve"> </w:t>
      </w:r>
      <w:r>
        <w:rPr>
          <w:spacing w:val="1"/>
        </w:rPr>
        <w:t>be</w:t>
      </w:r>
      <w:r>
        <w:rPr>
          <w:spacing w:val="-19"/>
        </w:rPr>
        <w:t xml:space="preserve"> </w:t>
      </w:r>
      <w:r>
        <w:t>the</w:t>
      </w:r>
      <w:r>
        <w:rPr>
          <w:spacing w:val="-19"/>
        </w:rPr>
        <w:t xml:space="preserve"> </w:t>
      </w:r>
      <w:r>
        <w:t>definition</w:t>
      </w:r>
      <w:r>
        <w:rPr>
          <w:spacing w:val="-19"/>
        </w:rPr>
        <w:t xml:space="preserve"> </w:t>
      </w:r>
      <w:r>
        <w:t>of</w:t>
      </w:r>
      <w:r>
        <w:rPr>
          <w:spacing w:val="-19"/>
        </w:rPr>
        <w:t xml:space="preserve"> </w:t>
      </w:r>
      <w:r>
        <w:t>the</w:t>
      </w:r>
      <w:r>
        <w:rPr>
          <w:spacing w:val="-19"/>
        </w:rPr>
        <w:t xml:space="preserve"> </w:t>
      </w:r>
      <w:r>
        <w:t>usage</w:t>
      </w:r>
      <w:r>
        <w:rPr>
          <w:spacing w:val="-19"/>
        </w:rPr>
        <w:t xml:space="preserve"> </w:t>
      </w:r>
      <w:r>
        <w:t>of</w:t>
      </w:r>
      <w:r>
        <w:rPr>
          <w:spacing w:val="-19"/>
        </w:rPr>
        <w:t xml:space="preserve"> </w:t>
      </w:r>
      <w:r>
        <w:t>radio</w:t>
      </w:r>
      <w:r>
        <w:rPr>
          <w:spacing w:val="-19"/>
        </w:rPr>
        <w:t xml:space="preserve"> </w:t>
      </w:r>
      <w:r>
        <w:t>communication</w:t>
      </w:r>
      <w:r>
        <w:rPr>
          <w:spacing w:val="-19"/>
        </w:rPr>
        <w:t xml:space="preserve"> </w:t>
      </w:r>
      <w:r>
        <w:t>and how</w:t>
      </w:r>
      <w:r>
        <w:rPr>
          <w:spacing w:val="-30"/>
        </w:rPr>
        <w:t xml:space="preserve"> </w:t>
      </w:r>
      <w:r>
        <w:t>this</w:t>
      </w:r>
      <w:r>
        <w:rPr>
          <w:spacing w:val="-30"/>
        </w:rPr>
        <w:t xml:space="preserve"> </w:t>
      </w:r>
      <w:r>
        <w:t>should</w:t>
      </w:r>
      <w:r>
        <w:rPr>
          <w:spacing w:val="-30"/>
        </w:rPr>
        <w:t xml:space="preserve"> </w:t>
      </w:r>
      <w:r>
        <w:rPr>
          <w:spacing w:val="1"/>
        </w:rPr>
        <w:t>be</w:t>
      </w:r>
      <w:r>
        <w:rPr>
          <w:spacing w:val="-30"/>
        </w:rPr>
        <w:t xml:space="preserve"> </w:t>
      </w:r>
      <w:r>
        <w:t>supported</w:t>
      </w:r>
      <w:r>
        <w:rPr>
          <w:spacing w:val="-30"/>
        </w:rPr>
        <w:t xml:space="preserve"> </w:t>
      </w:r>
      <w:r>
        <w:rPr>
          <w:spacing w:val="-3"/>
        </w:rPr>
        <w:t>by</w:t>
      </w:r>
      <w:r>
        <w:rPr>
          <w:spacing w:val="-30"/>
        </w:rPr>
        <w:t xml:space="preserve"> </w:t>
      </w:r>
      <w:r>
        <w:t>other</w:t>
      </w:r>
      <w:r>
        <w:rPr>
          <w:spacing w:val="-30"/>
        </w:rPr>
        <w:t xml:space="preserve"> </w:t>
      </w:r>
      <w:ins w:id="389" w:author="Tom Wever" w:date="2018-11-25T13:45:00Z">
        <w:r w:rsidR="000C3E04">
          <w:t>ways</w:t>
        </w:r>
      </w:ins>
      <w:del w:id="390" w:author="Tom Wever" w:date="2018-11-25T13:45:00Z">
        <w:r w:rsidDel="000C3E04">
          <w:delText>forms</w:delText>
        </w:r>
      </w:del>
      <w:r>
        <w:rPr>
          <w:spacing w:val="-30"/>
        </w:rPr>
        <w:t xml:space="preserve"> </w:t>
      </w:r>
      <w:r>
        <w:t>of</w:t>
      </w:r>
      <w:r>
        <w:rPr>
          <w:spacing w:val="-30"/>
        </w:rPr>
        <w:t xml:space="preserve"> </w:t>
      </w:r>
      <w:r>
        <w:t>communication,</w:t>
      </w:r>
      <w:r>
        <w:rPr>
          <w:spacing w:val="-30"/>
        </w:rPr>
        <w:t xml:space="preserve"> </w:t>
      </w:r>
      <w:r>
        <w:t>such</w:t>
      </w:r>
      <w:r>
        <w:rPr>
          <w:spacing w:val="-30"/>
        </w:rPr>
        <w:t xml:space="preserve"> </w:t>
      </w:r>
      <w:r>
        <w:t>as</w:t>
      </w:r>
      <w:r>
        <w:rPr>
          <w:spacing w:val="-30"/>
        </w:rPr>
        <w:t xml:space="preserve"> </w:t>
      </w:r>
      <w:r>
        <w:t>visible</w:t>
      </w:r>
      <w:r>
        <w:rPr>
          <w:spacing w:val="-30"/>
        </w:rPr>
        <w:t xml:space="preserve"> </w:t>
      </w:r>
      <w:r>
        <w:t>and</w:t>
      </w:r>
      <w:r>
        <w:rPr>
          <w:spacing w:val="-30"/>
        </w:rPr>
        <w:t xml:space="preserve"> </w:t>
      </w:r>
      <w:r>
        <w:t>audible signals.</w:t>
      </w:r>
    </w:p>
    <w:p w14:paraId="66466C65" w14:textId="77777777" w:rsidR="00B07A10" w:rsidRDefault="00B07A10">
      <w:pPr>
        <w:spacing w:line="345" w:lineRule="auto"/>
        <w:jc w:val="both"/>
        <w:sectPr w:rsidR="00B07A10">
          <w:pgSz w:w="11910" w:h="16840"/>
          <w:pgMar w:top="1060" w:right="280" w:bottom="280" w:left="1620" w:header="708" w:footer="708" w:gutter="0"/>
          <w:cols w:space="708"/>
        </w:sectPr>
      </w:pPr>
    </w:p>
    <w:p w14:paraId="66466C66" w14:textId="77777777" w:rsidR="00B07A10" w:rsidRDefault="00B07A10">
      <w:pPr>
        <w:pStyle w:val="Plattetekst"/>
        <w:spacing w:before="7"/>
        <w:rPr>
          <w:sz w:val="9"/>
        </w:rPr>
      </w:pPr>
    </w:p>
    <w:p w14:paraId="66466C67" w14:textId="77777777" w:rsidR="00B07A10" w:rsidRDefault="00785C94">
      <w:pPr>
        <w:pStyle w:val="Kop1"/>
        <w:numPr>
          <w:ilvl w:val="0"/>
          <w:numId w:val="28"/>
        </w:numPr>
        <w:tabs>
          <w:tab w:val="left" w:pos="713"/>
        </w:tabs>
        <w:ind w:hanging="604"/>
        <w:jc w:val="both"/>
      </w:pPr>
      <w:bookmarkStart w:id="391" w:name="System_design_specification"/>
      <w:bookmarkEnd w:id="391"/>
      <w:r>
        <w:rPr>
          <w:b w:val="0"/>
          <w:i/>
          <w:color w:val="00AEEF"/>
        </w:rPr>
        <w:t xml:space="preserve">| </w:t>
      </w:r>
      <w:r>
        <w:t>System design</w:t>
      </w:r>
      <w:r>
        <w:rPr>
          <w:spacing w:val="70"/>
        </w:rPr>
        <w:t xml:space="preserve"> </w:t>
      </w:r>
      <w:r>
        <w:t>specification</w:t>
      </w:r>
    </w:p>
    <w:p w14:paraId="66466C68" w14:textId="77777777" w:rsidR="00B07A10" w:rsidRDefault="00785C94">
      <w:pPr>
        <w:pStyle w:val="Plattetekst"/>
        <w:spacing w:before="323" w:line="348" w:lineRule="auto"/>
        <w:ind w:left="107" w:right="1445"/>
        <w:jc w:val="both"/>
      </w:pPr>
      <w:r>
        <w:rPr>
          <w:w w:val="95"/>
        </w:rPr>
        <w:t>The</w:t>
      </w:r>
      <w:r>
        <w:rPr>
          <w:spacing w:val="-12"/>
          <w:w w:val="95"/>
        </w:rPr>
        <w:t xml:space="preserve"> </w:t>
      </w:r>
      <w:r>
        <w:rPr>
          <w:w w:val="95"/>
        </w:rPr>
        <w:t>system</w:t>
      </w:r>
      <w:r>
        <w:rPr>
          <w:spacing w:val="-12"/>
          <w:w w:val="95"/>
        </w:rPr>
        <w:t xml:space="preserve"> </w:t>
      </w:r>
      <w:r>
        <w:rPr>
          <w:w w:val="95"/>
        </w:rPr>
        <w:t>design</w:t>
      </w:r>
      <w:r>
        <w:rPr>
          <w:spacing w:val="-12"/>
          <w:w w:val="95"/>
        </w:rPr>
        <w:t xml:space="preserve"> </w:t>
      </w:r>
      <w:r>
        <w:rPr>
          <w:w w:val="95"/>
        </w:rPr>
        <w:t>specification</w:t>
      </w:r>
      <w:r>
        <w:rPr>
          <w:spacing w:val="-12"/>
          <w:w w:val="95"/>
        </w:rPr>
        <w:t xml:space="preserve"> </w:t>
      </w:r>
      <w:r>
        <w:rPr>
          <w:w w:val="95"/>
        </w:rPr>
        <w:t>describes</w:t>
      </w:r>
      <w:r>
        <w:rPr>
          <w:spacing w:val="-12"/>
          <w:w w:val="95"/>
        </w:rPr>
        <w:t xml:space="preserve"> </w:t>
      </w:r>
      <w:r>
        <w:rPr>
          <w:w w:val="95"/>
        </w:rPr>
        <w:t>the</w:t>
      </w:r>
      <w:r>
        <w:rPr>
          <w:spacing w:val="-12"/>
          <w:w w:val="95"/>
        </w:rPr>
        <w:t xml:space="preserve"> </w:t>
      </w:r>
      <w:r>
        <w:rPr>
          <w:w w:val="95"/>
        </w:rPr>
        <w:t>solution</w:t>
      </w:r>
      <w:r>
        <w:rPr>
          <w:spacing w:val="-12"/>
          <w:w w:val="95"/>
        </w:rPr>
        <w:t xml:space="preserve"> </w:t>
      </w:r>
      <w:r>
        <w:rPr>
          <w:w w:val="95"/>
        </w:rPr>
        <w:t>to</w:t>
      </w:r>
      <w:r>
        <w:rPr>
          <w:spacing w:val="-12"/>
          <w:w w:val="95"/>
        </w:rPr>
        <w:t xml:space="preserve"> </w:t>
      </w:r>
      <w:r>
        <w:rPr>
          <w:w w:val="95"/>
        </w:rPr>
        <w:t>the</w:t>
      </w:r>
      <w:r>
        <w:rPr>
          <w:spacing w:val="-12"/>
          <w:w w:val="95"/>
        </w:rPr>
        <w:t xml:space="preserve"> </w:t>
      </w:r>
      <w:r>
        <w:rPr>
          <w:w w:val="95"/>
        </w:rPr>
        <w:t>problem</w:t>
      </w:r>
      <w:r>
        <w:rPr>
          <w:spacing w:val="-12"/>
          <w:w w:val="95"/>
        </w:rPr>
        <w:t xml:space="preserve"> </w:t>
      </w:r>
      <w:r>
        <w:rPr>
          <w:w w:val="95"/>
        </w:rPr>
        <w:t>in</w:t>
      </w:r>
      <w:r>
        <w:rPr>
          <w:spacing w:val="-12"/>
          <w:w w:val="95"/>
        </w:rPr>
        <w:t xml:space="preserve"> </w:t>
      </w:r>
      <w:r>
        <w:rPr>
          <w:w w:val="95"/>
        </w:rPr>
        <w:t>the</w:t>
      </w:r>
      <w:r>
        <w:rPr>
          <w:spacing w:val="-12"/>
          <w:w w:val="95"/>
        </w:rPr>
        <w:t xml:space="preserve"> </w:t>
      </w:r>
      <w:r>
        <w:rPr>
          <w:w w:val="95"/>
        </w:rPr>
        <w:t>form</w:t>
      </w:r>
      <w:r>
        <w:rPr>
          <w:spacing w:val="-12"/>
          <w:w w:val="95"/>
        </w:rPr>
        <w:t xml:space="preserve"> </w:t>
      </w:r>
      <w:r>
        <w:rPr>
          <w:w w:val="95"/>
        </w:rPr>
        <w:t>of</w:t>
      </w:r>
      <w:r>
        <w:rPr>
          <w:spacing w:val="-12"/>
          <w:w w:val="95"/>
        </w:rPr>
        <w:t xml:space="preserve"> </w:t>
      </w:r>
      <w:r>
        <w:rPr>
          <w:w w:val="95"/>
        </w:rPr>
        <w:t>a</w:t>
      </w:r>
      <w:r>
        <w:rPr>
          <w:spacing w:val="-12"/>
          <w:w w:val="95"/>
        </w:rPr>
        <w:t xml:space="preserve"> </w:t>
      </w:r>
      <w:r>
        <w:rPr>
          <w:w w:val="95"/>
        </w:rPr>
        <w:t>system design</w:t>
      </w:r>
      <w:r>
        <w:rPr>
          <w:spacing w:val="-19"/>
          <w:w w:val="95"/>
        </w:rPr>
        <w:t xml:space="preserve"> </w:t>
      </w:r>
      <w:r>
        <w:rPr>
          <w:w w:val="95"/>
        </w:rPr>
        <w:t>that</w:t>
      </w:r>
      <w:r>
        <w:rPr>
          <w:spacing w:val="-19"/>
          <w:w w:val="95"/>
        </w:rPr>
        <w:t xml:space="preserve"> </w:t>
      </w:r>
      <w:r>
        <w:rPr>
          <w:w w:val="95"/>
        </w:rPr>
        <w:t>makes</w:t>
      </w:r>
      <w:r>
        <w:rPr>
          <w:spacing w:val="-19"/>
          <w:w w:val="95"/>
        </w:rPr>
        <w:t xml:space="preserve"> </w:t>
      </w:r>
      <w:r>
        <w:rPr>
          <w:w w:val="95"/>
        </w:rPr>
        <w:t>use</w:t>
      </w:r>
      <w:r>
        <w:rPr>
          <w:spacing w:val="-19"/>
          <w:w w:val="95"/>
        </w:rPr>
        <w:t xml:space="preserve"> </w:t>
      </w:r>
      <w:r>
        <w:rPr>
          <w:w w:val="95"/>
        </w:rPr>
        <w:t>of</w:t>
      </w:r>
      <w:r>
        <w:rPr>
          <w:spacing w:val="-19"/>
          <w:w w:val="95"/>
        </w:rPr>
        <w:t xml:space="preserve"> </w:t>
      </w:r>
      <w:r>
        <w:rPr>
          <w:w w:val="95"/>
        </w:rPr>
        <w:t>the</w:t>
      </w:r>
      <w:r>
        <w:rPr>
          <w:spacing w:val="-19"/>
          <w:w w:val="95"/>
        </w:rPr>
        <w:t xml:space="preserve"> </w:t>
      </w:r>
      <w:r>
        <w:rPr>
          <w:w w:val="95"/>
        </w:rPr>
        <w:t>identified</w:t>
      </w:r>
      <w:r>
        <w:rPr>
          <w:spacing w:val="-19"/>
          <w:w w:val="95"/>
        </w:rPr>
        <w:t xml:space="preserve"> </w:t>
      </w:r>
      <w:r>
        <w:rPr>
          <w:w w:val="95"/>
        </w:rPr>
        <w:t>relevant</w:t>
      </w:r>
      <w:r>
        <w:rPr>
          <w:spacing w:val="-19"/>
          <w:w w:val="95"/>
        </w:rPr>
        <w:t xml:space="preserve"> </w:t>
      </w:r>
      <w:r>
        <w:rPr>
          <w:w w:val="95"/>
        </w:rPr>
        <w:t>human</w:t>
      </w:r>
      <w:r>
        <w:rPr>
          <w:spacing w:val="-19"/>
          <w:w w:val="95"/>
        </w:rPr>
        <w:t xml:space="preserve"> </w:t>
      </w:r>
      <w:r>
        <w:rPr>
          <w:w w:val="95"/>
        </w:rPr>
        <w:t>factors</w:t>
      </w:r>
      <w:r>
        <w:rPr>
          <w:spacing w:val="-19"/>
          <w:w w:val="95"/>
        </w:rPr>
        <w:t xml:space="preserve"> </w:t>
      </w:r>
      <w:r>
        <w:rPr>
          <w:w w:val="95"/>
        </w:rPr>
        <w:t>knowledge,</w:t>
      </w:r>
      <w:r>
        <w:rPr>
          <w:spacing w:val="-18"/>
          <w:w w:val="95"/>
        </w:rPr>
        <w:t xml:space="preserve"> </w:t>
      </w:r>
      <w:r>
        <w:rPr>
          <w:w w:val="95"/>
        </w:rPr>
        <w:t>and</w:t>
      </w:r>
      <w:r>
        <w:rPr>
          <w:spacing w:val="-19"/>
          <w:w w:val="95"/>
        </w:rPr>
        <w:t xml:space="preserve"> </w:t>
      </w:r>
      <w:r>
        <w:rPr>
          <w:w w:val="95"/>
        </w:rPr>
        <w:t>the</w:t>
      </w:r>
      <w:r>
        <w:rPr>
          <w:spacing w:val="-19"/>
          <w:w w:val="95"/>
        </w:rPr>
        <w:t xml:space="preserve"> </w:t>
      </w:r>
      <w:r>
        <w:rPr>
          <w:w w:val="95"/>
        </w:rPr>
        <w:t>envisioned technology.</w:t>
      </w:r>
      <w:r>
        <w:rPr>
          <w:spacing w:val="16"/>
          <w:w w:val="95"/>
        </w:rPr>
        <w:t xml:space="preserve"> </w:t>
      </w:r>
      <w:r>
        <w:rPr>
          <w:w w:val="95"/>
        </w:rPr>
        <w:t>The</w:t>
      </w:r>
      <w:r>
        <w:rPr>
          <w:spacing w:val="-13"/>
          <w:w w:val="95"/>
        </w:rPr>
        <w:t xml:space="preserve"> </w:t>
      </w:r>
      <w:r>
        <w:rPr>
          <w:w w:val="95"/>
        </w:rPr>
        <w:t>system</w:t>
      </w:r>
      <w:r>
        <w:rPr>
          <w:spacing w:val="-13"/>
          <w:w w:val="95"/>
        </w:rPr>
        <w:t xml:space="preserve"> </w:t>
      </w:r>
      <w:r>
        <w:rPr>
          <w:w w:val="95"/>
        </w:rPr>
        <w:t>specification</w:t>
      </w:r>
      <w:r>
        <w:rPr>
          <w:spacing w:val="-13"/>
          <w:w w:val="95"/>
        </w:rPr>
        <w:t xml:space="preserve"> </w:t>
      </w:r>
      <w:r>
        <w:rPr>
          <w:w w:val="95"/>
        </w:rPr>
        <w:t>consists</w:t>
      </w:r>
      <w:r>
        <w:rPr>
          <w:spacing w:val="-13"/>
          <w:w w:val="95"/>
        </w:rPr>
        <w:t xml:space="preserve"> </w:t>
      </w:r>
      <w:r>
        <w:rPr>
          <w:w w:val="95"/>
        </w:rPr>
        <w:t>of</w:t>
      </w:r>
      <w:r>
        <w:rPr>
          <w:spacing w:val="-13"/>
          <w:w w:val="95"/>
        </w:rPr>
        <w:t xml:space="preserve"> </w:t>
      </w:r>
      <w:r>
        <w:rPr>
          <w:w w:val="95"/>
        </w:rPr>
        <w:t>design</w:t>
      </w:r>
      <w:r>
        <w:rPr>
          <w:spacing w:val="-13"/>
          <w:w w:val="95"/>
        </w:rPr>
        <w:t xml:space="preserve"> </w:t>
      </w:r>
      <w:r>
        <w:rPr>
          <w:w w:val="95"/>
        </w:rPr>
        <w:t>scenarios,</w:t>
      </w:r>
      <w:r>
        <w:rPr>
          <w:spacing w:val="-11"/>
          <w:w w:val="95"/>
        </w:rPr>
        <w:t xml:space="preserve"> </w:t>
      </w:r>
      <w:r>
        <w:rPr>
          <w:w w:val="95"/>
        </w:rPr>
        <w:t>use</w:t>
      </w:r>
      <w:r>
        <w:rPr>
          <w:spacing w:val="-13"/>
          <w:w w:val="95"/>
        </w:rPr>
        <w:t xml:space="preserve"> </w:t>
      </w:r>
      <w:r>
        <w:rPr>
          <w:w w:val="95"/>
        </w:rPr>
        <w:t>cases,</w:t>
      </w:r>
      <w:r>
        <w:rPr>
          <w:spacing w:val="-11"/>
          <w:w w:val="95"/>
        </w:rPr>
        <w:t xml:space="preserve"> </w:t>
      </w:r>
      <w:r>
        <w:rPr>
          <w:w w:val="95"/>
        </w:rPr>
        <w:t xml:space="preserve">requirements, </w:t>
      </w:r>
      <w:r>
        <w:t>claims,</w:t>
      </w:r>
      <w:r>
        <w:rPr>
          <w:spacing w:val="-31"/>
        </w:rPr>
        <w:t xml:space="preserve"> </w:t>
      </w:r>
      <w:r>
        <w:t>and</w:t>
      </w:r>
      <w:r>
        <w:rPr>
          <w:spacing w:val="-31"/>
        </w:rPr>
        <w:t xml:space="preserve"> </w:t>
      </w:r>
      <w:r>
        <w:rPr>
          <w:spacing w:val="-3"/>
        </w:rPr>
        <w:t>ontology.</w:t>
      </w:r>
      <w:r>
        <w:rPr>
          <w:spacing w:val="-20"/>
        </w:rPr>
        <w:t xml:space="preserve"> </w:t>
      </w:r>
      <w:r>
        <w:t>This</w:t>
      </w:r>
      <w:r>
        <w:rPr>
          <w:spacing w:val="-31"/>
        </w:rPr>
        <w:t xml:space="preserve"> </w:t>
      </w:r>
      <w:r>
        <w:t>chapter</w:t>
      </w:r>
      <w:r>
        <w:rPr>
          <w:spacing w:val="-31"/>
        </w:rPr>
        <w:t xml:space="preserve"> </w:t>
      </w:r>
      <w:r>
        <w:t>will</w:t>
      </w:r>
      <w:r>
        <w:rPr>
          <w:spacing w:val="-31"/>
        </w:rPr>
        <w:t xml:space="preserve"> </w:t>
      </w:r>
      <w:r>
        <w:t>answer</w:t>
      </w:r>
      <w:r>
        <w:rPr>
          <w:spacing w:val="-31"/>
        </w:rPr>
        <w:t xml:space="preserve"> </w:t>
      </w:r>
      <w:r>
        <w:t>the</w:t>
      </w:r>
      <w:r>
        <w:rPr>
          <w:spacing w:val="-31"/>
        </w:rPr>
        <w:t xml:space="preserve"> </w:t>
      </w:r>
      <w:r>
        <w:t>question:</w:t>
      </w:r>
      <w:r>
        <w:rPr>
          <w:spacing w:val="-20"/>
        </w:rPr>
        <w:t xml:space="preserve"> </w:t>
      </w:r>
      <w:r>
        <w:rPr>
          <w:spacing w:val="-3"/>
        </w:rPr>
        <w:t>How</w:t>
      </w:r>
      <w:r>
        <w:rPr>
          <w:spacing w:val="-31"/>
        </w:rPr>
        <w:t xml:space="preserve"> </w:t>
      </w:r>
      <w:r>
        <w:t>a</w:t>
      </w:r>
      <w:r>
        <w:rPr>
          <w:spacing w:val="-31"/>
        </w:rPr>
        <w:t xml:space="preserve"> </w:t>
      </w:r>
      <w:r>
        <w:t>protocol</w:t>
      </w:r>
      <w:r>
        <w:rPr>
          <w:spacing w:val="-31"/>
        </w:rPr>
        <w:t xml:space="preserve"> </w:t>
      </w:r>
      <w:r>
        <w:t>should</w:t>
      </w:r>
      <w:r>
        <w:rPr>
          <w:spacing w:val="-31"/>
        </w:rPr>
        <w:t xml:space="preserve"> </w:t>
      </w:r>
      <w:r>
        <w:t>look</w:t>
      </w:r>
      <w:r>
        <w:rPr>
          <w:spacing w:val="-31"/>
        </w:rPr>
        <w:t xml:space="preserve"> </w:t>
      </w:r>
      <w:r>
        <w:t>like to</w:t>
      </w:r>
      <w:r>
        <w:rPr>
          <w:spacing w:val="-7"/>
        </w:rPr>
        <w:t xml:space="preserve"> </w:t>
      </w:r>
      <w:r>
        <w:t>ensure</w:t>
      </w:r>
      <w:r>
        <w:rPr>
          <w:spacing w:val="-7"/>
        </w:rPr>
        <w:t xml:space="preserve"> </w:t>
      </w:r>
      <w:r>
        <w:t>safe</w:t>
      </w:r>
      <w:r>
        <w:rPr>
          <w:spacing w:val="-7"/>
        </w:rPr>
        <w:t xml:space="preserve"> </w:t>
      </w:r>
      <w:r>
        <w:t>navigation</w:t>
      </w:r>
      <w:r>
        <w:rPr>
          <w:spacing w:val="-7"/>
        </w:rPr>
        <w:t xml:space="preserve"> </w:t>
      </w:r>
      <w:r>
        <w:t>when</w:t>
      </w:r>
      <w:r>
        <w:rPr>
          <w:spacing w:val="-7"/>
        </w:rPr>
        <w:t xml:space="preserve"> </w:t>
      </w:r>
      <w:r>
        <w:t>manned</w:t>
      </w:r>
      <w:r>
        <w:rPr>
          <w:spacing w:val="-7"/>
        </w:rPr>
        <w:t xml:space="preserve"> </w:t>
      </w:r>
      <w:r>
        <w:t>and</w:t>
      </w:r>
      <w:r>
        <w:rPr>
          <w:spacing w:val="-7"/>
        </w:rPr>
        <w:t xml:space="preserve"> </w:t>
      </w:r>
      <w:r>
        <w:t>unmanned</w:t>
      </w:r>
      <w:r>
        <w:rPr>
          <w:spacing w:val="-7"/>
        </w:rPr>
        <w:t xml:space="preserve"> </w:t>
      </w:r>
      <w:r>
        <w:t>vessels</w:t>
      </w:r>
      <w:r>
        <w:rPr>
          <w:spacing w:val="-7"/>
        </w:rPr>
        <w:t xml:space="preserve"> </w:t>
      </w:r>
      <w:r>
        <w:t>meet.</w:t>
      </w:r>
    </w:p>
    <w:p w14:paraId="66466C69" w14:textId="77777777" w:rsidR="00B07A10" w:rsidRDefault="00B07A10">
      <w:pPr>
        <w:pStyle w:val="Plattetekst"/>
      </w:pPr>
    </w:p>
    <w:p w14:paraId="66466C6A" w14:textId="77777777" w:rsidR="00B07A10" w:rsidRDefault="00B07A10">
      <w:pPr>
        <w:pStyle w:val="Plattetekst"/>
        <w:spacing w:before="5"/>
        <w:rPr>
          <w:sz w:val="23"/>
        </w:rPr>
      </w:pPr>
    </w:p>
    <w:p w14:paraId="66466C6B" w14:textId="77777777" w:rsidR="00B07A10" w:rsidRDefault="00785C94">
      <w:pPr>
        <w:pStyle w:val="Kop2"/>
        <w:numPr>
          <w:ilvl w:val="1"/>
          <w:numId w:val="28"/>
        </w:numPr>
        <w:tabs>
          <w:tab w:val="left" w:pos="985"/>
        </w:tabs>
        <w:ind w:hanging="876"/>
        <w:jc w:val="both"/>
      </w:pPr>
      <w:r>
        <w:t>Design</w:t>
      </w:r>
      <w:r>
        <w:rPr>
          <w:spacing w:val="23"/>
        </w:rPr>
        <w:t xml:space="preserve"> </w:t>
      </w:r>
      <w:r>
        <w:t>scenarios</w:t>
      </w:r>
    </w:p>
    <w:p w14:paraId="66466C6C" w14:textId="77777777" w:rsidR="00B07A10" w:rsidRDefault="00B07A10">
      <w:pPr>
        <w:pStyle w:val="Plattetekst"/>
        <w:spacing w:before="4"/>
        <w:rPr>
          <w:b/>
          <w:sz w:val="39"/>
        </w:rPr>
      </w:pPr>
    </w:p>
    <w:p w14:paraId="66466C6D" w14:textId="5A5383EF" w:rsidR="00B07A10" w:rsidRDefault="00785C94">
      <w:pPr>
        <w:pStyle w:val="Plattetekst"/>
        <w:spacing w:line="348" w:lineRule="auto"/>
        <w:ind w:left="107" w:right="1446"/>
        <w:jc w:val="both"/>
      </w:pPr>
      <w:r>
        <w:rPr>
          <w:w w:val="95"/>
        </w:rPr>
        <w:t>The</w:t>
      </w:r>
      <w:r>
        <w:rPr>
          <w:spacing w:val="-16"/>
          <w:w w:val="95"/>
        </w:rPr>
        <w:t xml:space="preserve"> </w:t>
      </w:r>
      <w:proofErr w:type="spellStart"/>
      <w:r>
        <w:rPr>
          <w:w w:val="95"/>
        </w:rPr>
        <w:t>sCE</w:t>
      </w:r>
      <w:proofErr w:type="spellEnd"/>
      <w:r>
        <w:rPr>
          <w:spacing w:val="-16"/>
          <w:w w:val="95"/>
        </w:rPr>
        <w:t xml:space="preserve"> </w:t>
      </w:r>
      <w:r>
        <w:rPr>
          <w:w w:val="95"/>
        </w:rPr>
        <w:t>method</w:t>
      </w:r>
      <w:r>
        <w:rPr>
          <w:spacing w:val="-16"/>
          <w:w w:val="95"/>
        </w:rPr>
        <w:t xml:space="preserve"> </w:t>
      </w:r>
      <w:r>
        <w:rPr>
          <w:w w:val="95"/>
        </w:rPr>
        <w:t>prescribes</w:t>
      </w:r>
      <w:r>
        <w:rPr>
          <w:spacing w:val="-16"/>
          <w:w w:val="95"/>
        </w:rPr>
        <w:t xml:space="preserve"> </w:t>
      </w:r>
      <w:r>
        <w:rPr>
          <w:w w:val="95"/>
        </w:rPr>
        <w:t>the</w:t>
      </w:r>
      <w:r>
        <w:rPr>
          <w:spacing w:val="-16"/>
          <w:w w:val="95"/>
        </w:rPr>
        <w:t xml:space="preserve"> </w:t>
      </w:r>
      <w:r>
        <w:rPr>
          <w:w w:val="95"/>
        </w:rPr>
        <w:t>specification</w:t>
      </w:r>
      <w:r>
        <w:rPr>
          <w:spacing w:val="-16"/>
          <w:w w:val="95"/>
        </w:rPr>
        <w:t xml:space="preserve"> </w:t>
      </w:r>
      <w:r>
        <w:rPr>
          <w:w w:val="95"/>
        </w:rPr>
        <w:t>of</w:t>
      </w:r>
      <w:r>
        <w:rPr>
          <w:spacing w:val="-16"/>
          <w:w w:val="95"/>
        </w:rPr>
        <w:t xml:space="preserve"> </w:t>
      </w:r>
      <w:r>
        <w:rPr>
          <w:w w:val="95"/>
        </w:rPr>
        <w:t>design</w:t>
      </w:r>
      <w:r>
        <w:rPr>
          <w:spacing w:val="-16"/>
          <w:w w:val="95"/>
        </w:rPr>
        <w:t xml:space="preserve"> </w:t>
      </w:r>
      <w:r>
        <w:rPr>
          <w:w w:val="95"/>
        </w:rPr>
        <w:t>scenarios.</w:t>
      </w:r>
      <w:r>
        <w:rPr>
          <w:spacing w:val="5"/>
          <w:w w:val="95"/>
        </w:rPr>
        <w:t xml:space="preserve"> </w:t>
      </w:r>
      <w:r>
        <w:rPr>
          <w:w w:val="95"/>
        </w:rPr>
        <w:t>Design</w:t>
      </w:r>
      <w:r>
        <w:rPr>
          <w:spacing w:val="-16"/>
          <w:w w:val="95"/>
        </w:rPr>
        <w:t xml:space="preserve"> </w:t>
      </w:r>
      <w:r>
        <w:rPr>
          <w:w w:val="95"/>
        </w:rPr>
        <w:t>scenarios</w:t>
      </w:r>
      <w:r>
        <w:rPr>
          <w:spacing w:val="-16"/>
          <w:w w:val="95"/>
        </w:rPr>
        <w:t xml:space="preserve"> </w:t>
      </w:r>
      <w:r>
        <w:rPr>
          <w:w w:val="95"/>
        </w:rPr>
        <w:t>are</w:t>
      </w:r>
      <w:r>
        <w:rPr>
          <w:spacing w:val="-16"/>
          <w:w w:val="95"/>
        </w:rPr>
        <w:t xml:space="preserve"> </w:t>
      </w:r>
      <w:r>
        <w:rPr>
          <w:w w:val="95"/>
        </w:rPr>
        <w:t xml:space="preserve">short </w:t>
      </w:r>
      <w:r>
        <w:t>stories</w:t>
      </w:r>
      <w:r>
        <w:rPr>
          <w:spacing w:val="-30"/>
        </w:rPr>
        <w:t xml:space="preserve"> </w:t>
      </w:r>
      <w:r>
        <w:t>that</w:t>
      </w:r>
      <w:r>
        <w:rPr>
          <w:spacing w:val="-30"/>
        </w:rPr>
        <w:t xml:space="preserve"> </w:t>
      </w:r>
      <w:r>
        <w:t>provide</w:t>
      </w:r>
      <w:r>
        <w:rPr>
          <w:spacing w:val="-30"/>
        </w:rPr>
        <w:t xml:space="preserve"> </w:t>
      </w:r>
      <w:r>
        <w:t>a</w:t>
      </w:r>
      <w:r>
        <w:rPr>
          <w:spacing w:val="-30"/>
        </w:rPr>
        <w:t xml:space="preserve"> </w:t>
      </w:r>
      <w:r>
        <w:t>clear</w:t>
      </w:r>
      <w:r>
        <w:rPr>
          <w:spacing w:val="-30"/>
        </w:rPr>
        <w:t xml:space="preserve"> </w:t>
      </w:r>
      <w:r>
        <w:t>description</w:t>
      </w:r>
      <w:r>
        <w:rPr>
          <w:spacing w:val="-30"/>
        </w:rPr>
        <w:t xml:space="preserve"> </w:t>
      </w:r>
      <w:r>
        <w:t>of</w:t>
      </w:r>
      <w:r>
        <w:rPr>
          <w:spacing w:val="-30"/>
        </w:rPr>
        <w:t xml:space="preserve"> </w:t>
      </w:r>
      <w:r>
        <w:t>how</w:t>
      </w:r>
      <w:r>
        <w:rPr>
          <w:spacing w:val="-30"/>
        </w:rPr>
        <w:t xml:space="preserve"> </w:t>
      </w:r>
      <w:r>
        <w:t>the</w:t>
      </w:r>
      <w:r>
        <w:rPr>
          <w:spacing w:val="-30"/>
        </w:rPr>
        <w:t xml:space="preserve"> </w:t>
      </w:r>
      <w:r>
        <w:t>user</w:t>
      </w:r>
      <w:r>
        <w:rPr>
          <w:spacing w:val="-30"/>
        </w:rPr>
        <w:t xml:space="preserve"> </w:t>
      </w:r>
      <w:r>
        <w:t>will</w:t>
      </w:r>
      <w:r>
        <w:rPr>
          <w:spacing w:val="-30"/>
        </w:rPr>
        <w:t xml:space="preserve"> </w:t>
      </w:r>
      <w:r>
        <w:rPr>
          <w:spacing w:val="-4"/>
        </w:rPr>
        <w:t>work</w:t>
      </w:r>
      <w:r>
        <w:rPr>
          <w:spacing w:val="-30"/>
        </w:rPr>
        <w:t xml:space="preserve"> </w:t>
      </w:r>
      <w:r>
        <w:t>with</w:t>
      </w:r>
      <w:r>
        <w:rPr>
          <w:spacing w:val="-30"/>
        </w:rPr>
        <w:t xml:space="preserve"> </w:t>
      </w:r>
      <w:r>
        <w:t>the</w:t>
      </w:r>
      <w:r>
        <w:rPr>
          <w:spacing w:val="-30"/>
        </w:rPr>
        <w:t xml:space="preserve"> </w:t>
      </w:r>
      <w:r>
        <w:t>technology</w:t>
      </w:r>
      <w:r>
        <w:rPr>
          <w:spacing w:val="-30"/>
        </w:rPr>
        <w:t xml:space="preserve"> </w:t>
      </w:r>
      <w:r>
        <w:t>thereby enjoying</w:t>
      </w:r>
      <w:r>
        <w:rPr>
          <w:spacing w:val="-16"/>
        </w:rPr>
        <w:t xml:space="preserve"> </w:t>
      </w:r>
      <w:r>
        <w:t>the</w:t>
      </w:r>
      <w:r>
        <w:rPr>
          <w:spacing w:val="-16"/>
        </w:rPr>
        <w:t xml:space="preserve"> </w:t>
      </w:r>
      <w:r>
        <w:t>solution</w:t>
      </w:r>
      <w:r>
        <w:rPr>
          <w:spacing w:val="-16"/>
        </w:rPr>
        <w:t xml:space="preserve"> </w:t>
      </w:r>
      <w:r>
        <w:t>offered</w:t>
      </w:r>
      <w:r>
        <w:rPr>
          <w:spacing w:val="-16"/>
        </w:rPr>
        <w:t xml:space="preserve"> </w:t>
      </w:r>
      <w:r>
        <w:t>to</w:t>
      </w:r>
      <w:r>
        <w:rPr>
          <w:spacing w:val="-16"/>
        </w:rPr>
        <w:t xml:space="preserve"> </w:t>
      </w:r>
      <w:r>
        <w:t>one</w:t>
      </w:r>
      <w:r>
        <w:rPr>
          <w:spacing w:val="-16"/>
        </w:rPr>
        <w:t xml:space="preserve"> </w:t>
      </w:r>
      <w:r>
        <w:t>of</w:t>
      </w:r>
      <w:r>
        <w:rPr>
          <w:spacing w:val="-16"/>
        </w:rPr>
        <w:t xml:space="preserve"> </w:t>
      </w:r>
      <w:r>
        <w:t>the</w:t>
      </w:r>
      <w:r>
        <w:rPr>
          <w:spacing w:val="-16"/>
        </w:rPr>
        <w:t xml:space="preserve"> </w:t>
      </w:r>
      <w:r>
        <w:t>problem</w:t>
      </w:r>
      <w:r>
        <w:rPr>
          <w:spacing w:val="-16"/>
        </w:rPr>
        <w:t xml:space="preserve"> </w:t>
      </w:r>
      <w:r>
        <w:t>scenarios.</w:t>
      </w:r>
      <w:r>
        <w:rPr>
          <w:spacing w:val="16"/>
        </w:rPr>
        <w:t xml:space="preserve"> </w:t>
      </w:r>
      <w:r>
        <w:t>Together,</w:t>
      </w:r>
      <w:r>
        <w:rPr>
          <w:spacing w:val="-13"/>
        </w:rPr>
        <w:t xml:space="preserve"> </w:t>
      </w:r>
      <w:r>
        <w:t>the</w:t>
      </w:r>
      <w:r>
        <w:rPr>
          <w:spacing w:val="-16"/>
        </w:rPr>
        <w:t xml:space="preserve"> </w:t>
      </w:r>
      <w:r>
        <w:t>problem</w:t>
      </w:r>
      <w:r>
        <w:rPr>
          <w:spacing w:val="-15"/>
        </w:rPr>
        <w:t xml:space="preserve"> </w:t>
      </w:r>
      <w:r>
        <w:t>and design scenarios provide a context</w:t>
      </w:r>
      <w:ins w:id="392" w:author="Tom Wever" w:date="2018-11-25T13:45:00Z">
        <w:r w:rsidR="00C4192D">
          <w:t xml:space="preserve"> </w:t>
        </w:r>
      </w:ins>
      <w:del w:id="393" w:author="Tom Wever" w:date="2018-11-25T13:45:00Z">
        <w:r w:rsidDel="00C4192D">
          <w:delText xml:space="preserve">ualised </w:delText>
        </w:r>
      </w:del>
      <w:r>
        <w:t>view</w:t>
      </w:r>
      <w:r>
        <w:rPr>
          <w:spacing w:val="16"/>
        </w:rPr>
        <w:t xml:space="preserve"> </w:t>
      </w:r>
      <w:r>
        <w:t>on:</w:t>
      </w:r>
    </w:p>
    <w:p w14:paraId="66466C6E" w14:textId="77777777" w:rsidR="00B07A10" w:rsidRDefault="00785C94">
      <w:pPr>
        <w:pStyle w:val="Lijstalinea"/>
        <w:numPr>
          <w:ilvl w:val="2"/>
          <w:numId w:val="28"/>
        </w:numPr>
        <w:tabs>
          <w:tab w:val="left" w:pos="654"/>
        </w:tabs>
        <w:spacing w:before="132"/>
      </w:pPr>
      <w:r>
        <w:t>The problem the design aims to</w:t>
      </w:r>
      <w:r>
        <w:rPr>
          <w:spacing w:val="43"/>
        </w:rPr>
        <w:t xml:space="preserve"> </w:t>
      </w:r>
      <w:r>
        <w:t>solve.</w:t>
      </w:r>
    </w:p>
    <w:p w14:paraId="66466C6F" w14:textId="77777777" w:rsidR="00B07A10" w:rsidRDefault="00B07A10">
      <w:pPr>
        <w:pStyle w:val="Plattetekst"/>
        <w:spacing w:before="7"/>
        <w:rPr>
          <w:sz w:val="21"/>
        </w:rPr>
      </w:pPr>
    </w:p>
    <w:p w14:paraId="66466C70" w14:textId="77777777" w:rsidR="00B07A10" w:rsidRDefault="00785C94">
      <w:pPr>
        <w:pStyle w:val="Lijstalinea"/>
        <w:numPr>
          <w:ilvl w:val="2"/>
          <w:numId w:val="28"/>
        </w:numPr>
        <w:tabs>
          <w:tab w:val="left" w:pos="654"/>
        </w:tabs>
      </w:pPr>
      <w:r>
        <w:t xml:space="preserve">The people that are currently affected </w:t>
      </w:r>
      <w:r>
        <w:rPr>
          <w:spacing w:val="-3"/>
        </w:rPr>
        <w:t xml:space="preserve">by </w:t>
      </w:r>
      <w:r>
        <w:t>this</w:t>
      </w:r>
      <w:r>
        <w:rPr>
          <w:spacing w:val="48"/>
        </w:rPr>
        <w:t xml:space="preserve"> </w:t>
      </w:r>
      <w:r>
        <w:t>problem.</w:t>
      </w:r>
    </w:p>
    <w:p w14:paraId="66466C71" w14:textId="77777777" w:rsidR="00B07A10" w:rsidRDefault="00B07A10">
      <w:pPr>
        <w:pStyle w:val="Plattetekst"/>
        <w:spacing w:before="8"/>
        <w:rPr>
          <w:sz w:val="21"/>
        </w:rPr>
      </w:pPr>
    </w:p>
    <w:p w14:paraId="66466C72" w14:textId="4E378599" w:rsidR="00B07A10" w:rsidRDefault="00785C94">
      <w:pPr>
        <w:pStyle w:val="Lijstalinea"/>
        <w:numPr>
          <w:ilvl w:val="2"/>
          <w:numId w:val="28"/>
        </w:numPr>
        <w:tabs>
          <w:tab w:val="left" w:pos="654"/>
        </w:tabs>
      </w:pPr>
      <w:r>
        <w:t xml:space="preserve">The </w:t>
      </w:r>
      <w:r>
        <w:rPr>
          <w:spacing w:val="-4"/>
        </w:rPr>
        <w:t xml:space="preserve">way </w:t>
      </w:r>
      <w:del w:id="394" w:author="Tom Wever" w:date="2018-11-25T13:46:00Z">
        <w:r w:rsidDel="000542A7">
          <w:delText xml:space="preserve">in which </w:delText>
        </w:r>
      </w:del>
      <w:r>
        <w:t>the current system design aims to solve this</w:t>
      </w:r>
      <w:r>
        <w:rPr>
          <w:spacing w:val="11"/>
        </w:rPr>
        <w:t xml:space="preserve"> </w:t>
      </w:r>
      <w:r>
        <w:t>problem.</w:t>
      </w:r>
    </w:p>
    <w:p w14:paraId="66466C73" w14:textId="77777777" w:rsidR="00B07A10" w:rsidRDefault="00B07A10">
      <w:pPr>
        <w:pStyle w:val="Plattetekst"/>
        <w:spacing w:before="7"/>
        <w:rPr>
          <w:sz w:val="21"/>
        </w:rPr>
      </w:pPr>
    </w:p>
    <w:p w14:paraId="66466C74" w14:textId="77777777" w:rsidR="00B07A10" w:rsidRDefault="00785C94">
      <w:pPr>
        <w:pStyle w:val="Lijstalinea"/>
        <w:numPr>
          <w:ilvl w:val="2"/>
          <w:numId w:val="28"/>
        </w:numPr>
        <w:tabs>
          <w:tab w:val="left" w:pos="654"/>
        </w:tabs>
      </w:pPr>
      <w:r>
        <w:rPr>
          <w:spacing w:val="-3"/>
        </w:rPr>
        <w:t xml:space="preserve">How </w:t>
      </w:r>
      <w:r>
        <w:t>people will use the</w:t>
      </w:r>
      <w:r>
        <w:rPr>
          <w:spacing w:val="43"/>
        </w:rPr>
        <w:t xml:space="preserve"> </w:t>
      </w:r>
      <w:r>
        <w:t>system.</w:t>
      </w:r>
    </w:p>
    <w:p w14:paraId="66466C75" w14:textId="77777777" w:rsidR="00B07A10" w:rsidRDefault="00B07A10">
      <w:pPr>
        <w:pStyle w:val="Plattetekst"/>
        <w:spacing w:before="7"/>
        <w:rPr>
          <w:sz w:val="21"/>
        </w:rPr>
      </w:pPr>
    </w:p>
    <w:p w14:paraId="66466C76" w14:textId="77777777" w:rsidR="00B07A10" w:rsidRDefault="00785C94">
      <w:pPr>
        <w:pStyle w:val="Plattetekst"/>
        <w:spacing w:line="348" w:lineRule="auto"/>
        <w:ind w:left="107" w:right="1444"/>
        <w:jc w:val="both"/>
      </w:pPr>
      <w:r>
        <w:rPr>
          <w:w w:val="95"/>
        </w:rPr>
        <w:t>Manned</w:t>
      </w:r>
      <w:r>
        <w:rPr>
          <w:spacing w:val="-7"/>
          <w:w w:val="95"/>
        </w:rPr>
        <w:t xml:space="preserve"> </w:t>
      </w:r>
      <w:r>
        <w:rPr>
          <w:w w:val="95"/>
        </w:rPr>
        <w:t>ships</w:t>
      </w:r>
      <w:r>
        <w:rPr>
          <w:spacing w:val="-7"/>
          <w:w w:val="95"/>
        </w:rPr>
        <w:t xml:space="preserve"> </w:t>
      </w:r>
      <w:r>
        <w:rPr>
          <w:w w:val="95"/>
        </w:rPr>
        <w:t>can</w:t>
      </w:r>
      <w:r>
        <w:rPr>
          <w:spacing w:val="-7"/>
          <w:w w:val="95"/>
        </w:rPr>
        <w:t xml:space="preserve"> </w:t>
      </w:r>
      <w:r>
        <w:rPr>
          <w:w w:val="95"/>
        </w:rPr>
        <w:t>understand</w:t>
      </w:r>
      <w:r>
        <w:rPr>
          <w:spacing w:val="-7"/>
          <w:w w:val="95"/>
        </w:rPr>
        <w:t xml:space="preserve"> </w:t>
      </w:r>
      <w:r>
        <w:rPr>
          <w:w w:val="95"/>
        </w:rPr>
        <w:t>intentions</w:t>
      </w:r>
      <w:r>
        <w:rPr>
          <w:spacing w:val="-7"/>
          <w:w w:val="95"/>
        </w:rPr>
        <w:t xml:space="preserve"> </w:t>
      </w:r>
      <w:r>
        <w:rPr>
          <w:w w:val="95"/>
        </w:rPr>
        <w:t>for</w:t>
      </w:r>
      <w:r>
        <w:rPr>
          <w:spacing w:val="-7"/>
          <w:w w:val="95"/>
        </w:rPr>
        <w:t xml:space="preserve"> </w:t>
      </w:r>
      <w:r>
        <w:rPr>
          <w:w w:val="95"/>
        </w:rPr>
        <w:t>unmanned</w:t>
      </w:r>
      <w:r>
        <w:rPr>
          <w:spacing w:val="-7"/>
          <w:w w:val="95"/>
        </w:rPr>
        <w:t xml:space="preserve"> </w:t>
      </w:r>
      <w:r>
        <w:rPr>
          <w:w w:val="95"/>
        </w:rPr>
        <w:t>vessels,</w:t>
      </w:r>
      <w:r>
        <w:rPr>
          <w:spacing w:val="-5"/>
          <w:w w:val="95"/>
        </w:rPr>
        <w:t xml:space="preserve"> </w:t>
      </w:r>
      <w:r>
        <w:rPr>
          <w:w w:val="95"/>
        </w:rPr>
        <w:t>resulting</w:t>
      </w:r>
      <w:r>
        <w:rPr>
          <w:spacing w:val="-7"/>
          <w:w w:val="95"/>
        </w:rPr>
        <w:t xml:space="preserve"> </w:t>
      </w:r>
      <w:r>
        <w:rPr>
          <w:w w:val="95"/>
        </w:rPr>
        <w:t>in</w:t>
      </w:r>
      <w:r>
        <w:rPr>
          <w:spacing w:val="-7"/>
          <w:w w:val="95"/>
        </w:rPr>
        <w:t xml:space="preserve"> </w:t>
      </w:r>
      <w:r>
        <w:rPr>
          <w:spacing w:val="1"/>
          <w:w w:val="95"/>
        </w:rPr>
        <w:t>good</w:t>
      </w:r>
      <w:r>
        <w:rPr>
          <w:spacing w:val="-7"/>
          <w:w w:val="95"/>
        </w:rPr>
        <w:t xml:space="preserve"> </w:t>
      </w:r>
      <w:r>
        <w:rPr>
          <w:w w:val="95"/>
        </w:rPr>
        <w:t xml:space="preserve">situational </w:t>
      </w:r>
      <w:r>
        <w:t>awareness.</w:t>
      </w:r>
      <w:r>
        <w:rPr>
          <w:spacing w:val="10"/>
        </w:rPr>
        <w:t xml:space="preserve"> </w:t>
      </w:r>
      <w:r>
        <w:t>In</w:t>
      </w:r>
      <w:r>
        <w:rPr>
          <w:spacing w:val="-20"/>
        </w:rPr>
        <w:t xml:space="preserve"> </w:t>
      </w:r>
      <w:r>
        <w:t>cases</w:t>
      </w:r>
      <w:r>
        <w:rPr>
          <w:spacing w:val="-20"/>
        </w:rPr>
        <w:t xml:space="preserve"> </w:t>
      </w:r>
      <w:r>
        <w:t>they</w:t>
      </w:r>
      <w:r>
        <w:rPr>
          <w:spacing w:val="-20"/>
        </w:rPr>
        <w:t xml:space="preserve"> </w:t>
      </w:r>
      <w:r>
        <w:t>desire</w:t>
      </w:r>
      <w:r>
        <w:rPr>
          <w:spacing w:val="-20"/>
        </w:rPr>
        <w:t xml:space="preserve"> </w:t>
      </w:r>
      <w:r>
        <w:t>more</w:t>
      </w:r>
      <w:r>
        <w:rPr>
          <w:spacing w:val="-20"/>
        </w:rPr>
        <w:t xml:space="preserve"> </w:t>
      </w:r>
      <w:r>
        <w:t>information,</w:t>
      </w:r>
      <w:r>
        <w:rPr>
          <w:spacing w:val="-18"/>
        </w:rPr>
        <w:t xml:space="preserve"> </w:t>
      </w:r>
      <w:r>
        <w:t>they</w:t>
      </w:r>
      <w:r>
        <w:rPr>
          <w:spacing w:val="-20"/>
        </w:rPr>
        <w:t xml:space="preserve"> </w:t>
      </w:r>
      <w:r>
        <w:t>can</w:t>
      </w:r>
      <w:r>
        <w:rPr>
          <w:spacing w:val="-20"/>
        </w:rPr>
        <w:t xml:space="preserve"> </w:t>
      </w:r>
      <w:r>
        <w:t>acquire</w:t>
      </w:r>
      <w:r>
        <w:rPr>
          <w:spacing w:val="-20"/>
        </w:rPr>
        <w:t xml:space="preserve"> </w:t>
      </w:r>
      <w:r>
        <w:t>this</w:t>
      </w:r>
      <w:r>
        <w:rPr>
          <w:spacing w:val="-20"/>
        </w:rPr>
        <w:t xml:space="preserve"> </w:t>
      </w:r>
      <w:r>
        <w:rPr>
          <w:spacing w:val="-3"/>
        </w:rPr>
        <w:t>by</w:t>
      </w:r>
      <w:r>
        <w:rPr>
          <w:spacing w:val="-20"/>
        </w:rPr>
        <w:t xml:space="preserve"> </w:t>
      </w:r>
      <w:r>
        <w:t>using</w:t>
      </w:r>
      <w:r>
        <w:rPr>
          <w:spacing w:val="-20"/>
        </w:rPr>
        <w:t xml:space="preserve"> </w:t>
      </w:r>
      <w:r>
        <w:t>existing systems. Without the risk for information overload. Thereby are the additions to</w:t>
      </w:r>
      <w:r>
        <w:rPr>
          <w:spacing w:val="-40"/>
        </w:rPr>
        <w:t xml:space="preserve"> </w:t>
      </w:r>
      <w:r>
        <w:t xml:space="preserve">existing </w:t>
      </w:r>
      <w:r>
        <w:rPr>
          <w:w w:val="95"/>
        </w:rPr>
        <w:t>protocols</w:t>
      </w:r>
      <w:r>
        <w:rPr>
          <w:spacing w:val="-7"/>
          <w:w w:val="95"/>
        </w:rPr>
        <w:t xml:space="preserve"> </w:t>
      </w:r>
      <w:r>
        <w:rPr>
          <w:w w:val="95"/>
        </w:rPr>
        <w:t>for</w:t>
      </w:r>
      <w:r>
        <w:rPr>
          <w:spacing w:val="-7"/>
          <w:w w:val="95"/>
        </w:rPr>
        <w:t xml:space="preserve"> </w:t>
      </w:r>
      <w:r>
        <w:rPr>
          <w:w w:val="95"/>
        </w:rPr>
        <w:t>those</w:t>
      </w:r>
      <w:r>
        <w:rPr>
          <w:spacing w:val="-7"/>
          <w:w w:val="95"/>
        </w:rPr>
        <w:t xml:space="preserve"> </w:t>
      </w:r>
      <w:r>
        <w:rPr>
          <w:w w:val="95"/>
        </w:rPr>
        <w:t>systems</w:t>
      </w:r>
      <w:r>
        <w:rPr>
          <w:spacing w:val="-7"/>
          <w:w w:val="95"/>
        </w:rPr>
        <w:t xml:space="preserve"> </w:t>
      </w:r>
      <w:r>
        <w:rPr>
          <w:w w:val="95"/>
        </w:rPr>
        <w:t>easy</w:t>
      </w:r>
      <w:r>
        <w:rPr>
          <w:spacing w:val="-7"/>
          <w:w w:val="95"/>
        </w:rPr>
        <w:t xml:space="preserve"> </w:t>
      </w:r>
      <w:r>
        <w:rPr>
          <w:w w:val="95"/>
        </w:rPr>
        <w:t>to</w:t>
      </w:r>
      <w:r>
        <w:rPr>
          <w:spacing w:val="-7"/>
          <w:w w:val="95"/>
        </w:rPr>
        <w:t xml:space="preserve"> </w:t>
      </w:r>
      <w:r>
        <w:rPr>
          <w:w w:val="95"/>
        </w:rPr>
        <w:t>understand,</w:t>
      </w:r>
      <w:r>
        <w:rPr>
          <w:spacing w:val="-5"/>
          <w:w w:val="95"/>
        </w:rPr>
        <w:t xml:space="preserve"> </w:t>
      </w:r>
      <w:r>
        <w:rPr>
          <w:w w:val="95"/>
        </w:rPr>
        <w:t>as</w:t>
      </w:r>
      <w:r>
        <w:rPr>
          <w:spacing w:val="-6"/>
          <w:w w:val="95"/>
        </w:rPr>
        <w:t xml:space="preserve"> </w:t>
      </w:r>
      <w:r>
        <w:rPr>
          <w:w w:val="95"/>
        </w:rPr>
        <w:t>they</w:t>
      </w:r>
      <w:r>
        <w:rPr>
          <w:spacing w:val="-7"/>
          <w:w w:val="95"/>
        </w:rPr>
        <w:t xml:space="preserve"> </w:t>
      </w:r>
      <w:r>
        <w:rPr>
          <w:w w:val="95"/>
        </w:rPr>
        <w:t>use</w:t>
      </w:r>
      <w:r>
        <w:rPr>
          <w:spacing w:val="-6"/>
          <w:w w:val="95"/>
        </w:rPr>
        <w:t xml:space="preserve"> </w:t>
      </w:r>
      <w:r>
        <w:rPr>
          <w:w w:val="95"/>
        </w:rPr>
        <w:t>the</w:t>
      </w:r>
      <w:r>
        <w:rPr>
          <w:spacing w:val="-7"/>
          <w:w w:val="95"/>
        </w:rPr>
        <w:t xml:space="preserve"> </w:t>
      </w:r>
      <w:r>
        <w:rPr>
          <w:w w:val="95"/>
        </w:rPr>
        <w:t>same</w:t>
      </w:r>
      <w:r>
        <w:rPr>
          <w:spacing w:val="-7"/>
          <w:w w:val="95"/>
        </w:rPr>
        <w:t xml:space="preserve"> </w:t>
      </w:r>
      <w:r>
        <w:rPr>
          <w:w w:val="95"/>
        </w:rPr>
        <w:t>philosophy</w:t>
      </w:r>
      <w:r>
        <w:rPr>
          <w:spacing w:val="-6"/>
          <w:w w:val="95"/>
        </w:rPr>
        <w:t xml:space="preserve"> </w:t>
      </w:r>
      <w:r>
        <w:rPr>
          <w:w w:val="95"/>
        </w:rPr>
        <w:t>as</w:t>
      </w:r>
      <w:r>
        <w:rPr>
          <w:spacing w:val="-7"/>
          <w:w w:val="95"/>
        </w:rPr>
        <w:t xml:space="preserve"> </w:t>
      </w:r>
      <w:r>
        <w:rPr>
          <w:w w:val="95"/>
        </w:rPr>
        <w:t xml:space="preserve">current </w:t>
      </w:r>
      <w:r>
        <w:t>protocols.</w:t>
      </w:r>
    </w:p>
    <w:p w14:paraId="66466C77" w14:textId="38F9E00D" w:rsidR="00B07A10" w:rsidRPr="000542A7" w:rsidRDefault="00785C94">
      <w:pPr>
        <w:pStyle w:val="Plattetekst"/>
        <w:spacing w:line="348" w:lineRule="auto"/>
        <w:ind w:left="107" w:right="1444"/>
        <w:jc w:val="both"/>
        <w:rPr>
          <w:spacing w:val="-7"/>
          <w:w w:val="95"/>
          <w:rPrChange w:id="395" w:author="Tom Wever" w:date="2018-11-25T13:46:00Z">
            <w:rPr/>
          </w:rPrChange>
        </w:rPr>
        <w:pPrChange w:id="396" w:author="Tom Wever" w:date="2018-11-25T13:46:00Z">
          <w:pPr>
            <w:pStyle w:val="Plattetekst"/>
            <w:spacing w:before="131" w:line="348" w:lineRule="auto"/>
            <w:ind w:left="107" w:right="1444"/>
            <w:jc w:val="both"/>
          </w:pPr>
        </w:pPrChange>
      </w:pPr>
      <w:r w:rsidRPr="000542A7">
        <w:rPr>
          <w:spacing w:val="-7"/>
          <w:w w:val="95"/>
          <w:rPrChange w:id="397" w:author="Tom Wever" w:date="2018-11-25T13:46:00Z">
            <w:rPr>
              <w:spacing w:val="-4"/>
            </w:rPr>
          </w:rPrChange>
        </w:rPr>
        <w:t>Trust</w:t>
      </w:r>
      <w:r w:rsidRPr="000542A7">
        <w:rPr>
          <w:spacing w:val="-7"/>
          <w:w w:val="95"/>
          <w:rPrChange w:id="398" w:author="Tom Wever" w:date="2018-11-25T13:46:00Z">
            <w:rPr>
              <w:spacing w:val="-41"/>
            </w:rPr>
          </w:rPrChange>
        </w:rPr>
        <w:t xml:space="preserve"> </w:t>
      </w:r>
      <w:r w:rsidRPr="000542A7">
        <w:rPr>
          <w:spacing w:val="-7"/>
          <w:w w:val="95"/>
          <w:rPrChange w:id="399" w:author="Tom Wever" w:date="2018-11-25T13:46:00Z">
            <w:rPr/>
          </w:rPrChange>
        </w:rPr>
        <w:t>in</w:t>
      </w:r>
      <w:r w:rsidRPr="000542A7">
        <w:rPr>
          <w:spacing w:val="-7"/>
          <w:w w:val="95"/>
          <w:rPrChange w:id="400" w:author="Tom Wever" w:date="2018-11-25T13:46:00Z">
            <w:rPr>
              <w:spacing w:val="-41"/>
            </w:rPr>
          </w:rPrChange>
        </w:rPr>
        <w:t xml:space="preserve"> </w:t>
      </w:r>
      <w:r w:rsidRPr="000542A7">
        <w:rPr>
          <w:spacing w:val="-7"/>
          <w:w w:val="95"/>
          <w:rPrChange w:id="401" w:author="Tom Wever" w:date="2018-11-25T13:46:00Z">
            <w:rPr/>
          </w:rPrChange>
        </w:rPr>
        <w:t>autonomous</w:t>
      </w:r>
      <w:r w:rsidRPr="000542A7">
        <w:rPr>
          <w:spacing w:val="-7"/>
          <w:w w:val="95"/>
          <w:rPrChange w:id="402" w:author="Tom Wever" w:date="2018-11-25T13:46:00Z">
            <w:rPr>
              <w:spacing w:val="-41"/>
            </w:rPr>
          </w:rPrChange>
        </w:rPr>
        <w:t xml:space="preserve"> </w:t>
      </w:r>
      <w:r w:rsidRPr="000542A7">
        <w:rPr>
          <w:spacing w:val="-7"/>
          <w:w w:val="95"/>
          <w:rPrChange w:id="403" w:author="Tom Wever" w:date="2018-11-25T13:46:00Z">
            <w:rPr/>
          </w:rPrChange>
        </w:rPr>
        <w:t>ships</w:t>
      </w:r>
      <w:r w:rsidRPr="000542A7">
        <w:rPr>
          <w:spacing w:val="-7"/>
          <w:w w:val="95"/>
          <w:rPrChange w:id="404" w:author="Tom Wever" w:date="2018-11-25T13:46:00Z">
            <w:rPr>
              <w:spacing w:val="-41"/>
            </w:rPr>
          </w:rPrChange>
        </w:rPr>
        <w:t xml:space="preserve"> </w:t>
      </w:r>
      <w:r w:rsidRPr="000542A7">
        <w:rPr>
          <w:spacing w:val="-7"/>
          <w:w w:val="95"/>
          <w:rPrChange w:id="405" w:author="Tom Wever" w:date="2018-11-25T13:46:00Z">
            <w:rPr/>
          </w:rPrChange>
        </w:rPr>
        <w:t>is</w:t>
      </w:r>
      <w:r w:rsidRPr="000542A7">
        <w:rPr>
          <w:spacing w:val="-7"/>
          <w:w w:val="95"/>
          <w:rPrChange w:id="406" w:author="Tom Wever" w:date="2018-11-25T13:46:00Z">
            <w:rPr>
              <w:spacing w:val="-41"/>
            </w:rPr>
          </w:rPrChange>
        </w:rPr>
        <w:t xml:space="preserve"> </w:t>
      </w:r>
      <w:r w:rsidRPr="000542A7">
        <w:rPr>
          <w:spacing w:val="-7"/>
          <w:w w:val="95"/>
          <w:rPrChange w:id="407" w:author="Tom Wever" w:date="2018-11-25T13:46:00Z">
            <w:rPr/>
          </w:rPrChange>
        </w:rPr>
        <w:t>formed,</w:t>
      </w:r>
      <w:r w:rsidRPr="000542A7">
        <w:rPr>
          <w:spacing w:val="-7"/>
          <w:w w:val="95"/>
          <w:rPrChange w:id="408" w:author="Tom Wever" w:date="2018-11-25T13:46:00Z">
            <w:rPr>
              <w:spacing w:val="-40"/>
            </w:rPr>
          </w:rPrChange>
        </w:rPr>
        <w:t xml:space="preserve"> </w:t>
      </w:r>
      <w:r w:rsidRPr="000542A7">
        <w:rPr>
          <w:spacing w:val="-7"/>
          <w:w w:val="95"/>
          <w:rPrChange w:id="409" w:author="Tom Wever" w:date="2018-11-25T13:46:00Z">
            <w:rPr/>
          </w:rPrChange>
        </w:rPr>
        <w:t>as</w:t>
      </w:r>
      <w:r w:rsidRPr="000542A7">
        <w:rPr>
          <w:spacing w:val="-7"/>
          <w:w w:val="95"/>
          <w:rPrChange w:id="410" w:author="Tom Wever" w:date="2018-11-25T13:46:00Z">
            <w:rPr>
              <w:spacing w:val="-41"/>
            </w:rPr>
          </w:rPrChange>
        </w:rPr>
        <w:t xml:space="preserve"> </w:t>
      </w:r>
      <w:r w:rsidRPr="000542A7">
        <w:rPr>
          <w:spacing w:val="-7"/>
          <w:w w:val="95"/>
          <w:rPrChange w:id="411" w:author="Tom Wever" w:date="2018-11-25T13:46:00Z">
            <w:rPr/>
          </w:rPrChange>
        </w:rPr>
        <w:t>the</w:t>
      </w:r>
      <w:r w:rsidRPr="000542A7">
        <w:rPr>
          <w:spacing w:val="-7"/>
          <w:w w:val="95"/>
          <w:rPrChange w:id="412" w:author="Tom Wever" w:date="2018-11-25T13:46:00Z">
            <w:rPr>
              <w:spacing w:val="-41"/>
            </w:rPr>
          </w:rPrChange>
        </w:rPr>
        <w:t xml:space="preserve"> </w:t>
      </w:r>
      <w:r w:rsidRPr="000542A7">
        <w:rPr>
          <w:spacing w:val="-7"/>
          <w:w w:val="95"/>
          <w:rPrChange w:id="413" w:author="Tom Wever" w:date="2018-11-25T13:46:00Z">
            <w:rPr/>
          </w:rPrChange>
        </w:rPr>
        <w:t>information</w:t>
      </w:r>
      <w:r w:rsidRPr="000542A7">
        <w:rPr>
          <w:spacing w:val="-7"/>
          <w:w w:val="95"/>
          <w:rPrChange w:id="414" w:author="Tom Wever" w:date="2018-11-25T13:46:00Z">
            <w:rPr>
              <w:spacing w:val="-41"/>
            </w:rPr>
          </w:rPrChange>
        </w:rPr>
        <w:t xml:space="preserve"> </w:t>
      </w:r>
      <w:r w:rsidRPr="000542A7">
        <w:rPr>
          <w:spacing w:val="-7"/>
          <w:w w:val="95"/>
          <w:rPrChange w:id="415" w:author="Tom Wever" w:date="2018-11-25T13:46:00Z">
            <w:rPr/>
          </w:rPrChange>
        </w:rPr>
        <w:t>is</w:t>
      </w:r>
      <w:r w:rsidRPr="000542A7">
        <w:rPr>
          <w:spacing w:val="-7"/>
          <w:w w:val="95"/>
          <w:rPrChange w:id="416" w:author="Tom Wever" w:date="2018-11-25T13:46:00Z">
            <w:rPr>
              <w:spacing w:val="-41"/>
            </w:rPr>
          </w:rPrChange>
        </w:rPr>
        <w:t xml:space="preserve"> </w:t>
      </w:r>
      <w:r w:rsidRPr="000542A7">
        <w:rPr>
          <w:spacing w:val="-7"/>
          <w:w w:val="95"/>
          <w:rPrChange w:id="417" w:author="Tom Wever" w:date="2018-11-25T13:46:00Z">
            <w:rPr/>
          </w:rPrChange>
        </w:rPr>
        <w:t>reliable,</w:t>
      </w:r>
      <w:r w:rsidRPr="000542A7">
        <w:rPr>
          <w:spacing w:val="-7"/>
          <w:w w:val="95"/>
          <w:rPrChange w:id="418" w:author="Tom Wever" w:date="2018-11-25T13:46:00Z">
            <w:rPr>
              <w:spacing w:val="-40"/>
            </w:rPr>
          </w:rPrChange>
        </w:rPr>
        <w:t xml:space="preserve"> </w:t>
      </w:r>
      <w:r w:rsidRPr="000542A7">
        <w:rPr>
          <w:spacing w:val="-7"/>
          <w:w w:val="95"/>
          <w:rPrChange w:id="419" w:author="Tom Wever" w:date="2018-11-25T13:46:00Z">
            <w:rPr/>
          </w:rPrChange>
        </w:rPr>
        <w:t>the</w:t>
      </w:r>
      <w:r w:rsidRPr="000542A7">
        <w:rPr>
          <w:spacing w:val="-7"/>
          <w:w w:val="95"/>
          <w:rPrChange w:id="420" w:author="Tom Wever" w:date="2018-11-25T13:46:00Z">
            <w:rPr>
              <w:spacing w:val="-41"/>
            </w:rPr>
          </w:rPrChange>
        </w:rPr>
        <w:t xml:space="preserve"> </w:t>
      </w:r>
      <w:r w:rsidRPr="000542A7">
        <w:rPr>
          <w:spacing w:val="-7"/>
          <w:w w:val="95"/>
          <w:rPrChange w:id="421" w:author="Tom Wever" w:date="2018-11-25T13:46:00Z">
            <w:rPr/>
          </w:rPrChange>
        </w:rPr>
        <w:t>interaction</w:t>
      </w:r>
      <w:r w:rsidRPr="000542A7">
        <w:rPr>
          <w:spacing w:val="-7"/>
          <w:w w:val="95"/>
          <w:rPrChange w:id="422" w:author="Tom Wever" w:date="2018-11-25T13:46:00Z">
            <w:rPr>
              <w:spacing w:val="-41"/>
            </w:rPr>
          </w:rPrChange>
        </w:rPr>
        <w:t xml:space="preserve"> </w:t>
      </w:r>
      <w:r w:rsidRPr="000542A7">
        <w:rPr>
          <w:spacing w:val="-7"/>
          <w:w w:val="95"/>
          <w:rPrChange w:id="423" w:author="Tom Wever" w:date="2018-11-25T13:46:00Z">
            <w:rPr/>
          </w:rPrChange>
        </w:rPr>
        <w:t>is</w:t>
      </w:r>
      <w:r w:rsidRPr="000542A7">
        <w:rPr>
          <w:spacing w:val="-7"/>
          <w:w w:val="95"/>
          <w:rPrChange w:id="424" w:author="Tom Wever" w:date="2018-11-25T13:46:00Z">
            <w:rPr>
              <w:spacing w:val="-41"/>
            </w:rPr>
          </w:rPrChange>
        </w:rPr>
        <w:t xml:space="preserve"> </w:t>
      </w:r>
      <w:del w:id="425" w:author="Tom Wever" w:date="2018-11-25T13:46:00Z">
        <w:r w:rsidRPr="000542A7" w:rsidDel="000542A7">
          <w:rPr>
            <w:spacing w:val="-7"/>
            <w:w w:val="95"/>
            <w:rPrChange w:id="426" w:author="Tom Wever" w:date="2018-11-25T13:46:00Z">
              <w:rPr/>
            </w:rPrChange>
          </w:rPr>
          <w:delText>similar</w:delText>
        </w:r>
        <w:r w:rsidRPr="000542A7" w:rsidDel="000542A7">
          <w:rPr>
            <w:spacing w:val="-7"/>
            <w:w w:val="95"/>
            <w:rPrChange w:id="427" w:author="Tom Wever" w:date="2018-11-25T13:46:00Z">
              <w:rPr>
                <w:spacing w:val="-41"/>
              </w:rPr>
            </w:rPrChange>
          </w:rPr>
          <w:delText xml:space="preserve"> </w:delText>
        </w:r>
      </w:del>
      <w:ins w:id="428" w:author="Tom Wever" w:date="2018-11-25T13:46:00Z">
        <w:r w:rsidR="000542A7">
          <w:rPr>
            <w:spacing w:val="-7"/>
            <w:w w:val="95"/>
          </w:rPr>
          <w:t>equal</w:t>
        </w:r>
        <w:r w:rsidR="000542A7" w:rsidRPr="000542A7">
          <w:rPr>
            <w:spacing w:val="-7"/>
            <w:w w:val="95"/>
            <w:rPrChange w:id="429" w:author="Tom Wever" w:date="2018-11-25T13:46:00Z">
              <w:rPr>
                <w:spacing w:val="-41"/>
              </w:rPr>
            </w:rPrChange>
          </w:rPr>
          <w:t xml:space="preserve"> </w:t>
        </w:r>
      </w:ins>
      <w:r w:rsidRPr="000542A7">
        <w:rPr>
          <w:spacing w:val="-7"/>
          <w:w w:val="95"/>
          <w:rPrChange w:id="430" w:author="Tom Wever" w:date="2018-11-25T13:46:00Z">
            <w:rPr/>
          </w:rPrChange>
        </w:rPr>
        <w:t xml:space="preserve">to </w:t>
      </w:r>
      <w:r w:rsidRPr="000542A7">
        <w:rPr>
          <w:spacing w:val="-7"/>
          <w:w w:val="95"/>
          <w:rPrChange w:id="431" w:author="Tom Wever" w:date="2018-11-25T13:46:00Z">
            <w:rPr>
              <w:w w:val="95"/>
            </w:rPr>
          </w:rPrChange>
        </w:rPr>
        <w:t>the interaction with other manned ships</w:t>
      </w:r>
      <w:ins w:id="432" w:author="Tom Wever" w:date="2018-11-25T13:47:00Z">
        <w:r w:rsidR="001F3913">
          <w:rPr>
            <w:spacing w:val="-7"/>
            <w:w w:val="95"/>
          </w:rPr>
          <w:t>.</w:t>
        </w:r>
      </w:ins>
      <w:ins w:id="433" w:author="Tom Wever" w:date="2018-11-25T13:49:00Z">
        <w:r w:rsidR="002E15C2">
          <w:rPr>
            <w:spacing w:val="-7"/>
            <w:w w:val="95"/>
          </w:rPr>
          <w:t xml:space="preserve"> T</w:t>
        </w:r>
        <w:r w:rsidR="002E15C2" w:rsidRPr="005B6268">
          <w:rPr>
            <w:spacing w:val="-7"/>
            <w:w w:val="95"/>
          </w:rPr>
          <w:t>he</w:t>
        </w:r>
        <w:r w:rsidR="002E15C2">
          <w:rPr>
            <w:spacing w:val="-7"/>
            <w:w w:val="95"/>
          </w:rPr>
          <w:t xml:space="preserve"> </w:t>
        </w:r>
        <w:r w:rsidR="002E15C2" w:rsidRPr="005B6268">
          <w:rPr>
            <w:spacing w:val="-7"/>
            <w:w w:val="95"/>
          </w:rPr>
          <w:t xml:space="preserve">risk for collisions and perceived risk </w:t>
        </w:r>
      </w:ins>
      <w:ins w:id="434" w:author="Tom Wever" w:date="2018-11-25T13:50:00Z">
        <w:r w:rsidR="008C00BE">
          <w:rPr>
            <w:spacing w:val="-7"/>
            <w:w w:val="95"/>
          </w:rPr>
          <w:t xml:space="preserve">is </w:t>
        </w:r>
      </w:ins>
      <w:ins w:id="435" w:author="Tom Wever" w:date="2018-11-25T13:49:00Z">
        <w:r w:rsidR="002E15C2" w:rsidRPr="005B6268">
          <w:rPr>
            <w:spacing w:val="-7"/>
            <w:w w:val="95"/>
          </w:rPr>
          <w:t>reduce</w:t>
        </w:r>
      </w:ins>
      <w:ins w:id="436" w:author="Tom Wever" w:date="2018-11-25T13:50:00Z">
        <w:r w:rsidR="008C00BE">
          <w:rPr>
            <w:spacing w:val="-7"/>
            <w:w w:val="95"/>
          </w:rPr>
          <w:t>d</w:t>
        </w:r>
      </w:ins>
      <w:ins w:id="437" w:author="Tom Wever" w:date="2018-11-25T13:49:00Z">
        <w:r w:rsidR="002E15C2" w:rsidRPr="005B6268">
          <w:rPr>
            <w:spacing w:val="-7"/>
            <w:w w:val="95"/>
          </w:rPr>
          <w:t xml:space="preserve"> or at least does not increase.</w:t>
        </w:r>
      </w:ins>
      <w:ins w:id="438" w:author="Tom Wever" w:date="2018-11-25T13:50:00Z">
        <w:r w:rsidR="00473CA5">
          <w:rPr>
            <w:spacing w:val="-7"/>
            <w:w w:val="95"/>
          </w:rPr>
          <w:t xml:space="preserve"> </w:t>
        </w:r>
      </w:ins>
      <w:ins w:id="439" w:author="Tom Wever" w:date="2018-11-25T13:47:00Z">
        <w:r w:rsidR="001F3913">
          <w:rPr>
            <w:spacing w:val="-7"/>
            <w:w w:val="95"/>
          </w:rPr>
          <w:t xml:space="preserve">This </w:t>
        </w:r>
      </w:ins>
      <w:del w:id="440" w:author="Tom Wever" w:date="2018-11-25T13:47:00Z">
        <w:r w:rsidRPr="000542A7" w:rsidDel="001F3913">
          <w:rPr>
            <w:spacing w:val="-7"/>
            <w:w w:val="95"/>
            <w:rPrChange w:id="441" w:author="Tom Wever" w:date="2018-11-25T13:46:00Z">
              <w:rPr>
                <w:w w:val="95"/>
              </w:rPr>
            </w:rPrChange>
          </w:rPr>
          <w:delText xml:space="preserve">, which </w:delText>
        </w:r>
      </w:del>
      <w:r w:rsidRPr="000542A7">
        <w:rPr>
          <w:spacing w:val="-7"/>
          <w:w w:val="95"/>
          <w:rPrChange w:id="442" w:author="Tom Wever" w:date="2018-11-25T13:46:00Z">
            <w:rPr>
              <w:w w:val="95"/>
            </w:rPr>
          </w:rPrChange>
        </w:rPr>
        <w:t xml:space="preserve">results </w:t>
      </w:r>
      <w:ins w:id="443" w:author="Tom Wever" w:date="2018-11-25T13:47:00Z">
        <w:r w:rsidR="001F3913">
          <w:rPr>
            <w:spacing w:val="-7"/>
            <w:w w:val="95"/>
          </w:rPr>
          <w:t>in improved</w:t>
        </w:r>
      </w:ins>
      <w:del w:id="444" w:author="Tom Wever" w:date="2018-11-25T13:47:00Z">
        <w:r w:rsidRPr="000542A7" w:rsidDel="001F3913">
          <w:rPr>
            <w:spacing w:val="-7"/>
            <w:w w:val="95"/>
            <w:rPrChange w:id="445" w:author="Tom Wever" w:date="2018-11-25T13:46:00Z">
              <w:rPr>
                <w:w w:val="95"/>
              </w:rPr>
            </w:rPrChange>
          </w:rPr>
          <w:delText>in the</w:delText>
        </w:r>
      </w:del>
      <w:r w:rsidRPr="000542A7">
        <w:rPr>
          <w:spacing w:val="-7"/>
          <w:w w:val="95"/>
          <w:rPrChange w:id="446" w:author="Tom Wever" w:date="2018-11-25T13:46:00Z">
            <w:rPr>
              <w:w w:val="95"/>
            </w:rPr>
          </w:rPrChange>
        </w:rPr>
        <w:t xml:space="preserve"> acceptance of unmanned</w:t>
      </w:r>
      <w:r w:rsidRPr="000542A7">
        <w:rPr>
          <w:spacing w:val="-7"/>
          <w:w w:val="95"/>
          <w:rPrChange w:id="447" w:author="Tom Wever" w:date="2018-11-25T13:46:00Z">
            <w:rPr>
              <w:spacing w:val="-38"/>
              <w:w w:val="95"/>
            </w:rPr>
          </w:rPrChange>
        </w:rPr>
        <w:t xml:space="preserve"> </w:t>
      </w:r>
      <w:r w:rsidRPr="000542A7">
        <w:rPr>
          <w:spacing w:val="-7"/>
          <w:w w:val="95"/>
          <w:rPrChange w:id="448" w:author="Tom Wever" w:date="2018-11-25T13:46:00Z">
            <w:rPr>
              <w:w w:val="95"/>
            </w:rPr>
          </w:rPrChange>
        </w:rPr>
        <w:t>ships on</w:t>
      </w:r>
      <w:r w:rsidRPr="000542A7">
        <w:rPr>
          <w:spacing w:val="-7"/>
          <w:w w:val="95"/>
          <w:rPrChange w:id="449" w:author="Tom Wever" w:date="2018-11-25T13:46:00Z">
            <w:rPr>
              <w:spacing w:val="-11"/>
              <w:w w:val="95"/>
            </w:rPr>
          </w:rPrChange>
        </w:rPr>
        <w:t xml:space="preserve"> </w:t>
      </w:r>
      <w:r w:rsidRPr="000542A7">
        <w:rPr>
          <w:spacing w:val="-7"/>
          <w:w w:val="95"/>
          <w:rPrChange w:id="450" w:author="Tom Wever" w:date="2018-11-25T13:46:00Z">
            <w:rPr>
              <w:w w:val="95"/>
            </w:rPr>
          </w:rPrChange>
        </w:rPr>
        <w:t>the</w:t>
      </w:r>
      <w:r w:rsidRPr="000542A7">
        <w:rPr>
          <w:spacing w:val="-7"/>
          <w:w w:val="95"/>
          <w:rPrChange w:id="451" w:author="Tom Wever" w:date="2018-11-25T13:46:00Z">
            <w:rPr>
              <w:spacing w:val="-11"/>
              <w:w w:val="95"/>
            </w:rPr>
          </w:rPrChange>
        </w:rPr>
        <w:t xml:space="preserve"> </w:t>
      </w:r>
      <w:r w:rsidRPr="000542A7">
        <w:rPr>
          <w:spacing w:val="-7"/>
          <w:w w:val="95"/>
          <w:rPrChange w:id="452" w:author="Tom Wever" w:date="2018-11-25T13:46:00Z">
            <w:rPr>
              <w:w w:val="95"/>
            </w:rPr>
          </w:rPrChange>
        </w:rPr>
        <w:t>general</w:t>
      </w:r>
      <w:r w:rsidRPr="000542A7">
        <w:rPr>
          <w:spacing w:val="-7"/>
          <w:w w:val="95"/>
          <w:rPrChange w:id="453" w:author="Tom Wever" w:date="2018-11-25T13:46:00Z">
            <w:rPr>
              <w:spacing w:val="-10"/>
              <w:w w:val="95"/>
            </w:rPr>
          </w:rPrChange>
        </w:rPr>
        <w:t xml:space="preserve"> </w:t>
      </w:r>
      <w:r w:rsidRPr="000542A7">
        <w:rPr>
          <w:spacing w:val="-7"/>
          <w:w w:val="95"/>
          <w:rPrChange w:id="454" w:author="Tom Wever" w:date="2018-11-25T13:46:00Z">
            <w:rPr>
              <w:w w:val="95"/>
            </w:rPr>
          </w:rPrChange>
        </w:rPr>
        <w:t>waterways</w:t>
      </w:r>
      <w:ins w:id="455" w:author="Tom Wever" w:date="2018-11-25T13:48:00Z">
        <w:r w:rsidR="00ED2EBD">
          <w:rPr>
            <w:spacing w:val="-7"/>
            <w:w w:val="95"/>
          </w:rPr>
          <w:t xml:space="preserve">. </w:t>
        </w:r>
      </w:ins>
      <w:del w:id="456" w:author="Tom Wever" w:date="2018-11-25T13:48:00Z">
        <w:r w:rsidRPr="000542A7" w:rsidDel="001F3913">
          <w:rPr>
            <w:spacing w:val="-7"/>
            <w:w w:val="95"/>
            <w:rPrChange w:id="457" w:author="Tom Wever" w:date="2018-11-25T13:46:00Z">
              <w:rPr>
                <w:w w:val="95"/>
              </w:rPr>
            </w:rPrChange>
          </w:rPr>
          <w:delText>.</w:delText>
        </w:r>
        <w:r w:rsidRPr="000542A7" w:rsidDel="001F3913">
          <w:rPr>
            <w:spacing w:val="-7"/>
            <w:w w:val="95"/>
            <w:rPrChange w:id="458" w:author="Tom Wever" w:date="2018-11-25T13:46:00Z">
              <w:rPr>
                <w:spacing w:val="5"/>
                <w:w w:val="95"/>
              </w:rPr>
            </w:rPrChange>
          </w:rPr>
          <w:delText xml:space="preserve"> </w:delText>
        </w:r>
      </w:del>
      <w:del w:id="459" w:author="Tom Wever" w:date="2018-11-25T13:47:00Z">
        <w:r w:rsidRPr="000542A7" w:rsidDel="001F3913">
          <w:rPr>
            <w:spacing w:val="-7"/>
            <w:w w:val="95"/>
            <w:rPrChange w:id="460" w:author="Tom Wever" w:date="2018-11-25T13:46:00Z">
              <w:rPr>
                <w:w w:val="95"/>
              </w:rPr>
            </w:rPrChange>
          </w:rPr>
          <w:delText>Where</w:delText>
        </w:r>
        <w:r w:rsidRPr="000542A7" w:rsidDel="001F3913">
          <w:rPr>
            <w:spacing w:val="-7"/>
            <w:w w:val="95"/>
            <w:rPrChange w:id="461" w:author="Tom Wever" w:date="2018-11-25T13:46:00Z">
              <w:rPr>
                <w:spacing w:val="-11"/>
                <w:w w:val="95"/>
              </w:rPr>
            </w:rPrChange>
          </w:rPr>
          <w:delText xml:space="preserve"> </w:delText>
        </w:r>
      </w:del>
      <w:ins w:id="462" w:author="Tom Wever" w:date="2018-11-25T13:48:00Z">
        <w:r w:rsidR="001F3913">
          <w:rPr>
            <w:spacing w:val="-7"/>
            <w:w w:val="95"/>
          </w:rPr>
          <w:t xml:space="preserve"> </w:t>
        </w:r>
      </w:ins>
      <w:del w:id="463" w:author="Tom Wever" w:date="2018-11-25T13:49:00Z">
        <w:r w:rsidRPr="000542A7" w:rsidDel="00ED2EBD">
          <w:rPr>
            <w:spacing w:val="-7"/>
            <w:w w:val="95"/>
            <w:rPrChange w:id="464" w:author="Tom Wever" w:date="2018-11-25T13:46:00Z">
              <w:rPr>
                <w:w w:val="95"/>
              </w:rPr>
            </w:rPrChange>
          </w:rPr>
          <w:delText>t</w:delText>
        </w:r>
        <w:r w:rsidRPr="000542A7" w:rsidDel="002E15C2">
          <w:rPr>
            <w:spacing w:val="-7"/>
            <w:w w:val="95"/>
            <w:rPrChange w:id="465" w:author="Tom Wever" w:date="2018-11-25T13:46:00Z">
              <w:rPr>
                <w:w w:val="95"/>
              </w:rPr>
            </w:rPrChange>
          </w:rPr>
          <w:delText>he</w:delText>
        </w:r>
      </w:del>
      <w:del w:id="466" w:author="Tom Wever" w:date="2018-11-25T13:48:00Z">
        <w:r w:rsidRPr="000542A7" w:rsidDel="001F3913">
          <w:rPr>
            <w:spacing w:val="-7"/>
            <w:w w:val="95"/>
            <w:rPrChange w:id="467" w:author="Tom Wever" w:date="2018-11-25T13:46:00Z">
              <w:rPr>
                <w:spacing w:val="-11"/>
                <w:w w:val="95"/>
              </w:rPr>
            </w:rPrChange>
          </w:rPr>
          <w:delText xml:space="preserve"> </w:delText>
        </w:r>
      </w:del>
      <w:del w:id="468" w:author="Tom Wever" w:date="2018-11-25T13:49:00Z">
        <w:r w:rsidRPr="000542A7" w:rsidDel="002E15C2">
          <w:rPr>
            <w:spacing w:val="-7"/>
            <w:w w:val="95"/>
            <w:rPrChange w:id="469" w:author="Tom Wever" w:date="2018-11-25T13:46:00Z">
              <w:rPr>
                <w:w w:val="95"/>
              </w:rPr>
            </w:rPrChange>
          </w:rPr>
          <w:delText>risk</w:delText>
        </w:r>
        <w:r w:rsidRPr="000542A7" w:rsidDel="002E15C2">
          <w:rPr>
            <w:spacing w:val="-7"/>
            <w:w w:val="95"/>
            <w:rPrChange w:id="470" w:author="Tom Wever" w:date="2018-11-25T13:46:00Z">
              <w:rPr>
                <w:spacing w:val="-10"/>
                <w:w w:val="95"/>
              </w:rPr>
            </w:rPrChange>
          </w:rPr>
          <w:delText xml:space="preserve"> </w:delText>
        </w:r>
        <w:r w:rsidRPr="000542A7" w:rsidDel="002E15C2">
          <w:rPr>
            <w:spacing w:val="-7"/>
            <w:w w:val="95"/>
            <w:rPrChange w:id="471" w:author="Tom Wever" w:date="2018-11-25T13:46:00Z">
              <w:rPr>
                <w:w w:val="95"/>
              </w:rPr>
            </w:rPrChange>
          </w:rPr>
          <w:delText>for</w:delText>
        </w:r>
        <w:r w:rsidRPr="000542A7" w:rsidDel="002E15C2">
          <w:rPr>
            <w:spacing w:val="-7"/>
            <w:w w:val="95"/>
            <w:rPrChange w:id="472" w:author="Tom Wever" w:date="2018-11-25T13:46:00Z">
              <w:rPr>
                <w:spacing w:val="-10"/>
                <w:w w:val="95"/>
              </w:rPr>
            </w:rPrChange>
          </w:rPr>
          <w:delText xml:space="preserve"> </w:delText>
        </w:r>
        <w:r w:rsidRPr="000542A7" w:rsidDel="002E15C2">
          <w:rPr>
            <w:spacing w:val="-7"/>
            <w:w w:val="95"/>
            <w:rPrChange w:id="473" w:author="Tom Wever" w:date="2018-11-25T13:46:00Z">
              <w:rPr>
                <w:w w:val="95"/>
              </w:rPr>
            </w:rPrChange>
          </w:rPr>
          <w:delText>collisions</w:delText>
        </w:r>
        <w:r w:rsidRPr="000542A7" w:rsidDel="002E15C2">
          <w:rPr>
            <w:spacing w:val="-7"/>
            <w:w w:val="95"/>
            <w:rPrChange w:id="474" w:author="Tom Wever" w:date="2018-11-25T13:46:00Z">
              <w:rPr>
                <w:spacing w:val="-10"/>
                <w:w w:val="95"/>
              </w:rPr>
            </w:rPrChange>
          </w:rPr>
          <w:delText xml:space="preserve"> </w:delText>
        </w:r>
        <w:r w:rsidRPr="000542A7" w:rsidDel="002E15C2">
          <w:rPr>
            <w:spacing w:val="-7"/>
            <w:w w:val="95"/>
            <w:rPrChange w:id="475" w:author="Tom Wever" w:date="2018-11-25T13:46:00Z">
              <w:rPr>
                <w:w w:val="95"/>
              </w:rPr>
            </w:rPrChange>
          </w:rPr>
          <w:delText>and</w:delText>
        </w:r>
        <w:r w:rsidRPr="000542A7" w:rsidDel="002E15C2">
          <w:rPr>
            <w:spacing w:val="-7"/>
            <w:w w:val="95"/>
            <w:rPrChange w:id="476" w:author="Tom Wever" w:date="2018-11-25T13:46:00Z">
              <w:rPr>
                <w:spacing w:val="-11"/>
                <w:w w:val="95"/>
              </w:rPr>
            </w:rPrChange>
          </w:rPr>
          <w:delText xml:space="preserve"> </w:delText>
        </w:r>
        <w:r w:rsidRPr="000542A7" w:rsidDel="002E15C2">
          <w:rPr>
            <w:spacing w:val="-7"/>
            <w:w w:val="95"/>
            <w:rPrChange w:id="477" w:author="Tom Wever" w:date="2018-11-25T13:46:00Z">
              <w:rPr>
                <w:w w:val="95"/>
              </w:rPr>
            </w:rPrChange>
          </w:rPr>
          <w:delText>perceived</w:delText>
        </w:r>
        <w:r w:rsidRPr="000542A7" w:rsidDel="002E15C2">
          <w:rPr>
            <w:spacing w:val="-7"/>
            <w:w w:val="95"/>
            <w:rPrChange w:id="478" w:author="Tom Wever" w:date="2018-11-25T13:46:00Z">
              <w:rPr>
                <w:spacing w:val="-10"/>
                <w:w w:val="95"/>
              </w:rPr>
            </w:rPrChange>
          </w:rPr>
          <w:delText xml:space="preserve"> </w:delText>
        </w:r>
        <w:r w:rsidRPr="000542A7" w:rsidDel="002E15C2">
          <w:rPr>
            <w:spacing w:val="-7"/>
            <w:w w:val="95"/>
            <w:rPrChange w:id="479" w:author="Tom Wever" w:date="2018-11-25T13:46:00Z">
              <w:rPr>
                <w:w w:val="95"/>
              </w:rPr>
            </w:rPrChange>
          </w:rPr>
          <w:delText>risk</w:delText>
        </w:r>
        <w:r w:rsidRPr="000542A7" w:rsidDel="002E15C2">
          <w:rPr>
            <w:spacing w:val="-7"/>
            <w:w w:val="95"/>
            <w:rPrChange w:id="480" w:author="Tom Wever" w:date="2018-11-25T13:46:00Z">
              <w:rPr>
                <w:spacing w:val="-10"/>
                <w:w w:val="95"/>
              </w:rPr>
            </w:rPrChange>
          </w:rPr>
          <w:delText xml:space="preserve"> </w:delText>
        </w:r>
        <w:r w:rsidRPr="000542A7" w:rsidDel="002E15C2">
          <w:rPr>
            <w:spacing w:val="-7"/>
            <w:w w:val="95"/>
            <w:rPrChange w:id="481" w:author="Tom Wever" w:date="2018-11-25T13:46:00Z">
              <w:rPr>
                <w:w w:val="95"/>
              </w:rPr>
            </w:rPrChange>
          </w:rPr>
          <w:delText>reduces</w:delText>
        </w:r>
        <w:r w:rsidRPr="000542A7" w:rsidDel="002E15C2">
          <w:rPr>
            <w:spacing w:val="-7"/>
            <w:w w:val="95"/>
            <w:rPrChange w:id="482" w:author="Tom Wever" w:date="2018-11-25T13:46:00Z">
              <w:rPr>
                <w:spacing w:val="-11"/>
                <w:w w:val="95"/>
              </w:rPr>
            </w:rPrChange>
          </w:rPr>
          <w:delText xml:space="preserve"> </w:delText>
        </w:r>
        <w:r w:rsidRPr="000542A7" w:rsidDel="002E15C2">
          <w:rPr>
            <w:spacing w:val="-7"/>
            <w:w w:val="95"/>
            <w:rPrChange w:id="483" w:author="Tom Wever" w:date="2018-11-25T13:46:00Z">
              <w:rPr>
                <w:spacing w:val="-3"/>
                <w:w w:val="95"/>
              </w:rPr>
            </w:rPrChange>
          </w:rPr>
          <w:delText>or</w:delText>
        </w:r>
        <w:r w:rsidRPr="000542A7" w:rsidDel="002E15C2">
          <w:rPr>
            <w:spacing w:val="-7"/>
            <w:w w:val="95"/>
            <w:rPrChange w:id="484" w:author="Tom Wever" w:date="2018-11-25T13:46:00Z">
              <w:rPr>
                <w:spacing w:val="-11"/>
                <w:w w:val="95"/>
              </w:rPr>
            </w:rPrChange>
          </w:rPr>
          <w:delText xml:space="preserve"> </w:delText>
        </w:r>
        <w:r w:rsidRPr="000542A7" w:rsidDel="002E15C2">
          <w:rPr>
            <w:spacing w:val="-7"/>
            <w:w w:val="95"/>
            <w:rPrChange w:id="485" w:author="Tom Wever" w:date="2018-11-25T13:46:00Z">
              <w:rPr>
                <w:w w:val="95"/>
              </w:rPr>
            </w:rPrChange>
          </w:rPr>
          <w:delText>at</w:delText>
        </w:r>
        <w:r w:rsidRPr="000542A7" w:rsidDel="002E15C2">
          <w:rPr>
            <w:spacing w:val="-7"/>
            <w:w w:val="95"/>
            <w:rPrChange w:id="486" w:author="Tom Wever" w:date="2018-11-25T13:46:00Z">
              <w:rPr>
                <w:spacing w:val="-10"/>
                <w:w w:val="95"/>
              </w:rPr>
            </w:rPrChange>
          </w:rPr>
          <w:delText xml:space="preserve"> </w:delText>
        </w:r>
        <w:r w:rsidRPr="000542A7" w:rsidDel="002E15C2">
          <w:rPr>
            <w:spacing w:val="-7"/>
            <w:w w:val="95"/>
            <w:rPrChange w:id="487" w:author="Tom Wever" w:date="2018-11-25T13:46:00Z">
              <w:rPr>
                <w:w w:val="95"/>
              </w:rPr>
            </w:rPrChange>
          </w:rPr>
          <w:delText xml:space="preserve">least </w:delText>
        </w:r>
        <w:r w:rsidRPr="000542A7" w:rsidDel="002E15C2">
          <w:rPr>
            <w:spacing w:val="-7"/>
            <w:w w:val="95"/>
            <w:rPrChange w:id="488" w:author="Tom Wever" w:date="2018-11-25T13:46:00Z">
              <w:rPr/>
            </w:rPrChange>
          </w:rPr>
          <w:delText>does not</w:delText>
        </w:r>
        <w:r w:rsidRPr="000542A7" w:rsidDel="002E15C2">
          <w:rPr>
            <w:spacing w:val="-7"/>
            <w:w w:val="95"/>
            <w:rPrChange w:id="489" w:author="Tom Wever" w:date="2018-11-25T13:46:00Z">
              <w:rPr>
                <w:spacing w:val="17"/>
              </w:rPr>
            </w:rPrChange>
          </w:rPr>
          <w:delText xml:space="preserve"> </w:delText>
        </w:r>
        <w:r w:rsidRPr="000542A7" w:rsidDel="002E15C2">
          <w:rPr>
            <w:spacing w:val="-7"/>
            <w:w w:val="95"/>
            <w:rPrChange w:id="490" w:author="Tom Wever" w:date="2018-11-25T13:46:00Z">
              <w:rPr/>
            </w:rPrChange>
          </w:rPr>
          <w:delText>increase.</w:delText>
        </w:r>
      </w:del>
    </w:p>
    <w:p w14:paraId="66466C78" w14:textId="77777777" w:rsidR="00B07A10" w:rsidRDefault="00B07A10">
      <w:pPr>
        <w:pStyle w:val="Plattetekst"/>
      </w:pPr>
    </w:p>
    <w:p w14:paraId="66466C79" w14:textId="77777777" w:rsidR="00B07A10" w:rsidRDefault="00785C94">
      <w:pPr>
        <w:pStyle w:val="Kop4"/>
        <w:spacing w:before="186"/>
        <w:ind w:left="107"/>
        <w:jc w:val="both"/>
      </w:pPr>
      <w:r>
        <w:t>Information extraction from problem</w:t>
      </w:r>
      <w:r>
        <w:rPr>
          <w:spacing w:val="53"/>
        </w:rPr>
        <w:t xml:space="preserve"> </w:t>
      </w:r>
      <w:r>
        <w:t>scenario</w:t>
      </w:r>
    </w:p>
    <w:p w14:paraId="66466C7A" w14:textId="77777777" w:rsidR="00B07A10" w:rsidRDefault="00B07A10">
      <w:pPr>
        <w:pStyle w:val="Plattetekst"/>
        <w:rPr>
          <w:b/>
        </w:rPr>
      </w:pPr>
    </w:p>
    <w:p w14:paraId="66466C7B" w14:textId="0662B895" w:rsidR="00B07A10" w:rsidRDefault="00785C94">
      <w:pPr>
        <w:pStyle w:val="Plattetekst"/>
        <w:spacing w:before="137" w:line="348" w:lineRule="auto"/>
        <w:ind w:left="107" w:right="1446"/>
        <w:jc w:val="both"/>
      </w:pPr>
      <w:r>
        <w:t>The</w:t>
      </w:r>
      <w:r>
        <w:rPr>
          <w:spacing w:val="-6"/>
        </w:rPr>
        <w:t xml:space="preserve"> </w:t>
      </w:r>
      <w:r>
        <w:t>previous</w:t>
      </w:r>
      <w:r>
        <w:rPr>
          <w:spacing w:val="-6"/>
        </w:rPr>
        <w:t xml:space="preserve"> </w:t>
      </w:r>
      <w:r>
        <w:t>chapter</w:t>
      </w:r>
      <w:r>
        <w:rPr>
          <w:spacing w:val="-6"/>
        </w:rPr>
        <w:t xml:space="preserve"> </w:t>
      </w:r>
      <w:r>
        <w:t>describes</w:t>
      </w:r>
      <w:r>
        <w:rPr>
          <w:spacing w:val="-6"/>
        </w:rPr>
        <w:t xml:space="preserve"> </w:t>
      </w:r>
      <w:r>
        <w:t>the</w:t>
      </w:r>
      <w:r>
        <w:rPr>
          <w:spacing w:val="-6"/>
        </w:rPr>
        <w:t xml:space="preserve"> </w:t>
      </w:r>
      <w:r>
        <w:t>problem</w:t>
      </w:r>
      <w:r>
        <w:rPr>
          <w:spacing w:val="-6"/>
        </w:rPr>
        <w:t xml:space="preserve"> </w:t>
      </w:r>
      <w:del w:id="491" w:author="Tom Wever" w:date="2018-11-25T13:50:00Z">
        <w:r w:rsidDel="00473CA5">
          <w:delText>which</w:delText>
        </w:r>
        <w:r w:rsidDel="00473CA5">
          <w:rPr>
            <w:spacing w:val="-6"/>
          </w:rPr>
          <w:delText xml:space="preserve"> </w:delText>
        </w:r>
        <w:r w:rsidDel="00473CA5">
          <w:delText>has</w:delText>
        </w:r>
      </w:del>
      <w:ins w:id="492" w:author="Tom Wever" w:date="2018-11-25T13:50:00Z">
        <w:r w:rsidR="00473CA5">
          <w:t>that will</w:t>
        </w:r>
      </w:ins>
      <w:del w:id="493" w:author="Tom Wever" w:date="2018-11-25T13:50:00Z">
        <w:r w:rsidDel="00473CA5">
          <w:rPr>
            <w:spacing w:val="-6"/>
          </w:rPr>
          <w:delText xml:space="preserve"> </w:delText>
        </w:r>
        <w:r w:rsidDel="00473CA5">
          <w:delText>to</w:delText>
        </w:r>
        <w:r w:rsidDel="00473CA5">
          <w:rPr>
            <w:spacing w:val="-6"/>
          </w:rPr>
          <w:delText xml:space="preserve"> </w:delText>
        </w:r>
      </w:del>
      <w:ins w:id="494" w:author="Tom Wever" w:date="2018-11-25T13:50:00Z">
        <w:r w:rsidR="00473CA5">
          <w:rPr>
            <w:spacing w:val="-6"/>
          </w:rPr>
          <w:t xml:space="preserve"> </w:t>
        </w:r>
      </w:ins>
      <w:r>
        <w:rPr>
          <w:spacing w:val="1"/>
        </w:rPr>
        <w:t>be</w:t>
      </w:r>
      <w:r>
        <w:rPr>
          <w:spacing w:val="-6"/>
        </w:rPr>
        <w:t xml:space="preserve"> </w:t>
      </w:r>
      <w:r>
        <w:t>solved</w:t>
      </w:r>
      <w:r>
        <w:rPr>
          <w:spacing w:val="-6"/>
        </w:rPr>
        <w:t xml:space="preserve"> </w:t>
      </w:r>
      <w:del w:id="495" w:author="Tom Wever" w:date="2018-11-25T13:50:00Z">
        <w:r w:rsidDel="00473CA5">
          <w:delText>with</w:delText>
        </w:r>
        <w:r w:rsidDel="00473CA5">
          <w:rPr>
            <w:spacing w:val="-6"/>
          </w:rPr>
          <w:delText xml:space="preserve"> </w:delText>
        </w:r>
      </w:del>
      <w:ins w:id="496" w:author="Tom Wever" w:date="2018-11-25T13:50:00Z">
        <w:r w:rsidR="00473CA5">
          <w:t>by</w:t>
        </w:r>
        <w:r w:rsidR="00473CA5">
          <w:rPr>
            <w:spacing w:val="-6"/>
          </w:rPr>
          <w:t xml:space="preserve"> </w:t>
        </w:r>
      </w:ins>
      <w:r>
        <w:t>the</w:t>
      </w:r>
      <w:r>
        <w:rPr>
          <w:spacing w:val="-6"/>
        </w:rPr>
        <w:t xml:space="preserve"> </w:t>
      </w:r>
      <w:r>
        <w:t xml:space="preserve">envisioned technology. The </w:t>
      </w:r>
      <w:r w:rsidRPr="00E85EA7">
        <w:rPr>
          <w:spacing w:val="-7"/>
          <w:w w:val="95"/>
          <w:rPrChange w:id="497" w:author="Tom Wever" w:date="2018-11-25T13:51:00Z">
            <w:rPr/>
          </w:rPrChange>
        </w:rPr>
        <w:t xml:space="preserve">following issues </w:t>
      </w:r>
      <w:proofErr w:type="gramStart"/>
      <w:r w:rsidRPr="00E85EA7">
        <w:rPr>
          <w:spacing w:val="-7"/>
          <w:w w:val="95"/>
          <w:rPrChange w:id="498" w:author="Tom Wever" w:date="2018-11-25T13:51:00Z">
            <w:rPr/>
          </w:rPrChange>
        </w:rPr>
        <w:t>have to</w:t>
      </w:r>
      <w:proofErr w:type="gramEnd"/>
      <w:r w:rsidRPr="00E85EA7">
        <w:rPr>
          <w:spacing w:val="-7"/>
          <w:w w:val="95"/>
          <w:rPrChange w:id="499" w:author="Tom Wever" w:date="2018-11-25T13:51:00Z">
            <w:rPr/>
          </w:rPrChange>
        </w:rPr>
        <w:t xml:space="preserve"> </w:t>
      </w:r>
      <w:r w:rsidRPr="00E85EA7">
        <w:rPr>
          <w:spacing w:val="-7"/>
          <w:w w:val="95"/>
          <w:rPrChange w:id="500" w:author="Tom Wever" w:date="2018-11-25T13:51:00Z">
            <w:rPr>
              <w:spacing w:val="1"/>
            </w:rPr>
          </w:rPrChange>
        </w:rPr>
        <w:t xml:space="preserve">be </w:t>
      </w:r>
      <w:r w:rsidRPr="00E85EA7">
        <w:rPr>
          <w:spacing w:val="-7"/>
          <w:w w:val="95"/>
          <w:rPrChange w:id="501" w:author="Tom Wever" w:date="2018-11-25T13:51:00Z">
            <w:rPr/>
          </w:rPrChange>
        </w:rPr>
        <w:t>tackled to solve the</w:t>
      </w:r>
      <w:r>
        <w:rPr>
          <w:spacing w:val="-42"/>
        </w:rPr>
        <w:t xml:space="preserve"> </w:t>
      </w:r>
      <w:r>
        <w:t>problem:</w:t>
      </w:r>
    </w:p>
    <w:p w14:paraId="66466C7C" w14:textId="77777777" w:rsidR="00B07A10" w:rsidRDefault="00785C94">
      <w:pPr>
        <w:pStyle w:val="Lijstalinea"/>
        <w:numPr>
          <w:ilvl w:val="0"/>
          <w:numId w:val="27"/>
        </w:numPr>
        <w:tabs>
          <w:tab w:val="left" w:pos="654"/>
        </w:tabs>
        <w:spacing w:before="39"/>
      </w:pPr>
      <w:r>
        <w:t>Different actors are afraid of information</w:t>
      </w:r>
      <w:r>
        <w:rPr>
          <w:spacing w:val="38"/>
        </w:rPr>
        <w:t xml:space="preserve"> </w:t>
      </w:r>
      <w:r>
        <w:t>overload.</w:t>
      </w:r>
    </w:p>
    <w:p w14:paraId="66466C7D" w14:textId="77777777" w:rsidR="00B07A10" w:rsidRDefault="00785C94">
      <w:pPr>
        <w:pStyle w:val="Lijstalinea"/>
        <w:numPr>
          <w:ilvl w:val="0"/>
          <w:numId w:val="27"/>
        </w:numPr>
        <w:tabs>
          <w:tab w:val="left" w:pos="654"/>
        </w:tabs>
        <w:spacing w:before="154"/>
      </w:pPr>
      <w:r>
        <w:t>Officer of watch is afraid to lose situational</w:t>
      </w:r>
      <w:r>
        <w:rPr>
          <w:spacing w:val="36"/>
        </w:rPr>
        <w:t xml:space="preserve"> </w:t>
      </w:r>
      <w:r>
        <w:t>awareness.</w:t>
      </w:r>
    </w:p>
    <w:p w14:paraId="66466C7E" w14:textId="77777777" w:rsidR="00B07A10" w:rsidRDefault="00B07A10">
      <w:pPr>
        <w:pStyle w:val="Plattetekst"/>
        <w:spacing w:before="6"/>
        <w:rPr>
          <w:sz w:val="25"/>
        </w:rPr>
      </w:pPr>
    </w:p>
    <w:p w14:paraId="66466C7F" w14:textId="77777777" w:rsidR="00B07A10" w:rsidRDefault="00785C94">
      <w:pPr>
        <w:pStyle w:val="Plattetekst"/>
        <w:spacing w:before="1"/>
        <w:ind w:left="580" w:right="1918"/>
        <w:jc w:val="center"/>
      </w:pPr>
      <w:r>
        <w:t>79</w:t>
      </w:r>
    </w:p>
    <w:p w14:paraId="66466C80" w14:textId="77777777" w:rsidR="00B07A10" w:rsidRDefault="00B07A10">
      <w:pPr>
        <w:jc w:val="center"/>
        <w:sectPr w:rsidR="00B07A10">
          <w:pgSz w:w="11910" w:h="16840"/>
          <w:pgMar w:top="1580" w:right="280" w:bottom="280" w:left="1620" w:header="708" w:footer="708" w:gutter="0"/>
          <w:cols w:space="708"/>
        </w:sectPr>
      </w:pPr>
    </w:p>
    <w:p w14:paraId="66466C81" w14:textId="77777777" w:rsidR="00B07A10" w:rsidRDefault="00785C94">
      <w:pPr>
        <w:tabs>
          <w:tab w:val="left" w:pos="3698"/>
        </w:tabs>
        <w:spacing w:before="47"/>
        <w:ind w:left="108"/>
        <w:rPr>
          <w:rFonts w:ascii="Trebuchet MS"/>
          <w:i/>
        </w:rPr>
      </w:pPr>
      <w:r>
        <w:rPr>
          <w:w w:val="105"/>
        </w:rPr>
        <w:lastRenderedPageBreak/>
        <w:t>80</w:t>
      </w:r>
      <w:r>
        <w:rPr>
          <w:w w:val="105"/>
        </w:rPr>
        <w:tab/>
      </w:r>
      <w:r>
        <w:rPr>
          <w:rFonts w:ascii="Trebuchet MS"/>
          <w:i/>
          <w:w w:val="105"/>
        </w:rPr>
        <w:t>CHAPTER 10. SYSTEM DESIGN</w:t>
      </w:r>
      <w:r>
        <w:rPr>
          <w:rFonts w:ascii="Trebuchet MS"/>
          <w:i/>
          <w:spacing w:val="-6"/>
          <w:w w:val="105"/>
        </w:rPr>
        <w:t xml:space="preserve"> </w:t>
      </w:r>
      <w:r>
        <w:rPr>
          <w:rFonts w:ascii="Trebuchet MS"/>
          <w:i/>
          <w:w w:val="105"/>
        </w:rPr>
        <w:t>SPECIFICATION</w:t>
      </w:r>
    </w:p>
    <w:p w14:paraId="66466C82" w14:textId="77777777" w:rsidR="00B07A10" w:rsidRDefault="00B07A10">
      <w:pPr>
        <w:pStyle w:val="Plattetekst"/>
        <w:rPr>
          <w:rFonts w:ascii="Trebuchet MS"/>
          <w:i/>
          <w:sz w:val="31"/>
        </w:rPr>
      </w:pPr>
    </w:p>
    <w:p w14:paraId="66466C83" w14:textId="77777777" w:rsidR="00B07A10" w:rsidRDefault="00785C94">
      <w:pPr>
        <w:pStyle w:val="Lijstalinea"/>
        <w:numPr>
          <w:ilvl w:val="0"/>
          <w:numId w:val="27"/>
        </w:numPr>
        <w:tabs>
          <w:tab w:val="left" w:pos="654"/>
        </w:tabs>
      </w:pPr>
      <w:r>
        <w:t>Officer of watch is afraid to lose</w:t>
      </w:r>
      <w:r>
        <w:rPr>
          <w:spacing w:val="51"/>
        </w:rPr>
        <w:t xml:space="preserve"> </w:t>
      </w:r>
      <w:r>
        <w:t>autonomy.</w:t>
      </w:r>
    </w:p>
    <w:p w14:paraId="66466C84" w14:textId="77777777" w:rsidR="00B07A10" w:rsidRDefault="00785C94">
      <w:pPr>
        <w:pStyle w:val="Lijstalinea"/>
        <w:numPr>
          <w:ilvl w:val="0"/>
          <w:numId w:val="27"/>
        </w:numPr>
        <w:tabs>
          <w:tab w:val="left" w:pos="654"/>
        </w:tabs>
        <w:spacing w:before="173"/>
      </w:pPr>
      <w:r>
        <w:t xml:space="preserve">Current systems are not designed to </w:t>
      </w:r>
      <w:r>
        <w:rPr>
          <w:spacing w:val="1"/>
        </w:rPr>
        <w:t xml:space="preserve">be </w:t>
      </w:r>
      <w:r>
        <w:t xml:space="preserve">used </w:t>
      </w:r>
      <w:r>
        <w:rPr>
          <w:spacing w:val="-3"/>
        </w:rPr>
        <w:t xml:space="preserve">by </w:t>
      </w:r>
      <w:r>
        <w:t>unmanned</w:t>
      </w:r>
      <w:r>
        <w:rPr>
          <w:spacing w:val="-13"/>
        </w:rPr>
        <w:t xml:space="preserve"> </w:t>
      </w:r>
      <w:r>
        <w:t>vessels.</w:t>
      </w:r>
    </w:p>
    <w:p w14:paraId="66466C85" w14:textId="77777777" w:rsidR="00B07A10" w:rsidRDefault="00785C94">
      <w:pPr>
        <w:pStyle w:val="Lijstalinea"/>
        <w:numPr>
          <w:ilvl w:val="0"/>
          <w:numId w:val="27"/>
        </w:numPr>
        <w:tabs>
          <w:tab w:val="left" w:pos="654"/>
        </w:tabs>
        <w:spacing w:before="173"/>
      </w:pPr>
      <w:r>
        <w:t xml:space="preserve">Manned ships want to ask for support </w:t>
      </w:r>
      <w:r>
        <w:rPr>
          <w:spacing w:val="-3"/>
        </w:rPr>
        <w:t>or</w:t>
      </w:r>
      <w:r>
        <w:rPr>
          <w:spacing w:val="50"/>
        </w:rPr>
        <w:t xml:space="preserve"> </w:t>
      </w:r>
      <w:r>
        <w:t>information.</w:t>
      </w:r>
    </w:p>
    <w:p w14:paraId="66466C86" w14:textId="77777777" w:rsidR="00B07A10" w:rsidRDefault="00785C94">
      <w:pPr>
        <w:pStyle w:val="Lijstalinea"/>
        <w:numPr>
          <w:ilvl w:val="0"/>
          <w:numId w:val="27"/>
        </w:numPr>
        <w:tabs>
          <w:tab w:val="left" w:pos="654"/>
        </w:tabs>
        <w:spacing w:before="172"/>
      </w:pPr>
      <w:r>
        <w:t xml:space="preserve">Unmanned ships want to ask for support </w:t>
      </w:r>
      <w:r>
        <w:rPr>
          <w:spacing w:val="-3"/>
        </w:rPr>
        <w:t>or</w:t>
      </w:r>
      <w:r>
        <w:rPr>
          <w:spacing w:val="43"/>
        </w:rPr>
        <w:t xml:space="preserve"> </w:t>
      </w:r>
      <w:r>
        <w:t>information.</w:t>
      </w:r>
    </w:p>
    <w:p w14:paraId="66466C87" w14:textId="77777777" w:rsidR="00B07A10" w:rsidRDefault="00B07A10">
      <w:pPr>
        <w:pStyle w:val="Plattetekst"/>
      </w:pPr>
    </w:p>
    <w:p w14:paraId="66466C88" w14:textId="77777777" w:rsidR="00B07A10" w:rsidRDefault="00B07A10">
      <w:pPr>
        <w:pStyle w:val="Plattetekst"/>
      </w:pPr>
    </w:p>
    <w:p w14:paraId="66466C89" w14:textId="77777777" w:rsidR="00B07A10" w:rsidRDefault="00B07A10">
      <w:pPr>
        <w:pStyle w:val="Plattetekst"/>
      </w:pPr>
    </w:p>
    <w:p w14:paraId="66466C8A" w14:textId="77777777" w:rsidR="00B07A10" w:rsidRDefault="00785C94">
      <w:pPr>
        <w:pStyle w:val="Kop4"/>
        <w:spacing w:before="130"/>
      </w:pPr>
      <w:r>
        <w:t>Envisioned effect of system</w:t>
      </w:r>
      <w:r>
        <w:rPr>
          <w:spacing w:val="55"/>
        </w:rPr>
        <w:t xml:space="preserve"> </w:t>
      </w:r>
      <w:r>
        <w:t>implementation</w:t>
      </w:r>
    </w:p>
    <w:p w14:paraId="66466C8B" w14:textId="77777777" w:rsidR="00B07A10" w:rsidRDefault="00B07A10">
      <w:pPr>
        <w:pStyle w:val="Plattetekst"/>
        <w:rPr>
          <w:b/>
        </w:rPr>
      </w:pPr>
    </w:p>
    <w:p w14:paraId="66466C8C" w14:textId="58936477" w:rsidR="00B07A10" w:rsidRDefault="00785C94">
      <w:pPr>
        <w:pStyle w:val="Plattetekst"/>
        <w:spacing w:before="165" w:line="348" w:lineRule="auto"/>
        <w:ind w:left="108" w:right="1366"/>
      </w:pPr>
      <w:r>
        <w:rPr>
          <w:w w:val="95"/>
        </w:rPr>
        <w:t xml:space="preserve">How the problems </w:t>
      </w:r>
      <w:del w:id="502" w:author="Tom Wever" w:date="2018-11-25T13:51:00Z">
        <w:r w:rsidDel="002940AF">
          <w:rPr>
            <w:w w:val="95"/>
          </w:rPr>
          <w:delText xml:space="preserve">as </w:delText>
        </w:r>
      </w:del>
      <w:r>
        <w:rPr>
          <w:w w:val="95"/>
        </w:rPr>
        <w:t xml:space="preserve">mentioned above are tackled is discussed below. This shows what the </w:t>
      </w:r>
      <w:r>
        <w:t>result is after implementing the envisioned technology:</w:t>
      </w:r>
    </w:p>
    <w:p w14:paraId="66466C8D" w14:textId="370E248B" w:rsidR="00B07A10" w:rsidRDefault="00785C94">
      <w:pPr>
        <w:pStyle w:val="Lijstalinea"/>
        <w:numPr>
          <w:ilvl w:val="0"/>
          <w:numId w:val="26"/>
        </w:numPr>
        <w:tabs>
          <w:tab w:val="left" w:pos="654"/>
        </w:tabs>
        <w:spacing w:before="152" w:line="348" w:lineRule="auto"/>
        <w:ind w:right="1447"/>
        <w:jc w:val="both"/>
      </w:pPr>
      <w:r>
        <w:t>The</w:t>
      </w:r>
      <w:r>
        <w:rPr>
          <w:spacing w:val="-36"/>
        </w:rPr>
        <w:t xml:space="preserve"> </w:t>
      </w:r>
      <w:r>
        <w:t>system</w:t>
      </w:r>
      <w:r>
        <w:rPr>
          <w:spacing w:val="-36"/>
        </w:rPr>
        <w:t xml:space="preserve"> </w:t>
      </w:r>
      <w:r>
        <w:t>will</w:t>
      </w:r>
      <w:r>
        <w:rPr>
          <w:spacing w:val="-36"/>
        </w:rPr>
        <w:t xml:space="preserve"> </w:t>
      </w:r>
      <w:r>
        <w:t>send</w:t>
      </w:r>
      <w:r>
        <w:rPr>
          <w:spacing w:val="-36"/>
        </w:rPr>
        <w:t xml:space="preserve"> </w:t>
      </w:r>
      <w:r>
        <w:t>only</w:t>
      </w:r>
      <w:r>
        <w:rPr>
          <w:spacing w:val="-36"/>
        </w:rPr>
        <w:t xml:space="preserve"> </w:t>
      </w:r>
      <w:r>
        <w:t>on</w:t>
      </w:r>
      <w:r>
        <w:rPr>
          <w:spacing w:val="-36"/>
        </w:rPr>
        <w:t xml:space="preserve"> </w:t>
      </w:r>
      <w:r>
        <w:t>demand</w:t>
      </w:r>
      <w:r>
        <w:rPr>
          <w:spacing w:val="-36"/>
        </w:rPr>
        <w:t xml:space="preserve"> </w:t>
      </w:r>
      <w:r>
        <w:rPr>
          <w:spacing w:val="-4"/>
        </w:rPr>
        <w:t>or</w:t>
      </w:r>
      <w:r>
        <w:rPr>
          <w:spacing w:val="-36"/>
        </w:rPr>
        <w:t xml:space="preserve"> </w:t>
      </w:r>
      <w:r>
        <w:t>when</w:t>
      </w:r>
      <w:r>
        <w:rPr>
          <w:spacing w:val="-36"/>
        </w:rPr>
        <w:t xml:space="preserve"> </w:t>
      </w:r>
      <w:r>
        <w:t>it</w:t>
      </w:r>
      <w:r>
        <w:rPr>
          <w:spacing w:val="-36"/>
        </w:rPr>
        <w:t xml:space="preserve"> </w:t>
      </w:r>
      <w:r>
        <w:t>has</w:t>
      </w:r>
      <w:r>
        <w:rPr>
          <w:spacing w:val="-36"/>
        </w:rPr>
        <w:t xml:space="preserve"> </w:t>
      </w:r>
      <w:r>
        <w:t>tried</w:t>
      </w:r>
      <w:r>
        <w:rPr>
          <w:spacing w:val="-36"/>
        </w:rPr>
        <w:t xml:space="preserve"> </w:t>
      </w:r>
      <w:r>
        <w:t>any</w:t>
      </w:r>
      <w:r>
        <w:rPr>
          <w:spacing w:val="-36"/>
        </w:rPr>
        <w:t xml:space="preserve"> </w:t>
      </w:r>
      <w:r>
        <w:t>other</w:t>
      </w:r>
      <w:r>
        <w:rPr>
          <w:spacing w:val="-36"/>
        </w:rPr>
        <w:t xml:space="preserve"> </w:t>
      </w:r>
      <w:r>
        <w:t>solution,</w:t>
      </w:r>
      <w:r>
        <w:rPr>
          <w:spacing w:val="-35"/>
        </w:rPr>
        <w:t xml:space="preserve"> </w:t>
      </w:r>
      <w:r>
        <w:t>as</w:t>
      </w:r>
      <w:r>
        <w:rPr>
          <w:spacing w:val="-36"/>
        </w:rPr>
        <w:t xml:space="preserve"> </w:t>
      </w:r>
      <w:r>
        <w:t>this</w:t>
      </w:r>
      <w:r>
        <w:rPr>
          <w:spacing w:val="-36"/>
        </w:rPr>
        <w:t xml:space="preserve"> </w:t>
      </w:r>
      <w:r>
        <w:t>will reduce</w:t>
      </w:r>
      <w:r>
        <w:rPr>
          <w:spacing w:val="-23"/>
        </w:rPr>
        <w:t xml:space="preserve"> </w:t>
      </w:r>
      <w:r>
        <w:t>the</w:t>
      </w:r>
      <w:r>
        <w:rPr>
          <w:spacing w:val="-24"/>
        </w:rPr>
        <w:t xml:space="preserve"> </w:t>
      </w:r>
      <w:r>
        <w:t>probability</w:t>
      </w:r>
      <w:r>
        <w:rPr>
          <w:spacing w:val="-24"/>
        </w:rPr>
        <w:t xml:space="preserve"> </w:t>
      </w:r>
      <w:r>
        <w:t>for</w:t>
      </w:r>
      <w:r>
        <w:rPr>
          <w:spacing w:val="-23"/>
        </w:rPr>
        <w:t xml:space="preserve"> </w:t>
      </w:r>
      <w:r>
        <w:t>information</w:t>
      </w:r>
      <w:r>
        <w:rPr>
          <w:spacing w:val="-24"/>
        </w:rPr>
        <w:t xml:space="preserve"> </w:t>
      </w:r>
      <w:r>
        <w:t>overload.</w:t>
      </w:r>
      <w:r>
        <w:rPr>
          <w:spacing w:val="-5"/>
        </w:rPr>
        <w:t xml:space="preserve"> </w:t>
      </w:r>
      <w:r>
        <w:t>As</w:t>
      </w:r>
      <w:r>
        <w:rPr>
          <w:spacing w:val="-23"/>
        </w:rPr>
        <w:t xml:space="preserve"> </w:t>
      </w:r>
      <w:r>
        <w:t>a</w:t>
      </w:r>
      <w:r>
        <w:rPr>
          <w:spacing w:val="-23"/>
        </w:rPr>
        <w:t xml:space="preserve"> </w:t>
      </w:r>
      <w:r>
        <w:t>threshold</w:t>
      </w:r>
      <w:r>
        <w:rPr>
          <w:spacing w:val="-24"/>
        </w:rPr>
        <w:t xml:space="preserve"> </w:t>
      </w:r>
      <w:r>
        <w:t>to</w:t>
      </w:r>
      <w:r>
        <w:rPr>
          <w:spacing w:val="-24"/>
        </w:rPr>
        <w:t xml:space="preserve"> </w:t>
      </w:r>
      <w:r>
        <w:t>check</w:t>
      </w:r>
      <w:r>
        <w:rPr>
          <w:spacing w:val="-23"/>
        </w:rPr>
        <w:t xml:space="preserve"> </w:t>
      </w:r>
      <w:r>
        <w:t>if</w:t>
      </w:r>
      <w:r>
        <w:rPr>
          <w:spacing w:val="-23"/>
        </w:rPr>
        <w:t xml:space="preserve"> </w:t>
      </w:r>
      <w:r>
        <w:t>the</w:t>
      </w:r>
      <w:r>
        <w:rPr>
          <w:spacing w:val="-24"/>
        </w:rPr>
        <w:t xml:space="preserve"> </w:t>
      </w:r>
      <w:r>
        <w:t>system is</w:t>
      </w:r>
      <w:r>
        <w:rPr>
          <w:spacing w:val="-26"/>
        </w:rPr>
        <w:t xml:space="preserve"> </w:t>
      </w:r>
      <w:r>
        <w:t>successful</w:t>
      </w:r>
      <w:r>
        <w:rPr>
          <w:spacing w:val="-26"/>
        </w:rPr>
        <w:t xml:space="preserve"> </w:t>
      </w:r>
      <w:r>
        <w:t>in</w:t>
      </w:r>
      <w:r>
        <w:rPr>
          <w:spacing w:val="-26"/>
        </w:rPr>
        <w:t xml:space="preserve"> </w:t>
      </w:r>
      <w:r>
        <w:t>solving</w:t>
      </w:r>
      <w:r>
        <w:rPr>
          <w:spacing w:val="-26"/>
        </w:rPr>
        <w:t xml:space="preserve"> </w:t>
      </w:r>
      <w:r>
        <w:t>the</w:t>
      </w:r>
      <w:r>
        <w:rPr>
          <w:spacing w:val="-26"/>
        </w:rPr>
        <w:t xml:space="preserve"> </w:t>
      </w:r>
      <w:r>
        <w:t>problem</w:t>
      </w:r>
      <w:r>
        <w:rPr>
          <w:spacing w:val="-26"/>
        </w:rPr>
        <w:t xml:space="preserve"> </w:t>
      </w:r>
      <w:r>
        <w:t>of</w:t>
      </w:r>
      <w:r>
        <w:rPr>
          <w:spacing w:val="-26"/>
        </w:rPr>
        <w:t xml:space="preserve"> </w:t>
      </w:r>
      <w:r>
        <w:t>information</w:t>
      </w:r>
      <w:r>
        <w:rPr>
          <w:spacing w:val="-26"/>
        </w:rPr>
        <w:t xml:space="preserve"> </w:t>
      </w:r>
      <w:r>
        <w:t>overload</w:t>
      </w:r>
      <w:del w:id="503" w:author="Tom Wever" w:date="2018-11-25T13:53:00Z">
        <w:r w:rsidDel="00E87287">
          <w:delText>,</w:delText>
        </w:r>
        <w:r w:rsidDel="00E87287">
          <w:rPr>
            <w:spacing w:val="-25"/>
          </w:rPr>
          <w:delText xml:space="preserve"> </w:delText>
        </w:r>
        <w:r w:rsidDel="00E87287">
          <w:delText>is</w:delText>
        </w:r>
        <w:r w:rsidDel="00E87287">
          <w:rPr>
            <w:spacing w:val="-26"/>
          </w:rPr>
          <w:delText xml:space="preserve"> </w:delText>
        </w:r>
        <w:r w:rsidDel="00E87287">
          <w:delText>the</w:delText>
        </w:r>
        <w:r w:rsidDel="00E87287">
          <w:rPr>
            <w:spacing w:val="-26"/>
          </w:rPr>
          <w:delText xml:space="preserve"> </w:delText>
        </w:r>
        <w:r w:rsidDel="00E87287">
          <w:delText>criteria</w:delText>
        </w:r>
      </w:del>
      <w:ins w:id="504" w:author="Tom Wever" w:date="2018-11-25T13:53:00Z">
        <w:r w:rsidR="003A6B02">
          <w:t>,</w:t>
        </w:r>
      </w:ins>
      <w:r>
        <w:rPr>
          <w:spacing w:val="-26"/>
        </w:rPr>
        <w:t xml:space="preserve"> </w:t>
      </w:r>
      <w:r>
        <w:t>the</w:t>
      </w:r>
      <w:r>
        <w:rPr>
          <w:spacing w:val="-26"/>
        </w:rPr>
        <w:t xml:space="preserve"> </w:t>
      </w:r>
      <w:r>
        <w:t>current amount of</w:t>
      </w:r>
      <w:r>
        <w:rPr>
          <w:spacing w:val="17"/>
        </w:rPr>
        <w:t xml:space="preserve"> </w:t>
      </w:r>
      <w:r>
        <w:t>communication</w:t>
      </w:r>
      <w:ins w:id="505" w:author="Tom Wever" w:date="2018-11-25T13:53:00Z">
        <w:r w:rsidR="003A6B02">
          <w:t xml:space="preserve"> is</w:t>
        </w:r>
        <w:r w:rsidR="003A6B02" w:rsidRPr="003A6B02">
          <w:rPr>
            <w:rPrChange w:id="506" w:author="Tom Wever" w:date="2018-11-25T13:53:00Z">
              <w:rPr>
                <w:spacing w:val="-26"/>
              </w:rPr>
            </w:rPrChange>
          </w:rPr>
          <w:t xml:space="preserve"> used as </w:t>
        </w:r>
        <w:r w:rsidR="003A6B02">
          <w:t>the</w:t>
        </w:r>
        <w:r w:rsidR="003A6B02" w:rsidRPr="003A6B02">
          <w:rPr>
            <w:rPrChange w:id="507" w:author="Tom Wever" w:date="2018-11-25T13:53:00Z">
              <w:rPr>
                <w:spacing w:val="-26"/>
              </w:rPr>
            </w:rPrChange>
          </w:rPr>
          <w:t xml:space="preserve"> </w:t>
        </w:r>
        <w:r w:rsidR="003A6B02">
          <w:t xml:space="preserve">criterium. </w:t>
        </w:r>
      </w:ins>
      <w:del w:id="508" w:author="Tom Wever" w:date="2018-11-25T13:53:00Z">
        <w:r w:rsidDel="003A6B02">
          <w:delText>.</w:delText>
        </w:r>
      </w:del>
    </w:p>
    <w:p w14:paraId="66466C8E" w14:textId="7F8C78F6" w:rsidR="00B07A10" w:rsidRDefault="00785C94">
      <w:pPr>
        <w:pStyle w:val="Lijstalinea"/>
        <w:numPr>
          <w:ilvl w:val="0"/>
          <w:numId w:val="26"/>
        </w:numPr>
        <w:tabs>
          <w:tab w:val="left" w:pos="654"/>
        </w:tabs>
        <w:spacing w:before="151" w:line="348" w:lineRule="auto"/>
        <w:ind w:right="1446"/>
        <w:jc w:val="both"/>
      </w:pPr>
      <w:r>
        <w:t xml:space="preserve">The protocols </w:t>
      </w:r>
      <w:del w:id="509" w:author="Tom Wever" w:date="2018-11-25T13:53:00Z">
        <w:r w:rsidDel="00C04316">
          <w:delText xml:space="preserve">which </w:delText>
        </w:r>
      </w:del>
      <w:ins w:id="510" w:author="Tom Wever" w:date="2018-11-25T13:54:00Z">
        <w:r w:rsidR="00C04316">
          <w:t>currently</w:t>
        </w:r>
      </w:ins>
      <w:ins w:id="511" w:author="Tom Wever" w:date="2018-11-25T13:53:00Z">
        <w:r w:rsidR="00C04316">
          <w:t xml:space="preserve"> </w:t>
        </w:r>
      </w:ins>
      <w:del w:id="512" w:author="Tom Wever" w:date="2018-11-25T13:54:00Z">
        <w:r w:rsidDel="00C04316">
          <w:delText xml:space="preserve">are currently </w:delText>
        </w:r>
      </w:del>
      <w:r>
        <w:t xml:space="preserve">used </w:t>
      </w:r>
      <w:r>
        <w:rPr>
          <w:spacing w:val="-3"/>
        </w:rPr>
        <w:t xml:space="preserve">by </w:t>
      </w:r>
      <w:r>
        <w:t>the officer of watch are the same. The purpose</w:t>
      </w:r>
      <w:r>
        <w:rPr>
          <w:spacing w:val="-17"/>
        </w:rPr>
        <w:t xml:space="preserve"> </w:t>
      </w:r>
      <w:r>
        <w:t>is</w:t>
      </w:r>
      <w:r>
        <w:rPr>
          <w:spacing w:val="-17"/>
        </w:rPr>
        <w:t xml:space="preserve"> </w:t>
      </w:r>
      <w:r>
        <w:t>to</w:t>
      </w:r>
      <w:r>
        <w:rPr>
          <w:spacing w:val="-17"/>
        </w:rPr>
        <w:t xml:space="preserve"> </w:t>
      </w:r>
      <w:del w:id="513" w:author="Tom Wever" w:date="2018-11-25T13:54:00Z">
        <w:r w:rsidDel="00C055E8">
          <w:delText>make</w:delText>
        </w:r>
        <w:r w:rsidDel="00C055E8">
          <w:rPr>
            <w:spacing w:val="-17"/>
          </w:rPr>
          <w:delText xml:space="preserve"> </w:delText>
        </w:r>
        <w:r w:rsidDel="00C055E8">
          <w:delText>it</w:delText>
        </w:r>
        <w:r w:rsidDel="00C055E8">
          <w:rPr>
            <w:spacing w:val="-17"/>
          </w:rPr>
          <w:delText xml:space="preserve"> </w:delText>
        </w:r>
        <w:r w:rsidDel="00C055E8">
          <w:delText>more</w:delText>
        </w:r>
      </w:del>
      <w:ins w:id="514" w:author="Tom Wever" w:date="2018-11-25T13:54:00Z">
        <w:r w:rsidR="00C055E8">
          <w:t>enabl</w:t>
        </w:r>
      </w:ins>
      <w:ins w:id="515" w:author="Tom Wever" w:date="2018-11-25T13:55:00Z">
        <w:r w:rsidR="00C055E8">
          <w:t>e</w:t>
        </w:r>
      </w:ins>
      <w:ins w:id="516" w:author="Tom Wever" w:date="2018-11-25T13:54:00Z">
        <w:r w:rsidR="00C055E8">
          <w:t xml:space="preserve"> </w:t>
        </w:r>
      </w:ins>
      <w:del w:id="517" w:author="Tom Wever" w:date="2018-11-25T13:54:00Z">
        <w:r w:rsidDel="00C055E8">
          <w:rPr>
            <w:spacing w:val="-17"/>
          </w:rPr>
          <w:delText xml:space="preserve"> </w:delText>
        </w:r>
        <w:r w:rsidDel="00C055E8">
          <w:delText>easy</w:delText>
        </w:r>
        <w:r w:rsidDel="00C055E8">
          <w:rPr>
            <w:spacing w:val="-17"/>
          </w:rPr>
          <w:delText xml:space="preserve"> </w:delText>
        </w:r>
      </w:del>
      <w:r>
        <w:t>to</w:t>
      </w:r>
      <w:r>
        <w:rPr>
          <w:spacing w:val="-17"/>
        </w:rPr>
        <w:t xml:space="preserve"> </w:t>
      </w:r>
      <w:r>
        <w:t>get</w:t>
      </w:r>
      <w:r>
        <w:rPr>
          <w:spacing w:val="-17"/>
        </w:rPr>
        <w:t xml:space="preserve"> </w:t>
      </w:r>
      <w:ins w:id="518" w:author="Tom Wever" w:date="2018-11-25T13:55:00Z">
        <w:r w:rsidR="00C055E8">
          <w:rPr>
            <w:spacing w:val="-17"/>
          </w:rPr>
          <w:t xml:space="preserve">the </w:t>
        </w:r>
      </w:ins>
      <w:r>
        <w:t>information</w:t>
      </w:r>
      <w:ins w:id="519" w:author="Tom Wever" w:date="2018-11-25T13:55:00Z">
        <w:r w:rsidR="00C055E8">
          <w:t xml:space="preserve"> easier. This </w:t>
        </w:r>
      </w:ins>
      <w:del w:id="520" w:author="Tom Wever" w:date="2018-11-25T13:55:00Z">
        <w:r w:rsidDel="00C055E8">
          <w:delText>,</w:delText>
        </w:r>
        <w:r w:rsidDel="00C055E8">
          <w:rPr>
            <w:spacing w:val="-16"/>
          </w:rPr>
          <w:delText xml:space="preserve"> </w:delText>
        </w:r>
        <w:r w:rsidDel="00C055E8">
          <w:delText>which</w:delText>
        </w:r>
        <w:r w:rsidDel="00C055E8">
          <w:rPr>
            <w:spacing w:val="-17"/>
          </w:rPr>
          <w:delText xml:space="preserve"> </w:delText>
        </w:r>
      </w:del>
      <w:r>
        <w:t>means</w:t>
      </w:r>
      <w:r>
        <w:rPr>
          <w:spacing w:val="-17"/>
        </w:rPr>
        <w:t xml:space="preserve"> </w:t>
      </w:r>
      <w:r>
        <w:t>that</w:t>
      </w:r>
      <w:r>
        <w:rPr>
          <w:spacing w:val="-17"/>
        </w:rPr>
        <w:t xml:space="preserve"> </w:t>
      </w:r>
      <w:r>
        <w:t>the</w:t>
      </w:r>
      <w:r>
        <w:rPr>
          <w:spacing w:val="-17"/>
        </w:rPr>
        <w:t xml:space="preserve"> </w:t>
      </w:r>
      <w:r>
        <w:t xml:space="preserve">situational </w:t>
      </w:r>
      <w:r>
        <w:rPr>
          <w:spacing w:val="-3"/>
          <w:w w:val="95"/>
        </w:rPr>
        <w:t>awareness</w:t>
      </w:r>
      <w:r>
        <w:rPr>
          <w:spacing w:val="-20"/>
          <w:w w:val="95"/>
        </w:rPr>
        <w:t xml:space="preserve"> </w:t>
      </w:r>
      <w:r>
        <w:rPr>
          <w:w w:val="95"/>
        </w:rPr>
        <w:t>will</w:t>
      </w:r>
      <w:r>
        <w:rPr>
          <w:spacing w:val="-20"/>
          <w:w w:val="95"/>
        </w:rPr>
        <w:t xml:space="preserve"> </w:t>
      </w:r>
      <w:r>
        <w:rPr>
          <w:w w:val="95"/>
        </w:rPr>
        <w:t>minimally</w:t>
      </w:r>
      <w:r>
        <w:rPr>
          <w:spacing w:val="-20"/>
          <w:w w:val="95"/>
        </w:rPr>
        <w:t xml:space="preserve"> </w:t>
      </w:r>
      <w:r>
        <w:rPr>
          <w:spacing w:val="1"/>
          <w:w w:val="95"/>
        </w:rPr>
        <w:t>be</w:t>
      </w:r>
      <w:r>
        <w:rPr>
          <w:spacing w:val="-20"/>
          <w:w w:val="95"/>
        </w:rPr>
        <w:t xml:space="preserve"> </w:t>
      </w:r>
      <w:r>
        <w:rPr>
          <w:w w:val="95"/>
        </w:rPr>
        <w:t>affected</w:t>
      </w:r>
      <w:r>
        <w:rPr>
          <w:spacing w:val="-20"/>
          <w:w w:val="95"/>
        </w:rPr>
        <w:t xml:space="preserve"> </w:t>
      </w:r>
      <w:r>
        <w:rPr>
          <w:spacing w:val="-3"/>
          <w:w w:val="95"/>
        </w:rPr>
        <w:t>by</w:t>
      </w:r>
      <w:r>
        <w:rPr>
          <w:spacing w:val="-20"/>
          <w:w w:val="95"/>
        </w:rPr>
        <w:t xml:space="preserve"> </w:t>
      </w:r>
      <w:r>
        <w:rPr>
          <w:w w:val="95"/>
        </w:rPr>
        <w:t>the</w:t>
      </w:r>
      <w:r>
        <w:rPr>
          <w:spacing w:val="-20"/>
          <w:w w:val="95"/>
        </w:rPr>
        <w:t xml:space="preserve"> </w:t>
      </w:r>
      <w:r>
        <w:rPr>
          <w:w w:val="95"/>
        </w:rPr>
        <w:t>system</w:t>
      </w:r>
      <w:r>
        <w:rPr>
          <w:spacing w:val="-20"/>
          <w:w w:val="95"/>
        </w:rPr>
        <w:t xml:space="preserve"> </w:t>
      </w:r>
      <w:r>
        <w:rPr>
          <w:w w:val="95"/>
        </w:rPr>
        <w:t>on</w:t>
      </w:r>
      <w:r>
        <w:rPr>
          <w:spacing w:val="-20"/>
          <w:w w:val="95"/>
        </w:rPr>
        <w:t xml:space="preserve"> </w:t>
      </w:r>
      <w:r>
        <w:rPr>
          <w:w w:val="95"/>
        </w:rPr>
        <w:t>board</w:t>
      </w:r>
      <w:r>
        <w:rPr>
          <w:spacing w:val="-20"/>
          <w:w w:val="95"/>
        </w:rPr>
        <w:t xml:space="preserve"> </w:t>
      </w:r>
      <w:r>
        <w:rPr>
          <w:w w:val="95"/>
        </w:rPr>
        <w:t>of</w:t>
      </w:r>
      <w:r>
        <w:rPr>
          <w:spacing w:val="-20"/>
          <w:w w:val="95"/>
        </w:rPr>
        <w:t xml:space="preserve"> </w:t>
      </w:r>
      <w:r>
        <w:rPr>
          <w:w w:val="95"/>
        </w:rPr>
        <w:t>the</w:t>
      </w:r>
      <w:r>
        <w:rPr>
          <w:spacing w:val="-20"/>
          <w:w w:val="95"/>
        </w:rPr>
        <w:t xml:space="preserve"> </w:t>
      </w:r>
      <w:r>
        <w:rPr>
          <w:w w:val="95"/>
        </w:rPr>
        <w:t>manned</w:t>
      </w:r>
      <w:r>
        <w:rPr>
          <w:spacing w:val="-20"/>
          <w:w w:val="95"/>
        </w:rPr>
        <w:t xml:space="preserve"> </w:t>
      </w:r>
      <w:r>
        <w:rPr>
          <w:w w:val="95"/>
        </w:rPr>
        <w:t>vessel.</w:t>
      </w:r>
      <w:r>
        <w:rPr>
          <w:spacing w:val="-1"/>
          <w:w w:val="95"/>
        </w:rPr>
        <w:t xml:space="preserve"> </w:t>
      </w:r>
      <w:ins w:id="521" w:author="Tom Wever" w:date="2018-11-25T13:55:00Z">
        <w:r w:rsidR="00606DF8">
          <w:rPr>
            <w:w w:val="95"/>
          </w:rPr>
          <w:t xml:space="preserve">Again </w:t>
        </w:r>
      </w:ins>
      <w:del w:id="522" w:author="Tom Wever" w:date="2018-11-25T13:55:00Z">
        <w:r w:rsidDel="00606DF8">
          <w:rPr>
            <w:w w:val="95"/>
          </w:rPr>
          <w:delText xml:space="preserve">Also </w:delText>
        </w:r>
        <w:r w:rsidDel="00606DF8">
          <w:delText>here</w:delText>
        </w:r>
        <w:r w:rsidDel="00606DF8">
          <w:rPr>
            <w:spacing w:val="-12"/>
          </w:rPr>
          <w:delText xml:space="preserve"> </w:delText>
        </w:r>
      </w:del>
      <w:r>
        <w:t>the</w:t>
      </w:r>
      <w:r>
        <w:rPr>
          <w:spacing w:val="-12"/>
        </w:rPr>
        <w:t xml:space="preserve"> </w:t>
      </w:r>
      <w:r>
        <w:t>current</w:t>
      </w:r>
      <w:r>
        <w:rPr>
          <w:spacing w:val="-12"/>
        </w:rPr>
        <w:t xml:space="preserve"> </w:t>
      </w:r>
      <w:r>
        <w:t>level</w:t>
      </w:r>
      <w:r>
        <w:rPr>
          <w:spacing w:val="-12"/>
        </w:rPr>
        <w:t xml:space="preserve"> </w:t>
      </w:r>
      <w:r>
        <w:t>of</w:t>
      </w:r>
      <w:r>
        <w:rPr>
          <w:spacing w:val="-12"/>
        </w:rPr>
        <w:t xml:space="preserve"> </w:t>
      </w:r>
      <w:r>
        <w:t>situational</w:t>
      </w:r>
      <w:r>
        <w:rPr>
          <w:spacing w:val="-12"/>
        </w:rPr>
        <w:t xml:space="preserve"> </w:t>
      </w:r>
      <w:r>
        <w:rPr>
          <w:spacing w:val="-3"/>
        </w:rPr>
        <w:t>awareness</w:t>
      </w:r>
      <w:r>
        <w:rPr>
          <w:spacing w:val="-12"/>
        </w:rPr>
        <w:t xml:space="preserve"> </w:t>
      </w:r>
      <w:r>
        <w:t>can</w:t>
      </w:r>
      <w:r>
        <w:rPr>
          <w:spacing w:val="-12"/>
        </w:rPr>
        <w:t xml:space="preserve"> </w:t>
      </w:r>
      <w:r>
        <w:rPr>
          <w:spacing w:val="1"/>
        </w:rPr>
        <w:t>be</w:t>
      </w:r>
      <w:r>
        <w:rPr>
          <w:spacing w:val="-12"/>
        </w:rPr>
        <w:t xml:space="preserve"> </w:t>
      </w:r>
      <w:r>
        <w:t>used</w:t>
      </w:r>
      <w:r>
        <w:rPr>
          <w:spacing w:val="-12"/>
        </w:rPr>
        <w:t xml:space="preserve"> </w:t>
      </w:r>
      <w:r>
        <w:t>as</w:t>
      </w:r>
      <w:r>
        <w:rPr>
          <w:spacing w:val="-12"/>
        </w:rPr>
        <w:t xml:space="preserve"> </w:t>
      </w:r>
      <w:r>
        <w:t>a</w:t>
      </w:r>
      <w:r>
        <w:rPr>
          <w:spacing w:val="-12"/>
        </w:rPr>
        <w:t xml:space="preserve"> </w:t>
      </w:r>
      <w:r>
        <w:t>threshold.</w:t>
      </w:r>
    </w:p>
    <w:p w14:paraId="66466C8F" w14:textId="627013B2" w:rsidR="00B07A10" w:rsidRDefault="00785C94">
      <w:pPr>
        <w:pStyle w:val="Lijstalinea"/>
        <w:numPr>
          <w:ilvl w:val="0"/>
          <w:numId w:val="26"/>
        </w:numPr>
        <w:tabs>
          <w:tab w:val="left" w:pos="654"/>
        </w:tabs>
        <w:spacing w:before="151" w:line="348" w:lineRule="auto"/>
        <w:ind w:right="1444"/>
        <w:jc w:val="both"/>
      </w:pPr>
      <w:r>
        <w:t>By</w:t>
      </w:r>
      <w:r>
        <w:rPr>
          <w:spacing w:val="-34"/>
        </w:rPr>
        <w:t xml:space="preserve"> </w:t>
      </w:r>
      <w:r>
        <w:t>introducing</w:t>
      </w:r>
      <w:r>
        <w:rPr>
          <w:spacing w:val="-34"/>
        </w:rPr>
        <w:t xml:space="preserve"> </w:t>
      </w:r>
      <w:r>
        <w:t>a</w:t>
      </w:r>
      <w:del w:id="523" w:author="Tom Wever" w:date="2018-11-25T13:56:00Z">
        <w:r w:rsidDel="00B7174A">
          <w:delText>n</w:delText>
        </w:r>
      </w:del>
      <w:r>
        <w:rPr>
          <w:spacing w:val="-34"/>
        </w:rPr>
        <w:t xml:space="preserve"> </w:t>
      </w:r>
      <w:r>
        <w:t>negotiating</w:t>
      </w:r>
      <w:r>
        <w:rPr>
          <w:spacing w:val="-34"/>
        </w:rPr>
        <w:t xml:space="preserve"> </w:t>
      </w:r>
      <w:r>
        <w:t>agent,</w:t>
      </w:r>
      <w:r>
        <w:rPr>
          <w:spacing w:val="-34"/>
        </w:rPr>
        <w:t xml:space="preserve"> </w:t>
      </w:r>
      <w:r>
        <w:t>decisions</w:t>
      </w:r>
      <w:r>
        <w:rPr>
          <w:spacing w:val="-34"/>
        </w:rPr>
        <w:t xml:space="preserve"> </w:t>
      </w:r>
      <w:r>
        <w:t>can</w:t>
      </w:r>
      <w:r>
        <w:rPr>
          <w:spacing w:val="-34"/>
        </w:rPr>
        <w:t xml:space="preserve"> </w:t>
      </w:r>
      <w:r>
        <w:rPr>
          <w:spacing w:val="1"/>
        </w:rPr>
        <w:t>be</w:t>
      </w:r>
      <w:r>
        <w:rPr>
          <w:spacing w:val="-34"/>
        </w:rPr>
        <w:t xml:space="preserve"> </w:t>
      </w:r>
      <w:r>
        <w:t>made</w:t>
      </w:r>
      <w:r>
        <w:rPr>
          <w:spacing w:val="-34"/>
        </w:rPr>
        <w:t xml:space="preserve"> </w:t>
      </w:r>
      <w:r>
        <w:t>similarly</w:t>
      </w:r>
      <w:r>
        <w:rPr>
          <w:spacing w:val="-34"/>
        </w:rPr>
        <w:t xml:space="preserve"> </w:t>
      </w:r>
      <w:r>
        <w:t>to</w:t>
      </w:r>
      <w:r>
        <w:rPr>
          <w:spacing w:val="-34"/>
        </w:rPr>
        <w:t xml:space="preserve"> </w:t>
      </w:r>
      <w:r>
        <w:t>current</w:t>
      </w:r>
      <w:r>
        <w:rPr>
          <w:spacing w:val="-34"/>
        </w:rPr>
        <w:t xml:space="preserve"> </w:t>
      </w:r>
      <w:r>
        <w:t>ships. Using</w:t>
      </w:r>
      <w:r>
        <w:rPr>
          <w:spacing w:val="-38"/>
        </w:rPr>
        <w:t xml:space="preserve"> </w:t>
      </w:r>
      <w:r>
        <w:t>the</w:t>
      </w:r>
      <w:r>
        <w:rPr>
          <w:spacing w:val="-38"/>
        </w:rPr>
        <w:t xml:space="preserve"> </w:t>
      </w:r>
      <w:r>
        <w:t>decision</w:t>
      </w:r>
      <w:r>
        <w:rPr>
          <w:spacing w:val="-38"/>
        </w:rPr>
        <w:t xml:space="preserve"> </w:t>
      </w:r>
      <w:r>
        <w:t>tree,</w:t>
      </w:r>
      <w:r>
        <w:rPr>
          <w:spacing w:val="-37"/>
        </w:rPr>
        <w:t xml:space="preserve"> </w:t>
      </w:r>
      <w:r>
        <w:t>the</w:t>
      </w:r>
      <w:r>
        <w:rPr>
          <w:spacing w:val="-38"/>
        </w:rPr>
        <w:t xml:space="preserve"> </w:t>
      </w:r>
      <w:r>
        <w:t>agent</w:t>
      </w:r>
      <w:r>
        <w:rPr>
          <w:spacing w:val="-38"/>
        </w:rPr>
        <w:t xml:space="preserve"> </w:t>
      </w:r>
      <w:r>
        <w:t>will</w:t>
      </w:r>
      <w:r>
        <w:rPr>
          <w:spacing w:val="-38"/>
        </w:rPr>
        <w:t xml:space="preserve"> </w:t>
      </w:r>
      <w:r>
        <w:t>have</w:t>
      </w:r>
      <w:r>
        <w:rPr>
          <w:spacing w:val="-38"/>
        </w:rPr>
        <w:t xml:space="preserve"> </w:t>
      </w:r>
      <w:r>
        <w:t>a</w:t>
      </w:r>
      <w:r>
        <w:rPr>
          <w:spacing w:val="-38"/>
        </w:rPr>
        <w:t xml:space="preserve"> </w:t>
      </w:r>
      <w:del w:id="524" w:author="Tom Wever" w:date="2018-11-25T13:56:00Z">
        <w:r w:rsidDel="00B7174A">
          <w:delText>favourite</w:delText>
        </w:r>
      </w:del>
      <w:ins w:id="525" w:author="Tom Wever" w:date="2018-11-25T13:56:00Z">
        <w:r w:rsidR="00B7174A">
          <w:t>favorite</w:t>
        </w:r>
      </w:ins>
      <w:r>
        <w:rPr>
          <w:spacing w:val="-38"/>
        </w:rPr>
        <w:t xml:space="preserve"> </w:t>
      </w:r>
      <w:r>
        <w:rPr>
          <w:spacing w:val="-3"/>
        </w:rPr>
        <w:t>strategy,</w:t>
      </w:r>
      <w:r>
        <w:rPr>
          <w:spacing w:val="-37"/>
        </w:rPr>
        <w:t xml:space="preserve"> </w:t>
      </w:r>
      <w:r>
        <w:t>but</w:t>
      </w:r>
      <w:r>
        <w:rPr>
          <w:spacing w:val="-38"/>
        </w:rPr>
        <w:t xml:space="preserve"> </w:t>
      </w:r>
      <w:r>
        <w:t>it</w:t>
      </w:r>
      <w:r>
        <w:rPr>
          <w:spacing w:val="-38"/>
        </w:rPr>
        <w:t xml:space="preserve"> </w:t>
      </w:r>
      <w:r>
        <w:t>might</w:t>
      </w:r>
      <w:r>
        <w:rPr>
          <w:spacing w:val="-38"/>
        </w:rPr>
        <w:t xml:space="preserve"> </w:t>
      </w:r>
      <w:r>
        <w:rPr>
          <w:spacing w:val="1"/>
        </w:rPr>
        <w:t>be</w:t>
      </w:r>
      <w:r>
        <w:rPr>
          <w:spacing w:val="-38"/>
        </w:rPr>
        <w:t xml:space="preserve"> </w:t>
      </w:r>
      <w:r>
        <w:t>possible to</w:t>
      </w:r>
      <w:r>
        <w:rPr>
          <w:spacing w:val="-29"/>
        </w:rPr>
        <w:t xml:space="preserve"> </w:t>
      </w:r>
      <w:r>
        <w:t>use</w:t>
      </w:r>
      <w:r>
        <w:rPr>
          <w:spacing w:val="-29"/>
        </w:rPr>
        <w:t xml:space="preserve"> </w:t>
      </w:r>
      <w:r>
        <w:t>other</w:t>
      </w:r>
      <w:del w:id="526" w:author="Tom Wever" w:date="2018-11-25T13:56:00Z">
        <w:r w:rsidDel="00B7174A">
          <w:delText>s</w:delText>
        </w:r>
      </w:del>
      <w:r>
        <w:rPr>
          <w:spacing w:val="-29"/>
        </w:rPr>
        <w:t xml:space="preserve"> </w:t>
      </w:r>
      <w:r>
        <w:t>if</w:t>
      </w:r>
      <w:r>
        <w:rPr>
          <w:spacing w:val="-29"/>
        </w:rPr>
        <w:t xml:space="preserve"> </w:t>
      </w:r>
      <w:r>
        <w:t>this</w:t>
      </w:r>
      <w:r>
        <w:rPr>
          <w:spacing w:val="-29"/>
        </w:rPr>
        <w:t xml:space="preserve"> </w:t>
      </w:r>
      <w:r>
        <w:t>is</w:t>
      </w:r>
      <w:r>
        <w:rPr>
          <w:spacing w:val="-29"/>
        </w:rPr>
        <w:t xml:space="preserve"> </w:t>
      </w:r>
      <w:r>
        <w:t>better</w:t>
      </w:r>
      <w:r>
        <w:rPr>
          <w:spacing w:val="-29"/>
        </w:rPr>
        <w:t xml:space="preserve"> </w:t>
      </w:r>
      <w:r>
        <w:t>for</w:t>
      </w:r>
      <w:r>
        <w:rPr>
          <w:spacing w:val="-29"/>
        </w:rPr>
        <w:t xml:space="preserve"> </w:t>
      </w:r>
      <w:r>
        <w:t>the</w:t>
      </w:r>
      <w:r>
        <w:rPr>
          <w:spacing w:val="-29"/>
        </w:rPr>
        <w:t xml:space="preserve"> </w:t>
      </w:r>
      <w:r>
        <w:t>encountered</w:t>
      </w:r>
      <w:r>
        <w:rPr>
          <w:spacing w:val="-29"/>
        </w:rPr>
        <w:t xml:space="preserve"> </w:t>
      </w:r>
      <w:r>
        <w:t>manned</w:t>
      </w:r>
      <w:r>
        <w:rPr>
          <w:spacing w:val="-29"/>
        </w:rPr>
        <w:t xml:space="preserve"> </w:t>
      </w:r>
      <w:r>
        <w:t>ship.</w:t>
      </w:r>
      <w:r>
        <w:rPr>
          <w:spacing w:val="-17"/>
        </w:rPr>
        <w:t xml:space="preserve"> </w:t>
      </w:r>
      <w:r>
        <w:t>This</w:t>
      </w:r>
      <w:r>
        <w:rPr>
          <w:spacing w:val="-29"/>
        </w:rPr>
        <w:t xml:space="preserve"> </w:t>
      </w:r>
      <w:r>
        <w:t>choice</w:t>
      </w:r>
      <w:r>
        <w:rPr>
          <w:spacing w:val="-29"/>
        </w:rPr>
        <w:t xml:space="preserve"> </w:t>
      </w:r>
      <w:r>
        <w:t>will</w:t>
      </w:r>
      <w:r>
        <w:rPr>
          <w:spacing w:val="-29"/>
        </w:rPr>
        <w:t xml:space="preserve"> </w:t>
      </w:r>
      <w:r>
        <w:t>ensure that</w:t>
      </w:r>
      <w:r>
        <w:rPr>
          <w:spacing w:val="-20"/>
        </w:rPr>
        <w:t xml:space="preserve"> </w:t>
      </w:r>
      <w:r>
        <w:t>the</w:t>
      </w:r>
      <w:r>
        <w:rPr>
          <w:spacing w:val="-20"/>
        </w:rPr>
        <w:t xml:space="preserve"> </w:t>
      </w:r>
      <w:r>
        <w:t>officer</w:t>
      </w:r>
      <w:r>
        <w:rPr>
          <w:spacing w:val="-20"/>
        </w:rPr>
        <w:t xml:space="preserve"> </w:t>
      </w:r>
      <w:r>
        <w:t>of</w:t>
      </w:r>
      <w:r>
        <w:rPr>
          <w:spacing w:val="-20"/>
        </w:rPr>
        <w:t xml:space="preserve"> </w:t>
      </w:r>
      <w:r>
        <w:t>watch</w:t>
      </w:r>
      <w:r>
        <w:rPr>
          <w:spacing w:val="-20"/>
        </w:rPr>
        <w:t xml:space="preserve"> </w:t>
      </w:r>
      <w:r>
        <w:t>at</w:t>
      </w:r>
      <w:r>
        <w:rPr>
          <w:spacing w:val="-20"/>
        </w:rPr>
        <w:t xml:space="preserve"> </w:t>
      </w:r>
      <w:r>
        <w:t>the</w:t>
      </w:r>
      <w:r>
        <w:rPr>
          <w:spacing w:val="-20"/>
        </w:rPr>
        <w:t xml:space="preserve"> </w:t>
      </w:r>
      <w:r>
        <w:t>manned</w:t>
      </w:r>
      <w:r>
        <w:rPr>
          <w:spacing w:val="-20"/>
        </w:rPr>
        <w:t xml:space="preserve"> </w:t>
      </w:r>
      <w:r>
        <w:t>ship,</w:t>
      </w:r>
      <w:r>
        <w:rPr>
          <w:spacing w:val="-20"/>
        </w:rPr>
        <w:t xml:space="preserve"> </w:t>
      </w:r>
      <w:r>
        <w:t>still</w:t>
      </w:r>
      <w:r>
        <w:rPr>
          <w:spacing w:val="-20"/>
        </w:rPr>
        <w:t xml:space="preserve"> </w:t>
      </w:r>
      <w:r>
        <w:t>has</w:t>
      </w:r>
      <w:r>
        <w:rPr>
          <w:spacing w:val="-20"/>
        </w:rPr>
        <w:t xml:space="preserve"> </w:t>
      </w:r>
      <w:r>
        <w:t>a</w:t>
      </w:r>
      <w:r>
        <w:rPr>
          <w:spacing w:val="-20"/>
        </w:rPr>
        <w:t xml:space="preserve"> </w:t>
      </w:r>
      <w:r>
        <w:t>feeling</w:t>
      </w:r>
      <w:r>
        <w:rPr>
          <w:spacing w:val="-20"/>
        </w:rPr>
        <w:t xml:space="preserve"> </w:t>
      </w:r>
      <w:r>
        <w:t>of</w:t>
      </w:r>
      <w:r>
        <w:rPr>
          <w:spacing w:val="-20"/>
        </w:rPr>
        <w:t xml:space="preserve"> </w:t>
      </w:r>
      <w:r>
        <w:rPr>
          <w:spacing w:val="-3"/>
        </w:rPr>
        <w:t>autonomy,</w:t>
      </w:r>
      <w:r>
        <w:rPr>
          <w:spacing w:val="-20"/>
        </w:rPr>
        <w:t xml:space="preserve"> </w:t>
      </w:r>
      <w:del w:id="527" w:author="Tom Wever" w:date="2018-11-25T13:56:00Z">
        <w:r w:rsidDel="00974252">
          <w:delText>similar</w:delText>
        </w:r>
        <w:r w:rsidDel="00974252">
          <w:rPr>
            <w:spacing w:val="-20"/>
          </w:rPr>
          <w:delText xml:space="preserve"> </w:delText>
        </w:r>
      </w:del>
      <w:ins w:id="528" w:author="Tom Wever" w:date="2018-11-25T13:56:00Z">
        <w:r w:rsidR="00974252">
          <w:t>equa</w:t>
        </w:r>
      </w:ins>
      <w:ins w:id="529" w:author="Tom Wever" w:date="2018-11-25T13:57:00Z">
        <w:r w:rsidR="00974252">
          <w:t>l</w:t>
        </w:r>
      </w:ins>
      <w:ins w:id="530" w:author="Tom Wever" w:date="2018-11-25T13:56:00Z">
        <w:r w:rsidR="00974252">
          <w:rPr>
            <w:spacing w:val="-20"/>
          </w:rPr>
          <w:t xml:space="preserve"> </w:t>
        </w:r>
      </w:ins>
      <w:r>
        <w:t>to</w:t>
      </w:r>
      <w:del w:id="531" w:author="Tom Wever" w:date="2018-11-25T13:57:00Z">
        <w:r w:rsidDel="00974252">
          <w:delText xml:space="preserve"> that of</w:delText>
        </w:r>
      </w:del>
      <w:r>
        <w:t xml:space="preserve"> the current</w:t>
      </w:r>
      <w:r>
        <w:rPr>
          <w:spacing w:val="38"/>
        </w:rPr>
        <w:t xml:space="preserve"> </w:t>
      </w:r>
      <w:r>
        <w:t>situation.</w:t>
      </w:r>
    </w:p>
    <w:p w14:paraId="66466C90" w14:textId="2F5C2D40" w:rsidR="00B07A10" w:rsidRDefault="00785C94">
      <w:pPr>
        <w:pStyle w:val="Lijstalinea"/>
        <w:numPr>
          <w:ilvl w:val="0"/>
          <w:numId w:val="26"/>
        </w:numPr>
        <w:tabs>
          <w:tab w:val="left" w:pos="654"/>
        </w:tabs>
        <w:spacing w:before="149" w:line="348" w:lineRule="auto"/>
        <w:ind w:right="1445"/>
        <w:jc w:val="both"/>
      </w:pPr>
      <w:r>
        <w:rPr>
          <w:w w:val="95"/>
        </w:rPr>
        <w:t>Although</w:t>
      </w:r>
      <w:r>
        <w:rPr>
          <w:spacing w:val="-17"/>
          <w:w w:val="95"/>
        </w:rPr>
        <w:t xml:space="preserve"> </w:t>
      </w:r>
      <w:r>
        <w:rPr>
          <w:w w:val="95"/>
        </w:rPr>
        <w:t>the</w:t>
      </w:r>
      <w:r>
        <w:rPr>
          <w:spacing w:val="-17"/>
          <w:w w:val="95"/>
        </w:rPr>
        <w:t xml:space="preserve"> </w:t>
      </w:r>
      <w:r>
        <w:rPr>
          <w:w w:val="95"/>
        </w:rPr>
        <w:t>current</w:t>
      </w:r>
      <w:r>
        <w:rPr>
          <w:spacing w:val="-17"/>
          <w:w w:val="95"/>
        </w:rPr>
        <w:t xml:space="preserve"> </w:t>
      </w:r>
      <w:r>
        <w:rPr>
          <w:w w:val="95"/>
        </w:rPr>
        <w:t>systems</w:t>
      </w:r>
      <w:r>
        <w:rPr>
          <w:spacing w:val="-17"/>
          <w:w w:val="95"/>
        </w:rPr>
        <w:t xml:space="preserve"> </w:t>
      </w:r>
      <w:r>
        <w:rPr>
          <w:w w:val="95"/>
        </w:rPr>
        <w:t>are</w:t>
      </w:r>
      <w:r>
        <w:rPr>
          <w:spacing w:val="-17"/>
          <w:w w:val="95"/>
        </w:rPr>
        <w:t xml:space="preserve"> </w:t>
      </w:r>
      <w:r>
        <w:rPr>
          <w:w w:val="95"/>
        </w:rPr>
        <w:t>not</w:t>
      </w:r>
      <w:r>
        <w:rPr>
          <w:spacing w:val="-17"/>
          <w:w w:val="95"/>
        </w:rPr>
        <w:t xml:space="preserve"> </w:t>
      </w:r>
      <w:r>
        <w:rPr>
          <w:w w:val="95"/>
        </w:rPr>
        <w:t>designed</w:t>
      </w:r>
      <w:r>
        <w:rPr>
          <w:spacing w:val="-17"/>
          <w:w w:val="95"/>
        </w:rPr>
        <w:t xml:space="preserve"> </w:t>
      </w:r>
      <w:r>
        <w:rPr>
          <w:w w:val="95"/>
        </w:rPr>
        <w:t>to</w:t>
      </w:r>
      <w:r>
        <w:rPr>
          <w:spacing w:val="-17"/>
          <w:w w:val="95"/>
        </w:rPr>
        <w:t xml:space="preserve"> </w:t>
      </w:r>
      <w:r>
        <w:rPr>
          <w:spacing w:val="1"/>
          <w:w w:val="95"/>
        </w:rPr>
        <w:t>be</w:t>
      </w:r>
      <w:r>
        <w:rPr>
          <w:spacing w:val="-17"/>
          <w:w w:val="95"/>
        </w:rPr>
        <w:t xml:space="preserve"> </w:t>
      </w:r>
      <w:r>
        <w:rPr>
          <w:w w:val="95"/>
        </w:rPr>
        <w:t>used</w:t>
      </w:r>
      <w:r>
        <w:rPr>
          <w:spacing w:val="-17"/>
          <w:w w:val="95"/>
        </w:rPr>
        <w:t xml:space="preserve"> </w:t>
      </w:r>
      <w:r>
        <w:rPr>
          <w:spacing w:val="-3"/>
          <w:w w:val="95"/>
        </w:rPr>
        <w:t>by</w:t>
      </w:r>
      <w:r>
        <w:rPr>
          <w:spacing w:val="-17"/>
          <w:w w:val="95"/>
        </w:rPr>
        <w:t xml:space="preserve"> </w:t>
      </w:r>
      <w:r>
        <w:rPr>
          <w:w w:val="95"/>
        </w:rPr>
        <w:t>unmanned</w:t>
      </w:r>
      <w:r>
        <w:rPr>
          <w:spacing w:val="-17"/>
          <w:w w:val="95"/>
        </w:rPr>
        <w:t xml:space="preserve"> </w:t>
      </w:r>
      <w:r>
        <w:rPr>
          <w:w w:val="95"/>
        </w:rPr>
        <w:t>vessels</w:t>
      </w:r>
      <w:ins w:id="532" w:author="Tom Wever" w:date="2018-11-25T13:57:00Z">
        <w:r w:rsidR="00974252">
          <w:rPr>
            <w:w w:val="95"/>
          </w:rPr>
          <w:t xml:space="preserve">, </w:t>
        </w:r>
      </w:ins>
      <w:del w:id="533" w:author="Tom Wever" w:date="2018-11-25T13:57:00Z">
        <w:r w:rsidDel="00974252">
          <w:rPr>
            <w:w w:val="95"/>
          </w:rPr>
          <w:delText>.</w:delText>
        </w:r>
        <w:r w:rsidDel="00974252">
          <w:rPr>
            <w:spacing w:val="-2"/>
            <w:w w:val="95"/>
          </w:rPr>
          <w:delText xml:space="preserve"> </w:delText>
        </w:r>
        <w:r w:rsidDel="00974252">
          <w:rPr>
            <w:w w:val="95"/>
          </w:rPr>
          <w:delText xml:space="preserve">There </w:delText>
        </w:r>
        <w:r w:rsidDel="00974252">
          <w:delText>are</w:delText>
        </w:r>
        <w:r w:rsidDel="00974252">
          <w:rPr>
            <w:spacing w:val="-9"/>
          </w:rPr>
          <w:delText xml:space="preserve"> </w:delText>
        </w:r>
      </w:del>
      <w:r>
        <w:t>significant</w:t>
      </w:r>
      <w:r>
        <w:rPr>
          <w:spacing w:val="-9"/>
        </w:rPr>
        <w:t xml:space="preserve"> </w:t>
      </w:r>
      <w:r>
        <w:t>developments</w:t>
      </w:r>
      <w:r>
        <w:rPr>
          <w:spacing w:val="-9"/>
        </w:rPr>
        <w:t xml:space="preserve"> </w:t>
      </w:r>
      <w:ins w:id="534" w:author="Tom Wever" w:date="2018-11-25T13:57:00Z">
        <w:r w:rsidR="00753632">
          <w:rPr>
            <w:spacing w:val="-9"/>
          </w:rPr>
          <w:t xml:space="preserve">are applicable </w:t>
        </w:r>
      </w:ins>
      <w:r>
        <w:t>on</w:t>
      </w:r>
      <w:r>
        <w:rPr>
          <w:spacing w:val="-9"/>
        </w:rPr>
        <w:t xml:space="preserve"> </w:t>
      </w:r>
      <w:r>
        <w:t>conversational</w:t>
      </w:r>
      <w:r>
        <w:rPr>
          <w:spacing w:val="-9"/>
        </w:rPr>
        <w:t xml:space="preserve"> </w:t>
      </w:r>
      <w:r>
        <w:t>agents</w:t>
      </w:r>
      <w:r>
        <w:rPr>
          <w:spacing w:val="-9"/>
        </w:rPr>
        <w:t xml:space="preserve"> </w:t>
      </w:r>
      <w:r>
        <w:t>in</w:t>
      </w:r>
      <w:r>
        <w:rPr>
          <w:spacing w:val="-9"/>
        </w:rPr>
        <w:t xml:space="preserve"> </w:t>
      </w:r>
      <w:r>
        <w:t>the</w:t>
      </w:r>
      <w:r>
        <w:rPr>
          <w:spacing w:val="-9"/>
        </w:rPr>
        <w:t xml:space="preserve"> </w:t>
      </w:r>
      <w:r>
        <w:t>last</w:t>
      </w:r>
      <w:r>
        <w:rPr>
          <w:spacing w:val="-9"/>
        </w:rPr>
        <w:t xml:space="preserve"> </w:t>
      </w:r>
      <w:r>
        <w:t>few</w:t>
      </w:r>
      <w:r>
        <w:rPr>
          <w:spacing w:val="-9"/>
        </w:rPr>
        <w:t xml:space="preserve"> </w:t>
      </w:r>
      <w:r>
        <w:rPr>
          <w:spacing w:val="-3"/>
        </w:rPr>
        <w:t>years.</w:t>
      </w:r>
      <w:r>
        <w:rPr>
          <w:spacing w:val="36"/>
        </w:rPr>
        <w:t xml:space="preserve"> </w:t>
      </w:r>
      <w:r>
        <w:t>Voice communication</w:t>
      </w:r>
      <w:r>
        <w:rPr>
          <w:spacing w:val="-29"/>
        </w:rPr>
        <w:t xml:space="preserve"> </w:t>
      </w:r>
      <w:r>
        <w:t>is</w:t>
      </w:r>
      <w:r>
        <w:rPr>
          <w:spacing w:val="-29"/>
        </w:rPr>
        <w:t xml:space="preserve"> </w:t>
      </w:r>
      <w:r>
        <w:t>becoming</w:t>
      </w:r>
      <w:r>
        <w:rPr>
          <w:spacing w:val="-29"/>
        </w:rPr>
        <w:t xml:space="preserve"> </w:t>
      </w:r>
      <w:r>
        <w:t>easier</w:t>
      </w:r>
      <w:r>
        <w:rPr>
          <w:spacing w:val="-29"/>
        </w:rPr>
        <w:t xml:space="preserve"> </w:t>
      </w:r>
      <w:r>
        <w:t>to</w:t>
      </w:r>
      <w:r>
        <w:rPr>
          <w:spacing w:val="-29"/>
        </w:rPr>
        <w:t xml:space="preserve"> </w:t>
      </w:r>
      <w:r>
        <w:t>develop,</w:t>
      </w:r>
      <w:r>
        <w:rPr>
          <w:spacing w:val="-27"/>
        </w:rPr>
        <w:t xml:space="preserve"> </w:t>
      </w:r>
      <w:r>
        <w:t>especially</w:t>
      </w:r>
      <w:r>
        <w:rPr>
          <w:spacing w:val="-29"/>
        </w:rPr>
        <w:t xml:space="preserve"> </w:t>
      </w:r>
      <w:r>
        <w:t>when</w:t>
      </w:r>
      <w:r>
        <w:rPr>
          <w:spacing w:val="-29"/>
        </w:rPr>
        <w:t xml:space="preserve"> </w:t>
      </w:r>
      <w:r>
        <w:t>considering</w:t>
      </w:r>
      <w:r>
        <w:rPr>
          <w:spacing w:val="-29"/>
        </w:rPr>
        <w:t xml:space="preserve"> </w:t>
      </w:r>
      <w:r>
        <w:t>that</w:t>
      </w:r>
      <w:r>
        <w:rPr>
          <w:spacing w:val="-29"/>
        </w:rPr>
        <w:t xml:space="preserve"> </w:t>
      </w:r>
      <w:r>
        <w:t>a</w:t>
      </w:r>
      <w:r>
        <w:rPr>
          <w:spacing w:val="-29"/>
        </w:rPr>
        <w:t xml:space="preserve"> </w:t>
      </w:r>
      <w:r>
        <w:t xml:space="preserve">lot </w:t>
      </w:r>
      <w:r>
        <w:rPr>
          <w:w w:val="95"/>
        </w:rPr>
        <w:t>of</w:t>
      </w:r>
      <w:r>
        <w:rPr>
          <w:spacing w:val="-22"/>
          <w:w w:val="95"/>
        </w:rPr>
        <w:t xml:space="preserve"> </w:t>
      </w:r>
      <w:r>
        <w:rPr>
          <w:w w:val="95"/>
        </w:rPr>
        <w:t>VHF</w:t>
      </w:r>
      <w:r>
        <w:rPr>
          <w:spacing w:val="-22"/>
          <w:w w:val="95"/>
        </w:rPr>
        <w:t xml:space="preserve"> </w:t>
      </w:r>
      <w:r>
        <w:rPr>
          <w:w w:val="95"/>
        </w:rPr>
        <w:t>conversations</w:t>
      </w:r>
      <w:r>
        <w:rPr>
          <w:spacing w:val="-22"/>
          <w:w w:val="95"/>
        </w:rPr>
        <w:t xml:space="preserve"> </w:t>
      </w:r>
      <w:r>
        <w:rPr>
          <w:w w:val="95"/>
        </w:rPr>
        <w:t>are</w:t>
      </w:r>
      <w:r>
        <w:rPr>
          <w:spacing w:val="-22"/>
          <w:w w:val="95"/>
        </w:rPr>
        <w:t xml:space="preserve"> </w:t>
      </w:r>
      <w:r>
        <w:rPr>
          <w:w w:val="95"/>
        </w:rPr>
        <w:t>recorded.</w:t>
      </w:r>
      <w:r>
        <w:rPr>
          <w:spacing w:val="-2"/>
          <w:w w:val="95"/>
        </w:rPr>
        <w:t xml:space="preserve"> </w:t>
      </w:r>
      <w:r>
        <w:rPr>
          <w:w w:val="95"/>
        </w:rPr>
        <w:t>Th</w:t>
      </w:r>
      <w:ins w:id="535" w:author="Tom Wever" w:date="2018-11-25T13:58:00Z">
        <w:r w:rsidR="00B0285C">
          <w:rPr>
            <w:w w:val="95"/>
          </w:rPr>
          <w:t>is</w:t>
        </w:r>
      </w:ins>
      <w:del w:id="536" w:author="Tom Wever" w:date="2018-11-25T13:58:00Z">
        <w:r w:rsidDel="00B0285C">
          <w:rPr>
            <w:w w:val="95"/>
          </w:rPr>
          <w:delText>ese</w:delText>
        </w:r>
      </w:del>
      <w:r>
        <w:rPr>
          <w:spacing w:val="-22"/>
          <w:w w:val="95"/>
        </w:rPr>
        <w:t xml:space="preserve"> </w:t>
      </w:r>
      <w:r>
        <w:rPr>
          <w:w w:val="95"/>
        </w:rPr>
        <w:t>make</w:t>
      </w:r>
      <w:ins w:id="537" w:author="Tom Wever" w:date="2018-11-25T13:58:00Z">
        <w:r w:rsidR="00B0285C">
          <w:rPr>
            <w:w w:val="95"/>
          </w:rPr>
          <w:t>s</w:t>
        </w:r>
      </w:ins>
      <w:r>
        <w:rPr>
          <w:spacing w:val="-22"/>
          <w:w w:val="95"/>
        </w:rPr>
        <w:t xml:space="preserve"> </w:t>
      </w:r>
      <w:r>
        <w:rPr>
          <w:w w:val="95"/>
        </w:rPr>
        <w:t>it</w:t>
      </w:r>
      <w:r>
        <w:rPr>
          <w:spacing w:val="-22"/>
          <w:w w:val="95"/>
        </w:rPr>
        <w:t xml:space="preserve"> </w:t>
      </w:r>
      <w:proofErr w:type="gramStart"/>
      <w:r>
        <w:rPr>
          <w:w w:val="95"/>
        </w:rPr>
        <w:t>more</w:t>
      </w:r>
      <w:r>
        <w:rPr>
          <w:spacing w:val="-22"/>
          <w:w w:val="95"/>
        </w:rPr>
        <w:t xml:space="preserve"> </w:t>
      </w:r>
      <w:r>
        <w:rPr>
          <w:w w:val="95"/>
        </w:rPr>
        <w:t>easy</w:t>
      </w:r>
      <w:proofErr w:type="gramEnd"/>
      <w:r>
        <w:rPr>
          <w:spacing w:val="-22"/>
          <w:w w:val="95"/>
        </w:rPr>
        <w:t xml:space="preserve"> </w:t>
      </w:r>
      <w:r>
        <w:rPr>
          <w:w w:val="95"/>
        </w:rPr>
        <w:t>to</w:t>
      </w:r>
      <w:r>
        <w:rPr>
          <w:spacing w:val="-22"/>
          <w:w w:val="95"/>
        </w:rPr>
        <w:t xml:space="preserve"> </w:t>
      </w:r>
      <w:r>
        <w:rPr>
          <w:w w:val="95"/>
        </w:rPr>
        <w:t>train</w:t>
      </w:r>
      <w:r>
        <w:rPr>
          <w:spacing w:val="-22"/>
          <w:w w:val="95"/>
        </w:rPr>
        <w:t xml:space="preserve"> </w:t>
      </w:r>
      <w:r>
        <w:rPr>
          <w:w w:val="95"/>
        </w:rPr>
        <w:t>the</w:t>
      </w:r>
      <w:r>
        <w:rPr>
          <w:spacing w:val="-22"/>
          <w:w w:val="95"/>
        </w:rPr>
        <w:t xml:space="preserve"> </w:t>
      </w:r>
      <w:r>
        <w:rPr>
          <w:w w:val="95"/>
        </w:rPr>
        <w:t xml:space="preserve">conversational agent. The importance of transparent communication must </w:t>
      </w:r>
      <w:del w:id="538" w:author="Tom Wever" w:date="2018-11-25T13:58:00Z">
        <w:r w:rsidDel="008A50F9">
          <w:rPr>
            <w:w w:val="95"/>
          </w:rPr>
          <w:delText xml:space="preserve">thereby </w:delText>
        </w:r>
      </w:del>
      <w:r>
        <w:rPr>
          <w:spacing w:val="1"/>
          <w:w w:val="95"/>
        </w:rPr>
        <w:t>be</w:t>
      </w:r>
      <w:r>
        <w:rPr>
          <w:spacing w:val="-21"/>
          <w:w w:val="95"/>
        </w:rPr>
        <w:t xml:space="preserve"> </w:t>
      </w:r>
      <w:r>
        <w:rPr>
          <w:w w:val="95"/>
        </w:rPr>
        <w:t xml:space="preserve">acknowledged. </w:t>
      </w:r>
      <w:r>
        <w:t>Th</w:t>
      </w:r>
      <w:ins w:id="539" w:author="Tom Wever" w:date="2018-11-25T13:58:00Z">
        <w:r w:rsidR="008A50F9">
          <w:t>is</w:t>
        </w:r>
      </w:ins>
      <w:del w:id="540" w:author="Tom Wever" w:date="2018-11-25T13:58:00Z">
        <w:r w:rsidDel="008A50F9">
          <w:delText>us</w:delText>
        </w:r>
      </w:del>
      <w:r>
        <w:t xml:space="preserve"> also </w:t>
      </w:r>
      <w:ins w:id="541" w:author="Tom Wever" w:date="2018-11-25T13:59:00Z">
        <w:r w:rsidR="008A50F9">
          <w:t xml:space="preserve">includes </w:t>
        </w:r>
      </w:ins>
      <w:r>
        <w:t xml:space="preserve">being open about </w:t>
      </w:r>
      <w:del w:id="542" w:author="Tom Wever" w:date="2018-11-25T13:59:00Z">
        <w:r w:rsidDel="00BF2266">
          <w:delText>being a</w:delText>
        </w:r>
        <w:r w:rsidDel="00BF2266">
          <w:rPr>
            <w:spacing w:val="42"/>
          </w:rPr>
          <w:delText xml:space="preserve"> </w:delText>
        </w:r>
      </w:del>
      <w:r>
        <w:t>robot</w:t>
      </w:r>
      <w:ins w:id="543" w:author="Tom Wever" w:date="2018-11-25T13:59:00Z">
        <w:r w:rsidR="00BF2266">
          <w:t>s</w:t>
        </w:r>
      </w:ins>
      <w:r>
        <w:t>.</w:t>
      </w:r>
    </w:p>
    <w:p w14:paraId="66466C91" w14:textId="23D5682C" w:rsidR="00B07A10" w:rsidRDefault="00AF1B24">
      <w:pPr>
        <w:pStyle w:val="Lijstalinea"/>
        <w:numPr>
          <w:ilvl w:val="0"/>
          <w:numId w:val="26"/>
        </w:numPr>
        <w:tabs>
          <w:tab w:val="left" w:pos="654"/>
        </w:tabs>
        <w:spacing w:before="149" w:line="348" w:lineRule="auto"/>
        <w:ind w:right="1446"/>
        <w:jc w:val="both"/>
      </w:pPr>
      <w:ins w:id="544" w:author="Tom Wever" w:date="2018-11-25T14:00:00Z">
        <w:r>
          <w:rPr>
            <w:w w:val="90"/>
          </w:rPr>
          <w:t xml:space="preserve">By </w:t>
        </w:r>
      </w:ins>
      <w:del w:id="545" w:author="Tom Wever" w:date="2018-11-25T14:00:00Z">
        <w:r w:rsidR="00785C94" w:rsidDel="00AF1B24">
          <w:rPr>
            <w:w w:val="90"/>
          </w:rPr>
          <w:delText>U</w:delText>
        </w:r>
      </w:del>
      <w:ins w:id="546" w:author="Tom Wever" w:date="2018-11-25T14:00:00Z">
        <w:r>
          <w:rPr>
            <w:w w:val="90"/>
          </w:rPr>
          <w:t>u</w:t>
        </w:r>
      </w:ins>
      <w:r w:rsidR="00785C94">
        <w:rPr>
          <w:w w:val="90"/>
        </w:rPr>
        <w:t>sing</w:t>
      </w:r>
      <w:r w:rsidR="00785C94">
        <w:rPr>
          <w:spacing w:val="-12"/>
          <w:w w:val="90"/>
        </w:rPr>
        <w:t xml:space="preserve"> </w:t>
      </w:r>
      <w:r w:rsidR="00785C94">
        <w:rPr>
          <w:w w:val="90"/>
        </w:rPr>
        <w:t>addressed</w:t>
      </w:r>
      <w:r w:rsidR="00785C94">
        <w:rPr>
          <w:spacing w:val="-12"/>
          <w:w w:val="90"/>
        </w:rPr>
        <w:t xml:space="preserve"> </w:t>
      </w:r>
      <w:r w:rsidR="00785C94">
        <w:rPr>
          <w:w w:val="90"/>
        </w:rPr>
        <w:t>AIS</w:t>
      </w:r>
      <w:r w:rsidR="00785C94">
        <w:rPr>
          <w:spacing w:val="-13"/>
          <w:w w:val="90"/>
        </w:rPr>
        <w:t xml:space="preserve"> </w:t>
      </w:r>
      <w:r w:rsidR="00785C94">
        <w:rPr>
          <w:w w:val="90"/>
        </w:rPr>
        <w:t>messages</w:t>
      </w:r>
      <w:r w:rsidR="00785C94">
        <w:rPr>
          <w:spacing w:val="-13"/>
          <w:w w:val="90"/>
        </w:rPr>
        <w:t xml:space="preserve"> </w:t>
      </w:r>
      <w:r w:rsidR="00785C94">
        <w:rPr>
          <w:w w:val="90"/>
        </w:rPr>
        <w:t>and</w:t>
      </w:r>
      <w:r w:rsidR="00785C94">
        <w:rPr>
          <w:spacing w:val="-12"/>
          <w:w w:val="90"/>
        </w:rPr>
        <w:t xml:space="preserve"> </w:t>
      </w:r>
      <w:r w:rsidR="00785C94">
        <w:rPr>
          <w:w w:val="90"/>
        </w:rPr>
        <w:t>a</w:t>
      </w:r>
      <w:r w:rsidR="00785C94">
        <w:rPr>
          <w:spacing w:val="-12"/>
          <w:w w:val="90"/>
        </w:rPr>
        <w:t xml:space="preserve"> </w:t>
      </w:r>
      <w:r w:rsidR="00785C94">
        <w:rPr>
          <w:w w:val="90"/>
        </w:rPr>
        <w:t>conversational</w:t>
      </w:r>
      <w:r w:rsidR="00785C94">
        <w:rPr>
          <w:spacing w:val="-13"/>
          <w:w w:val="90"/>
        </w:rPr>
        <w:t xml:space="preserve"> </w:t>
      </w:r>
      <w:r w:rsidR="00785C94">
        <w:rPr>
          <w:w w:val="90"/>
        </w:rPr>
        <w:t>agent</w:t>
      </w:r>
      <w:r w:rsidR="00785C94">
        <w:rPr>
          <w:spacing w:val="-12"/>
          <w:w w:val="90"/>
        </w:rPr>
        <w:t xml:space="preserve"> </w:t>
      </w:r>
      <w:r w:rsidR="00785C94">
        <w:rPr>
          <w:w w:val="90"/>
        </w:rPr>
        <w:t>at</w:t>
      </w:r>
      <w:r w:rsidR="00785C94">
        <w:rPr>
          <w:spacing w:val="-12"/>
          <w:w w:val="90"/>
        </w:rPr>
        <w:t xml:space="preserve"> </w:t>
      </w:r>
      <w:r w:rsidR="00785C94">
        <w:rPr>
          <w:w w:val="90"/>
        </w:rPr>
        <w:t>unmanned</w:t>
      </w:r>
      <w:r w:rsidR="00785C94">
        <w:rPr>
          <w:spacing w:val="-12"/>
          <w:w w:val="90"/>
        </w:rPr>
        <w:t xml:space="preserve"> </w:t>
      </w:r>
      <w:r w:rsidR="00785C94">
        <w:rPr>
          <w:w w:val="90"/>
        </w:rPr>
        <w:t>vessels</w:t>
      </w:r>
      <w:ins w:id="547" w:author="Tom Wever" w:date="2018-11-25T14:00:00Z">
        <w:r>
          <w:rPr>
            <w:w w:val="90"/>
          </w:rPr>
          <w:t>,</w:t>
        </w:r>
      </w:ins>
      <w:del w:id="548" w:author="Tom Wever" w:date="2018-11-25T14:00:00Z">
        <w:r w:rsidR="00785C94" w:rsidDel="00AF1B24">
          <w:rPr>
            <w:w w:val="90"/>
          </w:rPr>
          <w:delText>.</w:delText>
        </w:r>
      </w:del>
      <w:r w:rsidR="00785C94">
        <w:rPr>
          <w:spacing w:val="16"/>
          <w:w w:val="90"/>
        </w:rPr>
        <w:t xml:space="preserve"> </w:t>
      </w:r>
      <w:ins w:id="549" w:author="Tom Wever" w:date="2018-11-25T14:00:00Z">
        <w:r>
          <w:rPr>
            <w:w w:val="90"/>
          </w:rPr>
          <w:t>m</w:t>
        </w:r>
      </w:ins>
      <w:del w:id="550" w:author="Tom Wever" w:date="2018-11-25T14:00:00Z">
        <w:r w:rsidR="00785C94" w:rsidDel="00AF1B24">
          <w:rPr>
            <w:w w:val="90"/>
          </w:rPr>
          <w:delText>M</w:delText>
        </w:r>
      </w:del>
      <w:r w:rsidR="00785C94">
        <w:rPr>
          <w:w w:val="90"/>
        </w:rPr>
        <w:t xml:space="preserve">anned </w:t>
      </w:r>
      <w:r w:rsidR="00785C94">
        <w:t>ships</w:t>
      </w:r>
      <w:r w:rsidR="00785C94">
        <w:rPr>
          <w:spacing w:val="-20"/>
        </w:rPr>
        <w:t xml:space="preserve"> </w:t>
      </w:r>
      <w:r w:rsidR="00785C94">
        <w:t>will</w:t>
      </w:r>
      <w:r w:rsidR="00785C94">
        <w:rPr>
          <w:spacing w:val="-20"/>
        </w:rPr>
        <w:t xml:space="preserve"> </w:t>
      </w:r>
      <w:r w:rsidR="00785C94">
        <w:rPr>
          <w:spacing w:val="1"/>
        </w:rPr>
        <w:t>be</w:t>
      </w:r>
      <w:r w:rsidR="00785C94">
        <w:rPr>
          <w:spacing w:val="-20"/>
        </w:rPr>
        <w:t xml:space="preserve"> </w:t>
      </w:r>
      <w:r w:rsidR="00785C94">
        <w:t>able</w:t>
      </w:r>
      <w:r w:rsidR="00785C94">
        <w:rPr>
          <w:spacing w:val="-20"/>
        </w:rPr>
        <w:t xml:space="preserve"> </w:t>
      </w:r>
      <w:r w:rsidR="00785C94">
        <w:t>to</w:t>
      </w:r>
      <w:r w:rsidR="00785C94">
        <w:rPr>
          <w:spacing w:val="-20"/>
        </w:rPr>
        <w:t xml:space="preserve"> </w:t>
      </w:r>
      <w:r w:rsidR="00785C94">
        <w:t>ask</w:t>
      </w:r>
      <w:r w:rsidR="00785C94">
        <w:rPr>
          <w:spacing w:val="-20"/>
        </w:rPr>
        <w:t xml:space="preserve"> </w:t>
      </w:r>
      <w:r w:rsidR="00785C94">
        <w:t>for</w:t>
      </w:r>
      <w:r w:rsidR="00785C94">
        <w:rPr>
          <w:spacing w:val="-20"/>
        </w:rPr>
        <w:t xml:space="preserve"> </w:t>
      </w:r>
      <w:r w:rsidR="00785C94">
        <w:t>support</w:t>
      </w:r>
      <w:r w:rsidR="00785C94">
        <w:rPr>
          <w:spacing w:val="-20"/>
        </w:rPr>
        <w:t xml:space="preserve"> </w:t>
      </w:r>
      <w:r w:rsidR="00785C94">
        <w:rPr>
          <w:spacing w:val="-4"/>
        </w:rPr>
        <w:t>or</w:t>
      </w:r>
      <w:r w:rsidR="00785C94">
        <w:rPr>
          <w:spacing w:val="-20"/>
        </w:rPr>
        <w:t xml:space="preserve"> </w:t>
      </w:r>
      <w:r w:rsidR="00785C94">
        <w:t>information</w:t>
      </w:r>
      <w:r w:rsidR="00785C94">
        <w:rPr>
          <w:spacing w:val="-20"/>
        </w:rPr>
        <w:t xml:space="preserve"> </w:t>
      </w:r>
      <w:r w:rsidR="00785C94">
        <w:t>at</w:t>
      </w:r>
      <w:r w:rsidR="00785C94">
        <w:rPr>
          <w:spacing w:val="-20"/>
        </w:rPr>
        <w:t xml:space="preserve"> </w:t>
      </w:r>
      <w:r w:rsidR="00785C94">
        <w:t>all</w:t>
      </w:r>
      <w:r w:rsidR="00785C94">
        <w:rPr>
          <w:spacing w:val="-20"/>
        </w:rPr>
        <w:t xml:space="preserve"> </w:t>
      </w:r>
      <w:r w:rsidR="00785C94">
        <w:t>time.</w:t>
      </w:r>
      <w:r w:rsidR="00785C94">
        <w:rPr>
          <w:spacing w:val="-3"/>
        </w:rPr>
        <w:t xml:space="preserve"> </w:t>
      </w:r>
      <w:r w:rsidR="00785C94">
        <w:t>It</w:t>
      </w:r>
      <w:r w:rsidR="00785C94">
        <w:rPr>
          <w:spacing w:val="-20"/>
        </w:rPr>
        <w:t xml:space="preserve"> </w:t>
      </w:r>
      <w:r w:rsidR="00785C94">
        <w:t>is</w:t>
      </w:r>
      <w:r w:rsidR="00785C94">
        <w:rPr>
          <w:spacing w:val="-20"/>
        </w:rPr>
        <w:t xml:space="preserve"> </w:t>
      </w:r>
      <w:r w:rsidR="00785C94">
        <w:t>even</w:t>
      </w:r>
      <w:r w:rsidR="00785C94">
        <w:rPr>
          <w:spacing w:val="-20"/>
        </w:rPr>
        <w:t xml:space="preserve"> </w:t>
      </w:r>
      <w:r w:rsidR="00785C94">
        <w:t>likely</w:t>
      </w:r>
      <w:r w:rsidR="00785C94">
        <w:rPr>
          <w:spacing w:val="-20"/>
        </w:rPr>
        <w:t xml:space="preserve"> </w:t>
      </w:r>
      <w:r w:rsidR="00785C94">
        <w:t>they</w:t>
      </w:r>
      <w:r w:rsidR="00785C94">
        <w:rPr>
          <w:spacing w:val="-20"/>
        </w:rPr>
        <w:t xml:space="preserve"> </w:t>
      </w:r>
      <w:r w:rsidR="00785C94">
        <w:t>will receive</w:t>
      </w:r>
      <w:r w:rsidR="00785C94">
        <w:rPr>
          <w:spacing w:val="-30"/>
        </w:rPr>
        <w:t xml:space="preserve"> </w:t>
      </w:r>
      <w:r w:rsidR="00785C94">
        <w:t>the</w:t>
      </w:r>
      <w:r w:rsidR="00785C94">
        <w:rPr>
          <w:spacing w:val="-30"/>
        </w:rPr>
        <w:t xml:space="preserve"> </w:t>
      </w:r>
      <w:r w:rsidR="00785C94">
        <w:t>information</w:t>
      </w:r>
      <w:r w:rsidR="00785C94">
        <w:rPr>
          <w:spacing w:val="-30"/>
        </w:rPr>
        <w:t xml:space="preserve"> </w:t>
      </w:r>
      <w:r w:rsidR="00785C94">
        <w:t>faster</w:t>
      </w:r>
      <w:r w:rsidR="00785C94">
        <w:rPr>
          <w:spacing w:val="-30"/>
        </w:rPr>
        <w:t xml:space="preserve"> </w:t>
      </w:r>
      <w:r w:rsidR="00785C94">
        <w:t>compared</w:t>
      </w:r>
      <w:r w:rsidR="00785C94">
        <w:rPr>
          <w:spacing w:val="-30"/>
        </w:rPr>
        <w:t xml:space="preserve"> </w:t>
      </w:r>
      <w:r w:rsidR="00785C94">
        <w:t>to</w:t>
      </w:r>
      <w:r w:rsidR="00785C94">
        <w:rPr>
          <w:spacing w:val="-30"/>
        </w:rPr>
        <w:t xml:space="preserve"> </w:t>
      </w:r>
      <w:r w:rsidR="00785C94">
        <w:t>manned-manned</w:t>
      </w:r>
      <w:r w:rsidR="00785C94">
        <w:rPr>
          <w:spacing w:val="-30"/>
        </w:rPr>
        <w:t xml:space="preserve"> </w:t>
      </w:r>
      <w:r w:rsidR="00785C94">
        <w:t>ship</w:t>
      </w:r>
      <w:r w:rsidR="00785C94">
        <w:rPr>
          <w:spacing w:val="-30"/>
        </w:rPr>
        <w:t xml:space="preserve"> </w:t>
      </w:r>
      <w:r w:rsidR="00785C94">
        <w:t>communication.</w:t>
      </w:r>
    </w:p>
    <w:p w14:paraId="66466C92" w14:textId="77777777" w:rsidR="00B07A10" w:rsidRDefault="00785C94">
      <w:pPr>
        <w:pStyle w:val="Lijstalinea"/>
        <w:numPr>
          <w:ilvl w:val="0"/>
          <w:numId w:val="26"/>
        </w:numPr>
        <w:tabs>
          <w:tab w:val="left" w:pos="654"/>
        </w:tabs>
        <w:spacing w:before="152" w:line="348" w:lineRule="auto"/>
        <w:ind w:right="1444"/>
        <w:jc w:val="both"/>
      </w:pPr>
      <w:r>
        <w:t>The</w:t>
      </w:r>
      <w:r>
        <w:rPr>
          <w:spacing w:val="-31"/>
        </w:rPr>
        <w:t xml:space="preserve"> </w:t>
      </w:r>
      <w:r>
        <w:t>conversational</w:t>
      </w:r>
      <w:r>
        <w:rPr>
          <w:spacing w:val="-31"/>
        </w:rPr>
        <w:t xml:space="preserve"> </w:t>
      </w:r>
      <w:r>
        <w:t>agent</w:t>
      </w:r>
      <w:r>
        <w:rPr>
          <w:spacing w:val="-31"/>
        </w:rPr>
        <w:t xml:space="preserve"> </w:t>
      </w:r>
      <w:r>
        <w:t>is</w:t>
      </w:r>
      <w:r>
        <w:rPr>
          <w:spacing w:val="-31"/>
        </w:rPr>
        <w:t xml:space="preserve"> </w:t>
      </w:r>
      <w:r>
        <w:t>most</w:t>
      </w:r>
      <w:r>
        <w:rPr>
          <w:spacing w:val="-31"/>
        </w:rPr>
        <w:t xml:space="preserve"> </w:t>
      </w:r>
      <w:r>
        <w:t>relevant</w:t>
      </w:r>
      <w:r>
        <w:rPr>
          <w:spacing w:val="-31"/>
        </w:rPr>
        <w:t xml:space="preserve"> </w:t>
      </w:r>
      <w:r>
        <w:t>for</w:t>
      </w:r>
      <w:r>
        <w:rPr>
          <w:spacing w:val="-31"/>
        </w:rPr>
        <w:t xml:space="preserve"> </w:t>
      </w:r>
      <w:r>
        <w:t>unmanned</w:t>
      </w:r>
      <w:r>
        <w:rPr>
          <w:spacing w:val="-31"/>
        </w:rPr>
        <w:t xml:space="preserve"> </w:t>
      </w:r>
      <w:r>
        <w:t>ships</w:t>
      </w:r>
      <w:r>
        <w:rPr>
          <w:spacing w:val="-31"/>
        </w:rPr>
        <w:t xml:space="preserve"> </w:t>
      </w:r>
      <w:r>
        <w:t>when</w:t>
      </w:r>
      <w:r>
        <w:rPr>
          <w:spacing w:val="-31"/>
        </w:rPr>
        <w:t xml:space="preserve"> </w:t>
      </w:r>
      <w:r>
        <w:t>they</w:t>
      </w:r>
      <w:r>
        <w:rPr>
          <w:spacing w:val="-31"/>
        </w:rPr>
        <w:t xml:space="preserve"> </w:t>
      </w:r>
      <w:r>
        <w:t>want</w:t>
      </w:r>
      <w:r>
        <w:rPr>
          <w:spacing w:val="-31"/>
        </w:rPr>
        <w:t xml:space="preserve"> </w:t>
      </w:r>
      <w:r>
        <w:t>to</w:t>
      </w:r>
      <w:r>
        <w:rPr>
          <w:spacing w:val="-31"/>
        </w:rPr>
        <w:t xml:space="preserve"> </w:t>
      </w:r>
      <w:r>
        <w:t>ask for</w:t>
      </w:r>
      <w:r>
        <w:rPr>
          <w:spacing w:val="-23"/>
        </w:rPr>
        <w:t xml:space="preserve"> </w:t>
      </w:r>
      <w:r>
        <w:t>support</w:t>
      </w:r>
      <w:r>
        <w:rPr>
          <w:spacing w:val="-23"/>
        </w:rPr>
        <w:t xml:space="preserve"> </w:t>
      </w:r>
      <w:r>
        <w:rPr>
          <w:spacing w:val="-4"/>
        </w:rPr>
        <w:t>or</w:t>
      </w:r>
      <w:r>
        <w:rPr>
          <w:spacing w:val="-23"/>
        </w:rPr>
        <w:t xml:space="preserve"> </w:t>
      </w:r>
      <w:r>
        <w:t>information,</w:t>
      </w:r>
      <w:r>
        <w:rPr>
          <w:spacing w:val="-21"/>
        </w:rPr>
        <w:t xml:space="preserve"> </w:t>
      </w:r>
      <w:r>
        <w:t>as</w:t>
      </w:r>
      <w:r>
        <w:rPr>
          <w:spacing w:val="-23"/>
        </w:rPr>
        <w:t xml:space="preserve"> </w:t>
      </w:r>
      <w:r>
        <w:t>operators</w:t>
      </w:r>
      <w:r>
        <w:rPr>
          <w:spacing w:val="-23"/>
        </w:rPr>
        <w:t xml:space="preserve"> </w:t>
      </w:r>
      <w:r>
        <w:t>do</w:t>
      </w:r>
      <w:r>
        <w:rPr>
          <w:spacing w:val="-23"/>
        </w:rPr>
        <w:t xml:space="preserve"> </w:t>
      </w:r>
      <w:r>
        <w:t>not</w:t>
      </w:r>
      <w:r>
        <w:rPr>
          <w:spacing w:val="-23"/>
        </w:rPr>
        <w:t xml:space="preserve"> </w:t>
      </w:r>
      <w:r>
        <w:t>use</w:t>
      </w:r>
      <w:r>
        <w:rPr>
          <w:spacing w:val="-23"/>
        </w:rPr>
        <w:t xml:space="preserve"> </w:t>
      </w:r>
      <w:r>
        <w:t>addressed</w:t>
      </w:r>
      <w:r>
        <w:rPr>
          <w:spacing w:val="-23"/>
        </w:rPr>
        <w:t xml:space="preserve"> </w:t>
      </w:r>
      <w:r>
        <w:t>messages</w:t>
      </w:r>
      <w:r>
        <w:rPr>
          <w:spacing w:val="-23"/>
        </w:rPr>
        <w:t xml:space="preserve"> </w:t>
      </w:r>
      <w:r>
        <w:t>often</w:t>
      </w:r>
      <w:r>
        <w:rPr>
          <w:spacing w:val="-23"/>
        </w:rPr>
        <w:t xml:space="preserve"> </w:t>
      </w:r>
      <w:r>
        <w:t>at</w:t>
      </w:r>
      <w:r>
        <w:rPr>
          <w:spacing w:val="-23"/>
        </w:rPr>
        <w:t xml:space="preserve"> </w:t>
      </w:r>
      <w:r>
        <w:t>the</w:t>
      </w:r>
    </w:p>
    <w:p w14:paraId="66466C93" w14:textId="77777777" w:rsidR="00B07A10" w:rsidRDefault="00B07A10">
      <w:pPr>
        <w:spacing w:line="348" w:lineRule="auto"/>
        <w:jc w:val="both"/>
        <w:sectPr w:rsidR="00B07A10">
          <w:pgSz w:w="11910" w:h="16840"/>
          <w:pgMar w:top="1060" w:right="280" w:bottom="280" w:left="1620" w:header="708" w:footer="708" w:gutter="0"/>
          <w:cols w:space="708"/>
        </w:sectPr>
      </w:pPr>
    </w:p>
    <w:p w14:paraId="66466C94" w14:textId="77777777" w:rsidR="00B07A10" w:rsidRDefault="00785C94">
      <w:pPr>
        <w:pStyle w:val="Lijstalinea"/>
        <w:numPr>
          <w:ilvl w:val="1"/>
          <w:numId w:val="25"/>
        </w:numPr>
        <w:tabs>
          <w:tab w:val="left" w:pos="726"/>
          <w:tab w:val="right" w:pos="8557"/>
        </w:tabs>
        <w:spacing w:before="47"/>
        <w:ind w:hanging="617"/>
        <w:jc w:val="both"/>
      </w:pPr>
      <w:r>
        <w:rPr>
          <w:rFonts w:ascii="Trebuchet MS"/>
          <w:i/>
          <w:w w:val="110"/>
        </w:rPr>
        <w:lastRenderedPageBreak/>
        <w:t>FUNCTIONAL REQUIREMENTS</w:t>
      </w:r>
      <w:r>
        <w:rPr>
          <w:rFonts w:ascii="Trebuchet MS"/>
          <w:i/>
          <w:spacing w:val="-5"/>
          <w:w w:val="110"/>
        </w:rPr>
        <w:t xml:space="preserve"> </w:t>
      </w:r>
      <w:r>
        <w:rPr>
          <w:rFonts w:ascii="Trebuchet MS"/>
          <w:i/>
          <w:w w:val="110"/>
        </w:rPr>
        <w:t>AND</w:t>
      </w:r>
      <w:r>
        <w:rPr>
          <w:rFonts w:ascii="Trebuchet MS"/>
          <w:i/>
          <w:spacing w:val="-3"/>
          <w:w w:val="110"/>
        </w:rPr>
        <w:t xml:space="preserve"> </w:t>
      </w:r>
      <w:r>
        <w:rPr>
          <w:rFonts w:ascii="Trebuchet MS"/>
          <w:i/>
          <w:w w:val="110"/>
        </w:rPr>
        <w:t>CLAIMS</w:t>
      </w:r>
      <w:r>
        <w:rPr>
          <w:rFonts w:ascii="Trebuchet MS"/>
          <w:i/>
          <w:w w:val="110"/>
        </w:rPr>
        <w:tab/>
      </w:r>
      <w:r>
        <w:rPr>
          <w:w w:val="110"/>
        </w:rPr>
        <w:t>81</w:t>
      </w:r>
    </w:p>
    <w:p w14:paraId="66466C95" w14:textId="77777777" w:rsidR="00B07A10" w:rsidRDefault="00B07A10">
      <w:pPr>
        <w:pStyle w:val="Plattetekst"/>
        <w:spacing w:before="4"/>
        <w:rPr>
          <w:sz w:val="31"/>
        </w:rPr>
      </w:pPr>
    </w:p>
    <w:p w14:paraId="66466C96" w14:textId="77777777" w:rsidR="00B07A10" w:rsidRDefault="00785C94">
      <w:pPr>
        <w:pStyle w:val="Plattetekst"/>
        <w:spacing w:line="348" w:lineRule="auto"/>
        <w:ind w:left="653" w:right="1366"/>
      </w:pPr>
      <w:r>
        <w:t>moment. They will use the SMCP in a similar way to how they use it right now. So not much will change compared to the current situation for manned ships.</w:t>
      </w:r>
    </w:p>
    <w:p w14:paraId="66466C97" w14:textId="77777777" w:rsidR="00B07A10" w:rsidRDefault="00B07A10">
      <w:pPr>
        <w:pStyle w:val="Plattetekst"/>
      </w:pPr>
    </w:p>
    <w:p w14:paraId="66466C98" w14:textId="77777777" w:rsidR="00B07A10" w:rsidRDefault="00B07A10">
      <w:pPr>
        <w:pStyle w:val="Plattetekst"/>
        <w:spacing w:before="3"/>
        <w:rPr>
          <w:sz w:val="31"/>
        </w:rPr>
      </w:pPr>
    </w:p>
    <w:p w14:paraId="66466C99" w14:textId="77777777" w:rsidR="00B07A10" w:rsidRDefault="00785C94">
      <w:pPr>
        <w:pStyle w:val="Kop2"/>
        <w:numPr>
          <w:ilvl w:val="1"/>
          <w:numId w:val="28"/>
        </w:numPr>
        <w:tabs>
          <w:tab w:val="left" w:pos="984"/>
          <w:tab w:val="left" w:pos="985"/>
        </w:tabs>
        <w:ind w:hanging="876"/>
      </w:pPr>
      <w:r>
        <w:t>Functional requirements and</w:t>
      </w:r>
      <w:r>
        <w:rPr>
          <w:spacing w:val="65"/>
        </w:rPr>
        <w:t xml:space="preserve"> </w:t>
      </w:r>
      <w:r>
        <w:t>claims</w:t>
      </w:r>
    </w:p>
    <w:p w14:paraId="66466C9A" w14:textId="77777777" w:rsidR="00B07A10" w:rsidRDefault="00B07A10">
      <w:pPr>
        <w:pStyle w:val="Plattetekst"/>
        <w:spacing w:before="8"/>
        <w:rPr>
          <w:b/>
          <w:sz w:val="42"/>
        </w:rPr>
      </w:pPr>
    </w:p>
    <w:p w14:paraId="66466C9B" w14:textId="483C2C71" w:rsidR="00B07A10" w:rsidRDefault="00785C94">
      <w:pPr>
        <w:pStyle w:val="Plattetekst"/>
        <w:spacing w:line="348" w:lineRule="auto"/>
        <w:ind w:left="108" w:right="1444"/>
        <w:jc w:val="both"/>
      </w:pPr>
      <w:del w:id="551" w:author="Tom Wever" w:date="2018-11-25T14:01:00Z">
        <w:r w:rsidDel="003C3FE0">
          <w:rPr>
            <w:w w:val="95"/>
          </w:rPr>
          <w:delText>The</w:delText>
        </w:r>
        <w:r w:rsidDel="003C3FE0">
          <w:rPr>
            <w:spacing w:val="-28"/>
            <w:w w:val="95"/>
          </w:rPr>
          <w:delText xml:space="preserve"> </w:delText>
        </w:r>
        <w:r w:rsidDel="003C3FE0">
          <w:rPr>
            <w:w w:val="95"/>
          </w:rPr>
          <w:delText>functional</w:delText>
        </w:r>
        <w:r w:rsidDel="003C3FE0">
          <w:rPr>
            <w:spacing w:val="-28"/>
            <w:w w:val="95"/>
          </w:rPr>
          <w:delText xml:space="preserve"> </w:delText>
        </w:r>
        <w:r w:rsidDel="003C3FE0">
          <w:rPr>
            <w:w w:val="95"/>
          </w:rPr>
          <w:delText>requirements</w:delText>
        </w:r>
        <w:r w:rsidDel="003C3FE0">
          <w:rPr>
            <w:spacing w:val="-28"/>
            <w:w w:val="95"/>
          </w:rPr>
          <w:delText xml:space="preserve"> </w:delText>
        </w:r>
        <w:r w:rsidDel="003C3FE0">
          <w:rPr>
            <w:w w:val="95"/>
          </w:rPr>
          <w:delText>and</w:delText>
        </w:r>
        <w:r w:rsidDel="003C3FE0">
          <w:rPr>
            <w:spacing w:val="-28"/>
            <w:w w:val="95"/>
          </w:rPr>
          <w:delText xml:space="preserve"> </w:delText>
        </w:r>
        <w:r w:rsidDel="003C3FE0">
          <w:rPr>
            <w:w w:val="95"/>
          </w:rPr>
          <w:delText>claims,</w:delText>
        </w:r>
      </w:del>
      <w:ins w:id="552" w:author="Tom Wever" w:date="2018-11-25T14:01:00Z">
        <w:r w:rsidR="003C3FE0">
          <w:rPr>
            <w:w w:val="95"/>
          </w:rPr>
          <w:t>The</w:t>
        </w:r>
        <w:r w:rsidR="003C3FE0">
          <w:rPr>
            <w:spacing w:val="-28"/>
            <w:w w:val="95"/>
          </w:rPr>
          <w:t xml:space="preserve"> </w:t>
        </w:r>
        <w:r w:rsidR="003C3FE0">
          <w:rPr>
            <w:w w:val="95"/>
          </w:rPr>
          <w:t>functional</w:t>
        </w:r>
        <w:r w:rsidR="003C3FE0">
          <w:rPr>
            <w:spacing w:val="-28"/>
            <w:w w:val="95"/>
          </w:rPr>
          <w:t xml:space="preserve"> </w:t>
        </w:r>
        <w:r w:rsidR="003C3FE0">
          <w:rPr>
            <w:w w:val="95"/>
          </w:rPr>
          <w:t>requirements</w:t>
        </w:r>
        <w:r w:rsidR="003C3FE0">
          <w:rPr>
            <w:spacing w:val="-28"/>
            <w:w w:val="95"/>
          </w:rPr>
          <w:t xml:space="preserve"> </w:t>
        </w:r>
        <w:r w:rsidR="003C3FE0">
          <w:rPr>
            <w:w w:val="95"/>
          </w:rPr>
          <w:t>and</w:t>
        </w:r>
        <w:r w:rsidR="003C3FE0">
          <w:rPr>
            <w:spacing w:val="-28"/>
            <w:w w:val="95"/>
          </w:rPr>
          <w:t xml:space="preserve"> </w:t>
        </w:r>
        <w:r w:rsidR="003C3FE0">
          <w:rPr>
            <w:w w:val="95"/>
          </w:rPr>
          <w:t>claims</w:t>
        </w:r>
      </w:ins>
      <w:r>
        <w:rPr>
          <w:spacing w:val="-27"/>
          <w:w w:val="95"/>
        </w:rPr>
        <w:t xml:space="preserve"> </w:t>
      </w:r>
      <w:r>
        <w:rPr>
          <w:w w:val="95"/>
        </w:rPr>
        <w:t>describe</w:t>
      </w:r>
      <w:r>
        <w:rPr>
          <w:spacing w:val="-28"/>
          <w:w w:val="95"/>
        </w:rPr>
        <w:t xml:space="preserve"> </w:t>
      </w:r>
      <w:r>
        <w:rPr>
          <w:w w:val="95"/>
        </w:rPr>
        <w:t>specific</w:t>
      </w:r>
      <w:r>
        <w:rPr>
          <w:spacing w:val="-28"/>
          <w:w w:val="95"/>
        </w:rPr>
        <w:t xml:space="preserve"> </w:t>
      </w:r>
      <w:r>
        <w:rPr>
          <w:w w:val="95"/>
        </w:rPr>
        <w:t>functionalities</w:t>
      </w:r>
      <w:r>
        <w:rPr>
          <w:spacing w:val="-28"/>
          <w:w w:val="95"/>
        </w:rPr>
        <w:t xml:space="preserve"> </w:t>
      </w:r>
      <w:r>
        <w:rPr>
          <w:w w:val="95"/>
        </w:rPr>
        <w:t>the</w:t>
      </w:r>
      <w:r>
        <w:rPr>
          <w:spacing w:val="-28"/>
          <w:w w:val="95"/>
        </w:rPr>
        <w:t xml:space="preserve"> </w:t>
      </w:r>
      <w:r>
        <w:rPr>
          <w:w w:val="95"/>
        </w:rPr>
        <w:t>technology</w:t>
      </w:r>
      <w:r>
        <w:rPr>
          <w:spacing w:val="-29"/>
          <w:w w:val="95"/>
        </w:rPr>
        <w:t xml:space="preserve"> </w:t>
      </w:r>
      <w:r>
        <w:rPr>
          <w:w w:val="95"/>
        </w:rPr>
        <w:t>should provide</w:t>
      </w:r>
      <w:r>
        <w:rPr>
          <w:spacing w:val="-24"/>
          <w:w w:val="95"/>
        </w:rPr>
        <w:t xml:space="preserve"> </w:t>
      </w:r>
      <w:r>
        <w:rPr>
          <w:w w:val="95"/>
        </w:rPr>
        <w:t>to</w:t>
      </w:r>
      <w:r>
        <w:rPr>
          <w:spacing w:val="-24"/>
          <w:w w:val="95"/>
        </w:rPr>
        <w:t xml:space="preserve"> </w:t>
      </w:r>
      <w:r>
        <w:rPr>
          <w:w w:val="95"/>
        </w:rPr>
        <w:t>its</w:t>
      </w:r>
      <w:r>
        <w:rPr>
          <w:spacing w:val="-23"/>
          <w:w w:val="95"/>
        </w:rPr>
        <w:t xml:space="preserve"> </w:t>
      </w:r>
      <w:r>
        <w:rPr>
          <w:w w:val="95"/>
        </w:rPr>
        <w:t>users,</w:t>
      </w:r>
      <w:r>
        <w:rPr>
          <w:spacing w:val="-21"/>
          <w:w w:val="95"/>
        </w:rPr>
        <w:t xml:space="preserve"> </w:t>
      </w:r>
      <w:r>
        <w:rPr>
          <w:w w:val="95"/>
        </w:rPr>
        <w:t>this</w:t>
      </w:r>
      <w:r>
        <w:rPr>
          <w:spacing w:val="-24"/>
          <w:w w:val="95"/>
        </w:rPr>
        <w:t xml:space="preserve"> </w:t>
      </w:r>
      <w:r>
        <w:rPr>
          <w:w w:val="95"/>
        </w:rPr>
        <w:t>is</w:t>
      </w:r>
      <w:r>
        <w:rPr>
          <w:spacing w:val="-23"/>
          <w:w w:val="95"/>
        </w:rPr>
        <w:t xml:space="preserve"> </w:t>
      </w:r>
      <w:r>
        <w:rPr>
          <w:w w:val="95"/>
        </w:rPr>
        <w:t>followed</w:t>
      </w:r>
      <w:r>
        <w:rPr>
          <w:spacing w:val="-24"/>
          <w:w w:val="95"/>
        </w:rPr>
        <w:t xml:space="preserve"> </w:t>
      </w:r>
      <w:r>
        <w:rPr>
          <w:spacing w:val="-3"/>
          <w:w w:val="95"/>
        </w:rPr>
        <w:t>by</w:t>
      </w:r>
      <w:r>
        <w:rPr>
          <w:spacing w:val="-24"/>
          <w:w w:val="95"/>
        </w:rPr>
        <w:t xml:space="preserve"> </w:t>
      </w:r>
      <w:r>
        <w:rPr>
          <w:w w:val="95"/>
        </w:rPr>
        <w:t>the</w:t>
      </w:r>
      <w:r>
        <w:rPr>
          <w:spacing w:val="-24"/>
          <w:w w:val="95"/>
        </w:rPr>
        <w:t xml:space="preserve"> </w:t>
      </w:r>
      <w:r>
        <w:rPr>
          <w:w w:val="95"/>
        </w:rPr>
        <w:t>system’s</w:t>
      </w:r>
      <w:r>
        <w:rPr>
          <w:spacing w:val="-24"/>
          <w:w w:val="95"/>
        </w:rPr>
        <w:t xml:space="preserve"> </w:t>
      </w:r>
      <w:r>
        <w:rPr>
          <w:w w:val="95"/>
        </w:rPr>
        <w:t>objectives,</w:t>
      </w:r>
      <w:r>
        <w:rPr>
          <w:spacing w:val="-22"/>
          <w:w w:val="95"/>
        </w:rPr>
        <w:t xml:space="preserve"> </w:t>
      </w:r>
      <w:r>
        <w:rPr>
          <w:w w:val="95"/>
        </w:rPr>
        <w:t>and</w:t>
      </w:r>
      <w:r>
        <w:rPr>
          <w:spacing w:val="-24"/>
          <w:w w:val="95"/>
        </w:rPr>
        <w:t xml:space="preserve"> </w:t>
      </w:r>
      <w:r>
        <w:rPr>
          <w:w w:val="95"/>
        </w:rPr>
        <w:t>the</w:t>
      </w:r>
      <w:r>
        <w:rPr>
          <w:spacing w:val="-24"/>
          <w:w w:val="95"/>
        </w:rPr>
        <w:t xml:space="preserve"> </w:t>
      </w:r>
      <w:r>
        <w:rPr>
          <w:w w:val="95"/>
        </w:rPr>
        <w:t>hypotheses</w:t>
      </w:r>
      <w:r>
        <w:rPr>
          <w:spacing w:val="-24"/>
          <w:w w:val="95"/>
        </w:rPr>
        <w:t xml:space="preserve"> </w:t>
      </w:r>
      <w:r>
        <w:rPr>
          <w:w w:val="95"/>
        </w:rPr>
        <w:t>to</w:t>
      </w:r>
      <w:r>
        <w:rPr>
          <w:spacing w:val="-24"/>
          <w:w w:val="95"/>
        </w:rPr>
        <w:t xml:space="preserve"> </w:t>
      </w:r>
      <w:r>
        <w:rPr>
          <w:spacing w:val="1"/>
          <w:w w:val="95"/>
        </w:rPr>
        <w:t>be</w:t>
      </w:r>
      <w:r>
        <w:rPr>
          <w:spacing w:val="-24"/>
          <w:w w:val="95"/>
        </w:rPr>
        <w:t xml:space="preserve"> </w:t>
      </w:r>
      <w:r>
        <w:rPr>
          <w:w w:val="95"/>
        </w:rPr>
        <w:t xml:space="preserve">tested </w:t>
      </w:r>
      <w:r>
        <w:t>during</w:t>
      </w:r>
      <w:r>
        <w:rPr>
          <w:spacing w:val="-27"/>
        </w:rPr>
        <w:t xml:space="preserve"> </w:t>
      </w:r>
      <w:r>
        <w:t>system</w:t>
      </w:r>
      <w:r>
        <w:rPr>
          <w:spacing w:val="-28"/>
        </w:rPr>
        <w:t xml:space="preserve"> </w:t>
      </w:r>
      <w:r>
        <w:t>evaluations.</w:t>
      </w:r>
      <w:r>
        <w:rPr>
          <w:spacing w:val="-5"/>
        </w:rPr>
        <w:t xml:space="preserve"> </w:t>
      </w:r>
      <w:r>
        <w:t>All</w:t>
      </w:r>
      <w:r>
        <w:rPr>
          <w:spacing w:val="-27"/>
        </w:rPr>
        <w:t xml:space="preserve"> </w:t>
      </w:r>
      <w:r>
        <w:t>functional</w:t>
      </w:r>
      <w:r>
        <w:rPr>
          <w:spacing w:val="-27"/>
        </w:rPr>
        <w:t xml:space="preserve"> </w:t>
      </w:r>
      <w:r>
        <w:t>requirements</w:t>
      </w:r>
      <w:r>
        <w:rPr>
          <w:spacing w:val="-27"/>
        </w:rPr>
        <w:t xml:space="preserve"> </w:t>
      </w:r>
      <w:r>
        <w:t>are</w:t>
      </w:r>
      <w:r>
        <w:rPr>
          <w:spacing w:val="-27"/>
        </w:rPr>
        <w:t xml:space="preserve"> </w:t>
      </w:r>
      <w:r>
        <w:t>annotated</w:t>
      </w:r>
      <w:r>
        <w:rPr>
          <w:spacing w:val="-27"/>
        </w:rPr>
        <w:t xml:space="preserve"> </w:t>
      </w:r>
      <w:r>
        <w:t>with</w:t>
      </w:r>
      <w:r>
        <w:rPr>
          <w:spacing w:val="-28"/>
        </w:rPr>
        <w:t xml:space="preserve"> </w:t>
      </w:r>
      <w:r>
        <w:t>their</w:t>
      </w:r>
      <w:r>
        <w:rPr>
          <w:spacing w:val="-27"/>
        </w:rPr>
        <w:t xml:space="preserve"> </w:t>
      </w:r>
      <w:r>
        <w:t>underlying objectives (called</w:t>
      </w:r>
      <w:r>
        <w:rPr>
          <w:spacing w:val="16"/>
        </w:rPr>
        <w:t xml:space="preserve"> </w:t>
      </w:r>
      <w:r>
        <w:t>claims).</w:t>
      </w:r>
    </w:p>
    <w:p w14:paraId="66466C9C" w14:textId="65606121" w:rsidR="00B07A10" w:rsidRDefault="00785C94">
      <w:pPr>
        <w:pStyle w:val="Plattetekst"/>
        <w:spacing w:before="158" w:line="345" w:lineRule="auto"/>
        <w:ind w:left="108" w:right="1444"/>
        <w:jc w:val="both"/>
      </w:pPr>
      <w:r>
        <w:rPr>
          <w:w w:val="95"/>
        </w:rPr>
        <w:t>This</w:t>
      </w:r>
      <w:r>
        <w:rPr>
          <w:spacing w:val="-12"/>
          <w:w w:val="95"/>
        </w:rPr>
        <w:t xml:space="preserve"> </w:t>
      </w:r>
      <w:r>
        <w:rPr>
          <w:w w:val="95"/>
        </w:rPr>
        <w:t>explicit</w:t>
      </w:r>
      <w:r>
        <w:rPr>
          <w:spacing w:val="-12"/>
          <w:w w:val="95"/>
        </w:rPr>
        <w:t xml:space="preserve"> </w:t>
      </w:r>
      <w:r>
        <w:rPr>
          <w:w w:val="95"/>
        </w:rPr>
        <w:t>linking</w:t>
      </w:r>
      <w:r>
        <w:rPr>
          <w:spacing w:val="-12"/>
          <w:w w:val="95"/>
        </w:rPr>
        <w:t xml:space="preserve"> </w:t>
      </w:r>
      <w:r>
        <w:rPr>
          <w:w w:val="95"/>
        </w:rPr>
        <w:t>of</w:t>
      </w:r>
      <w:r>
        <w:rPr>
          <w:spacing w:val="-12"/>
          <w:w w:val="95"/>
        </w:rPr>
        <w:t xml:space="preserve"> </w:t>
      </w:r>
      <w:r>
        <w:rPr>
          <w:w w:val="95"/>
        </w:rPr>
        <w:t>requirements</w:t>
      </w:r>
      <w:r>
        <w:rPr>
          <w:spacing w:val="-12"/>
          <w:w w:val="95"/>
        </w:rPr>
        <w:t xml:space="preserve"> </w:t>
      </w:r>
      <w:r>
        <w:rPr>
          <w:w w:val="95"/>
        </w:rPr>
        <w:t>to</w:t>
      </w:r>
      <w:r>
        <w:rPr>
          <w:spacing w:val="-13"/>
          <w:w w:val="95"/>
        </w:rPr>
        <w:t xml:space="preserve"> </w:t>
      </w:r>
      <w:r>
        <w:rPr>
          <w:w w:val="95"/>
        </w:rPr>
        <w:t>claims</w:t>
      </w:r>
      <w:r>
        <w:rPr>
          <w:spacing w:val="-12"/>
          <w:w w:val="95"/>
        </w:rPr>
        <w:t xml:space="preserve"> </w:t>
      </w:r>
      <w:r>
        <w:rPr>
          <w:w w:val="95"/>
        </w:rPr>
        <w:t>enables</w:t>
      </w:r>
      <w:r>
        <w:rPr>
          <w:spacing w:val="-12"/>
          <w:w w:val="95"/>
        </w:rPr>
        <w:t xml:space="preserve"> </w:t>
      </w:r>
      <w:r>
        <w:rPr>
          <w:w w:val="95"/>
        </w:rPr>
        <w:t>designers</w:t>
      </w:r>
      <w:r>
        <w:rPr>
          <w:spacing w:val="-12"/>
          <w:w w:val="95"/>
        </w:rPr>
        <w:t xml:space="preserve"> </w:t>
      </w:r>
      <w:r>
        <w:rPr>
          <w:w w:val="95"/>
        </w:rPr>
        <w:t>to</w:t>
      </w:r>
      <w:r>
        <w:rPr>
          <w:spacing w:val="-13"/>
          <w:w w:val="95"/>
        </w:rPr>
        <w:t xml:space="preserve"> </w:t>
      </w:r>
      <w:r>
        <w:rPr>
          <w:w w:val="95"/>
        </w:rPr>
        <w:t>formulate</w:t>
      </w:r>
      <w:r>
        <w:rPr>
          <w:spacing w:val="-12"/>
          <w:w w:val="95"/>
        </w:rPr>
        <w:t xml:space="preserve"> </w:t>
      </w:r>
      <w:r>
        <w:rPr>
          <w:w w:val="95"/>
        </w:rPr>
        <w:t>hypotheses</w:t>
      </w:r>
      <w:r>
        <w:rPr>
          <w:spacing w:val="-13"/>
          <w:w w:val="95"/>
        </w:rPr>
        <w:t xml:space="preserve"> </w:t>
      </w:r>
      <w:r>
        <w:rPr>
          <w:w w:val="95"/>
        </w:rPr>
        <w:t xml:space="preserve">that </w:t>
      </w:r>
      <w:r>
        <w:t>need</w:t>
      </w:r>
      <w:r>
        <w:rPr>
          <w:spacing w:val="-34"/>
        </w:rPr>
        <w:t xml:space="preserve"> </w:t>
      </w:r>
      <w:r>
        <w:t>to</w:t>
      </w:r>
      <w:r>
        <w:rPr>
          <w:spacing w:val="-34"/>
        </w:rPr>
        <w:t xml:space="preserve"> </w:t>
      </w:r>
      <w:r>
        <w:rPr>
          <w:spacing w:val="1"/>
        </w:rPr>
        <w:t>be</w:t>
      </w:r>
      <w:r>
        <w:rPr>
          <w:spacing w:val="-34"/>
        </w:rPr>
        <w:t xml:space="preserve"> </w:t>
      </w:r>
      <w:r>
        <w:t>tested</w:t>
      </w:r>
      <w:r>
        <w:rPr>
          <w:spacing w:val="-34"/>
        </w:rPr>
        <w:t xml:space="preserve"> </w:t>
      </w:r>
      <w:r>
        <w:t>in</w:t>
      </w:r>
      <w:r>
        <w:rPr>
          <w:spacing w:val="-34"/>
        </w:rPr>
        <w:t xml:space="preserve"> </w:t>
      </w:r>
      <w:r>
        <w:t>system</w:t>
      </w:r>
      <w:r>
        <w:rPr>
          <w:spacing w:val="-34"/>
        </w:rPr>
        <w:t xml:space="preserve"> </w:t>
      </w:r>
      <w:r>
        <w:t>evaluations</w:t>
      </w:r>
      <w:r>
        <w:rPr>
          <w:spacing w:val="-34"/>
        </w:rPr>
        <w:t xml:space="preserve"> </w:t>
      </w:r>
      <w:r>
        <w:t>to</w:t>
      </w:r>
      <w:r>
        <w:rPr>
          <w:spacing w:val="-34"/>
        </w:rPr>
        <w:t xml:space="preserve"> </w:t>
      </w:r>
      <w:r>
        <w:t>justify</w:t>
      </w:r>
      <w:r>
        <w:rPr>
          <w:spacing w:val="-34"/>
        </w:rPr>
        <w:t xml:space="preserve"> </w:t>
      </w:r>
      <w:r>
        <w:t>the</w:t>
      </w:r>
      <w:r>
        <w:rPr>
          <w:spacing w:val="-34"/>
        </w:rPr>
        <w:t xml:space="preserve"> </w:t>
      </w:r>
      <w:r>
        <w:t>adoption</w:t>
      </w:r>
      <w:r>
        <w:rPr>
          <w:spacing w:val="-34"/>
        </w:rPr>
        <w:t xml:space="preserve"> </w:t>
      </w:r>
      <w:r>
        <w:t>of</w:t>
      </w:r>
      <w:r>
        <w:rPr>
          <w:spacing w:val="-34"/>
        </w:rPr>
        <w:t xml:space="preserve"> </w:t>
      </w:r>
      <w:r>
        <w:t>the</w:t>
      </w:r>
      <w:r>
        <w:rPr>
          <w:spacing w:val="-34"/>
        </w:rPr>
        <w:t xml:space="preserve"> </w:t>
      </w:r>
      <w:r>
        <w:t>functional</w:t>
      </w:r>
      <w:r>
        <w:rPr>
          <w:spacing w:val="-34"/>
        </w:rPr>
        <w:t xml:space="preserve"> </w:t>
      </w:r>
      <w:r>
        <w:t>requirement. If</w:t>
      </w:r>
      <w:r>
        <w:rPr>
          <w:spacing w:val="-29"/>
        </w:rPr>
        <w:t xml:space="preserve"> </w:t>
      </w:r>
      <w:r>
        <w:t>the</w:t>
      </w:r>
      <w:r>
        <w:rPr>
          <w:spacing w:val="-29"/>
        </w:rPr>
        <w:t xml:space="preserve"> </w:t>
      </w:r>
      <w:r>
        <w:t>claim</w:t>
      </w:r>
      <w:r>
        <w:rPr>
          <w:spacing w:val="-29"/>
        </w:rPr>
        <w:t xml:space="preserve"> </w:t>
      </w:r>
      <w:r>
        <w:t>cannot</w:t>
      </w:r>
      <w:r>
        <w:rPr>
          <w:spacing w:val="-29"/>
        </w:rPr>
        <w:t xml:space="preserve"> </w:t>
      </w:r>
      <w:r>
        <w:rPr>
          <w:spacing w:val="1"/>
        </w:rPr>
        <w:t>be</w:t>
      </w:r>
      <w:r>
        <w:rPr>
          <w:spacing w:val="-29"/>
        </w:rPr>
        <w:t xml:space="preserve"> </w:t>
      </w:r>
      <w:r>
        <w:t>proven</w:t>
      </w:r>
      <w:r>
        <w:rPr>
          <w:spacing w:val="-29"/>
        </w:rPr>
        <w:t xml:space="preserve"> </w:t>
      </w:r>
      <w:r>
        <w:t>to</w:t>
      </w:r>
      <w:r>
        <w:rPr>
          <w:spacing w:val="-29"/>
        </w:rPr>
        <w:t xml:space="preserve"> </w:t>
      </w:r>
      <w:r>
        <w:rPr>
          <w:spacing w:val="1"/>
        </w:rPr>
        <w:t>be</w:t>
      </w:r>
      <w:r>
        <w:rPr>
          <w:spacing w:val="-29"/>
        </w:rPr>
        <w:t xml:space="preserve"> </w:t>
      </w:r>
      <w:r>
        <w:t>valid</w:t>
      </w:r>
      <w:r>
        <w:rPr>
          <w:spacing w:val="-29"/>
        </w:rPr>
        <w:t xml:space="preserve"> </w:t>
      </w:r>
      <w:r>
        <w:t>through</w:t>
      </w:r>
      <w:r>
        <w:rPr>
          <w:spacing w:val="-29"/>
        </w:rPr>
        <w:t xml:space="preserve"> </w:t>
      </w:r>
      <w:r>
        <w:t>system</w:t>
      </w:r>
      <w:r>
        <w:rPr>
          <w:spacing w:val="-29"/>
        </w:rPr>
        <w:t xml:space="preserve"> </w:t>
      </w:r>
      <w:r>
        <w:t>evaluations,</w:t>
      </w:r>
      <w:r>
        <w:rPr>
          <w:spacing w:val="-28"/>
        </w:rPr>
        <w:t xml:space="preserve"> </w:t>
      </w:r>
      <w:r>
        <w:t>the</w:t>
      </w:r>
      <w:r>
        <w:rPr>
          <w:spacing w:val="-29"/>
        </w:rPr>
        <w:t xml:space="preserve"> </w:t>
      </w:r>
      <w:r>
        <w:t>designers</w:t>
      </w:r>
      <w:r>
        <w:rPr>
          <w:spacing w:val="-29"/>
        </w:rPr>
        <w:t xml:space="preserve"> </w:t>
      </w:r>
      <w:r>
        <w:t>need</w:t>
      </w:r>
      <w:r>
        <w:rPr>
          <w:spacing w:val="-29"/>
        </w:rPr>
        <w:t xml:space="preserve"> </w:t>
      </w:r>
      <w:r>
        <w:t>to refine</w:t>
      </w:r>
      <w:r>
        <w:rPr>
          <w:spacing w:val="-26"/>
        </w:rPr>
        <w:t xml:space="preserve"> </w:t>
      </w:r>
      <w:r>
        <w:t>their</w:t>
      </w:r>
      <w:r>
        <w:rPr>
          <w:spacing w:val="-26"/>
        </w:rPr>
        <w:t xml:space="preserve"> </w:t>
      </w:r>
      <w:r>
        <w:t>system</w:t>
      </w:r>
      <w:r>
        <w:rPr>
          <w:spacing w:val="-26"/>
        </w:rPr>
        <w:t xml:space="preserve"> </w:t>
      </w:r>
      <w:r>
        <w:t>design,</w:t>
      </w:r>
      <w:r>
        <w:rPr>
          <w:spacing w:val="-25"/>
        </w:rPr>
        <w:t xml:space="preserve"> </w:t>
      </w:r>
      <w:r>
        <w:t>for</w:t>
      </w:r>
      <w:r>
        <w:rPr>
          <w:spacing w:val="-26"/>
        </w:rPr>
        <w:t xml:space="preserve"> </w:t>
      </w:r>
      <w:r>
        <w:t>instance,</w:t>
      </w:r>
      <w:r>
        <w:rPr>
          <w:spacing w:val="-25"/>
        </w:rPr>
        <w:t xml:space="preserve"> </w:t>
      </w:r>
      <w:r>
        <w:rPr>
          <w:spacing w:val="-3"/>
        </w:rPr>
        <w:t>by</w:t>
      </w:r>
      <w:r>
        <w:rPr>
          <w:spacing w:val="-26"/>
        </w:rPr>
        <w:t xml:space="preserve"> </w:t>
      </w:r>
      <w:r>
        <w:t>trying</w:t>
      </w:r>
      <w:r>
        <w:rPr>
          <w:spacing w:val="-26"/>
        </w:rPr>
        <w:t xml:space="preserve"> </w:t>
      </w:r>
      <w:r>
        <w:t>to</w:t>
      </w:r>
      <w:r>
        <w:rPr>
          <w:spacing w:val="-26"/>
        </w:rPr>
        <w:t xml:space="preserve"> </w:t>
      </w:r>
      <w:r>
        <w:t>improve</w:t>
      </w:r>
      <w:r>
        <w:rPr>
          <w:spacing w:val="-26"/>
        </w:rPr>
        <w:t xml:space="preserve"> </w:t>
      </w:r>
      <w:r>
        <w:t>the</w:t>
      </w:r>
      <w:r>
        <w:rPr>
          <w:spacing w:val="-26"/>
        </w:rPr>
        <w:t xml:space="preserve"> </w:t>
      </w:r>
      <w:r>
        <w:t>functionality,</w:t>
      </w:r>
      <w:r>
        <w:rPr>
          <w:spacing w:val="-25"/>
        </w:rPr>
        <w:t xml:space="preserve"> </w:t>
      </w:r>
      <w:r>
        <w:t>replacing</w:t>
      </w:r>
      <w:r>
        <w:rPr>
          <w:spacing w:val="-26"/>
        </w:rPr>
        <w:t xml:space="preserve"> </w:t>
      </w:r>
      <w:r>
        <w:t>the functionality</w:t>
      </w:r>
      <w:r>
        <w:rPr>
          <w:spacing w:val="-23"/>
        </w:rPr>
        <w:t xml:space="preserve"> </w:t>
      </w:r>
      <w:r>
        <w:t>with</w:t>
      </w:r>
      <w:r>
        <w:rPr>
          <w:spacing w:val="-23"/>
        </w:rPr>
        <w:t xml:space="preserve"> </w:t>
      </w:r>
      <w:r>
        <w:t>a</w:t>
      </w:r>
      <w:r>
        <w:rPr>
          <w:spacing w:val="-23"/>
        </w:rPr>
        <w:t xml:space="preserve"> </w:t>
      </w:r>
      <w:r>
        <w:t>different</w:t>
      </w:r>
      <w:r>
        <w:rPr>
          <w:spacing w:val="-23"/>
        </w:rPr>
        <w:t xml:space="preserve"> </w:t>
      </w:r>
      <w:r>
        <w:t>one,</w:t>
      </w:r>
      <w:r>
        <w:rPr>
          <w:spacing w:val="-23"/>
        </w:rPr>
        <w:t xml:space="preserve"> </w:t>
      </w:r>
      <w:r>
        <w:rPr>
          <w:spacing w:val="-4"/>
        </w:rPr>
        <w:t>or</w:t>
      </w:r>
      <w:r>
        <w:rPr>
          <w:spacing w:val="-23"/>
        </w:rPr>
        <w:t xml:space="preserve"> </w:t>
      </w:r>
      <w:r>
        <w:t>dropping</w:t>
      </w:r>
      <w:r>
        <w:rPr>
          <w:spacing w:val="-23"/>
        </w:rPr>
        <w:t xml:space="preserve"> </w:t>
      </w:r>
      <w:r>
        <w:t>the</w:t>
      </w:r>
      <w:r>
        <w:rPr>
          <w:spacing w:val="-23"/>
        </w:rPr>
        <w:t xml:space="preserve"> </w:t>
      </w:r>
      <w:r>
        <w:t>functionality</w:t>
      </w:r>
      <w:r>
        <w:rPr>
          <w:spacing w:val="-23"/>
        </w:rPr>
        <w:t xml:space="preserve"> </w:t>
      </w:r>
      <w:r>
        <w:t>and</w:t>
      </w:r>
      <w:r>
        <w:rPr>
          <w:spacing w:val="-23"/>
        </w:rPr>
        <w:t xml:space="preserve"> </w:t>
      </w:r>
      <w:r>
        <w:t>the</w:t>
      </w:r>
      <w:r>
        <w:rPr>
          <w:spacing w:val="-23"/>
        </w:rPr>
        <w:t xml:space="preserve"> </w:t>
      </w:r>
      <w:r>
        <w:t>claim</w:t>
      </w:r>
      <w:r>
        <w:rPr>
          <w:spacing w:val="-23"/>
        </w:rPr>
        <w:t xml:space="preserve"> </w:t>
      </w:r>
      <w:r>
        <w:t>altogether</w:t>
      </w:r>
      <w:r>
        <w:rPr>
          <w:spacing w:val="-23"/>
        </w:rPr>
        <w:t xml:space="preserve"> </w:t>
      </w:r>
      <w:r>
        <w:t xml:space="preserve">(i.e. </w:t>
      </w:r>
      <w:r>
        <w:rPr>
          <w:spacing w:val="-3"/>
        </w:rPr>
        <w:t>by</w:t>
      </w:r>
      <w:r>
        <w:rPr>
          <w:spacing w:val="-13"/>
        </w:rPr>
        <w:t xml:space="preserve"> </w:t>
      </w:r>
      <w:r>
        <w:t>deciding</w:t>
      </w:r>
      <w:r>
        <w:rPr>
          <w:spacing w:val="-13"/>
        </w:rPr>
        <w:t xml:space="preserve"> </w:t>
      </w:r>
      <w:r>
        <w:t>that</w:t>
      </w:r>
      <w:r>
        <w:rPr>
          <w:spacing w:val="-13"/>
        </w:rPr>
        <w:t xml:space="preserve"> </w:t>
      </w:r>
      <w:r>
        <w:t>the</w:t>
      </w:r>
      <w:r>
        <w:rPr>
          <w:spacing w:val="-13"/>
        </w:rPr>
        <w:t xml:space="preserve"> </w:t>
      </w:r>
      <w:r>
        <w:t>objective</w:t>
      </w:r>
      <w:r>
        <w:rPr>
          <w:spacing w:val="-13"/>
        </w:rPr>
        <w:t xml:space="preserve"> </w:t>
      </w:r>
      <w:r>
        <w:t>is</w:t>
      </w:r>
      <w:r>
        <w:rPr>
          <w:spacing w:val="-13"/>
        </w:rPr>
        <w:t xml:space="preserve"> </w:t>
      </w:r>
      <w:r>
        <w:t>not</w:t>
      </w:r>
      <w:r>
        <w:rPr>
          <w:spacing w:val="-13"/>
        </w:rPr>
        <w:t xml:space="preserve"> </w:t>
      </w:r>
      <w:r>
        <w:t>reachable</w:t>
      </w:r>
      <w:r>
        <w:rPr>
          <w:spacing w:val="-13"/>
        </w:rPr>
        <w:t xml:space="preserve"> </w:t>
      </w:r>
      <w:r>
        <w:t>at</w:t>
      </w:r>
      <w:r>
        <w:rPr>
          <w:spacing w:val="-13"/>
        </w:rPr>
        <w:t xml:space="preserve"> </w:t>
      </w:r>
      <w:r>
        <w:t>this</w:t>
      </w:r>
      <w:r>
        <w:rPr>
          <w:spacing w:val="-13"/>
        </w:rPr>
        <w:t xml:space="preserve"> </w:t>
      </w:r>
      <w:r>
        <w:t>point).</w:t>
      </w:r>
      <w:r>
        <w:rPr>
          <w:spacing w:val="10"/>
        </w:rPr>
        <w:t xml:space="preserve"> </w:t>
      </w:r>
      <w:r>
        <w:t>Either</w:t>
      </w:r>
      <w:r>
        <w:rPr>
          <w:spacing w:val="-13"/>
        </w:rPr>
        <w:t xml:space="preserve"> </w:t>
      </w:r>
      <w:r>
        <w:rPr>
          <w:spacing w:val="-8"/>
        </w:rPr>
        <w:t>way,</w:t>
      </w:r>
      <w:r>
        <w:rPr>
          <w:spacing w:val="-12"/>
        </w:rPr>
        <w:t xml:space="preserve"> </w:t>
      </w:r>
      <w:r>
        <w:t>there</w:t>
      </w:r>
      <w:r>
        <w:rPr>
          <w:spacing w:val="-13"/>
        </w:rPr>
        <w:t xml:space="preserve"> </w:t>
      </w:r>
      <w:r>
        <w:t>is</w:t>
      </w:r>
      <w:r>
        <w:rPr>
          <w:spacing w:val="-13"/>
        </w:rPr>
        <w:t xml:space="preserve"> </w:t>
      </w:r>
      <w:r>
        <w:t>no</w:t>
      </w:r>
      <w:r>
        <w:rPr>
          <w:spacing w:val="-13"/>
        </w:rPr>
        <w:t xml:space="preserve"> </w:t>
      </w:r>
      <w:r>
        <w:t>use</w:t>
      </w:r>
      <w:r>
        <w:rPr>
          <w:spacing w:val="-13"/>
        </w:rPr>
        <w:t xml:space="preserve"> </w:t>
      </w:r>
      <w:r>
        <w:t>of including</w:t>
      </w:r>
      <w:r>
        <w:rPr>
          <w:spacing w:val="-25"/>
        </w:rPr>
        <w:t xml:space="preserve"> </w:t>
      </w:r>
      <w:r>
        <w:t>functionality</w:t>
      </w:r>
      <w:r>
        <w:rPr>
          <w:spacing w:val="-25"/>
        </w:rPr>
        <w:t xml:space="preserve"> </w:t>
      </w:r>
      <w:r>
        <w:t>that</w:t>
      </w:r>
      <w:r>
        <w:rPr>
          <w:spacing w:val="-25"/>
        </w:rPr>
        <w:t xml:space="preserve"> </w:t>
      </w:r>
      <w:r>
        <w:t>does</w:t>
      </w:r>
      <w:r>
        <w:rPr>
          <w:spacing w:val="-25"/>
        </w:rPr>
        <w:t xml:space="preserve"> </w:t>
      </w:r>
      <w:r>
        <w:t>not</w:t>
      </w:r>
      <w:r>
        <w:rPr>
          <w:spacing w:val="-25"/>
        </w:rPr>
        <w:t xml:space="preserve"> </w:t>
      </w:r>
      <w:r>
        <w:t>achieve</w:t>
      </w:r>
      <w:r>
        <w:rPr>
          <w:spacing w:val="-25"/>
        </w:rPr>
        <w:t xml:space="preserve"> </w:t>
      </w:r>
      <w:r>
        <w:t>its</w:t>
      </w:r>
      <w:r>
        <w:rPr>
          <w:spacing w:val="-25"/>
        </w:rPr>
        <w:t xml:space="preserve"> </w:t>
      </w:r>
      <w:r>
        <w:t>underlying</w:t>
      </w:r>
      <w:r>
        <w:rPr>
          <w:spacing w:val="-25"/>
        </w:rPr>
        <w:t xml:space="preserve"> </w:t>
      </w:r>
      <w:r>
        <w:t>claims.</w:t>
      </w:r>
      <w:r>
        <w:rPr>
          <w:spacing w:val="-4"/>
        </w:rPr>
        <w:t xml:space="preserve"> </w:t>
      </w:r>
      <w:r>
        <w:t>User</w:t>
      </w:r>
      <w:r>
        <w:rPr>
          <w:spacing w:val="-25"/>
        </w:rPr>
        <w:t xml:space="preserve"> </w:t>
      </w:r>
      <w:r>
        <w:t>stories</w:t>
      </w:r>
      <w:r>
        <w:rPr>
          <w:spacing w:val="-25"/>
        </w:rPr>
        <w:t xml:space="preserve"> </w:t>
      </w:r>
      <w:r>
        <w:t>are</w:t>
      </w:r>
      <w:r>
        <w:rPr>
          <w:spacing w:val="-25"/>
        </w:rPr>
        <w:t xml:space="preserve"> </w:t>
      </w:r>
      <w:r>
        <w:t>used</w:t>
      </w:r>
      <w:r>
        <w:rPr>
          <w:spacing w:val="-25"/>
        </w:rPr>
        <w:t xml:space="preserve"> </w:t>
      </w:r>
      <w:r>
        <w:t>to do this, these are usually in a form</w:t>
      </w:r>
      <w:proofErr w:type="gramStart"/>
      <w:r>
        <w:t>: ”As</w:t>
      </w:r>
      <w:proofErr w:type="gramEnd"/>
      <w:r>
        <w:t xml:space="preserve"> an </w:t>
      </w:r>
      <w:r>
        <w:rPr>
          <w:i/>
        </w:rPr>
        <w:t>(</w:t>
      </w:r>
      <w:r>
        <w:rPr>
          <w:rFonts w:ascii="Georgia" w:hAnsi="Georgia"/>
          <w:i/>
        </w:rPr>
        <w:t>actor</w:t>
      </w:r>
      <w:r>
        <w:rPr>
          <w:i/>
        </w:rPr>
        <w:t>)</w:t>
      </w:r>
      <w:r>
        <w:t xml:space="preserve">, I want to </w:t>
      </w:r>
      <w:r>
        <w:rPr>
          <w:i/>
        </w:rPr>
        <w:t>(</w:t>
      </w:r>
      <w:r>
        <w:rPr>
          <w:rFonts w:ascii="Georgia" w:hAnsi="Georgia"/>
          <w:i/>
        </w:rPr>
        <w:t>what</w:t>
      </w:r>
      <w:r>
        <w:rPr>
          <w:rFonts w:ascii="Verdana" w:hAnsi="Verdana"/>
        </w:rPr>
        <w:t>?</w:t>
      </w:r>
      <w:r>
        <w:rPr>
          <w:i/>
        </w:rPr>
        <w:t>)</w:t>
      </w:r>
      <w:r>
        <w:t xml:space="preserve">, so that </w:t>
      </w:r>
      <w:r>
        <w:rPr>
          <w:i/>
        </w:rPr>
        <w:t>(</w:t>
      </w:r>
      <w:r>
        <w:rPr>
          <w:rFonts w:ascii="Georgia" w:hAnsi="Georgia"/>
          <w:i/>
        </w:rPr>
        <w:t>why</w:t>
      </w:r>
      <w:r>
        <w:rPr>
          <w:rFonts w:ascii="Verdana" w:hAnsi="Verdana"/>
        </w:rPr>
        <w:t>?</w:t>
      </w:r>
      <w:r>
        <w:rPr>
          <w:i/>
        </w:rPr>
        <w:t>)</w:t>
      </w:r>
      <w:r>
        <w:t xml:space="preserve">”. </w:t>
      </w:r>
      <w:r>
        <w:rPr>
          <w:spacing w:val="-3"/>
        </w:rPr>
        <w:t>Followed</w:t>
      </w:r>
      <w:r>
        <w:rPr>
          <w:spacing w:val="-28"/>
        </w:rPr>
        <w:t xml:space="preserve"> </w:t>
      </w:r>
      <w:r>
        <w:rPr>
          <w:spacing w:val="-3"/>
        </w:rPr>
        <w:t>by</w:t>
      </w:r>
      <w:r>
        <w:rPr>
          <w:spacing w:val="-28"/>
        </w:rPr>
        <w:t xml:space="preserve"> </w:t>
      </w:r>
      <w:r>
        <w:t>acceptance</w:t>
      </w:r>
      <w:r>
        <w:rPr>
          <w:spacing w:val="-28"/>
        </w:rPr>
        <w:t xml:space="preserve"> </w:t>
      </w:r>
      <w:r>
        <w:t>criteria,</w:t>
      </w:r>
      <w:r>
        <w:rPr>
          <w:spacing w:val="-27"/>
        </w:rPr>
        <w:t xml:space="preserve"> </w:t>
      </w:r>
      <w:r>
        <w:t>to</w:t>
      </w:r>
      <w:r>
        <w:rPr>
          <w:spacing w:val="-28"/>
        </w:rPr>
        <w:t xml:space="preserve"> </w:t>
      </w:r>
      <w:r>
        <w:t>determine</w:t>
      </w:r>
      <w:r>
        <w:rPr>
          <w:spacing w:val="-28"/>
        </w:rPr>
        <w:t xml:space="preserve"> </w:t>
      </w:r>
      <w:r>
        <w:t>when</w:t>
      </w:r>
      <w:r>
        <w:rPr>
          <w:spacing w:val="-28"/>
        </w:rPr>
        <w:t xml:space="preserve"> </w:t>
      </w:r>
      <w:r>
        <w:t>this</w:t>
      </w:r>
      <w:r>
        <w:rPr>
          <w:spacing w:val="-28"/>
        </w:rPr>
        <w:t xml:space="preserve"> </w:t>
      </w:r>
      <w:r>
        <w:t>part</w:t>
      </w:r>
      <w:r>
        <w:rPr>
          <w:spacing w:val="-28"/>
        </w:rPr>
        <w:t xml:space="preserve"> </w:t>
      </w:r>
      <w:r>
        <w:t>is</w:t>
      </w:r>
      <w:r>
        <w:rPr>
          <w:spacing w:val="-28"/>
        </w:rPr>
        <w:t xml:space="preserve"> </w:t>
      </w:r>
      <w:r>
        <w:t>correctly</w:t>
      </w:r>
      <w:r>
        <w:rPr>
          <w:spacing w:val="-28"/>
        </w:rPr>
        <w:t xml:space="preserve"> </w:t>
      </w:r>
      <w:r>
        <w:t>implemented.</w:t>
      </w:r>
      <w:r>
        <w:rPr>
          <w:spacing w:val="-11"/>
        </w:rPr>
        <w:t xml:space="preserve"> </w:t>
      </w:r>
      <w:r>
        <w:t>The primary</w:t>
      </w:r>
      <w:r>
        <w:rPr>
          <w:spacing w:val="-39"/>
        </w:rPr>
        <w:t xml:space="preserve"> </w:t>
      </w:r>
      <w:r>
        <w:t>actors</w:t>
      </w:r>
      <w:r>
        <w:rPr>
          <w:spacing w:val="-39"/>
        </w:rPr>
        <w:t xml:space="preserve"> </w:t>
      </w:r>
      <w:r>
        <w:t>who</w:t>
      </w:r>
      <w:r>
        <w:rPr>
          <w:spacing w:val="-39"/>
        </w:rPr>
        <w:t xml:space="preserve"> </w:t>
      </w:r>
      <w:r>
        <w:t>will</w:t>
      </w:r>
      <w:r>
        <w:rPr>
          <w:spacing w:val="-39"/>
        </w:rPr>
        <w:t xml:space="preserve"> </w:t>
      </w:r>
      <w:r>
        <w:rPr>
          <w:spacing w:val="1"/>
        </w:rPr>
        <w:t>be</w:t>
      </w:r>
      <w:r>
        <w:rPr>
          <w:spacing w:val="-39"/>
        </w:rPr>
        <w:t xml:space="preserve"> </w:t>
      </w:r>
      <w:del w:id="553" w:author="Tom Wever" w:date="2018-11-25T14:02:00Z">
        <w:r w:rsidDel="006111CE">
          <w:delText>taken</w:delText>
        </w:r>
        <w:r w:rsidDel="006111CE">
          <w:rPr>
            <w:spacing w:val="-39"/>
          </w:rPr>
          <w:delText xml:space="preserve"> </w:delText>
        </w:r>
        <w:r w:rsidDel="006111CE">
          <w:delText>into</w:delText>
        </w:r>
        <w:r w:rsidDel="006111CE">
          <w:rPr>
            <w:spacing w:val="-39"/>
          </w:rPr>
          <w:delText xml:space="preserve"> </w:delText>
        </w:r>
        <w:r w:rsidDel="006111CE">
          <w:delText>account</w:delText>
        </w:r>
      </w:del>
      <w:ins w:id="554" w:author="Tom Wever" w:date="2018-11-25T14:02:00Z">
        <w:r w:rsidR="006111CE">
          <w:t>consider</w:t>
        </w:r>
      </w:ins>
      <w:r>
        <w:rPr>
          <w:spacing w:val="-39"/>
        </w:rPr>
        <w:t xml:space="preserve"> </w:t>
      </w:r>
      <w:r>
        <w:t>in</w:t>
      </w:r>
      <w:r>
        <w:rPr>
          <w:spacing w:val="-39"/>
        </w:rPr>
        <w:t xml:space="preserve"> </w:t>
      </w:r>
      <w:r>
        <w:t>this</w:t>
      </w:r>
      <w:r>
        <w:rPr>
          <w:spacing w:val="-39"/>
        </w:rPr>
        <w:t xml:space="preserve"> </w:t>
      </w:r>
      <w:r>
        <w:t>first</w:t>
      </w:r>
      <w:r>
        <w:rPr>
          <w:spacing w:val="-39"/>
        </w:rPr>
        <w:t xml:space="preserve"> </w:t>
      </w:r>
      <w:r>
        <w:t>iteration</w:t>
      </w:r>
      <w:r>
        <w:rPr>
          <w:spacing w:val="-39"/>
        </w:rPr>
        <w:t xml:space="preserve"> </w:t>
      </w:r>
      <w:r>
        <w:t>are</w:t>
      </w:r>
      <w:r>
        <w:rPr>
          <w:spacing w:val="-39"/>
        </w:rPr>
        <w:t xml:space="preserve"> </w:t>
      </w:r>
      <w:r>
        <w:t>Officer</w:t>
      </w:r>
      <w:r>
        <w:rPr>
          <w:spacing w:val="-39"/>
        </w:rPr>
        <w:t xml:space="preserve"> </w:t>
      </w:r>
      <w:r>
        <w:t>of</w:t>
      </w:r>
      <w:r>
        <w:rPr>
          <w:spacing w:val="-39"/>
        </w:rPr>
        <w:t xml:space="preserve"> </w:t>
      </w:r>
      <w:r>
        <w:t>Watch</w:t>
      </w:r>
      <w:r>
        <w:rPr>
          <w:spacing w:val="-39"/>
        </w:rPr>
        <w:t xml:space="preserve"> </w:t>
      </w:r>
      <w:r>
        <w:t>(</w:t>
      </w:r>
      <w:proofErr w:type="spellStart"/>
      <w:r>
        <w:t>OoW</w:t>
      </w:r>
      <w:proofErr w:type="spellEnd"/>
      <w:r>
        <w:t>), unmanned vessels, and nearby</w:t>
      </w:r>
      <w:r>
        <w:rPr>
          <w:spacing w:val="15"/>
        </w:rPr>
        <w:t xml:space="preserve"> </w:t>
      </w:r>
      <w:r>
        <w:t>vessels.</w:t>
      </w:r>
    </w:p>
    <w:p w14:paraId="66466C9D" w14:textId="77777777" w:rsidR="00B07A10" w:rsidRDefault="00B07A10">
      <w:pPr>
        <w:pStyle w:val="Plattetekst"/>
      </w:pPr>
    </w:p>
    <w:p w14:paraId="66466C9E" w14:textId="77777777" w:rsidR="00B07A10" w:rsidRDefault="00B07A10">
      <w:pPr>
        <w:pStyle w:val="Plattetekst"/>
        <w:spacing w:before="6"/>
        <w:rPr>
          <w:sz w:val="23"/>
        </w:rPr>
      </w:pPr>
    </w:p>
    <w:p w14:paraId="66466C9F" w14:textId="77777777" w:rsidR="00B07A10" w:rsidRDefault="00785C94">
      <w:pPr>
        <w:pStyle w:val="Kop4"/>
      </w:pPr>
      <w:r>
        <w:t>User stories</w:t>
      </w:r>
    </w:p>
    <w:p w14:paraId="66466CA0" w14:textId="77777777" w:rsidR="00B07A10" w:rsidRDefault="00B07A10">
      <w:pPr>
        <w:pStyle w:val="Plattetekst"/>
        <w:rPr>
          <w:b/>
        </w:rPr>
      </w:pPr>
    </w:p>
    <w:p w14:paraId="66466CA1" w14:textId="77777777" w:rsidR="00B07A10" w:rsidRDefault="00785C94">
      <w:pPr>
        <w:pStyle w:val="Lijstalinea"/>
        <w:numPr>
          <w:ilvl w:val="0"/>
          <w:numId w:val="24"/>
        </w:numPr>
        <w:tabs>
          <w:tab w:val="left" w:pos="654"/>
        </w:tabs>
        <w:spacing w:before="175" w:line="348" w:lineRule="auto"/>
        <w:ind w:right="1446"/>
        <w:jc w:val="both"/>
      </w:pPr>
      <w:r>
        <w:t>As</w:t>
      </w:r>
      <w:r>
        <w:rPr>
          <w:spacing w:val="-23"/>
        </w:rPr>
        <w:t xml:space="preserve"> </w:t>
      </w:r>
      <w:r>
        <w:t>an</w:t>
      </w:r>
      <w:r>
        <w:rPr>
          <w:spacing w:val="-23"/>
        </w:rPr>
        <w:t xml:space="preserve"> </w:t>
      </w:r>
      <w:r>
        <w:t>officer</w:t>
      </w:r>
      <w:r>
        <w:rPr>
          <w:spacing w:val="-23"/>
        </w:rPr>
        <w:t xml:space="preserve"> </w:t>
      </w:r>
      <w:r>
        <w:t>of</w:t>
      </w:r>
      <w:r>
        <w:rPr>
          <w:spacing w:val="-23"/>
        </w:rPr>
        <w:t xml:space="preserve"> </w:t>
      </w:r>
      <w:r>
        <w:t>watch,</w:t>
      </w:r>
      <w:r>
        <w:rPr>
          <w:spacing w:val="-23"/>
        </w:rPr>
        <w:t xml:space="preserve"> </w:t>
      </w:r>
      <w:r>
        <w:t>I</w:t>
      </w:r>
      <w:r>
        <w:rPr>
          <w:spacing w:val="-23"/>
        </w:rPr>
        <w:t xml:space="preserve"> </w:t>
      </w:r>
      <w:r>
        <w:t>want</w:t>
      </w:r>
      <w:r>
        <w:rPr>
          <w:spacing w:val="-23"/>
        </w:rPr>
        <w:t xml:space="preserve"> </w:t>
      </w:r>
      <w:r>
        <w:t>to</w:t>
      </w:r>
      <w:r>
        <w:rPr>
          <w:spacing w:val="-23"/>
        </w:rPr>
        <w:t xml:space="preserve"> </w:t>
      </w:r>
      <w:r>
        <w:t>know</w:t>
      </w:r>
      <w:r>
        <w:rPr>
          <w:spacing w:val="-23"/>
        </w:rPr>
        <w:t xml:space="preserve"> </w:t>
      </w:r>
      <w:r>
        <w:t>if</w:t>
      </w:r>
      <w:r>
        <w:rPr>
          <w:spacing w:val="-23"/>
        </w:rPr>
        <w:t xml:space="preserve"> </w:t>
      </w:r>
      <w:r>
        <w:t>there</w:t>
      </w:r>
      <w:r>
        <w:rPr>
          <w:spacing w:val="-23"/>
        </w:rPr>
        <w:t xml:space="preserve"> </w:t>
      </w:r>
      <w:r>
        <w:t>are</w:t>
      </w:r>
      <w:r>
        <w:rPr>
          <w:spacing w:val="-23"/>
        </w:rPr>
        <w:t xml:space="preserve"> </w:t>
      </w:r>
      <w:r>
        <w:t>unmanned</w:t>
      </w:r>
      <w:r>
        <w:rPr>
          <w:spacing w:val="-23"/>
        </w:rPr>
        <w:t xml:space="preserve"> </w:t>
      </w:r>
      <w:r>
        <w:t>ships</w:t>
      </w:r>
      <w:r>
        <w:rPr>
          <w:spacing w:val="-23"/>
        </w:rPr>
        <w:t xml:space="preserve"> </w:t>
      </w:r>
      <w:r>
        <w:t>in</w:t>
      </w:r>
      <w:r>
        <w:rPr>
          <w:spacing w:val="-23"/>
        </w:rPr>
        <w:t xml:space="preserve"> </w:t>
      </w:r>
      <w:r>
        <w:t>the</w:t>
      </w:r>
      <w:r>
        <w:rPr>
          <w:spacing w:val="-23"/>
        </w:rPr>
        <w:t xml:space="preserve"> </w:t>
      </w:r>
      <w:r>
        <w:t>area,</w:t>
      </w:r>
      <w:r>
        <w:rPr>
          <w:spacing w:val="-23"/>
        </w:rPr>
        <w:t xml:space="preserve"> </w:t>
      </w:r>
      <w:r>
        <w:t>so</w:t>
      </w:r>
      <w:r>
        <w:rPr>
          <w:spacing w:val="-23"/>
        </w:rPr>
        <w:t xml:space="preserve"> </w:t>
      </w:r>
      <w:r>
        <w:t>that I</w:t>
      </w:r>
      <w:r>
        <w:rPr>
          <w:spacing w:val="-15"/>
        </w:rPr>
        <w:t xml:space="preserve"> </w:t>
      </w:r>
      <w:r>
        <w:t>know</w:t>
      </w:r>
      <w:r>
        <w:rPr>
          <w:spacing w:val="-15"/>
        </w:rPr>
        <w:t xml:space="preserve"> </w:t>
      </w:r>
      <w:r>
        <w:t>what</w:t>
      </w:r>
      <w:r>
        <w:rPr>
          <w:spacing w:val="-15"/>
        </w:rPr>
        <w:t xml:space="preserve"> </w:t>
      </w:r>
      <w:r>
        <w:t>to</w:t>
      </w:r>
      <w:r>
        <w:rPr>
          <w:spacing w:val="-15"/>
        </w:rPr>
        <w:t xml:space="preserve"> </w:t>
      </w:r>
      <w:r>
        <w:t>expect</w:t>
      </w:r>
      <w:r>
        <w:rPr>
          <w:spacing w:val="-15"/>
        </w:rPr>
        <w:t xml:space="preserve"> </w:t>
      </w:r>
      <w:r>
        <w:t>from</w:t>
      </w:r>
      <w:r>
        <w:rPr>
          <w:spacing w:val="-15"/>
        </w:rPr>
        <w:t xml:space="preserve"> </w:t>
      </w:r>
      <w:r>
        <w:t>the</w:t>
      </w:r>
      <w:r>
        <w:rPr>
          <w:spacing w:val="-15"/>
        </w:rPr>
        <w:t xml:space="preserve"> </w:t>
      </w:r>
      <w:r>
        <w:t>communication.</w:t>
      </w:r>
      <w:r>
        <w:rPr>
          <w:spacing w:val="11"/>
        </w:rPr>
        <w:t xml:space="preserve"> </w:t>
      </w:r>
      <w:r>
        <w:t>AIS</w:t>
      </w:r>
      <w:r>
        <w:rPr>
          <w:spacing w:val="-15"/>
        </w:rPr>
        <w:t xml:space="preserve"> </w:t>
      </w:r>
      <w:r>
        <w:t>shows</w:t>
      </w:r>
      <w:r>
        <w:rPr>
          <w:spacing w:val="-15"/>
        </w:rPr>
        <w:t xml:space="preserve"> </w:t>
      </w:r>
      <w:r>
        <w:t>if</w:t>
      </w:r>
      <w:r>
        <w:rPr>
          <w:spacing w:val="-15"/>
        </w:rPr>
        <w:t xml:space="preserve"> </w:t>
      </w:r>
      <w:r>
        <w:t>the</w:t>
      </w:r>
      <w:r>
        <w:rPr>
          <w:spacing w:val="-15"/>
        </w:rPr>
        <w:t xml:space="preserve"> </w:t>
      </w:r>
      <w:r>
        <w:t>ship</w:t>
      </w:r>
      <w:r>
        <w:rPr>
          <w:spacing w:val="-15"/>
        </w:rPr>
        <w:t xml:space="preserve"> </w:t>
      </w:r>
      <w:r>
        <w:t>is</w:t>
      </w:r>
      <w:r>
        <w:rPr>
          <w:spacing w:val="-15"/>
        </w:rPr>
        <w:t xml:space="preserve"> </w:t>
      </w:r>
      <w:r>
        <w:t>unmanned, and what its status</w:t>
      </w:r>
      <w:r>
        <w:rPr>
          <w:spacing w:val="36"/>
        </w:rPr>
        <w:t xml:space="preserve"> </w:t>
      </w:r>
      <w:r>
        <w:t>is.</w:t>
      </w:r>
    </w:p>
    <w:p w14:paraId="66466CA2" w14:textId="77777777" w:rsidR="00B07A10" w:rsidRDefault="00785C94">
      <w:pPr>
        <w:pStyle w:val="Lijstalinea"/>
        <w:numPr>
          <w:ilvl w:val="0"/>
          <w:numId w:val="24"/>
        </w:numPr>
        <w:tabs>
          <w:tab w:val="left" w:pos="654"/>
        </w:tabs>
        <w:spacing w:before="159" w:line="348" w:lineRule="auto"/>
        <w:ind w:right="1446"/>
        <w:jc w:val="both"/>
      </w:pPr>
      <w:r>
        <w:t>As</w:t>
      </w:r>
      <w:r>
        <w:rPr>
          <w:spacing w:val="-21"/>
        </w:rPr>
        <w:t xml:space="preserve"> </w:t>
      </w:r>
      <w:r>
        <w:t>an</w:t>
      </w:r>
      <w:r>
        <w:rPr>
          <w:spacing w:val="-21"/>
        </w:rPr>
        <w:t xml:space="preserve"> </w:t>
      </w:r>
      <w:r>
        <w:t>officer</w:t>
      </w:r>
      <w:r>
        <w:rPr>
          <w:spacing w:val="-21"/>
        </w:rPr>
        <w:t xml:space="preserve"> </w:t>
      </w:r>
      <w:r>
        <w:t>of</w:t>
      </w:r>
      <w:r>
        <w:rPr>
          <w:spacing w:val="-21"/>
        </w:rPr>
        <w:t xml:space="preserve"> </w:t>
      </w:r>
      <w:r>
        <w:t>watch,</w:t>
      </w:r>
      <w:r>
        <w:rPr>
          <w:spacing w:val="-21"/>
        </w:rPr>
        <w:t xml:space="preserve"> </w:t>
      </w:r>
      <w:r>
        <w:t>I</w:t>
      </w:r>
      <w:r>
        <w:rPr>
          <w:spacing w:val="-21"/>
        </w:rPr>
        <w:t xml:space="preserve"> </w:t>
      </w:r>
      <w:r>
        <w:t>want</w:t>
      </w:r>
      <w:r>
        <w:rPr>
          <w:spacing w:val="-21"/>
        </w:rPr>
        <w:t xml:space="preserve"> </w:t>
      </w:r>
      <w:r>
        <w:t>to</w:t>
      </w:r>
      <w:r>
        <w:rPr>
          <w:spacing w:val="-21"/>
        </w:rPr>
        <w:t xml:space="preserve"> </w:t>
      </w:r>
      <w:r>
        <w:t>validate</w:t>
      </w:r>
      <w:r>
        <w:rPr>
          <w:spacing w:val="-21"/>
        </w:rPr>
        <w:t xml:space="preserve"> </w:t>
      </w:r>
      <w:r>
        <w:t>if</w:t>
      </w:r>
      <w:r>
        <w:rPr>
          <w:spacing w:val="-21"/>
        </w:rPr>
        <w:t xml:space="preserve"> </w:t>
      </w:r>
      <w:r>
        <w:t>the</w:t>
      </w:r>
      <w:r>
        <w:rPr>
          <w:spacing w:val="-21"/>
        </w:rPr>
        <w:t xml:space="preserve"> </w:t>
      </w:r>
      <w:r>
        <w:t>information</w:t>
      </w:r>
      <w:r>
        <w:rPr>
          <w:spacing w:val="-21"/>
        </w:rPr>
        <w:t xml:space="preserve"> </w:t>
      </w:r>
      <w:r>
        <w:t>received</w:t>
      </w:r>
      <w:r>
        <w:rPr>
          <w:spacing w:val="-21"/>
        </w:rPr>
        <w:t xml:space="preserve"> </w:t>
      </w:r>
      <w:r>
        <w:t>via</w:t>
      </w:r>
      <w:r>
        <w:rPr>
          <w:spacing w:val="-21"/>
        </w:rPr>
        <w:t xml:space="preserve"> </w:t>
      </w:r>
      <w:r>
        <w:t>AIS</w:t>
      </w:r>
      <w:r>
        <w:rPr>
          <w:spacing w:val="-21"/>
        </w:rPr>
        <w:t xml:space="preserve"> </w:t>
      </w:r>
      <w:r>
        <w:t>is</w:t>
      </w:r>
      <w:r>
        <w:rPr>
          <w:spacing w:val="-21"/>
        </w:rPr>
        <w:t xml:space="preserve"> </w:t>
      </w:r>
      <w:r>
        <w:t>correct, so</w:t>
      </w:r>
      <w:r>
        <w:rPr>
          <w:spacing w:val="-33"/>
        </w:rPr>
        <w:t xml:space="preserve"> </w:t>
      </w:r>
      <w:r>
        <w:t>that</w:t>
      </w:r>
      <w:r>
        <w:rPr>
          <w:spacing w:val="-33"/>
        </w:rPr>
        <w:t xml:space="preserve"> </w:t>
      </w:r>
      <w:r>
        <w:t>I</w:t>
      </w:r>
      <w:r>
        <w:rPr>
          <w:spacing w:val="-33"/>
        </w:rPr>
        <w:t xml:space="preserve"> </w:t>
      </w:r>
      <w:r>
        <w:t>can</w:t>
      </w:r>
      <w:r>
        <w:rPr>
          <w:spacing w:val="-33"/>
        </w:rPr>
        <w:t xml:space="preserve"> </w:t>
      </w:r>
      <w:r>
        <w:t>base</w:t>
      </w:r>
      <w:r>
        <w:rPr>
          <w:spacing w:val="-33"/>
        </w:rPr>
        <w:t xml:space="preserve"> </w:t>
      </w:r>
      <w:r>
        <w:t>my</w:t>
      </w:r>
      <w:r>
        <w:rPr>
          <w:spacing w:val="-33"/>
        </w:rPr>
        <w:t xml:space="preserve"> </w:t>
      </w:r>
      <w:r>
        <w:t>decision</w:t>
      </w:r>
      <w:r>
        <w:rPr>
          <w:spacing w:val="-33"/>
        </w:rPr>
        <w:t xml:space="preserve"> </w:t>
      </w:r>
      <w:r>
        <w:t>on</w:t>
      </w:r>
      <w:r>
        <w:rPr>
          <w:spacing w:val="-33"/>
        </w:rPr>
        <w:t xml:space="preserve"> </w:t>
      </w:r>
      <w:r>
        <w:t>accurate</w:t>
      </w:r>
      <w:r>
        <w:rPr>
          <w:spacing w:val="-33"/>
        </w:rPr>
        <w:t xml:space="preserve"> </w:t>
      </w:r>
      <w:r>
        <w:t>information.</w:t>
      </w:r>
      <w:r>
        <w:rPr>
          <w:spacing w:val="-22"/>
        </w:rPr>
        <w:t xml:space="preserve"> </w:t>
      </w:r>
      <w:r>
        <w:t>When</w:t>
      </w:r>
      <w:r>
        <w:rPr>
          <w:spacing w:val="-33"/>
        </w:rPr>
        <w:t xml:space="preserve"> </w:t>
      </w:r>
      <w:r>
        <w:t>an</w:t>
      </w:r>
      <w:r>
        <w:rPr>
          <w:spacing w:val="-33"/>
        </w:rPr>
        <w:t xml:space="preserve"> </w:t>
      </w:r>
      <w:r>
        <w:t>officer</w:t>
      </w:r>
      <w:r>
        <w:rPr>
          <w:spacing w:val="-33"/>
        </w:rPr>
        <w:t xml:space="preserve"> </w:t>
      </w:r>
      <w:r>
        <w:t>of</w:t>
      </w:r>
      <w:r>
        <w:rPr>
          <w:spacing w:val="-33"/>
        </w:rPr>
        <w:t xml:space="preserve"> </w:t>
      </w:r>
      <w:r>
        <w:t>watch</w:t>
      </w:r>
      <w:r>
        <w:rPr>
          <w:spacing w:val="-33"/>
        </w:rPr>
        <w:t xml:space="preserve"> </w:t>
      </w:r>
      <w:r>
        <w:t xml:space="preserve">asks </w:t>
      </w:r>
      <w:r>
        <w:rPr>
          <w:w w:val="95"/>
        </w:rPr>
        <w:t>unmanned</w:t>
      </w:r>
      <w:r>
        <w:rPr>
          <w:spacing w:val="-27"/>
          <w:w w:val="95"/>
        </w:rPr>
        <w:t xml:space="preserve"> </w:t>
      </w:r>
      <w:r>
        <w:rPr>
          <w:w w:val="95"/>
        </w:rPr>
        <w:t>ship</w:t>
      </w:r>
      <w:r>
        <w:rPr>
          <w:spacing w:val="-27"/>
          <w:w w:val="95"/>
        </w:rPr>
        <w:t xml:space="preserve"> </w:t>
      </w:r>
      <w:r>
        <w:rPr>
          <w:w w:val="95"/>
        </w:rPr>
        <w:t>via</w:t>
      </w:r>
      <w:r>
        <w:rPr>
          <w:spacing w:val="-27"/>
          <w:w w:val="95"/>
        </w:rPr>
        <w:t xml:space="preserve"> </w:t>
      </w:r>
      <w:r>
        <w:rPr>
          <w:w w:val="95"/>
        </w:rPr>
        <w:t>VHF,</w:t>
      </w:r>
      <w:r>
        <w:rPr>
          <w:spacing w:val="-25"/>
          <w:w w:val="95"/>
        </w:rPr>
        <w:t xml:space="preserve"> </w:t>
      </w:r>
      <w:r>
        <w:rPr>
          <w:w w:val="95"/>
        </w:rPr>
        <w:t>the</w:t>
      </w:r>
      <w:r>
        <w:rPr>
          <w:spacing w:val="-27"/>
          <w:w w:val="95"/>
        </w:rPr>
        <w:t xml:space="preserve"> </w:t>
      </w:r>
      <w:r>
        <w:rPr>
          <w:w w:val="95"/>
        </w:rPr>
        <w:t>answer</w:t>
      </w:r>
      <w:r>
        <w:rPr>
          <w:spacing w:val="-27"/>
          <w:w w:val="95"/>
        </w:rPr>
        <w:t xml:space="preserve"> </w:t>
      </w:r>
      <w:r>
        <w:rPr>
          <w:w w:val="95"/>
        </w:rPr>
        <w:t>should</w:t>
      </w:r>
      <w:r>
        <w:rPr>
          <w:spacing w:val="-27"/>
          <w:w w:val="95"/>
        </w:rPr>
        <w:t xml:space="preserve"> </w:t>
      </w:r>
      <w:r>
        <w:rPr>
          <w:spacing w:val="1"/>
          <w:w w:val="95"/>
        </w:rPr>
        <w:t>be</w:t>
      </w:r>
      <w:r>
        <w:rPr>
          <w:spacing w:val="-27"/>
          <w:w w:val="95"/>
        </w:rPr>
        <w:t xml:space="preserve"> </w:t>
      </w:r>
      <w:r>
        <w:rPr>
          <w:w w:val="95"/>
        </w:rPr>
        <w:t>reliable</w:t>
      </w:r>
      <w:r>
        <w:rPr>
          <w:spacing w:val="-27"/>
          <w:w w:val="95"/>
        </w:rPr>
        <w:t xml:space="preserve"> </w:t>
      </w:r>
      <w:r>
        <w:rPr>
          <w:w w:val="95"/>
        </w:rPr>
        <w:t>and</w:t>
      </w:r>
      <w:r>
        <w:rPr>
          <w:spacing w:val="-27"/>
          <w:w w:val="95"/>
        </w:rPr>
        <w:t xml:space="preserve"> </w:t>
      </w:r>
      <w:r>
        <w:rPr>
          <w:w w:val="95"/>
        </w:rPr>
        <w:t>based</w:t>
      </w:r>
      <w:r>
        <w:rPr>
          <w:spacing w:val="-27"/>
          <w:w w:val="95"/>
        </w:rPr>
        <w:t xml:space="preserve"> </w:t>
      </w:r>
      <w:r>
        <w:rPr>
          <w:w w:val="95"/>
        </w:rPr>
        <w:t>on</w:t>
      </w:r>
      <w:r>
        <w:rPr>
          <w:spacing w:val="-27"/>
          <w:w w:val="95"/>
        </w:rPr>
        <w:t xml:space="preserve"> </w:t>
      </w:r>
      <w:r>
        <w:rPr>
          <w:w w:val="95"/>
        </w:rPr>
        <w:t>the</w:t>
      </w:r>
      <w:r>
        <w:rPr>
          <w:spacing w:val="-27"/>
          <w:w w:val="95"/>
        </w:rPr>
        <w:t xml:space="preserve"> </w:t>
      </w:r>
      <w:r>
        <w:rPr>
          <w:w w:val="95"/>
        </w:rPr>
        <w:t>live</w:t>
      </w:r>
      <w:r>
        <w:rPr>
          <w:spacing w:val="-27"/>
          <w:w w:val="95"/>
        </w:rPr>
        <w:t xml:space="preserve"> </w:t>
      </w:r>
      <w:r>
        <w:rPr>
          <w:w w:val="95"/>
        </w:rPr>
        <w:t>information.</w:t>
      </w:r>
    </w:p>
    <w:p w14:paraId="66466CA3" w14:textId="77777777" w:rsidR="00B07A10" w:rsidRDefault="00785C94">
      <w:pPr>
        <w:pStyle w:val="Lijstalinea"/>
        <w:numPr>
          <w:ilvl w:val="0"/>
          <w:numId w:val="24"/>
        </w:numPr>
        <w:tabs>
          <w:tab w:val="left" w:pos="654"/>
        </w:tabs>
        <w:spacing w:before="159" w:line="348" w:lineRule="auto"/>
        <w:ind w:right="1445"/>
        <w:jc w:val="both"/>
      </w:pPr>
      <w:r>
        <w:t>As</w:t>
      </w:r>
      <w:r>
        <w:rPr>
          <w:spacing w:val="-16"/>
        </w:rPr>
        <w:t xml:space="preserve"> </w:t>
      </w:r>
      <w:r>
        <w:t>an</w:t>
      </w:r>
      <w:r>
        <w:rPr>
          <w:spacing w:val="-16"/>
        </w:rPr>
        <w:t xml:space="preserve"> </w:t>
      </w:r>
      <w:r>
        <w:t>officer</w:t>
      </w:r>
      <w:r>
        <w:rPr>
          <w:spacing w:val="-16"/>
        </w:rPr>
        <w:t xml:space="preserve"> </w:t>
      </w:r>
      <w:r>
        <w:t>of</w:t>
      </w:r>
      <w:r>
        <w:rPr>
          <w:spacing w:val="-16"/>
        </w:rPr>
        <w:t xml:space="preserve"> </w:t>
      </w:r>
      <w:r>
        <w:t>watch,</w:t>
      </w:r>
      <w:r>
        <w:rPr>
          <w:spacing w:val="-14"/>
        </w:rPr>
        <w:t xml:space="preserve"> </w:t>
      </w:r>
      <w:r>
        <w:t>I</w:t>
      </w:r>
      <w:r>
        <w:rPr>
          <w:spacing w:val="-16"/>
        </w:rPr>
        <w:t xml:space="preserve"> </w:t>
      </w:r>
      <w:r>
        <w:t>want</w:t>
      </w:r>
      <w:r>
        <w:rPr>
          <w:spacing w:val="-16"/>
        </w:rPr>
        <w:t xml:space="preserve"> </w:t>
      </w:r>
      <w:r>
        <w:t>to</w:t>
      </w:r>
      <w:r>
        <w:rPr>
          <w:spacing w:val="-16"/>
        </w:rPr>
        <w:t xml:space="preserve"> </w:t>
      </w:r>
      <w:r>
        <w:t>make</w:t>
      </w:r>
      <w:r>
        <w:rPr>
          <w:spacing w:val="-16"/>
        </w:rPr>
        <w:t xml:space="preserve"> </w:t>
      </w:r>
      <w:r>
        <w:t>my</w:t>
      </w:r>
      <w:r>
        <w:rPr>
          <w:spacing w:val="-16"/>
        </w:rPr>
        <w:t xml:space="preserve"> </w:t>
      </w:r>
      <w:r>
        <w:t>intentions</w:t>
      </w:r>
      <w:r>
        <w:rPr>
          <w:spacing w:val="-16"/>
        </w:rPr>
        <w:t xml:space="preserve"> </w:t>
      </w:r>
      <w:r>
        <w:t>clear</w:t>
      </w:r>
      <w:r>
        <w:rPr>
          <w:spacing w:val="-16"/>
        </w:rPr>
        <w:t xml:space="preserve"> </w:t>
      </w:r>
      <w:r>
        <w:rPr>
          <w:spacing w:val="-3"/>
        </w:rPr>
        <w:t>towards</w:t>
      </w:r>
      <w:r>
        <w:rPr>
          <w:spacing w:val="-16"/>
        </w:rPr>
        <w:t xml:space="preserve"> </w:t>
      </w:r>
      <w:r>
        <w:t>all</w:t>
      </w:r>
      <w:r>
        <w:rPr>
          <w:spacing w:val="-16"/>
        </w:rPr>
        <w:t xml:space="preserve"> </w:t>
      </w:r>
      <w:r>
        <w:t>other</w:t>
      </w:r>
      <w:r>
        <w:rPr>
          <w:spacing w:val="-16"/>
        </w:rPr>
        <w:t xml:space="preserve"> </w:t>
      </w:r>
      <w:r>
        <w:t>ships,</w:t>
      </w:r>
      <w:r>
        <w:rPr>
          <w:spacing w:val="-14"/>
        </w:rPr>
        <w:t xml:space="preserve"> </w:t>
      </w:r>
      <w:r>
        <w:t>so that</w:t>
      </w:r>
      <w:r>
        <w:rPr>
          <w:spacing w:val="-24"/>
        </w:rPr>
        <w:t xml:space="preserve"> </w:t>
      </w:r>
      <w:r>
        <w:t>they</w:t>
      </w:r>
      <w:r>
        <w:rPr>
          <w:spacing w:val="-24"/>
        </w:rPr>
        <w:t xml:space="preserve"> </w:t>
      </w:r>
      <w:r>
        <w:t>can</w:t>
      </w:r>
      <w:r>
        <w:rPr>
          <w:spacing w:val="-24"/>
        </w:rPr>
        <w:t xml:space="preserve"> </w:t>
      </w:r>
      <w:r>
        <w:t>anticipate</w:t>
      </w:r>
      <w:r>
        <w:rPr>
          <w:spacing w:val="-24"/>
        </w:rPr>
        <w:t xml:space="preserve"> </w:t>
      </w:r>
      <w:r>
        <w:t>this.</w:t>
      </w:r>
      <w:r>
        <w:rPr>
          <w:spacing w:val="-7"/>
        </w:rPr>
        <w:t xml:space="preserve"> </w:t>
      </w:r>
      <w:r>
        <w:t>The</w:t>
      </w:r>
      <w:r>
        <w:rPr>
          <w:spacing w:val="-24"/>
        </w:rPr>
        <w:t xml:space="preserve"> </w:t>
      </w:r>
      <w:r>
        <w:t>agent</w:t>
      </w:r>
      <w:r>
        <w:rPr>
          <w:spacing w:val="-24"/>
        </w:rPr>
        <w:t xml:space="preserve"> </w:t>
      </w:r>
      <w:r>
        <w:t>should</w:t>
      </w:r>
      <w:r>
        <w:rPr>
          <w:spacing w:val="-24"/>
        </w:rPr>
        <w:t xml:space="preserve"> </w:t>
      </w:r>
      <w:r>
        <w:t>incorporate</w:t>
      </w:r>
      <w:r>
        <w:rPr>
          <w:spacing w:val="-24"/>
        </w:rPr>
        <w:t xml:space="preserve"> </w:t>
      </w:r>
      <w:r>
        <w:t>the</w:t>
      </w:r>
      <w:r>
        <w:rPr>
          <w:spacing w:val="-24"/>
        </w:rPr>
        <w:t xml:space="preserve"> </w:t>
      </w:r>
      <w:r>
        <w:t>shared</w:t>
      </w:r>
      <w:r>
        <w:rPr>
          <w:spacing w:val="-24"/>
        </w:rPr>
        <w:t xml:space="preserve"> </w:t>
      </w:r>
      <w:r>
        <w:t>intentions</w:t>
      </w:r>
      <w:r>
        <w:rPr>
          <w:spacing w:val="-24"/>
        </w:rPr>
        <w:t xml:space="preserve"> </w:t>
      </w:r>
      <w:r>
        <w:t>into the decision-making</w:t>
      </w:r>
      <w:r>
        <w:rPr>
          <w:spacing w:val="13"/>
        </w:rPr>
        <w:t xml:space="preserve"> </w:t>
      </w:r>
      <w:r>
        <w:t>process.</w:t>
      </w:r>
    </w:p>
    <w:p w14:paraId="66466CA4" w14:textId="77777777" w:rsidR="00B07A10" w:rsidRDefault="00785C94">
      <w:pPr>
        <w:pStyle w:val="Lijstalinea"/>
        <w:numPr>
          <w:ilvl w:val="0"/>
          <w:numId w:val="24"/>
        </w:numPr>
        <w:tabs>
          <w:tab w:val="left" w:pos="654"/>
        </w:tabs>
        <w:spacing w:before="159" w:line="348" w:lineRule="auto"/>
        <w:ind w:right="1445"/>
        <w:jc w:val="both"/>
      </w:pPr>
      <w:r>
        <w:t xml:space="preserve">As an officer of watch, I want to </w:t>
      </w:r>
      <w:r>
        <w:rPr>
          <w:spacing w:val="1"/>
        </w:rPr>
        <w:t xml:space="preserve">be </w:t>
      </w:r>
      <w:r>
        <w:t>able to make small mistakes when following a protocol,</w:t>
      </w:r>
      <w:r>
        <w:rPr>
          <w:spacing w:val="-25"/>
        </w:rPr>
        <w:t xml:space="preserve"> </w:t>
      </w:r>
      <w:r>
        <w:t>so</w:t>
      </w:r>
      <w:r>
        <w:rPr>
          <w:spacing w:val="-26"/>
        </w:rPr>
        <w:t xml:space="preserve"> </w:t>
      </w:r>
      <w:r>
        <w:t>that</w:t>
      </w:r>
      <w:r>
        <w:rPr>
          <w:spacing w:val="-26"/>
        </w:rPr>
        <w:t xml:space="preserve"> </w:t>
      </w:r>
      <w:r>
        <w:t>I</w:t>
      </w:r>
      <w:r>
        <w:rPr>
          <w:spacing w:val="-26"/>
        </w:rPr>
        <w:t xml:space="preserve"> </w:t>
      </w:r>
      <w:r>
        <w:t>can</w:t>
      </w:r>
      <w:r>
        <w:rPr>
          <w:spacing w:val="-26"/>
        </w:rPr>
        <w:t xml:space="preserve"> </w:t>
      </w:r>
      <w:r>
        <w:t>still</w:t>
      </w:r>
      <w:r>
        <w:rPr>
          <w:spacing w:val="-26"/>
        </w:rPr>
        <w:t xml:space="preserve"> </w:t>
      </w:r>
      <w:r>
        <w:t>act</w:t>
      </w:r>
      <w:r>
        <w:rPr>
          <w:spacing w:val="-26"/>
        </w:rPr>
        <w:t xml:space="preserve"> </w:t>
      </w:r>
      <w:r>
        <w:t>fast</w:t>
      </w:r>
      <w:r>
        <w:rPr>
          <w:spacing w:val="-26"/>
        </w:rPr>
        <w:t xml:space="preserve"> </w:t>
      </w:r>
      <w:r>
        <w:t>when</w:t>
      </w:r>
      <w:r>
        <w:rPr>
          <w:spacing w:val="-26"/>
        </w:rPr>
        <w:t xml:space="preserve"> </w:t>
      </w:r>
      <w:r>
        <w:t>I</w:t>
      </w:r>
      <w:r>
        <w:rPr>
          <w:spacing w:val="-26"/>
        </w:rPr>
        <w:t xml:space="preserve"> </w:t>
      </w:r>
      <w:r>
        <w:t>do</w:t>
      </w:r>
      <w:r>
        <w:rPr>
          <w:spacing w:val="-26"/>
        </w:rPr>
        <w:t xml:space="preserve"> </w:t>
      </w:r>
      <w:r>
        <w:t>not</w:t>
      </w:r>
      <w:r>
        <w:rPr>
          <w:spacing w:val="-26"/>
        </w:rPr>
        <w:t xml:space="preserve"> </w:t>
      </w:r>
      <w:r>
        <w:t>know</w:t>
      </w:r>
      <w:r>
        <w:rPr>
          <w:spacing w:val="-26"/>
        </w:rPr>
        <w:t xml:space="preserve"> </w:t>
      </w:r>
      <w:r>
        <w:t>the</w:t>
      </w:r>
      <w:r>
        <w:rPr>
          <w:spacing w:val="-26"/>
        </w:rPr>
        <w:t xml:space="preserve"> </w:t>
      </w:r>
      <w:r>
        <w:t>exact</w:t>
      </w:r>
      <w:r>
        <w:rPr>
          <w:spacing w:val="-26"/>
        </w:rPr>
        <w:t xml:space="preserve"> </w:t>
      </w:r>
      <w:r>
        <w:t>SMCP</w:t>
      </w:r>
      <w:r>
        <w:rPr>
          <w:spacing w:val="-26"/>
        </w:rPr>
        <w:t xml:space="preserve"> </w:t>
      </w:r>
      <w:r>
        <w:t>sentence.</w:t>
      </w:r>
      <w:r>
        <w:rPr>
          <w:spacing w:val="-10"/>
        </w:rPr>
        <w:t xml:space="preserve"> </w:t>
      </w:r>
      <w:r>
        <w:t>The</w:t>
      </w:r>
    </w:p>
    <w:p w14:paraId="66466CA5" w14:textId="77777777" w:rsidR="00B07A10" w:rsidRDefault="00B07A10">
      <w:pPr>
        <w:spacing w:line="348" w:lineRule="auto"/>
        <w:jc w:val="both"/>
        <w:sectPr w:rsidR="00B07A10">
          <w:pgSz w:w="11910" w:h="16840"/>
          <w:pgMar w:top="1060" w:right="280" w:bottom="280" w:left="1620" w:header="708" w:footer="708" w:gutter="0"/>
          <w:cols w:space="708"/>
        </w:sectPr>
      </w:pPr>
    </w:p>
    <w:p w14:paraId="66466CA6" w14:textId="77777777" w:rsidR="00B07A10" w:rsidRDefault="00785C94">
      <w:pPr>
        <w:tabs>
          <w:tab w:val="left" w:pos="3698"/>
        </w:tabs>
        <w:spacing w:before="47"/>
        <w:ind w:left="108"/>
        <w:rPr>
          <w:rFonts w:ascii="Trebuchet MS"/>
          <w:i/>
        </w:rPr>
      </w:pPr>
      <w:r>
        <w:rPr>
          <w:w w:val="105"/>
        </w:rPr>
        <w:lastRenderedPageBreak/>
        <w:t>82</w:t>
      </w:r>
      <w:r>
        <w:rPr>
          <w:w w:val="105"/>
        </w:rPr>
        <w:tab/>
      </w:r>
      <w:r>
        <w:rPr>
          <w:rFonts w:ascii="Trebuchet MS"/>
          <w:i/>
          <w:w w:val="105"/>
        </w:rPr>
        <w:t>CHAPTER 10. SYSTEM DESIGN</w:t>
      </w:r>
      <w:r>
        <w:rPr>
          <w:rFonts w:ascii="Trebuchet MS"/>
          <w:i/>
          <w:spacing w:val="-6"/>
          <w:w w:val="105"/>
        </w:rPr>
        <w:t xml:space="preserve"> </w:t>
      </w:r>
      <w:r>
        <w:rPr>
          <w:rFonts w:ascii="Trebuchet MS"/>
          <w:i/>
          <w:w w:val="105"/>
        </w:rPr>
        <w:t>SPECIFICATION</w:t>
      </w:r>
    </w:p>
    <w:p w14:paraId="66466CA7" w14:textId="77777777" w:rsidR="00B07A10" w:rsidRDefault="00B07A10">
      <w:pPr>
        <w:pStyle w:val="Plattetekst"/>
        <w:rPr>
          <w:rFonts w:ascii="Trebuchet MS"/>
          <w:i/>
          <w:sz w:val="31"/>
        </w:rPr>
      </w:pPr>
    </w:p>
    <w:p w14:paraId="66466CA8" w14:textId="77777777" w:rsidR="00B07A10" w:rsidRDefault="00785C94">
      <w:pPr>
        <w:pStyle w:val="Plattetekst"/>
        <w:spacing w:line="348" w:lineRule="auto"/>
        <w:ind w:left="653" w:right="1443"/>
      </w:pPr>
      <w:r>
        <w:rPr>
          <w:w w:val="95"/>
        </w:rPr>
        <w:t>unmanned</w:t>
      </w:r>
      <w:r>
        <w:rPr>
          <w:spacing w:val="-9"/>
          <w:w w:val="95"/>
        </w:rPr>
        <w:t xml:space="preserve"> </w:t>
      </w:r>
      <w:r>
        <w:rPr>
          <w:w w:val="95"/>
        </w:rPr>
        <w:t>vessel</w:t>
      </w:r>
      <w:r>
        <w:rPr>
          <w:spacing w:val="-9"/>
          <w:w w:val="95"/>
        </w:rPr>
        <w:t xml:space="preserve"> </w:t>
      </w:r>
      <w:r>
        <w:rPr>
          <w:w w:val="95"/>
        </w:rPr>
        <w:t>should</w:t>
      </w:r>
      <w:r>
        <w:rPr>
          <w:spacing w:val="-10"/>
          <w:w w:val="95"/>
        </w:rPr>
        <w:t xml:space="preserve"> </w:t>
      </w:r>
      <w:r>
        <w:rPr>
          <w:w w:val="95"/>
        </w:rPr>
        <w:t>understand</w:t>
      </w:r>
      <w:r>
        <w:rPr>
          <w:spacing w:val="-9"/>
          <w:w w:val="95"/>
        </w:rPr>
        <w:t xml:space="preserve"> </w:t>
      </w:r>
      <w:r>
        <w:rPr>
          <w:w w:val="95"/>
        </w:rPr>
        <w:t>natural</w:t>
      </w:r>
      <w:r>
        <w:rPr>
          <w:spacing w:val="-9"/>
          <w:w w:val="95"/>
        </w:rPr>
        <w:t xml:space="preserve"> </w:t>
      </w:r>
      <w:r>
        <w:rPr>
          <w:w w:val="95"/>
        </w:rPr>
        <w:t>variations</w:t>
      </w:r>
      <w:r>
        <w:rPr>
          <w:spacing w:val="-9"/>
          <w:w w:val="95"/>
        </w:rPr>
        <w:t xml:space="preserve"> </w:t>
      </w:r>
      <w:r>
        <w:rPr>
          <w:w w:val="95"/>
        </w:rPr>
        <w:t>in</w:t>
      </w:r>
      <w:r>
        <w:rPr>
          <w:spacing w:val="-9"/>
          <w:w w:val="95"/>
        </w:rPr>
        <w:t xml:space="preserve"> </w:t>
      </w:r>
      <w:r>
        <w:rPr>
          <w:w w:val="95"/>
        </w:rPr>
        <w:t>a</w:t>
      </w:r>
      <w:r>
        <w:rPr>
          <w:spacing w:val="-9"/>
          <w:w w:val="95"/>
        </w:rPr>
        <w:t xml:space="preserve"> </w:t>
      </w:r>
      <w:r>
        <w:rPr>
          <w:w w:val="95"/>
        </w:rPr>
        <w:t>message,</w:t>
      </w:r>
      <w:r>
        <w:rPr>
          <w:spacing w:val="-8"/>
          <w:w w:val="95"/>
        </w:rPr>
        <w:t xml:space="preserve"> </w:t>
      </w:r>
      <w:r>
        <w:rPr>
          <w:w w:val="95"/>
        </w:rPr>
        <w:t>compared</w:t>
      </w:r>
      <w:r>
        <w:rPr>
          <w:spacing w:val="-9"/>
          <w:w w:val="95"/>
        </w:rPr>
        <w:t xml:space="preserve"> </w:t>
      </w:r>
      <w:r>
        <w:rPr>
          <w:w w:val="95"/>
        </w:rPr>
        <w:t>to</w:t>
      </w:r>
      <w:r>
        <w:rPr>
          <w:spacing w:val="-10"/>
          <w:w w:val="95"/>
        </w:rPr>
        <w:t xml:space="preserve"> </w:t>
      </w:r>
      <w:r>
        <w:rPr>
          <w:w w:val="95"/>
        </w:rPr>
        <w:t xml:space="preserve">the </w:t>
      </w:r>
      <w:r>
        <w:t>SMCP</w:t>
      </w:r>
      <w:r>
        <w:rPr>
          <w:spacing w:val="8"/>
        </w:rPr>
        <w:t xml:space="preserve"> </w:t>
      </w:r>
      <w:r>
        <w:t>sentence.</w:t>
      </w:r>
    </w:p>
    <w:p w14:paraId="66466CA9" w14:textId="77777777" w:rsidR="00B07A10" w:rsidRDefault="00785C94">
      <w:pPr>
        <w:pStyle w:val="Lijstalinea"/>
        <w:numPr>
          <w:ilvl w:val="0"/>
          <w:numId w:val="8"/>
        </w:numPr>
        <w:tabs>
          <w:tab w:val="left" w:pos="654"/>
        </w:tabs>
        <w:spacing w:before="175" w:line="348" w:lineRule="auto"/>
        <w:ind w:right="1446"/>
        <w:jc w:val="both"/>
      </w:pPr>
      <w:r>
        <w:t>As an officer of watch, I want to use existing protocols, so that the extra effort to communicate</w:t>
      </w:r>
      <w:r>
        <w:rPr>
          <w:spacing w:val="-15"/>
        </w:rPr>
        <w:t xml:space="preserve"> </w:t>
      </w:r>
      <w:r>
        <w:t>with</w:t>
      </w:r>
      <w:r>
        <w:rPr>
          <w:spacing w:val="-15"/>
        </w:rPr>
        <w:t xml:space="preserve"> </w:t>
      </w:r>
      <w:r>
        <w:t>unmanned</w:t>
      </w:r>
      <w:r>
        <w:rPr>
          <w:spacing w:val="-15"/>
        </w:rPr>
        <w:t xml:space="preserve"> </w:t>
      </w:r>
      <w:r>
        <w:t>vessels</w:t>
      </w:r>
      <w:r>
        <w:rPr>
          <w:spacing w:val="-15"/>
        </w:rPr>
        <w:t xml:space="preserve"> </w:t>
      </w:r>
      <w:r>
        <w:t>will</w:t>
      </w:r>
      <w:r>
        <w:rPr>
          <w:spacing w:val="-15"/>
        </w:rPr>
        <w:t xml:space="preserve"> </w:t>
      </w:r>
      <w:r>
        <w:rPr>
          <w:spacing w:val="1"/>
        </w:rPr>
        <w:t>be</w:t>
      </w:r>
      <w:r>
        <w:rPr>
          <w:spacing w:val="-15"/>
        </w:rPr>
        <w:t xml:space="preserve"> </w:t>
      </w:r>
      <w:r>
        <w:t>kept</w:t>
      </w:r>
      <w:r>
        <w:rPr>
          <w:spacing w:val="-15"/>
        </w:rPr>
        <w:t xml:space="preserve"> </w:t>
      </w:r>
      <w:r>
        <w:t>to</w:t>
      </w:r>
      <w:r>
        <w:rPr>
          <w:spacing w:val="-15"/>
        </w:rPr>
        <w:t xml:space="preserve"> </w:t>
      </w:r>
      <w:r>
        <w:t>a</w:t>
      </w:r>
      <w:r>
        <w:rPr>
          <w:spacing w:val="-15"/>
        </w:rPr>
        <w:t xml:space="preserve"> </w:t>
      </w:r>
      <w:r>
        <w:t>minimum.</w:t>
      </w:r>
      <w:r>
        <w:rPr>
          <w:spacing w:val="20"/>
        </w:rPr>
        <w:t xml:space="preserve"> </w:t>
      </w:r>
      <w:r>
        <w:t>Current</w:t>
      </w:r>
      <w:r>
        <w:rPr>
          <w:spacing w:val="-15"/>
        </w:rPr>
        <w:t xml:space="preserve"> </w:t>
      </w:r>
      <w:r>
        <w:t>seafarers should</w:t>
      </w:r>
      <w:r>
        <w:rPr>
          <w:spacing w:val="-35"/>
        </w:rPr>
        <w:t xml:space="preserve"> </w:t>
      </w:r>
      <w:r>
        <w:rPr>
          <w:spacing w:val="1"/>
        </w:rPr>
        <w:t>be</w:t>
      </w:r>
      <w:r>
        <w:rPr>
          <w:spacing w:val="-35"/>
        </w:rPr>
        <w:t xml:space="preserve"> </w:t>
      </w:r>
      <w:r>
        <w:t>able</w:t>
      </w:r>
      <w:r>
        <w:rPr>
          <w:spacing w:val="-35"/>
        </w:rPr>
        <w:t xml:space="preserve"> </w:t>
      </w:r>
      <w:r>
        <w:t>to</w:t>
      </w:r>
      <w:r>
        <w:rPr>
          <w:spacing w:val="-35"/>
        </w:rPr>
        <w:t xml:space="preserve"> </w:t>
      </w:r>
      <w:r>
        <w:t>understand</w:t>
      </w:r>
      <w:r>
        <w:rPr>
          <w:spacing w:val="-35"/>
        </w:rPr>
        <w:t xml:space="preserve"> </w:t>
      </w:r>
      <w:r>
        <w:t>what</w:t>
      </w:r>
      <w:r>
        <w:rPr>
          <w:spacing w:val="-35"/>
        </w:rPr>
        <w:t xml:space="preserve"> </w:t>
      </w:r>
      <w:r>
        <w:t>they</w:t>
      </w:r>
      <w:r>
        <w:rPr>
          <w:spacing w:val="-35"/>
        </w:rPr>
        <w:t xml:space="preserve"> </w:t>
      </w:r>
      <w:r>
        <w:t>should</w:t>
      </w:r>
      <w:r>
        <w:rPr>
          <w:spacing w:val="-35"/>
        </w:rPr>
        <w:t xml:space="preserve"> </w:t>
      </w:r>
      <w:r>
        <w:rPr>
          <w:spacing w:val="1"/>
        </w:rPr>
        <w:t>be</w:t>
      </w:r>
      <w:r>
        <w:rPr>
          <w:spacing w:val="-35"/>
        </w:rPr>
        <w:t xml:space="preserve"> </w:t>
      </w:r>
      <w:r>
        <w:t>doing</w:t>
      </w:r>
      <w:r>
        <w:rPr>
          <w:spacing w:val="-35"/>
        </w:rPr>
        <w:t xml:space="preserve"> </w:t>
      </w:r>
      <w:r>
        <w:t>without</w:t>
      </w:r>
      <w:r>
        <w:rPr>
          <w:spacing w:val="-35"/>
        </w:rPr>
        <w:t xml:space="preserve"> </w:t>
      </w:r>
      <w:r>
        <w:t>an</w:t>
      </w:r>
      <w:r>
        <w:rPr>
          <w:spacing w:val="-35"/>
        </w:rPr>
        <w:t xml:space="preserve"> </w:t>
      </w:r>
      <w:r>
        <w:t>explanation</w:t>
      </w:r>
      <w:r>
        <w:rPr>
          <w:spacing w:val="-35"/>
        </w:rPr>
        <w:t xml:space="preserve"> </w:t>
      </w:r>
      <w:r>
        <w:t>on</w:t>
      </w:r>
      <w:r>
        <w:rPr>
          <w:spacing w:val="-35"/>
        </w:rPr>
        <w:t xml:space="preserve"> </w:t>
      </w:r>
      <w:r>
        <w:t>the protocol.</w:t>
      </w:r>
    </w:p>
    <w:p w14:paraId="66466CAA" w14:textId="77777777" w:rsidR="00B07A10" w:rsidRDefault="00785C94">
      <w:pPr>
        <w:pStyle w:val="Lijstalinea"/>
        <w:numPr>
          <w:ilvl w:val="0"/>
          <w:numId w:val="8"/>
        </w:numPr>
        <w:tabs>
          <w:tab w:val="left" w:pos="654"/>
        </w:tabs>
        <w:spacing w:before="172" w:line="348" w:lineRule="auto"/>
        <w:ind w:right="1307"/>
      </w:pPr>
      <w:r>
        <w:t xml:space="preserve">As an unmanned vessel, I want to initiate communication, so that I can exchange </w:t>
      </w:r>
      <w:r>
        <w:rPr>
          <w:w w:val="95"/>
        </w:rPr>
        <w:t>information</w:t>
      </w:r>
      <w:r>
        <w:rPr>
          <w:spacing w:val="-32"/>
          <w:w w:val="95"/>
        </w:rPr>
        <w:t xml:space="preserve"> </w:t>
      </w:r>
      <w:r>
        <w:rPr>
          <w:spacing w:val="-4"/>
          <w:w w:val="95"/>
        </w:rPr>
        <w:t>or</w:t>
      </w:r>
      <w:r>
        <w:rPr>
          <w:spacing w:val="-32"/>
          <w:w w:val="95"/>
        </w:rPr>
        <w:t xml:space="preserve"> </w:t>
      </w:r>
      <w:r>
        <w:rPr>
          <w:w w:val="95"/>
        </w:rPr>
        <w:t>ask</w:t>
      </w:r>
      <w:r>
        <w:rPr>
          <w:spacing w:val="-32"/>
          <w:w w:val="95"/>
        </w:rPr>
        <w:t xml:space="preserve"> </w:t>
      </w:r>
      <w:r>
        <w:rPr>
          <w:w w:val="95"/>
        </w:rPr>
        <w:t>questions</w:t>
      </w:r>
      <w:r>
        <w:rPr>
          <w:spacing w:val="-32"/>
          <w:w w:val="95"/>
        </w:rPr>
        <w:t xml:space="preserve"> </w:t>
      </w:r>
      <w:r>
        <w:rPr>
          <w:w w:val="95"/>
        </w:rPr>
        <w:t>to</w:t>
      </w:r>
      <w:r>
        <w:rPr>
          <w:spacing w:val="-32"/>
          <w:w w:val="95"/>
        </w:rPr>
        <w:t xml:space="preserve"> </w:t>
      </w:r>
      <w:r>
        <w:rPr>
          <w:w w:val="95"/>
        </w:rPr>
        <w:t>another</w:t>
      </w:r>
      <w:r>
        <w:rPr>
          <w:spacing w:val="-32"/>
          <w:w w:val="95"/>
        </w:rPr>
        <w:t xml:space="preserve"> </w:t>
      </w:r>
      <w:r>
        <w:rPr>
          <w:w w:val="95"/>
        </w:rPr>
        <w:t>specific</w:t>
      </w:r>
      <w:r>
        <w:rPr>
          <w:spacing w:val="-32"/>
          <w:w w:val="95"/>
        </w:rPr>
        <w:t xml:space="preserve"> </w:t>
      </w:r>
      <w:r>
        <w:rPr>
          <w:w w:val="95"/>
        </w:rPr>
        <w:t>ship.</w:t>
      </w:r>
      <w:r>
        <w:rPr>
          <w:spacing w:val="-10"/>
          <w:w w:val="95"/>
        </w:rPr>
        <w:t xml:space="preserve"> </w:t>
      </w:r>
      <w:r>
        <w:rPr>
          <w:w w:val="95"/>
        </w:rPr>
        <w:t>The</w:t>
      </w:r>
      <w:r>
        <w:rPr>
          <w:spacing w:val="-32"/>
          <w:w w:val="95"/>
        </w:rPr>
        <w:t xml:space="preserve"> </w:t>
      </w:r>
      <w:r>
        <w:rPr>
          <w:w w:val="95"/>
        </w:rPr>
        <w:t>unmanned</w:t>
      </w:r>
      <w:r>
        <w:rPr>
          <w:spacing w:val="-32"/>
          <w:w w:val="95"/>
        </w:rPr>
        <w:t xml:space="preserve"> </w:t>
      </w:r>
      <w:r>
        <w:rPr>
          <w:w w:val="95"/>
        </w:rPr>
        <w:t>ship</w:t>
      </w:r>
      <w:r>
        <w:rPr>
          <w:spacing w:val="-32"/>
          <w:w w:val="95"/>
        </w:rPr>
        <w:t xml:space="preserve"> </w:t>
      </w:r>
      <w:r>
        <w:rPr>
          <w:w w:val="95"/>
        </w:rPr>
        <w:t>needs</w:t>
      </w:r>
      <w:r>
        <w:rPr>
          <w:spacing w:val="-32"/>
          <w:w w:val="95"/>
        </w:rPr>
        <w:t xml:space="preserve"> </w:t>
      </w:r>
      <w:r>
        <w:rPr>
          <w:w w:val="95"/>
        </w:rPr>
        <w:t xml:space="preserve">situational </w:t>
      </w:r>
      <w:r>
        <w:rPr>
          <w:spacing w:val="-3"/>
        </w:rPr>
        <w:t>awareness</w:t>
      </w:r>
      <w:r>
        <w:rPr>
          <w:spacing w:val="-32"/>
        </w:rPr>
        <w:t xml:space="preserve"> </w:t>
      </w:r>
      <w:r>
        <w:t>based</w:t>
      </w:r>
      <w:r>
        <w:rPr>
          <w:spacing w:val="-32"/>
        </w:rPr>
        <w:t xml:space="preserve"> </w:t>
      </w:r>
      <w:r>
        <w:t>on</w:t>
      </w:r>
      <w:r>
        <w:rPr>
          <w:spacing w:val="-32"/>
        </w:rPr>
        <w:t xml:space="preserve"> </w:t>
      </w:r>
      <w:r>
        <w:t>a</w:t>
      </w:r>
      <w:r>
        <w:rPr>
          <w:spacing w:val="-32"/>
        </w:rPr>
        <w:t xml:space="preserve"> </w:t>
      </w:r>
      <w:r>
        <w:t>digital</w:t>
      </w:r>
      <w:r>
        <w:rPr>
          <w:spacing w:val="-32"/>
        </w:rPr>
        <w:t xml:space="preserve"> </w:t>
      </w:r>
      <w:r>
        <w:t>model</w:t>
      </w:r>
      <w:r>
        <w:rPr>
          <w:spacing w:val="-32"/>
        </w:rPr>
        <w:t xml:space="preserve"> </w:t>
      </w:r>
      <w:r>
        <w:t>of</w:t>
      </w:r>
      <w:r>
        <w:rPr>
          <w:spacing w:val="-32"/>
        </w:rPr>
        <w:t xml:space="preserve"> </w:t>
      </w:r>
      <w:r>
        <w:t>the</w:t>
      </w:r>
      <w:r>
        <w:rPr>
          <w:spacing w:val="-32"/>
        </w:rPr>
        <w:t xml:space="preserve"> </w:t>
      </w:r>
      <w:r>
        <w:t>reality</w:t>
      </w:r>
      <w:r>
        <w:rPr>
          <w:spacing w:val="-32"/>
        </w:rPr>
        <w:t xml:space="preserve"> </w:t>
      </w:r>
      <w:r>
        <w:t>to</w:t>
      </w:r>
      <w:r>
        <w:rPr>
          <w:spacing w:val="-32"/>
        </w:rPr>
        <w:t xml:space="preserve"> </w:t>
      </w:r>
      <w:r>
        <w:t>know</w:t>
      </w:r>
      <w:r>
        <w:rPr>
          <w:spacing w:val="-32"/>
        </w:rPr>
        <w:t xml:space="preserve"> </w:t>
      </w:r>
      <w:r>
        <w:t>which</w:t>
      </w:r>
      <w:r>
        <w:rPr>
          <w:spacing w:val="-32"/>
        </w:rPr>
        <w:t xml:space="preserve"> </w:t>
      </w:r>
      <w:r>
        <w:t>vessel</w:t>
      </w:r>
      <w:r>
        <w:rPr>
          <w:spacing w:val="-32"/>
        </w:rPr>
        <w:t xml:space="preserve"> </w:t>
      </w:r>
      <w:r>
        <w:t>sails</w:t>
      </w:r>
      <w:r>
        <w:rPr>
          <w:spacing w:val="-32"/>
        </w:rPr>
        <w:t xml:space="preserve"> </w:t>
      </w:r>
      <w:r>
        <w:t>where</w:t>
      </w:r>
      <w:r>
        <w:rPr>
          <w:spacing w:val="-32"/>
        </w:rPr>
        <w:t xml:space="preserve"> </w:t>
      </w:r>
      <w:r>
        <w:t xml:space="preserve">and what the interactions could </w:t>
      </w:r>
      <w:r>
        <w:rPr>
          <w:spacing w:val="1"/>
        </w:rPr>
        <w:t xml:space="preserve">be </w:t>
      </w:r>
      <w:r>
        <w:t>to make the right</w:t>
      </w:r>
      <w:r>
        <w:rPr>
          <w:spacing w:val="28"/>
        </w:rPr>
        <w:t xml:space="preserve"> </w:t>
      </w:r>
      <w:r>
        <w:t>decision.</w:t>
      </w:r>
    </w:p>
    <w:p w14:paraId="66466CAB" w14:textId="77777777" w:rsidR="00B07A10" w:rsidRDefault="00785C94">
      <w:pPr>
        <w:pStyle w:val="Lijstalinea"/>
        <w:numPr>
          <w:ilvl w:val="0"/>
          <w:numId w:val="8"/>
        </w:numPr>
        <w:tabs>
          <w:tab w:val="left" w:pos="654"/>
        </w:tabs>
        <w:spacing w:before="172" w:line="348" w:lineRule="auto"/>
        <w:ind w:right="1445"/>
        <w:jc w:val="both"/>
      </w:pPr>
      <w:r>
        <w:t>As</w:t>
      </w:r>
      <w:r>
        <w:rPr>
          <w:spacing w:val="-32"/>
        </w:rPr>
        <w:t xml:space="preserve"> </w:t>
      </w:r>
      <w:r>
        <w:t>an</w:t>
      </w:r>
      <w:r>
        <w:rPr>
          <w:spacing w:val="-32"/>
        </w:rPr>
        <w:t xml:space="preserve"> </w:t>
      </w:r>
      <w:r>
        <w:t>unmanned</w:t>
      </w:r>
      <w:r>
        <w:rPr>
          <w:spacing w:val="-32"/>
        </w:rPr>
        <w:t xml:space="preserve"> </w:t>
      </w:r>
      <w:r>
        <w:t>vessel,</w:t>
      </w:r>
      <w:r>
        <w:rPr>
          <w:spacing w:val="-32"/>
        </w:rPr>
        <w:t xml:space="preserve"> </w:t>
      </w:r>
      <w:r>
        <w:t>I</w:t>
      </w:r>
      <w:r>
        <w:rPr>
          <w:spacing w:val="-32"/>
        </w:rPr>
        <w:t xml:space="preserve"> </w:t>
      </w:r>
      <w:r>
        <w:t>want</w:t>
      </w:r>
      <w:r>
        <w:rPr>
          <w:spacing w:val="-32"/>
        </w:rPr>
        <w:t xml:space="preserve"> </w:t>
      </w:r>
      <w:r>
        <w:t>to</w:t>
      </w:r>
      <w:r>
        <w:rPr>
          <w:spacing w:val="-32"/>
        </w:rPr>
        <w:t xml:space="preserve"> </w:t>
      </w:r>
      <w:r>
        <w:t>validate</w:t>
      </w:r>
      <w:r>
        <w:rPr>
          <w:spacing w:val="-32"/>
        </w:rPr>
        <w:t xml:space="preserve"> </w:t>
      </w:r>
      <w:r>
        <w:t>if</w:t>
      </w:r>
      <w:r>
        <w:rPr>
          <w:spacing w:val="-32"/>
        </w:rPr>
        <w:t xml:space="preserve"> </w:t>
      </w:r>
      <w:r>
        <w:t>acquired</w:t>
      </w:r>
      <w:r>
        <w:rPr>
          <w:spacing w:val="-32"/>
        </w:rPr>
        <w:t xml:space="preserve"> </w:t>
      </w:r>
      <w:r>
        <w:t>information</w:t>
      </w:r>
      <w:r>
        <w:rPr>
          <w:spacing w:val="-32"/>
        </w:rPr>
        <w:t xml:space="preserve"> </w:t>
      </w:r>
      <w:r>
        <w:t>is</w:t>
      </w:r>
      <w:r>
        <w:rPr>
          <w:spacing w:val="-32"/>
        </w:rPr>
        <w:t xml:space="preserve"> </w:t>
      </w:r>
      <w:r>
        <w:t>accurate,</w:t>
      </w:r>
      <w:r>
        <w:rPr>
          <w:spacing w:val="-32"/>
        </w:rPr>
        <w:t xml:space="preserve"> </w:t>
      </w:r>
      <w:r>
        <w:t>so</w:t>
      </w:r>
      <w:r>
        <w:rPr>
          <w:spacing w:val="-32"/>
        </w:rPr>
        <w:t xml:space="preserve"> </w:t>
      </w:r>
      <w:r>
        <w:t>that</w:t>
      </w:r>
      <w:r>
        <w:rPr>
          <w:spacing w:val="-32"/>
        </w:rPr>
        <w:t xml:space="preserve"> </w:t>
      </w:r>
      <w:r>
        <w:t>I can</w:t>
      </w:r>
      <w:r>
        <w:rPr>
          <w:spacing w:val="-33"/>
        </w:rPr>
        <w:t xml:space="preserve"> </w:t>
      </w:r>
      <w:r>
        <w:t>base</w:t>
      </w:r>
      <w:r>
        <w:rPr>
          <w:spacing w:val="-33"/>
        </w:rPr>
        <w:t xml:space="preserve"> </w:t>
      </w:r>
      <w:r>
        <w:t>my</w:t>
      </w:r>
      <w:r>
        <w:rPr>
          <w:spacing w:val="-33"/>
        </w:rPr>
        <w:t xml:space="preserve"> </w:t>
      </w:r>
      <w:r>
        <w:t>decision</w:t>
      </w:r>
      <w:r>
        <w:rPr>
          <w:spacing w:val="-33"/>
        </w:rPr>
        <w:t xml:space="preserve"> </w:t>
      </w:r>
      <w:r>
        <w:t>on</w:t>
      </w:r>
      <w:r>
        <w:rPr>
          <w:spacing w:val="-33"/>
        </w:rPr>
        <w:t xml:space="preserve"> </w:t>
      </w:r>
      <w:r>
        <w:t>accurate</w:t>
      </w:r>
      <w:r>
        <w:rPr>
          <w:spacing w:val="-33"/>
        </w:rPr>
        <w:t xml:space="preserve"> </w:t>
      </w:r>
      <w:r>
        <w:t>information.</w:t>
      </w:r>
      <w:r>
        <w:rPr>
          <w:spacing w:val="-21"/>
        </w:rPr>
        <w:t xml:space="preserve"> </w:t>
      </w:r>
      <w:r>
        <w:t>Check</w:t>
      </w:r>
      <w:r>
        <w:rPr>
          <w:spacing w:val="-33"/>
        </w:rPr>
        <w:t xml:space="preserve"> </w:t>
      </w:r>
      <w:r>
        <w:t>via</w:t>
      </w:r>
      <w:r>
        <w:rPr>
          <w:spacing w:val="-33"/>
        </w:rPr>
        <w:t xml:space="preserve"> </w:t>
      </w:r>
      <w:r>
        <w:t>communication</w:t>
      </w:r>
      <w:r>
        <w:rPr>
          <w:spacing w:val="-33"/>
        </w:rPr>
        <w:t xml:space="preserve"> </w:t>
      </w:r>
      <w:r>
        <w:t>if</w:t>
      </w:r>
      <w:r>
        <w:rPr>
          <w:spacing w:val="-33"/>
        </w:rPr>
        <w:t xml:space="preserve"> </w:t>
      </w:r>
      <w:r>
        <w:t>the</w:t>
      </w:r>
      <w:r>
        <w:rPr>
          <w:spacing w:val="-33"/>
        </w:rPr>
        <w:t xml:space="preserve"> </w:t>
      </w:r>
      <w:r>
        <w:t>digital representation is</w:t>
      </w:r>
      <w:r>
        <w:rPr>
          <w:spacing w:val="15"/>
        </w:rPr>
        <w:t xml:space="preserve"> </w:t>
      </w:r>
      <w:r>
        <w:t>accurate.</w:t>
      </w:r>
    </w:p>
    <w:p w14:paraId="66466CAC" w14:textId="77777777" w:rsidR="00B07A10" w:rsidRDefault="00785C94">
      <w:pPr>
        <w:pStyle w:val="Lijstalinea"/>
        <w:numPr>
          <w:ilvl w:val="0"/>
          <w:numId w:val="8"/>
        </w:numPr>
        <w:tabs>
          <w:tab w:val="left" w:pos="654"/>
        </w:tabs>
        <w:spacing w:before="173" w:line="348" w:lineRule="auto"/>
        <w:ind w:right="1445"/>
        <w:jc w:val="both"/>
      </w:pPr>
      <w:r>
        <w:rPr>
          <w:w w:val="95"/>
        </w:rPr>
        <w:t>As</w:t>
      </w:r>
      <w:r>
        <w:rPr>
          <w:spacing w:val="-25"/>
          <w:w w:val="95"/>
        </w:rPr>
        <w:t xml:space="preserve"> </w:t>
      </w:r>
      <w:r>
        <w:rPr>
          <w:w w:val="95"/>
        </w:rPr>
        <w:t>an</w:t>
      </w:r>
      <w:r>
        <w:rPr>
          <w:spacing w:val="-25"/>
          <w:w w:val="95"/>
        </w:rPr>
        <w:t xml:space="preserve"> </w:t>
      </w:r>
      <w:r>
        <w:rPr>
          <w:w w:val="95"/>
        </w:rPr>
        <w:t>unmanned</w:t>
      </w:r>
      <w:r>
        <w:rPr>
          <w:spacing w:val="-25"/>
          <w:w w:val="95"/>
        </w:rPr>
        <w:t xml:space="preserve"> </w:t>
      </w:r>
      <w:r>
        <w:rPr>
          <w:w w:val="95"/>
        </w:rPr>
        <w:t>vessel,</w:t>
      </w:r>
      <w:r>
        <w:rPr>
          <w:spacing w:val="-23"/>
          <w:w w:val="95"/>
        </w:rPr>
        <w:t xml:space="preserve"> </w:t>
      </w:r>
      <w:r>
        <w:rPr>
          <w:w w:val="95"/>
        </w:rPr>
        <w:t>I</w:t>
      </w:r>
      <w:r>
        <w:rPr>
          <w:spacing w:val="-25"/>
          <w:w w:val="95"/>
        </w:rPr>
        <w:t xml:space="preserve"> </w:t>
      </w:r>
      <w:r>
        <w:rPr>
          <w:w w:val="95"/>
        </w:rPr>
        <w:t>want</w:t>
      </w:r>
      <w:r>
        <w:rPr>
          <w:spacing w:val="-25"/>
          <w:w w:val="95"/>
        </w:rPr>
        <w:t xml:space="preserve"> </w:t>
      </w:r>
      <w:r>
        <w:rPr>
          <w:w w:val="95"/>
        </w:rPr>
        <w:t>to</w:t>
      </w:r>
      <w:r>
        <w:rPr>
          <w:spacing w:val="-25"/>
          <w:w w:val="95"/>
        </w:rPr>
        <w:t xml:space="preserve"> </w:t>
      </w:r>
      <w:r>
        <w:rPr>
          <w:spacing w:val="1"/>
          <w:w w:val="95"/>
        </w:rPr>
        <w:t>be</w:t>
      </w:r>
      <w:r>
        <w:rPr>
          <w:spacing w:val="-25"/>
          <w:w w:val="95"/>
        </w:rPr>
        <w:t xml:space="preserve"> </w:t>
      </w:r>
      <w:r>
        <w:rPr>
          <w:w w:val="95"/>
        </w:rPr>
        <w:t>able</w:t>
      </w:r>
      <w:r>
        <w:rPr>
          <w:spacing w:val="-25"/>
          <w:w w:val="95"/>
        </w:rPr>
        <w:t xml:space="preserve"> </w:t>
      </w:r>
      <w:r>
        <w:rPr>
          <w:w w:val="95"/>
        </w:rPr>
        <w:t>to</w:t>
      </w:r>
      <w:r>
        <w:rPr>
          <w:spacing w:val="-25"/>
          <w:w w:val="95"/>
        </w:rPr>
        <w:t xml:space="preserve"> </w:t>
      </w:r>
      <w:r>
        <w:rPr>
          <w:w w:val="95"/>
        </w:rPr>
        <w:t>check</w:t>
      </w:r>
      <w:r>
        <w:rPr>
          <w:spacing w:val="-25"/>
          <w:w w:val="95"/>
        </w:rPr>
        <w:t xml:space="preserve"> </w:t>
      </w:r>
      <w:r>
        <w:rPr>
          <w:w w:val="95"/>
        </w:rPr>
        <w:t>if</w:t>
      </w:r>
      <w:r>
        <w:rPr>
          <w:spacing w:val="-25"/>
          <w:w w:val="95"/>
        </w:rPr>
        <w:t xml:space="preserve"> </w:t>
      </w:r>
      <w:r>
        <w:rPr>
          <w:w w:val="95"/>
        </w:rPr>
        <w:t>they</w:t>
      </w:r>
      <w:r>
        <w:rPr>
          <w:spacing w:val="-25"/>
          <w:w w:val="95"/>
        </w:rPr>
        <w:t xml:space="preserve"> </w:t>
      </w:r>
      <w:r>
        <w:rPr>
          <w:w w:val="95"/>
        </w:rPr>
        <w:t>understand</w:t>
      </w:r>
      <w:r>
        <w:rPr>
          <w:spacing w:val="-25"/>
          <w:w w:val="95"/>
        </w:rPr>
        <w:t xml:space="preserve"> </w:t>
      </w:r>
      <w:r>
        <w:rPr>
          <w:w w:val="95"/>
        </w:rPr>
        <w:t>my</w:t>
      </w:r>
      <w:r>
        <w:rPr>
          <w:spacing w:val="-25"/>
          <w:w w:val="95"/>
        </w:rPr>
        <w:t xml:space="preserve"> </w:t>
      </w:r>
      <w:r>
        <w:rPr>
          <w:w w:val="95"/>
        </w:rPr>
        <w:t>intentions</w:t>
      </w:r>
      <w:r>
        <w:rPr>
          <w:spacing w:val="-25"/>
          <w:w w:val="95"/>
        </w:rPr>
        <w:t xml:space="preserve"> </w:t>
      </w:r>
      <w:r>
        <w:rPr>
          <w:w w:val="95"/>
        </w:rPr>
        <w:t xml:space="preserve">when </w:t>
      </w:r>
      <w:r>
        <w:t>other</w:t>
      </w:r>
      <w:r>
        <w:rPr>
          <w:spacing w:val="-24"/>
        </w:rPr>
        <w:t xml:space="preserve"> </w:t>
      </w:r>
      <w:r>
        <w:t>ships</w:t>
      </w:r>
      <w:r>
        <w:rPr>
          <w:spacing w:val="-24"/>
        </w:rPr>
        <w:t xml:space="preserve"> </w:t>
      </w:r>
      <w:r>
        <w:t>do</w:t>
      </w:r>
      <w:r>
        <w:rPr>
          <w:spacing w:val="-24"/>
        </w:rPr>
        <w:t xml:space="preserve"> </w:t>
      </w:r>
      <w:r>
        <w:t>not</w:t>
      </w:r>
      <w:r>
        <w:rPr>
          <w:spacing w:val="-24"/>
        </w:rPr>
        <w:t xml:space="preserve"> </w:t>
      </w:r>
      <w:r>
        <w:t>act</w:t>
      </w:r>
      <w:r>
        <w:rPr>
          <w:spacing w:val="-24"/>
        </w:rPr>
        <w:t xml:space="preserve"> </w:t>
      </w:r>
      <w:r>
        <w:t>as</w:t>
      </w:r>
      <w:r>
        <w:rPr>
          <w:spacing w:val="-24"/>
        </w:rPr>
        <w:t xml:space="preserve"> </w:t>
      </w:r>
      <w:r>
        <w:t>expected,</w:t>
      </w:r>
      <w:r>
        <w:rPr>
          <w:spacing w:val="-24"/>
        </w:rPr>
        <w:t xml:space="preserve"> </w:t>
      </w:r>
      <w:r>
        <w:t>so</w:t>
      </w:r>
      <w:r>
        <w:rPr>
          <w:spacing w:val="-24"/>
        </w:rPr>
        <w:t xml:space="preserve"> </w:t>
      </w:r>
      <w:r>
        <w:t>that</w:t>
      </w:r>
      <w:r>
        <w:rPr>
          <w:spacing w:val="-24"/>
        </w:rPr>
        <w:t xml:space="preserve"> </w:t>
      </w:r>
      <w:r>
        <w:t>I</w:t>
      </w:r>
      <w:r>
        <w:rPr>
          <w:spacing w:val="-24"/>
        </w:rPr>
        <w:t xml:space="preserve"> </w:t>
      </w:r>
      <w:r>
        <w:t>know</w:t>
      </w:r>
      <w:r>
        <w:rPr>
          <w:spacing w:val="-24"/>
        </w:rPr>
        <w:t xml:space="preserve"> </w:t>
      </w:r>
      <w:r>
        <w:t>if</w:t>
      </w:r>
      <w:r>
        <w:rPr>
          <w:spacing w:val="-24"/>
        </w:rPr>
        <w:t xml:space="preserve"> </w:t>
      </w:r>
      <w:r>
        <w:t>I</w:t>
      </w:r>
      <w:r>
        <w:rPr>
          <w:spacing w:val="-24"/>
        </w:rPr>
        <w:t xml:space="preserve"> </w:t>
      </w:r>
      <w:r>
        <w:t>should</w:t>
      </w:r>
      <w:r>
        <w:rPr>
          <w:spacing w:val="-24"/>
        </w:rPr>
        <w:t xml:space="preserve"> </w:t>
      </w:r>
      <w:r>
        <w:t>change</w:t>
      </w:r>
      <w:r>
        <w:rPr>
          <w:spacing w:val="-24"/>
        </w:rPr>
        <w:t xml:space="preserve"> </w:t>
      </w:r>
      <w:r>
        <w:t>my</w:t>
      </w:r>
      <w:r>
        <w:rPr>
          <w:spacing w:val="-24"/>
        </w:rPr>
        <w:t xml:space="preserve"> </w:t>
      </w:r>
      <w:r>
        <w:rPr>
          <w:spacing w:val="-3"/>
        </w:rPr>
        <w:t>strategy.</w:t>
      </w:r>
      <w:r>
        <w:rPr>
          <w:spacing w:val="-11"/>
        </w:rPr>
        <w:t xml:space="preserve"> </w:t>
      </w:r>
      <w:r>
        <w:t xml:space="preserve">The </w:t>
      </w:r>
      <w:r>
        <w:rPr>
          <w:w w:val="95"/>
        </w:rPr>
        <w:t>communication</w:t>
      </w:r>
      <w:r>
        <w:rPr>
          <w:spacing w:val="-19"/>
          <w:w w:val="95"/>
        </w:rPr>
        <w:t xml:space="preserve"> </w:t>
      </w:r>
      <w:r>
        <w:rPr>
          <w:w w:val="95"/>
        </w:rPr>
        <w:t>should</w:t>
      </w:r>
      <w:r>
        <w:rPr>
          <w:spacing w:val="-19"/>
          <w:w w:val="95"/>
        </w:rPr>
        <w:t xml:space="preserve"> </w:t>
      </w:r>
      <w:r>
        <w:rPr>
          <w:spacing w:val="1"/>
          <w:w w:val="95"/>
        </w:rPr>
        <w:t>be</w:t>
      </w:r>
      <w:r>
        <w:rPr>
          <w:spacing w:val="-19"/>
          <w:w w:val="95"/>
        </w:rPr>
        <w:t xml:space="preserve"> </w:t>
      </w:r>
      <w:r>
        <w:rPr>
          <w:w w:val="95"/>
        </w:rPr>
        <w:t>incorporated</w:t>
      </w:r>
      <w:r>
        <w:rPr>
          <w:spacing w:val="-19"/>
          <w:w w:val="95"/>
        </w:rPr>
        <w:t xml:space="preserve"> </w:t>
      </w:r>
      <w:r>
        <w:rPr>
          <w:w w:val="95"/>
        </w:rPr>
        <w:t>in</w:t>
      </w:r>
      <w:r>
        <w:rPr>
          <w:spacing w:val="-19"/>
          <w:w w:val="95"/>
        </w:rPr>
        <w:t xml:space="preserve"> </w:t>
      </w:r>
      <w:r>
        <w:rPr>
          <w:w w:val="95"/>
        </w:rPr>
        <w:t>the</w:t>
      </w:r>
      <w:r>
        <w:rPr>
          <w:spacing w:val="-19"/>
          <w:w w:val="95"/>
        </w:rPr>
        <w:t xml:space="preserve"> </w:t>
      </w:r>
      <w:r>
        <w:rPr>
          <w:w w:val="95"/>
        </w:rPr>
        <w:t>decision-making</w:t>
      </w:r>
      <w:r>
        <w:rPr>
          <w:spacing w:val="-19"/>
          <w:w w:val="95"/>
        </w:rPr>
        <w:t xml:space="preserve"> </w:t>
      </w:r>
      <w:r>
        <w:rPr>
          <w:w w:val="95"/>
        </w:rPr>
        <w:t>process</w:t>
      </w:r>
      <w:r>
        <w:rPr>
          <w:spacing w:val="-19"/>
          <w:w w:val="95"/>
        </w:rPr>
        <w:t xml:space="preserve"> </w:t>
      </w:r>
      <w:r>
        <w:rPr>
          <w:w w:val="95"/>
        </w:rPr>
        <w:t>and</w:t>
      </w:r>
      <w:r>
        <w:rPr>
          <w:spacing w:val="-19"/>
          <w:w w:val="95"/>
        </w:rPr>
        <w:t xml:space="preserve"> </w:t>
      </w:r>
      <w:r>
        <w:rPr>
          <w:w w:val="95"/>
        </w:rPr>
        <w:t xml:space="preserve">unexpected </w:t>
      </w:r>
      <w:r>
        <w:t xml:space="preserve">actions </w:t>
      </w:r>
      <w:r>
        <w:rPr>
          <w:spacing w:val="-3"/>
        </w:rPr>
        <w:t xml:space="preserve">by </w:t>
      </w:r>
      <w:r>
        <w:t>other</w:t>
      </w:r>
      <w:del w:id="555" w:author="Tom Wever" w:date="2018-11-25T14:03:00Z">
        <w:r w:rsidDel="00FD5868">
          <w:delText>s</w:delText>
        </w:r>
      </w:del>
      <w:r>
        <w:t xml:space="preserve"> ships should </w:t>
      </w:r>
      <w:r>
        <w:rPr>
          <w:spacing w:val="1"/>
        </w:rPr>
        <w:t>be</w:t>
      </w:r>
      <w:r>
        <w:rPr>
          <w:spacing w:val="27"/>
        </w:rPr>
        <w:t xml:space="preserve"> </w:t>
      </w:r>
      <w:r>
        <w:t>registered.</w:t>
      </w:r>
    </w:p>
    <w:p w14:paraId="66466CAD" w14:textId="77777777" w:rsidR="00B07A10" w:rsidRDefault="00785C94">
      <w:pPr>
        <w:pStyle w:val="Lijstalinea"/>
        <w:numPr>
          <w:ilvl w:val="0"/>
          <w:numId w:val="8"/>
        </w:numPr>
        <w:tabs>
          <w:tab w:val="left" w:pos="654"/>
        </w:tabs>
        <w:spacing w:before="172" w:line="348" w:lineRule="auto"/>
        <w:ind w:right="1445"/>
        <w:jc w:val="both"/>
      </w:pPr>
      <w:r>
        <w:t>As a nearby vessel, I want to receive only information which is relevant to me, so that the risk for information overload is limited. By switching VHF channels for full</w:t>
      </w:r>
      <w:bookmarkStart w:id="556" w:name="_bookmark3"/>
      <w:bookmarkEnd w:id="556"/>
      <w:r>
        <w:t xml:space="preserve"> conversations, this is </w:t>
      </w:r>
      <w:proofErr w:type="gramStart"/>
      <w:r>
        <w:t>similar to</w:t>
      </w:r>
      <w:proofErr w:type="gramEnd"/>
      <w:r>
        <w:t xml:space="preserve"> the current </w:t>
      </w:r>
      <w:r>
        <w:rPr>
          <w:spacing w:val="-5"/>
        </w:rPr>
        <w:t xml:space="preserve">way </w:t>
      </w:r>
      <w:r>
        <w:t>of</w:t>
      </w:r>
      <w:r>
        <w:rPr>
          <w:spacing w:val="25"/>
        </w:rPr>
        <w:t xml:space="preserve"> </w:t>
      </w:r>
      <w:r>
        <w:t>working.</w:t>
      </w:r>
    </w:p>
    <w:p w14:paraId="66466CAE" w14:textId="3B447711" w:rsidR="00B07A10" w:rsidRDefault="00B07A10">
      <w:pPr>
        <w:pStyle w:val="Plattetekst"/>
        <w:rPr>
          <w:ins w:id="557" w:author="Tom Wever" w:date="2018-11-25T14:03:00Z"/>
        </w:rPr>
      </w:pPr>
    </w:p>
    <w:p w14:paraId="4C98A92E" w14:textId="1175DEF2" w:rsidR="006E47A5" w:rsidRDefault="006E47A5">
      <w:pPr>
        <w:pStyle w:val="Plattetekst"/>
      </w:pPr>
      <w:ins w:id="558" w:author="Tom Wever" w:date="2018-11-25T14:03:00Z">
        <w:r w:rsidRPr="00D46AB2">
          <w:rPr>
            <w:highlight w:val="yellow"/>
            <w:rPrChange w:id="559" w:author="Tom Wever" w:date="2018-11-25T14:04:00Z">
              <w:rPr/>
            </w:rPrChange>
          </w:rPr>
          <w:t xml:space="preserve">Requirement on adjustability </w:t>
        </w:r>
      </w:ins>
      <w:ins w:id="560" w:author="Tom Wever" w:date="2018-11-25T14:04:00Z">
        <w:r w:rsidR="00D46AB2" w:rsidRPr="00D46AB2">
          <w:rPr>
            <w:highlight w:val="yellow"/>
            <w:rPrChange w:id="561" w:author="Tom Wever" w:date="2018-11-25T14:04:00Z">
              <w:rPr/>
            </w:rPrChange>
          </w:rPr>
          <w:t>level of information?</w:t>
        </w:r>
        <w:r w:rsidR="00D46AB2">
          <w:rPr>
            <w:highlight w:val="yellow"/>
          </w:rPr>
          <w:t xml:space="preserve"> I.e.  all details only what I need, etc. See Google maps</w:t>
        </w:r>
      </w:ins>
    </w:p>
    <w:p w14:paraId="66466CAF" w14:textId="77777777" w:rsidR="00B07A10" w:rsidRDefault="00B07A10">
      <w:pPr>
        <w:pStyle w:val="Plattetekst"/>
      </w:pPr>
    </w:p>
    <w:p w14:paraId="66466CB0" w14:textId="77777777" w:rsidR="00B07A10" w:rsidRDefault="00785C94">
      <w:pPr>
        <w:pStyle w:val="Kop2"/>
        <w:numPr>
          <w:ilvl w:val="1"/>
          <w:numId w:val="28"/>
        </w:numPr>
        <w:tabs>
          <w:tab w:val="left" w:pos="984"/>
          <w:tab w:val="left" w:pos="985"/>
        </w:tabs>
        <w:spacing w:before="154"/>
        <w:ind w:hanging="876"/>
      </w:pPr>
      <w:r>
        <w:t>Use</w:t>
      </w:r>
      <w:r>
        <w:rPr>
          <w:spacing w:val="25"/>
        </w:rPr>
        <w:t xml:space="preserve"> </w:t>
      </w:r>
      <w:r>
        <w:t>case</w:t>
      </w:r>
    </w:p>
    <w:p w14:paraId="66466CB1" w14:textId="77777777" w:rsidR="00B07A10" w:rsidRDefault="00B07A10">
      <w:pPr>
        <w:pStyle w:val="Plattetekst"/>
        <w:spacing w:before="6"/>
        <w:rPr>
          <w:b/>
          <w:sz w:val="44"/>
        </w:rPr>
      </w:pPr>
    </w:p>
    <w:p w14:paraId="66466CB2" w14:textId="3F6EDDC7" w:rsidR="00B07A10" w:rsidRDefault="00785C94">
      <w:pPr>
        <w:pStyle w:val="Plattetekst"/>
        <w:spacing w:line="348" w:lineRule="auto"/>
        <w:ind w:left="108" w:right="1444"/>
        <w:jc w:val="both"/>
      </w:pPr>
      <w:r>
        <w:rPr>
          <w:w w:val="95"/>
        </w:rPr>
        <w:t>Scenarios</w:t>
      </w:r>
      <w:r>
        <w:rPr>
          <w:spacing w:val="-10"/>
          <w:w w:val="95"/>
        </w:rPr>
        <w:t xml:space="preserve"> </w:t>
      </w:r>
      <w:r>
        <w:rPr>
          <w:w w:val="95"/>
        </w:rPr>
        <w:t>are</w:t>
      </w:r>
      <w:r>
        <w:rPr>
          <w:spacing w:val="-10"/>
          <w:w w:val="95"/>
        </w:rPr>
        <w:t xml:space="preserve"> </w:t>
      </w:r>
      <w:r>
        <w:rPr>
          <w:w w:val="95"/>
        </w:rPr>
        <w:t>used</w:t>
      </w:r>
      <w:r>
        <w:rPr>
          <w:spacing w:val="-10"/>
          <w:w w:val="95"/>
        </w:rPr>
        <w:t xml:space="preserve"> </w:t>
      </w:r>
      <w:r>
        <w:rPr>
          <w:w w:val="95"/>
        </w:rPr>
        <w:t>to</w:t>
      </w:r>
      <w:r>
        <w:rPr>
          <w:spacing w:val="-10"/>
          <w:w w:val="95"/>
        </w:rPr>
        <w:t xml:space="preserve"> </w:t>
      </w:r>
      <w:r>
        <w:rPr>
          <w:w w:val="95"/>
        </w:rPr>
        <w:t>create</w:t>
      </w:r>
      <w:r>
        <w:rPr>
          <w:spacing w:val="-10"/>
          <w:w w:val="95"/>
        </w:rPr>
        <w:t xml:space="preserve"> </w:t>
      </w:r>
      <w:r>
        <w:rPr>
          <w:w w:val="95"/>
        </w:rPr>
        <w:t>more</w:t>
      </w:r>
      <w:r>
        <w:rPr>
          <w:spacing w:val="-10"/>
          <w:w w:val="95"/>
        </w:rPr>
        <w:t xml:space="preserve"> </w:t>
      </w:r>
      <w:r>
        <w:rPr>
          <w:w w:val="95"/>
        </w:rPr>
        <w:t>specific</w:t>
      </w:r>
      <w:r>
        <w:rPr>
          <w:spacing w:val="-10"/>
          <w:w w:val="95"/>
        </w:rPr>
        <w:t xml:space="preserve"> </w:t>
      </w:r>
      <w:r>
        <w:rPr>
          <w:w w:val="95"/>
        </w:rPr>
        <w:t>descriptions</w:t>
      </w:r>
      <w:r>
        <w:rPr>
          <w:spacing w:val="-10"/>
          <w:w w:val="95"/>
        </w:rPr>
        <w:t xml:space="preserve"> </w:t>
      </w:r>
      <w:r>
        <w:rPr>
          <w:w w:val="95"/>
        </w:rPr>
        <w:t>of</w:t>
      </w:r>
      <w:r>
        <w:rPr>
          <w:spacing w:val="-10"/>
          <w:w w:val="95"/>
        </w:rPr>
        <w:t xml:space="preserve"> </w:t>
      </w:r>
      <w:r>
        <w:rPr>
          <w:w w:val="95"/>
        </w:rPr>
        <w:t>step-by-step</w:t>
      </w:r>
      <w:r>
        <w:rPr>
          <w:spacing w:val="-10"/>
          <w:w w:val="95"/>
        </w:rPr>
        <w:t xml:space="preserve"> </w:t>
      </w:r>
      <w:r>
        <w:rPr>
          <w:w w:val="95"/>
        </w:rPr>
        <w:t>interactions</w:t>
      </w:r>
      <w:r>
        <w:rPr>
          <w:spacing w:val="-10"/>
          <w:w w:val="95"/>
        </w:rPr>
        <w:t xml:space="preserve"> </w:t>
      </w:r>
      <w:r>
        <w:rPr>
          <w:w w:val="95"/>
        </w:rPr>
        <w:t xml:space="preserve">between </w:t>
      </w:r>
      <w:r>
        <w:t>the</w:t>
      </w:r>
      <w:r>
        <w:rPr>
          <w:spacing w:val="-13"/>
        </w:rPr>
        <w:t xml:space="preserve"> </w:t>
      </w:r>
      <w:r>
        <w:t>technology</w:t>
      </w:r>
      <w:r>
        <w:rPr>
          <w:spacing w:val="-13"/>
        </w:rPr>
        <w:t xml:space="preserve"> </w:t>
      </w:r>
      <w:r>
        <w:t>and</w:t>
      </w:r>
      <w:r>
        <w:rPr>
          <w:spacing w:val="-13"/>
        </w:rPr>
        <w:t xml:space="preserve"> </w:t>
      </w:r>
      <w:r>
        <w:t>its</w:t>
      </w:r>
      <w:r>
        <w:rPr>
          <w:spacing w:val="-12"/>
        </w:rPr>
        <w:t xml:space="preserve"> </w:t>
      </w:r>
      <w:r>
        <w:t>users</w:t>
      </w:r>
      <w:r>
        <w:rPr>
          <w:spacing w:val="-13"/>
        </w:rPr>
        <w:t xml:space="preserve"> </w:t>
      </w:r>
      <w:r>
        <w:t>(i.e.</w:t>
      </w:r>
      <w:r>
        <w:rPr>
          <w:spacing w:val="25"/>
        </w:rPr>
        <w:t xml:space="preserve"> </w:t>
      </w:r>
      <w:r>
        <w:t>use</w:t>
      </w:r>
      <w:r>
        <w:rPr>
          <w:spacing w:val="-13"/>
        </w:rPr>
        <w:t xml:space="preserve"> </w:t>
      </w:r>
      <w:r>
        <w:t>cases).</w:t>
      </w:r>
      <w:r>
        <w:rPr>
          <w:spacing w:val="25"/>
        </w:rPr>
        <w:t xml:space="preserve"> </w:t>
      </w:r>
      <w:r>
        <w:t>Use</w:t>
      </w:r>
      <w:r>
        <w:rPr>
          <w:spacing w:val="-13"/>
        </w:rPr>
        <w:t xml:space="preserve"> </w:t>
      </w:r>
      <w:r>
        <w:t>cases</w:t>
      </w:r>
      <w:r>
        <w:rPr>
          <w:spacing w:val="-13"/>
        </w:rPr>
        <w:t xml:space="preserve"> </w:t>
      </w:r>
      <w:r>
        <w:t>include</w:t>
      </w:r>
      <w:r>
        <w:rPr>
          <w:spacing w:val="-13"/>
        </w:rPr>
        <w:t xml:space="preserve"> </w:t>
      </w:r>
      <w:r>
        <w:t>actors,</w:t>
      </w:r>
      <w:r>
        <w:rPr>
          <w:spacing w:val="-9"/>
        </w:rPr>
        <w:t xml:space="preserve"> </w:t>
      </w:r>
      <w:r>
        <w:t>to</w:t>
      </w:r>
      <w:r>
        <w:rPr>
          <w:spacing w:val="-13"/>
        </w:rPr>
        <w:t xml:space="preserve"> </w:t>
      </w:r>
      <w:r>
        <w:t>specify</w:t>
      </w:r>
      <w:r>
        <w:rPr>
          <w:spacing w:val="-13"/>
        </w:rPr>
        <w:t xml:space="preserve"> </w:t>
      </w:r>
      <w:r>
        <w:t>which stakeholders/agents</w:t>
      </w:r>
      <w:r>
        <w:rPr>
          <w:spacing w:val="-31"/>
        </w:rPr>
        <w:t xml:space="preserve"> </w:t>
      </w:r>
      <w:r>
        <w:t>are</w:t>
      </w:r>
      <w:r>
        <w:rPr>
          <w:spacing w:val="-31"/>
        </w:rPr>
        <w:t xml:space="preserve"> </w:t>
      </w:r>
      <w:r>
        <w:t>interacting</w:t>
      </w:r>
      <w:r>
        <w:rPr>
          <w:spacing w:val="-31"/>
        </w:rPr>
        <w:t xml:space="preserve"> </w:t>
      </w:r>
      <w:del w:id="562" w:author="Tom Wever" w:date="2018-11-25T14:05:00Z">
        <w:r w:rsidDel="009662CE">
          <w:delText>with</w:delText>
        </w:r>
        <w:r w:rsidDel="009662CE">
          <w:rPr>
            <w:spacing w:val="-31"/>
          </w:rPr>
          <w:delText xml:space="preserve"> </w:delText>
        </w:r>
        <w:r w:rsidDel="009662CE">
          <w:delText>each</w:delText>
        </w:r>
        <w:r w:rsidDel="009662CE">
          <w:rPr>
            <w:spacing w:val="-31"/>
          </w:rPr>
          <w:delText xml:space="preserve"> </w:delText>
        </w:r>
        <w:r w:rsidDel="009662CE">
          <w:delText>other</w:delText>
        </w:r>
        <w:r w:rsidDel="009662CE">
          <w:rPr>
            <w:spacing w:val="-31"/>
          </w:rPr>
          <w:delText xml:space="preserve"> </w:delText>
        </w:r>
      </w:del>
      <w:r>
        <w:t>in</w:t>
      </w:r>
      <w:r>
        <w:rPr>
          <w:spacing w:val="-31"/>
        </w:rPr>
        <w:t xml:space="preserve"> </w:t>
      </w:r>
      <w:del w:id="563" w:author="Tom Wever" w:date="2018-11-25T14:05:00Z">
        <w:r w:rsidDel="009662CE">
          <w:delText>a</w:delText>
        </w:r>
        <w:r w:rsidDel="009662CE">
          <w:rPr>
            <w:spacing w:val="-31"/>
          </w:rPr>
          <w:delText xml:space="preserve"> </w:delText>
        </w:r>
        <w:r w:rsidDel="009662CE">
          <w:delText>given</w:delText>
        </w:r>
      </w:del>
      <w:ins w:id="564" w:author="Tom Wever" w:date="2018-11-25T14:05:00Z">
        <w:r w:rsidR="009662CE">
          <w:t>specific</w:t>
        </w:r>
      </w:ins>
      <w:r>
        <w:rPr>
          <w:spacing w:val="-31"/>
        </w:rPr>
        <w:t xml:space="preserve"> </w:t>
      </w:r>
      <w:r>
        <w:t>action</w:t>
      </w:r>
      <w:r>
        <w:rPr>
          <w:spacing w:val="-31"/>
        </w:rPr>
        <w:t xml:space="preserve"> </w:t>
      </w:r>
      <w:r>
        <w:t>sequence</w:t>
      </w:r>
      <w:ins w:id="565" w:author="Tom Wever" w:date="2018-11-25T14:05:00Z">
        <w:r w:rsidR="00334EA1">
          <w:t>s</w:t>
        </w:r>
      </w:ins>
      <w:r>
        <w:t>.</w:t>
      </w:r>
      <w:r>
        <w:rPr>
          <w:spacing w:val="-10"/>
        </w:rPr>
        <w:t xml:space="preserve"> </w:t>
      </w:r>
      <w:r>
        <w:t>Use</w:t>
      </w:r>
      <w:r>
        <w:rPr>
          <w:spacing w:val="-31"/>
        </w:rPr>
        <w:t xml:space="preserve"> </w:t>
      </w:r>
      <w:r>
        <w:t xml:space="preserve">cases </w:t>
      </w:r>
      <w:r>
        <w:rPr>
          <w:w w:val="95"/>
        </w:rPr>
        <w:t>make</w:t>
      </w:r>
      <w:r>
        <w:rPr>
          <w:spacing w:val="-29"/>
          <w:w w:val="95"/>
        </w:rPr>
        <w:t xml:space="preserve"> </w:t>
      </w:r>
      <w:r>
        <w:rPr>
          <w:w w:val="95"/>
        </w:rPr>
        <w:t>the</w:t>
      </w:r>
      <w:r>
        <w:rPr>
          <w:spacing w:val="-29"/>
          <w:w w:val="95"/>
        </w:rPr>
        <w:t xml:space="preserve"> </w:t>
      </w:r>
      <w:r>
        <w:rPr>
          <w:w w:val="95"/>
        </w:rPr>
        <w:t>design</w:t>
      </w:r>
      <w:r>
        <w:rPr>
          <w:spacing w:val="-29"/>
          <w:w w:val="95"/>
        </w:rPr>
        <w:t xml:space="preserve"> </w:t>
      </w:r>
      <w:r>
        <w:rPr>
          <w:w w:val="95"/>
        </w:rPr>
        <w:t>scenario</w:t>
      </w:r>
      <w:r>
        <w:rPr>
          <w:spacing w:val="-29"/>
          <w:w w:val="95"/>
        </w:rPr>
        <w:t xml:space="preserve"> </w:t>
      </w:r>
      <w:r>
        <w:rPr>
          <w:w w:val="95"/>
        </w:rPr>
        <w:t>more</w:t>
      </w:r>
      <w:r>
        <w:rPr>
          <w:spacing w:val="-29"/>
          <w:w w:val="95"/>
        </w:rPr>
        <w:t xml:space="preserve"> </w:t>
      </w:r>
      <w:r>
        <w:rPr>
          <w:w w:val="95"/>
        </w:rPr>
        <w:t>concrete</w:t>
      </w:r>
      <w:r>
        <w:rPr>
          <w:spacing w:val="-29"/>
          <w:w w:val="95"/>
        </w:rPr>
        <w:t xml:space="preserve"> </w:t>
      </w:r>
      <w:r>
        <w:rPr>
          <w:spacing w:val="-3"/>
          <w:w w:val="95"/>
        </w:rPr>
        <w:t>by</w:t>
      </w:r>
      <w:r>
        <w:rPr>
          <w:spacing w:val="-30"/>
          <w:w w:val="95"/>
        </w:rPr>
        <w:t xml:space="preserve"> </w:t>
      </w:r>
      <w:r>
        <w:rPr>
          <w:w w:val="95"/>
        </w:rPr>
        <w:t>describing</w:t>
      </w:r>
      <w:r>
        <w:rPr>
          <w:spacing w:val="-29"/>
          <w:w w:val="95"/>
        </w:rPr>
        <w:t xml:space="preserve"> </w:t>
      </w:r>
      <w:r>
        <w:rPr>
          <w:w w:val="95"/>
        </w:rPr>
        <w:t>exactly</w:t>
      </w:r>
      <w:r>
        <w:rPr>
          <w:spacing w:val="-29"/>
          <w:w w:val="95"/>
        </w:rPr>
        <w:t xml:space="preserve"> </w:t>
      </w:r>
      <w:r>
        <w:rPr>
          <w:w w:val="95"/>
        </w:rPr>
        <w:t>how</w:t>
      </w:r>
      <w:r>
        <w:rPr>
          <w:spacing w:val="-29"/>
          <w:w w:val="95"/>
        </w:rPr>
        <w:t xml:space="preserve"> </w:t>
      </w:r>
      <w:r>
        <w:rPr>
          <w:w w:val="95"/>
        </w:rPr>
        <w:t>technology</w:t>
      </w:r>
      <w:r>
        <w:rPr>
          <w:spacing w:val="-30"/>
          <w:w w:val="95"/>
        </w:rPr>
        <w:t xml:space="preserve"> </w:t>
      </w:r>
      <w:r>
        <w:rPr>
          <w:w w:val="95"/>
        </w:rPr>
        <w:t>makes</w:t>
      </w:r>
      <w:r>
        <w:rPr>
          <w:spacing w:val="-29"/>
          <w:w w:val="95"/>
        </w:rPr>
        <w:t xml:space="preserve"> </w:t>
      </w:r>
      <w:r>
        <w:rPr>
          <w:w w:val="95"/>
        </w:rPr>
        <w:t>sure</w:t>
      </w:r>
      <w:r>
        <w:rPr>
          <w:spacing w:val="-29"/>
          <w:w w:val="95"/>
        </w:rPr>
        <w:t xml:space="preserve"> </w:t>
      </w:r>
      <w:r>
        <w:rPr>
          <w:w w:val="95"/>
        </w:rPr>
        <w:t>that the</w:t>
      </w:r>
      <w:r>
        <w:rPr>
          <w:spacing w:val="-10"/>
          <w:w w:val="95"/>
        </w:rPr>
        <w:t xml:space="preserve"> </w:t>
      </w:r>
      <w:r>
        <w:rPr>
          <w:w w:val="95"/>
        </w:rPr>
        <w:t>problem</w:t>
      </w:r>
      <w:r>
        <w:rPr>
          <w:spacing w:val="-10"/>
          <w:w w:val="95"/>
        </w:rPr>
        <w:t xml:space="preserve"> </w:t>
      </w:r>
      <w:r>
        <w:rPr>
          <w:w w:val="95"/>
        </w:rPr>
        <w:t>is</w:t>
      </w:r>
      <w:r>
        <w:rPr>
          <w:spacing w:val="-10"/>
          <w:w w:val="95"/>
        </w:rPr>
        <w:t xml:space="preserve"> </w:t>
      </w:r>
      <w:r>
        <w:rPr>
          <w:w w:val="95"/>
        </w:rPr>
        <w:t>solved.</w:t>
      </w:r>
      <w:r>
        <w:rPr>
          <w:spacing w:val="11"/>
          <w:w w:val="95"/>
        </w:rPr>
        <w:t xml:space="preserve"> </w:t>
      </w:r>
      <w:r>
        <w:rPr>
          <w:w w:val="95"/>
        </w:rPr>
        <w:t>Use</w:t>
      </w:r>
      <w:r>
        <w:rPr>
          <w:spacing w:val="-10"/>
          <w:w w:val="95"/>
        </w:rPr>
        <w:t xml:space="preserve"> </w:t>
      </w:r>
      <w:r>
        <w:rPr>
          <w:w w:val="95"/>
        </w:rPr>
        <w:t>cases</w:t>
      </w:r>
      <w:r>
        <w:rPr>
          <w:spacing w:val="-10"/>
          <w:w w:val="95"/>
        </w:rPr>
        <w:t xml:space="preserve"> </w:t>
      </w:r>
      <w:r>
        <w:rPr>
          <w:w w:val="95"/>
        </w:rPr>
        <w:t>are</w:t>
      </w:r>
      <w:r>
        <w:rPr>
          <w:spacing w:val="-10"/>
          <w:w w:val="95"/>
        </w:rPr>
        <w:t xml:space="preserve"> </w:t>
      </w:r>
      <w:r>
        <w:rPr>
          <w:w w:val="95"/>
        </w:rPr>
        <w:t>informed</w:t>
      </w:r>
      <w:r>
        <w:rPr>
          <w:spacing w:val="-10"/>
          <w:w w:val="95"/>
        </w:rPr>
        <w:t xml:space="preserve"> </w:t>
      </w:r>
      <w:r>
        <w:rPr>
          <w:spacing w:val="-3"/>
          <w:w w:val="95"/>
        </w:rPr>
        <w:t>by</w:t>
      </w:r>
      <w:r>
        <w:rPr>
          <w:spacing w:val="-10"/>
          <w:w w:val="95"/>
        </w:rPr>
        <w:t xml:space="preserve"> </w:t>
      </w:r>
      <w:r>
        <w:rPr>
          <w:w w:val="95"/>
        </w:rPr>
        <w:t>human</w:t>
      </w:r>
      <w:r>
        <w:rPr>
          <w:spacing w:val="-10"/>
          <w:w w:val="95"/>
        </w:rPr>
        <w:t xml:space="preserve"> </w:t>
      </w:r>
      <w:r>
        <w:rPr>
          <w:w w:val="95"/>
        </w:rPr>
        <w:t>factors</w:t>
      </w:r>
      <w:r>
        <w:rPr>
          <w:spacing w:val="-10"/>
          <w:w w:val="95"/>
        </w:rPr>
        <w:t xml:space="preserve"> </w:t>
      </w:r>
      <w:r>
        <w:rPr>
          <w:w w:val="95"/>
        </w:rPr>
        <w:t>theories</w:t>
      </w:r>
      <w:r>
        <w:rPr>
          <w:spacing w:val="-10"/>
          <w:w w:val="95"/>
        </w:rPr>
        <w:t xml:space="preserve"> </w:t>
      </w:r>
      <w:r>
        <w:rPr>
          <w:w w:val="95"/>
        </w:rPr>
        <w:t>as</w:t>
      </w:r>
      <w:r>
        <w:rPr>
          <w:spacing w:val="-10"/>
          <w:w w:val="95"/>
        </w:rPr>
        <w:t xml:space="preserve"> </w:t>
      </w:r>
      <w:r>
        <w:rPr>
          <w:w w:val="95"/>
        </w:rPr>
        <w:t>described</w:t>
      </w:r>
      <w:r>
        <w:rPr>
          <w:spacing w:val="-10"/>
          <w:w w:val="95"/>
        </w:rPr>
        <w:t xml:space="preserve"> </w:t>
      </w:r>
      <w:r>
        <w:rPr>
          <w:w w:val="95"/>
        </w:rPr>
        <w:t>in</w:t>
      </w:r>
      <w:r>
        <w:rPr>
          <w:spacing w:val="-10"/>
          <w:w w:val="95"/>
        </w:rPr>
        <w:t xml:space="preserve"> </w:t>
      </w:r>
      <w:r>
        <w:rPr>
          <w:w w:val="95"/>
        </w:rPr>
        <w:t xml:space="preserve">the </w:t>
      </w:r>
      <w:r>
        <w:t>previous</w:t>
      </w:r>
      <w:r>
        <w:rPr>
          <w:spacing w:val="8"/>
        </w:rPr>
        <w:t xml:space="preserve"> </w:t>
      </w:r>
      <w:r>
        <w:t>chapter.</w:t>
      </w:r>
    </w:p>
    <w:p w14:paraId="66466CB3" w14:textId="337A45ED" w:rsidR="00B07A10" w:rsidRDefault="00785C94">
      <w:pPr>
        <w:pStyle w:val="Plattetekst"/>
        <w:spacing w:before="170" w:line="348" w:lineRule="auto"/>
        <w:ind w:left="108" w:right="1445"/>
        <w:jc w:val="both"/>
      </w:pPr>
      <w:r>
        <w:rPr>
          <w:w w:val="95"/>
        </w:rPr>
        <w:t>The</w:t>
      </w:r>
      <w:r>
        <w:rPr>
          <w:spacing w:val="-17"/>
          <w:w w:val="95"/>
        </w:rPr>
        <w:t xml:space="preserve"> </w:t>
      </w:r>
      <w:r>
        <w:rPr>
          <w:w w:val="95"/>
        </w:rPr>
        <w:t>purpose</w:t>
      </w:r>
      <w:r>
        <w:rPr>
          <w:spacing w:val="-17"/>
          <w:w w:val="95"/>
        </w:rPr>
        <w:t xml:space="preserve"> </w:t>
      </w:r>
      <w:r>
        <w:rPr>
          <w:w w:val="95"/>
        </w:rPr>
        <w:t>of</w:t>
      </w:r>
      <w:r>
        <w:rPr>
          <w:spacing w:val="-17"/>
          <w:w w:val="95"/>
        </w:rPr>
        <w:t xml:space="preserve"> </w:t>
      </w:r>
      <w:r>
        <w:rPr>
          <w:w w:val="95"/>
        </w:rPr>
        <w:t>the</w:t>
      </w:r>
      <w:r>
        <w:rPr>
          <w:spacing w:val="-17"/>
          <w:w w:val="95"/>
        </w:rPr>
        <w:t xml:space="preserve"> </w:t>
      </w:r>
      <w:r>
        <w:rPr>
          <w:w w:val="95"/>
        </w:rPr>
        <w:t>use</w:t>
      </w:r>
      <w:r>
        <w:rPr>
          <w:spacing w:val="-17"/>
          <w:w w:val="95"/>
        </w:rPr>
        <w:t xml:space="preserve"> </w:t>
      </w:r>
      <w:r>
        <w:rPr>
          <w:w w:val="95"/>
        </w:rPr>
        <w:t>case,</w:t>
      </w:r>
      <w:r>
        <w:rPr>
          <w:spacing w:val="-15"/>
          <w:w w:val="95"/>
        </w:rPr>
        <w:t xml:space="preserve"> </w:t>
      </w:r>
      <w:r>
        <w:rPr>
          <w:w w:val="95"/>
        </w:rPr>
        <w:t>as</w:t>
      </w:r>
      <w:r>
        <w:rPr>
          <w:spacing w:val="-17"/>
          <w:w w:val="95"/>
        </w:rPr>
        <w:t xml:space="preserve"> </w:t>
      </w:r>
      <w:r>
        <w:rPr>
          <w:w w:val="95"/>
        </w:rPr>
        <w:t>described</w:t>
      </w:r>
      <w:r>
        <w:rPr>
          <w:spacing w:val="-17"/>
          <w:w w:val="95"/>
        </w:rPr>
        <w:t xml:space="preserve"> </w:t>
      </w:r>
      <w:r>
        <w:rPr>
          <w:w w:val="95"/>
        </w:rPr>
        <w:t>in</w:t>
      </w:r>
      <w:r>
        <w:rPr>
          <w:spacing w:val="-16"/>
          <w:w w:val="95"/>
        </w:rPr>
        <w:t xml:space="preserve"> </w:t>
      </w:r>
      <w:r>
        <w:rPr>
          <w:w w:val="95"/>
        </w:rPr>
        <w:t>this</w:t>
      </w:r>
      <w:r>
        <w:rPr>
          <w:spacing w:val="-17"/>
          <w:w w:val="95"/>
        </w:rPr>
        <w:t xml:space="preserve"> </w:t>
      </w:r>
      <w:r>
        <w:rPr>
          <w:w w:val="95"/>
        </w:rPr>
        <w:t>section</w:t>
      </w:r>
      <w:r>
        <w:rPr>
          <w:spacing w:val="-17"/>
          <w:w w:val="95"/>
        </w:rPr>
        <w:t xml:space="preserve"> </w:t>
      </w:r>
      <w:ins w:id="566" w:author="Tom Wever" w:date="2018-11-25T14:06:00Z">
        <w:r w:rsidR="009344CC">
          <w:rPr>
            <w:w w:val="95"/>
          </w:rPr>
          <w:t>is</w:t>
        </w:r>
      </w:ins>
      <w:del w:id="567" w:author="Tom Wever" w:date="2018-11-25T14:06:00Z">
        <w:r w:rsidDel="009344CC">
          <w:rPr>
            <w:w w:val="95"/>
          </w:rPr>
          <w:delText>are</w:delText>
        </w:r>
      </w:del>
      <w:r>
        <w:rPr>
          <w:w w:val="95"/>
        </w:rPr>
        <w:t>:</w:t>
      </w:r>
      <w:r>
        <w:rPr>
          <w:spacing w:val="3"/>
          <w:w w:val="95"/>
        </w:rPr>
        <w:t xml:space="preserve"> </w:t>
      </w:r>
      <w:r>
        <w:rPr>
          <w:spacing w:val="-10"/>
          <w:w w:val="95"/>
        </w:rPr>
        <w:t>To</w:t>
      </w:r>
      <w:r>
        <w:rPr>
          <w:spacing w:val="-17"/>
          <w:w w:val="95"/>
        </w:rPr>
        <w:t xml:space="preserve"> </w:t>
      </w:r>
      <w:r>
        <w:rPr>
          <w:w w:val="95"/>
        </w:rPr>
        <w:t>give</w:t>
      </w:r>
      <w:r>
        <w:rPr>
          <w:spacing w:val="-17"/>
          <w:w w:val="95"/>
        </w:rPr>
        <w:t xml:space="preserve"> </w:t>
      </w:r>
      <w:r>
        <w:rPr>
          <w:w w:val="95"/>
        </w:rPr>
        <w:t>insight</w:t>
      </w:r>
      <w:r>
        <w:rPr>
          <w:spacing w:val="-17"/>
          <w:w w:val="95"/>
        </w:rPr>
        <w:t xml:space="preserve"> </w:t>
      </w:r>
      <w:r>
        <w:rPr>
          <w:w w:val="95"/>
        </w:rPr>
        <w:t>in</w:t>
      </w:r>
      <w:r>
        <w:rPr>
          <w:spacing w:val="-17"/>
          <w:w w:val="95"/>
        </w:rPr>
        <w:t xml:space="preserve"> </w:t>
      </w:r>
      <w:r>
        <w:rPr>
          <w:w w:val="95"/>
        </w:rPr>
        <w:t>all</w:t>
      </w:r>
      <w:r>
        <w:rPr>
          <w:spacing w:val="-16"/>
          <w:w w:val="95"/>
        </w:rPr>
        <w:t xml:space="preserve"> </w:t>
      </w:r>
      <w:r>
        <w:rPr>
          <w:w w:val="95"/>
        </w:rPr>
        <w:t xml:space="preserve">interactions </w:t>
      </w:r>
      <w:r>
        <w:t>during</w:t>
      </w:r>
      <w:r>
        <w:rPr>
          <w:spacing w:val="-28"/>
        </w:rPr>
        <w:t xml:space="preserve"> </w:t>
      </w:r>
      <w:r>
        <w:t>a</w:t>
      </w:r>
      <w:r>
        <w:rPr>
          <w:spacing w:val="-28"/>
        </w:rPr>
        <w:t xml:space="preserve"> </w:t>
      </w:r>
      <w:r>
        <w:t>common</w:t>
      </w:r>
      <w:r>
        <w:rPr>
          <w:spacing w:val="-28"/>
        </w:rPr>
        <w:t xml:space="preserve"> </w:t>
      </w:r>
      <w:r>
        <w:t>critical</w:t>
      </w:r>
      <w:r>
        <w:rPr>
          <w:spacing w:val="-28"/>
        </w:rPr>
        <w:t xml:space="preserve"> </w:t>
      </w:r>
      <w:r>
        <w:t>situation</w:t>
      </w:r>
      <w:r>
        <w:rPr>
          <w:spacing w:val="-28"/>
        </w:rPr>
        <w:t xml:space="preserve"> </w:t>
      </w:r>
      <w:r>
        <w:t>at</w:t>
      </w:r>
      <w:r>
        <w:rPr>
          <w:spacing w:val="-28"/>
        </w:rPr>
        <w:t xml:space="preserve"> </w:t>
      </w:r>
      <w:r>
        <w:t>sea.</w:t>
      </w:r>
      <w:r>
        <w:rPr>
          <w:spacing w:val="-15"/>
        </w:rPr>
        <w:t xml:space="preserve"> </w:t>
      </w:r>
      <w:r>
        <w:rPr>
          <w:spacing w:val="-5"/>
        </w:rPr>
        <w:t>Tags</w:t>
      </w:r>
      <w:r>
        <w:rPr>
          <w:spacing w:val="-28"/>
        </w:rPr>
        <w:t xml:space="preserve"> </w:t>
      </w:r>
      <w:r>
        <w:t>are</w:t>
      </w:r>
      <w:r>
        <w:rPr>
          <w:spacing w:val="-28"/>
        </w:rPr>
        <w:t xml:space="preserve"> </w:t>
      </w:r>
      <w:r>
        <w:t>used</w:t>
      </w:r>
      <w:r>
        <w:rPr>
          <w:spacing w:val="-28"/>
        </w:rPr>
        <w:t xml:space="preserve"> </w:t>
      </w:r>
      <w:r>
        <w:t>to</w:t>
      </w:r>
      <w:r>
        <w:rPr>
          <w:spacing w:val="-28"/>
        </w:rPr>
        <w:t xml:space="preserve"> </w:t>
      </w:r>
      <w:r>
        <w:t>relate</w:t>
      </w:r>
      <w:r>
        <w:rPr>
          <w:spacing w:val="-28"/>
        </w:rPr>
        <w:t xml:space="preserve"> </w:t>
      </w:r>
      <w:r>
        <w:t>the</w:t>
      </w:r>
      <w:ins w:id="568" w:author="Tom Wever" w:date="2018-11-25T14:06:00Z">
        <w:r w:rsidR="00910128">
          <w:t>se</w:t>
        </w:r>
      </w:ins>
      <w:del w:id="569" w:author="Tom Wever" w:date="2018-11-25T14:06:00Z">
        <w:r w:rsidDel="00910128">
          <w:delText>m</w:delText>
        </w:r>
      </w:del>
      <w:r>
        <w:rPr>
          <w:spacing w:val="-28"/>
        </w:rPr>
        <w:t xml:space="preserve"> </w:t>
      </w:r>
      <w:r>
        <w:t>to</w:t>
      </w:r>
      <w:r>
        <w:rPr>
          <w:spacing w:val="-28"/>
        </w:rPr>
        <w:t xml:space="preserve"> </w:t>
      </w:r>
      <w:r>
        <w:t>the</w:t>
      </w:r>
      <w:r>
        <w:rPr>
          <w:spacing w:val="-28"/>
        </w:rPr>
        <w:t xml:space="preserve"> </w:t>
      </w:r>
      <w:r>
        <w:t>situations</w:t>
      </w:r>
      <w:r>
        <w:rPr>
          <w:spacing w:val="-28"/>
        </w:rPr>
        <w:t xml:space="preserve"> </w:t>
      </w:r>
      <w:r>
        <w:t>and scenarios</w:t>
      </w:r>
      <w:r>
        <w:rPr>
          <w:spacing w:val="-25"/>
        </w:rPr>
        <w:t xml:space="preserve"> </w:t>
      </w:r>
      <w:r>
        <w:t>as</w:t>
      </w:r>
      <w:r>
        <w:rPr>
          <w:spacing w:val="-25"/>
        </w:rPr>
        <w:t xml:space="preserve"> </w:t>
      </w:r>
      <w:r>
        <w:t>described</w:t>
      </w:r>
      <w:r>
        <w:rPr>
          <w:spacing w:val="-25"/>
        </w:rPr>
        <w:t xml:space="preserve"> </w:t>
      </w:r>
      <w:r>
        <w:t>in</w:t>
      </w:r>
      <w:r>
        <w:rPr>
          <w:spacing w:val="-25"/>
        </w:rPr>
        <w:t xml:space="preserve"> </w:t>
      </w:r>
      <w:r>
        <w:t>chapter</w:t>
      </w:r>
      <w:r>
        <w:rPr>
          <w:spacing w:val="-25"/>
        </w:rPr>
        <w:t xml:space="preserve"> </w:t>
      </w:r>
      <w:r>
        <w:t>3.</w:t>
      </w:r>
      <w:r>
        <w:rPr>
          <w:spacing w:val="-7"/>
        </w:rPr>
        <w:t xml:space="preserve"> </w:t>
      </w:r>
      <w:r>
        <w:t>By</w:t>
      </w:r>
      <w:r>
        <w:rPr>
          <w:spacing w:val="-25"/>
        </w:rPr>
        <w:t xml:space="preserve"> </w:t>
      </w:r>
      <w:r>
        <w:t>making</w:t>
      </w:r>
      <w:r>
        <w:rPr>
          <w:spacing w:val="-25"/>
        </w:rPr>
        <w:t xml:space="preserve"> </w:t>
      </w:r>
      <w:r>
        <w:t>it</w:t>
      </w:r>
      <w:r>
        <w:rPr>
          <w:spacing w:val="-25"/>
        </w:rPr>
        <w:t xml:space="preserve"> </w:t>
      </w:r>
      <w:r>
        <w:t>very</w:t>
      </w:r>
      <w:r>
        <w:rPr>
          <w:spacing w:val="-25"/>
        </w:rPr>
        <w:t xml:space="preserve"> </w:t>
      </w:r>
      <w:r>
        <w:t>specific,</w:t>
      </w:r>
      <w:r>
        <w:rPr>
          <w:spacing w:val="-24"/>
        </w:rPr>
        <w:t xml:space="preserve"> </w:t>
      </w:r>
      <w:r>
        <w:t>better</w:t>
      </w:r>
      <w:r>
        <w:rPr>
          <w:spacing w:val="-25"/>
        </w:rPr>
        <w:t xml:space="preserve"> </w:t>
      </w:r>
      <w:r>
        <w:t>insight</w:t>
      </w:r>
      <w:r>
        <w:rPr>
          <w:spacing w:val="-25"/>
        </w:rPr>
        <w:t xml:space="preserve"> </w:t>
      </w:r>
      <w:r>
        <w:t>is</w:t>
      </w:r>
      <w:r>
        <w:rPr>
          <w:spacing w:val="-25"/>
        </w:rPr>
        <w:t xml:space="preserve"> </w:t>
      </w:r>
      <w:r>
        <w:t>acquired</w:t>
      </w:r>
      <w:r>
        <w:rPr>
          <w:spacing w:val="-25"/>
        </w:rPr>
        <w:t xml:space="preserve"> </w:t>
      </w:r>
      <w:r>
        <w:t>in factors</w:t>
      </w:r>
      <w:r>
        <w:rPr>
          <w:spacing w:val="-14"/>
        </w:rPr>
        <w:t xml:space="preserve"> </w:t>
      </w:r>
      <w:ins w:id="570" w:author="Tom Wever" w:date="2018-11-25T14:06:00Z">
        <w:r w:rsidR="00910128">
          <w:t>that</w:t>
        </w:r>
      </w:ins>
      <w:del w:id="571" w:author="Tom Wever" w:date="2018-11-25T14:06:00Z">
        <w:r w:rsidDel="00910128">
          <w:delText>which</w:delText>
        </w:r>
      </w:del>
      <w:r>
        <w:rPr>
          <w:spacing w:val="-14"/>
        </w:rPr>
        <w:t xml:space="preserve"> </w:t>
      </w:r>
      <w:r>
        <w:t>should</w:t>
      </w:r>
      <w:r>
        <w:rPr>
          <w:spacing w:val="-14"/>
        </w:rPr>
        <w:t xml:space="preserve"> </w:t>
      </w:r>
      <w:del w:id="572" w:author="Tom Wever" w:date="2018-11-25T14:06:00Z">
        <w:r w:rsidDel="00910128">
          <w:rPr>
            <w:spacing w:val="1"/>
          </w:rPr>
          <w:delText>be</w:delText>
        </w:r>
        <w:r w:rsidDel="00910128">
          <w:rPr>
            <w:spacing w:val="-14"/>
          </w:rPr>
          <w:delText xml:space="preserve"> </w:delText>
        </w:r>
        <w:r w:rsidDel="00910128">
          <w:delText>taken</w:delText>
        </w:r>
        <w:r w:rsidDel="00910128">
          <w:rPr>
            <w:spacing w:val="-14"/>
          </w:rPr>
          <w:delText xml:space="preserve"> </w:delText>
        </w:r>
        <w:r w:rsidDel="00910128">
          <w:delText>into</w:delText>
        </w:r>
        <w:r w:rsidDel="00910128">
          <w:rPr>
            <w:spacing w:val="-14"/>
          </w:rPr>
          <w:delText xml:space="preserve"> </w:delText>
        </w:r>
        <w:r w:rsidDel="00910128">
          <w:delText>account</w:delText>
        </w:r>
      </w:del>
      <w:ins w:id="573" w:author="Tom Wever" w:date="2018-11-25T14:06:00Z">
        <w:r w:rsidR="00910128">
          <w:rPr>
            <w:spacing w:val="1"/>
          </w:rPr>
          <w:t>considered</w:t>
        </w:r>
      </w:ins>
      <w:r>
        <w:rPr>
          <w:spacing w:val="-14"/>
        </w:rPr>
        <w:t xml:space="preserve"> </w:t>
      </w:r>
      <w:r>
        <w:t>when</w:t>
      </w:r>
      <w:r>
        <w:rPr>
          <w:spacing w:val="-14"/>
        </w:rPr>
        <w:t xml:space="preserve"> </w:t>
      </w:r>
      <w:r>
        <w:t>defining</w:t>
      </w:r>
      <w:r>
        <w:rPr>
          <w:spacing w:val="-14"/>
        </w:rPr>
        <w:t xml:space="preserve"> </w:t>
      </w:r>
      <w:r>
        <w:t>functional</w:t>
      </w:r>
      <w:r>
        <w:rPr>
          <w:spacing w:val="-14"/>
        </w:rPr>
        <w:t xml:space="preserve"> </w:t>
      </w:r>
      <w:r>
        <w:t>requirements.</w:t>
      </w:r>
    </w:p>
    <w:p w14:paraId="66466CB4" w14:textId="77777777" w:rsidR="00B07A10" w:rsidRDefault="00B07A10">
      <w:pPr>
        <w:spacing w:line="348" w:lineRule="auto"/>
        <w:jc w:val="both"/>
        <w:sectPr w:rsidR="00B07A10">
          <w:pgSz w:w="11910" w:h="16840"/>
          <w:pgMar w:top="1060" w:right="280" w:bottom="280" w:left="1620" w:header="708" w:footer="708" w:gutter="0"/>
          <w:cols w:space="708"/>
        </w:sectPr>
      </w:pPr>
    </w:p>
    <w:p w14:paraId="66466CB5" w14:textId="77777777" w:rsidR="00B07A10" w:rsidRDefault="00785C94">
      <w:pPr>
        <w:pStyle w:val="Lijstalinea"/>
        <w:numPr>
          <w:ilvl w:val="1"/>
          <w:numId w:val="25"/>
        </w:numPr>
        <w:tabs>
          <w:tab w:val="left" w:pos="726"/>
          <w:tab w:val="right" w:pos="8557"/>
        </w:tabs>
        <w:spacing w:before="47"/>
        <w:ind w:hanging="617"/>
      </w:pPr>
      <w:r>
        <w:rPr>
          <w:rFonts w:ascii="Trebuchet MS"/>
          <w:i/>
          <w:w w:val="105"/>
        </w:rPr>
        <w:lastRenderedPageBreak/>
        <w:t>USE</w:t>
      </w:r>
      <w:r>
        <w:rPr>
          <w:rFonts w:ascii="Trebuchet MS"/>
          <w:i/>
          <w:spacing w:val="1"/>
          <w:w w:val="105"/>
        </w:rPr>
        <w:t xml:space="preserve"> </w:t>
      </w:r>
      <w:r>
        <w:rPr>
          <w:rFonts w:ascii="Trebuchet MS"/>
          <w:i/>
          <w:w w:val="105"/>
        </w:rPr>
        <w:t>CASE</w:t>
      </w:r>
      <w:r>
        <w:rPr>
          <w:rFonts w:ascii="Trebuchet MS"/>
          <w:i/>
          <w:w w:val="105"/>
        </w:rPr>
        <w:tab/>
      </w:r>
      <w:r>
        <w:rPr>
          <w:w w:val="105"/>
        </w:rPr>
        <w:t>83</w:t>
      </w:r>
    </w:p>
    <w:p w14:paraId="66466CB6" w14:textId="77777777" w:rsidR="00B07A10" w:rsidRDefault="00B07A10">
      <w:pPr>
        <w:pStyle w:val="Plattetekst"/>
        <w:spacing w:before="6"/>
        <w:rPr>
          <w:sz w:val="34"/>
        </w:rPr>
      </w:pPr>
    </w:p>
    <w:p w14:paraId="66466CB7" w14:textId="77777777" w:rsidR="00B07A10" w:rsidRDefault="00785C94">
      <w:pPr>
        <w:pStyle w:val="Kop4"/>
        <w:ind w:left="107"/>
      </w:pPr>
      <w:r>
        <w:t>Autonomous fast crew supplier crossing shipping lane in front of cargo ship</w:t>
      </w:r>
    </w:p>
    <w:p w14:paraId="66466CB8" w14:textId="77777777" w:rsidR="00B07A10" w:rsidRDefault="00B07A10">
      <w:pPr>
        <w:pStyle w:val="Plattetekst"/>
        <w:rPr>
          <w:b/>
        </w:rPr>
      </w:pPr>
    </w:p>
    <w:p w14:paraId="66466CB9" w14:textId="38D9CCA1" w:rsidR="00B07A10" w:rsidRDefault="00785C94">
      <w:pPr>
        <w:spacing w:before="177" w:line="343" w:lineRule="auto"/>
        <w:ind w:left="107" w:right="1448"/>
        <w:jc w:val="both"/>
        <w:rPr>
          <w:rFonts w:ascii="Trebuchet MS"/>
          <w:i/>
        </w:rPr>
      </w:pPr>
      <w:r>
        <w:rPr>
          <w:rFonts w:ascii="Trebuchet MS"/>
          <w:i/>
          <w:spacing w:val="-4"/>
        </w:rPr>
        <w:t>Tags:</w:t>
      </w:r>
      <w:r>
        <w:rPr>
          <w:rFonts w:ascii="Trebuchet MS"/>
          <w:i/>
          <w:spacing w:val="-19"/>
        </w:rPr>
        <w:t xml:space="preserve"> </w:t>
      </w:r>
      <w:r>
        <w:rPr>
          <w:rFonts w:ascii="Trebuchet MS"/>
          <w:i/>
        </w:rPr>
        <w:t>Crossing,</w:t>
      </w:r>
      <w:r>
        <w:rPr>
          <w:rFonts w:ascii="Trebuchet MS"/>
          <w:i/>
          <w:spacing w:val="-33"/>
        </w:rPr>
        <w:t xml:space="preserve"> </w:t>
      </w:r>
      <w:proofErr w:type="gramStart"/>
      <w:r>
        <w:rPr>
          <w:rFonts w:ascii="Trebuchet MS"/>
          <w:i/>
        </w:rPr>
        <w:t>Move</w:t>
      </w:r>
      <w:proofErr w:type="gramEnd"/>
      <w:r>
        <w:rPr>
          <w:rFonts w:ascii="Trebuchet MS"/>
          <w:i/>
          <w:spacing w:val="-34"/>
        </w:rPr>
        <w:t xml:space="preserve"> </w:t>
      </w:r>
      <w:r>
        <w:rPr>
          <w:rFonts w:ascii="Trebuchet MS"/>
          <w:i/>
          <w:spacing w:val="-5"/>
        </w:rPr>
        <w:t>away</w:t>
      </w:r>
      <w:r>
        <w:rPr>
          <w:rFonts w:ascii="Trebuchet MS"/>
          <w:i/>
          <w:spacing w:val="-34"/>
        </w:rPr>
        <w:t xml:space="preserve"> </w:t>
      </w:r>
      <w:r>
        <w:rPr>
          <w:rFonts w:ascii="Trebuchet MS"/>
          <w:i/>
        </w:rPr>
        <w:t>from</w:t>
      </w:r>
      <w:r>
        <w:rPr>
          <w:rFonts w:ascii="Trebuchet MS"/>
          <w:i/>
          <w:spacing w:val="-34"/>
        </w:rPr>
        <w:t xml:space="preserve"> </w:t>
      </w:r>
      <w:r>
        <w:rPr>
          <w:rFonts w:ascii="Trebuchet MS"/>
          <w:i/>
        </w:rPr>
        <w:t>other,</w:t>
      </w:r>
      <w:r>
        <w:rPr>
          <w:rFonts w:ascii="Trebuchet MS"/>
          <w:i/>
          <w:spacing w:val="-33"/>
        </w:rPr>
        <w:t xml:space="preserve"> </w:t>
      </w:r>
      <w:r>
        <w:rPr>
          <w:rFonts w:ascii="Trebuchet MS"/>
          <w:i/>
        </w:rPr>
        <w:t>Evasive</w:t>
      </w:r>
      <w:r>
        <w:rPr>
          <w:rFonts w:ascii="Trebuchet MS"/>
          <w:i/>
          <w:spacing w:val="-34"/>
        </w:rPr>
        <w:t xml:space="preserve"> </w:t>
      </w:r>
      <w:del w:id="574" w:author="Tom Wever" w:date="2018-11-25T14:07:00Z">
        <w:r w:rsidDel="00DC301A">
          <w:rPr>
            <w:rFonts w:ascii="Trebuchet MS"/>
            <w:i/>
          </w:rPr>
          <w:delText>manoeuvrer</w:delText>
        </w:r>
      </w:del>
      <w:proofErr w:type="spellStart"/>
      <w:ins w:id="575" w:author="Tom Wever" w:date="2018-11-25T14:07:00Z">
        <w:r w:rsidR="00DC301A">
          <w:rPr>
            <w:rFonts w:ascii="Trebuchet MS"/>
            <w:i/>
          </w:rPr>
          <w:t>manoeuver</w:t>
        </w:r>
      </w:ins>
      <w:proofErr w:type="spellEnd"/>
      <w:r>
        <w:rPr>
          <w:rFonts w:ascii="Trebuchet MS"/>
          <w:i/>
          <w:spacing w:val="-34"/>
        </w:rPr>
        <w:t xml:space="preserve"> </w:t>
      </w:r>
      <w:r>
        <w:rPr>
          <w:rFonts w:ascii="Trebuchet MS"/>
          <w:i/>
        </w:rPr>
        <w:t>now,</w:t>
      </w:r>
      <w:r>
        <w:rPr>
          <w:rFonts w:ascii="Trebuchet MS"/>
          <w:i/>
          <w:spacing w:val="-33"/>
        </w:rPr>
        <w:t xml:space="preserve"> </w:t>
      </w:r>
      <w:r>
        <w:rPr>
          <w:rFonts w:ascii="Trebuchet MS"/>
          <w:i/>
        </w:rPr>
        <w:t>Crossing</w:t>
      </w:r>
      <w:r>
        <w:rPr>
          <w:rFonts w:ascii="Trebuchet MS"/>
          <w:i/>
          <w:spacing w:val="-34"/>
        </w:rPr>
        <w:t xml:space="preserve"> </w:t>
      </w:r>
      <w:r>
        <w:rPr>
          <w:rFonts w:ascii="Trebuchet MS"/>
          <w:i/>
        </w:rPr>
        <w:t>distance,</w:t>
      </w:r>
      <w:r>
        <w:rPr>
          <w:rFonts w:ascii="Trebuchet MS"/>
          <w:i/>
          <w:spacing w:val="-33"/>
        </w:rPr>
        <w:t xml:space="preserve"> </w:t>
      </w:r>
      <w:r>
        <w:rPr>
          <w:rFonts w:ascii="Trebuchet MS"/>
          <w:i/>
          <w:spacing w:val="-6"/>
        </w:rPr>
        <w:t xml:space="preserve">CPA, </w:t>
      </w:r>
      <w:r>
        <w:rPr>
          <w:rFonts w:ascii="Trebuchet MS"/>
          <w:i/>
        </w:rPr>
        <w:t>Intention,</w:t>
      </w:r>
      <w:r>
        <w:rPr>
          <w:rFonts w:ascii="Trebuchet MS"/>
          <w:i/>
          <w:spacing w:val="3"/>
        </w:rPr>
        <w:t xml:space="preserve"> </w:t>
      </w:r>
      <w:r>
        <w:rPr>
          <w:rFonts w:ascii="Trebuchet MS"/>
          <w:i/>
        </w:rPr>
        <w:t>Messaging</w:t>
      </w:r>
    </w:p>
    <w:p w14:paraId="66466CBA" w14:textId="0FF00FE8" w:rsidR="00B07A10" w:rsidRDefault="00785C94">
      <w:pPr>
        <w:pStyle w:val="Plattetekst"/>
        <w:spacing w:before="164" w:line="348" w:lineRule="auto"/>
        <w:ind w:left="107" w:right="1445"/>
        <w:jc w:val="both"/>
      </w:pPr>
      <w:r>
        <w:t>A</w:t>
      </w:r>
      <w:r>
        <w:rPr>
          <w:spacing w:val="-37"/>
        </w:rPr>
        <w:t xml:space="preserve"> </w:t>
      </w:r>
      <w:r>
        <w:t>26-meter</w:t>
      </w:r>
      <w:r>
        <w:rPr>
          <w:spacing w:val="-37"/>
        </w:rPr>
        <w:t xml:space="preserve"> </w:t>
      </w:r>
      <w:r>
        <w:t>autonomous</w:t>
      </w:r>
      <w:r>
        <w:rPr>
          <w:spacing w:val="-37"/>
        </w:rPr>
        <w:t xml:space="preserve"> </w:t>
      </w:r>
      <w:r>
        <w:t>fast</w:t>
      </w:r>
      <w:r>
        <w:rPr>
          <w:spacing w:val="-37"/>
        </w:rPr>
        <w:t xml:space="preserve"> </w:t>
      </w:r>
      <w:r>
        <w:t>crew</w:t>
      </w:r>
      <w:r>
        <w:rPr>
          <w:spacing w:val="-37"/>
        </w:rPr>
        <w:t xml:space="preserve"> </w:t>
      </w:r>
      <w:r>
        <w:t>supplier</w:t>
      </w:r>
      <w:r>
        <w:rPr>
          <w:spacing w:val="-37"/>
        </w:rPr>
        <w:t xml:space="preserve"> </w:t>
      </w:r>
      <w:r>
        <w:t>(FCS2610)</w:t>
      </w:r>
      <w:r>
        <w:rPr>
          <w:spacing w:val="-37"/>
        </w:rPr>
        <w:t xml:space="preserve"> </w:t>
      </w:r>
      <w:r>
        <w:t>is</w:t>
      </w:r>
      <w:r>
        <w:rPr>
          <w:spacing w:val="-37"/>
        </w:rPr>
        <w:t xml:space="preserve"> </w:t>
      </w:r>
      <w:r>
        <w:t>heading</w:t>
      </w:r>
      <w:r>
        <w:rPr>
          <w:spacing w:val="-37"/>
        </w:rPr>
        <w:t xml:space="preserve"> </w:t>
      </w:r>
      <w:r>
        <w:rPr>
          <w:spacing w:val="-3"/>
        </w:rPr>
        <w:t>towards</w:t>
      </w:r>
      <w:r>
        <w:rPr>
          <w:spacing w:val="-37"/>
        </w:rPr>
        <w:t xml:space="preserve"> </w:t>
      </w:r>
      <w:r>
        <w:t>a</w:t>
      </w:r>
      <w:r>
        <w:rPr>
          <w:spacing w:val="-37"/>
        </w:rPr>
        <w:t xml:space="preserve"> </w:t>
      </w:r>
      <w:r>
        <w:t>wind</w:t>
      </w:r>
      <w:r>
        <w:rPr>
          <w:spacing w:val="-37"/>
        </w:rPr>
        <w:t xml:space="preserve"> </w:t>
      </w:r>
      <w:r>
        <w:t>farm</w:t>
      </w:r>
      <w:r>
        <w:rPr>
          <w:spacing w:val="-37"/>
        </w:rPr>
        <w:t xml:space="preserve"> </w:t>
      </w:r>
      <w:r>
        <w:t>at</w:t>
      </w:r>
      <w:r>
        <w:rPr>
          <w:spacing w:val="-37"/>
        </w:rPr>
        <w:t xml:space="preserve"> </w:t>
      </w:r>
      <w:r>
        <w:t xml:space="preserve">the </w:t>
      </w:r>
      <w:del w:id="576" w:author="Tom Wever" w:date="2018-11-25T14:07:00Z">
        <w:r w:rsidDel="002C0FE8">
          <w:delText>north sea</w:delText>
        </w:r>
      </w:del>
      <w:ins w:id="577" w:author="Tom Wever" w:date="2018-11-25T14:07:00Z">
        <w:r w:rsidR="002C0FE8">
          <w:t>North Sea</w:t>
        </w:r>
      </w:ins>
      <w:r>
        <w:t xml:space="preserve"> with a speed of 22 knots. </w:t>
      </w:r>
      <w:r>
        <w:rPr>
          <w:spacing w:val="-9"/>
        </w:rPr>
        <w:t xml:space="preserve">To </w:t>
      </w:r>
      <w:r>
        <w:t xml:space="preserve">get there, she </w:t>
      </w:r>
      <w:proofErr w:type="gramStart"/>
      <w:r>
        <w:t>has to</w:t>
      </w:r>
      <w:proofErr w:type="gramEnd"/>
      <w:r>
        <w:t xml:space="preserve"> cross a busy traffic lane. </w:t>
      </w:r>
      <w:del w:id="578" w:author="Tom Wever" w:date="2018-11-25T14:08:00Z">
        <w:r w:rsidDel="002C0FE8">
          <w:delText>In which</w:delText>
        </w:r>
        <w:r w:rsidDel="002C0FE8">
          <w:rPr>
            <w:spacing w:val="-27"/>
          </w:rPr>
          <w:delText xml:space="preserve"> </w:delText>
        </w:r>
        <w:r w:rsidDel="002C0FE8">
          <w:delText>s</w:delText>
        </w:r>
      </w:del>
      <w:ins w:id="579" w:author="Tom Wever" w:date="2018-11-25T14:08:00Z">
        <w:r w:rsidR="002C0FE8">
          <w:t>S</w:t>
        </w:r>
      </w:ins>
      <w:r>
        <w:t>he</w:t>
      </w:r>
      <w:r>
        <w:rPr>
          <w:spacing w:val="-27"/>
        </w:rPr>
        <w:t xml:space="preserve"> </w:t>
      </w:r>
      <w:r>
        <w:t>will</w:t>
      </w:r>
      <w:r>
        <w:rPr>
          <w:spacing w:val="-27"/>
        </w:rPr>
        <w:t xml:space="preserve"> </w:t>
      </w:r>
      <w:r>
        <w:t>pass</w:t>
      </w:r>
      <w:r>
        <w:rPr>
          <w:spacing w:val="-27"/>
        </w:rPr>
        <w:t xml:space="preserve"> </w:t>
      </w:r>
      <w:r>
        <w:t>a</w:t>
      </w:r>
      <w:r>
        <w:rPr>
          <w:spacing w:val="-27"/>
        </w:rPr>
        <w:t xml:space="preserve"> </w:t>
      </w:r>
      <w:r>
        <w:t>150-meter</w:t>
      </w:r>
      <w:r>
        <w:rPr>
          <w:spacing w:val="-27"/>
        </w:rPr>
        <w:t xml:space="preserve"> </w:t>
      </w:r>
      <w:r>
        <w:t>container</w:t>
      </w:r>
      <w:r>
        <w:rPr>
          <w:spacing w:val="-27"/>
        </w:rPr>
        <w:t xml:space="preserve"> </w:t>
      </w:r>
      <w:r>
        <w:t>ship</w:t>
      </w:r>
      <w:r>
        <w:rPr>
          <w:spacing w:val="-27"/>
        </w:rPr>
        <w:t xml:space="preserve"> </w:t>
      </w:r>
      <w:r>
        <w:t>(Reefer),</w:t>
      </w:r>
      <w:r>
        <w:rPr>
          <w:spacing w:val="-25"/>
        </w:rPr>
        <w:t xml:space="preserve"> </w:t>
      </w:r>
      <w:r>
        <w:t>sailing</w:t>
      </w:r>
      <w:r>
        <w:rPr>
          <w:spacing w:val="-27"/>
        </w:rPr>
        <w:t xml:space="preserve"> </w:t>
      </w:r>
      <w:r>
        <w:t>at</w:t>
      </w:r>
      <w:r>
        <w:rPr>
          <w:spacing w:val="-27"/>
        </w:rPr>
        <w:t xml:space="preserve"> </w:t>
      </w:r>
      <w:r>
        <w:t>14</w:t>
      </w:r>
      <w:r>
        <w:rPr>
          <w:spacing w:val="-27"/>
        </w:rPr>
        <w:t xml:space="preserve"> </w:t>
      </w:r>
      <w:r>
        <w:t>knots.</w:t>
      </w:r>
      <w:r>
        <w:rPr>
          <w:spacing w:val="-7"/>
        </w:rPr>
        <w:t xml:space="preserve"> </w:t>
      </w:r>
      <w:r>
        <w:t>The</w:t>
      </w:r>
      <w:r>
        <w:rPr>
          <w:spacing w:val="-27"/>
        </w:rPr>
        <w:t xml:space="preserve"> </w:t>
      </w:r>
      <w:r>
        <w:t>FCS2610 has</w:t>
      </w:r>
      <w:r>
        <w:rPr>
          <w:spacing w:val="-24"/>
        </w:rPr>
        <w:t xml:space="preserve"> </w:t>
      </w:r>
      <w:r>
        <w:t>noticed</w:t>
      </w:r>
      <w:r>
        <w:rPr>
          <w:spacing w:val="-24"/>
        </w:rPr>
        <w:t xml:space="preserve"> </w:t>
      </w:r>
      <w:r>
        <w:t>the</w:t>
      </w:r>
      <w:r>
        <w:rPr>
          <w:spacing w:val="-24"/>
        </w:rPr>
        <w:t xml:space="preserve"> </w:t>
      </w:r>
      <w:r>
        <w:t>Reefer</w:t>
      </w:r>
      <w:r>
        <w:rPr>
          <w:spacing w:val="-24"/>
        </w:rPr>
        <w:t xml:space="preserve"> </w:t>
      </w:r>
      <w:r>
        <w:t>late</w:t>
      </w:r>
      <w:r>
        <w:rPr>
          <w:spacing w:val="-24"/>
        </w:rPr>
        <w:t xml:space="preserve"> </w:t>
      </w:r>
      <w:r>
        <w:t>and</w:t>
      </w:r>
      <w:r>
        <w:rPr>
          <w:spacing w:val="-24"/>
        </w:rPr>
        <w:t xml:space="preserve"> </w:t>
      </w:r>
      <w:proofErr w:type="gramStart"/>
      <w:r>
        <w:t>has</w:t>
      </w:r>
      <w:r>
        <w:rPr>
          <w:spacing w:val="-24"/>
        </w:rPr>
        <w:t xml:space="preserve"> </w:t>
      </w:r>
      <w:r>
        <w:t>to</w:t>
      </w:r>
      <w:proofErr w:type="gramEnd"/>
      <w:r>
        <w:rPr>
          <w:spacing w:val="-24"/>
        </w:rPr>
        <w:t xml:space="preserve"> </w:t>
      </w:r>
      <w:r>
        <w:t>make</w:t>
      </w:r>
      <w:r>
        <w:rPr>
          <w:spacing w:val="-24"/>
        </w:rPr>
        <w:t xml:space="preserve"> </w:t>
      </w:r>
      <w:r>
        <w:t>an</w:t>
      </w:r>
      <w:r>
        <w:rPr>
          <w:spacing w:val="-24"/>
        </w:rPr>
        <w:t xml:space="preserve"> </w:t>
      </w:r>
      <w:r>
        <w:t>evasive</w:t>
      </w:r>
      <w:r>
        <w:rPr>
          <w:spacing w:val="-24"/>
        </w:rPr>
        <w:t xml:space="preserve"> </w:t>
      </w:r>
      <w:proofErr w:type="spellStart"/>
      <w:r>
        <w:t>manoeuvrer</w:t>
      </w:r>
      <w:proofErr w:type="spellEnd"/>
      <w:r>
        <w:t>,</w:t>
      </w:r>
      <w:r>
        <w:rPr>
          <w:spacing w:val="-23"/>
        </w:rPr>
        <w:t xml:space="preserve"> </w:t>
      </w:r>
      <w:r>
        <w:t>to</w:t>
      </w:r>
      <w:r>
        <w:rPr>
          <w:spacing w:val="-24"/>
        </w:rPr>
        <w:t xml:space="preserve"> </w:t>
      </w:r>
      <w:r>
        <w:t>pass</w:t>
      </w:r>
      <w:r>
        <w:rPr>
          <w:spacing w:val="-24"/>
        </w:rPr>
        <w:t xml:space="preserve"> </w:t>
      </w:r>
      <w:r>
        <w:t>in</w:t>
      </w:r>
      <w:r>
        <w:rPr>
          <w:spacing w:val="-24"/>
        </w:rPr>
        <w:t xml:space="preserve"> </w:t>
      </w:r>
      <w:r>
        <w:t>front</w:t>
      </w:r>
      <w:r>
        <w:rPr>
          <w:spacing w:val="-24"/>
        </w:rPr>
        <w:t xml:space="preserve"> </w:t>
      </w:r>
      <w:r>
        <w:t>of</w:t>
      </w:r>
      <w:r>
        <w:rPr>
          <w:spacing w:val="-24"/>
        </w:rPr>
        <w:t xml:space="preserve"> </w:t>
      </w:r>
      <w:r>
        <w:t>the Reefer</w:t>
      </w:r>
      <w:r>
        <w:rPr>
          <w:spacing w:val="-18"/>
        </w:rPr>
        <w:t xml:space="preserve"> </w:t>
      </w:r>
      <w:r>
        <w:t>with</w:t>
      </w:r>
      <w:r>
        <w:rPr>
          <w:spacing w:val="-18"/>
        </w:rPr>
        <w:t xml:space="preserve"> </w:t>
      </w:r>
      <w:r>
        <w:t>a</w:t>
      </w:r>
      <w:r>
        <w:rPr>
          <w:spacing w:val="-18"/>
        </w:rPr>
        <w:t xml:space="preserve"> </w:t>
      </w:r>
      <w:r>
        <w:t>passing</w:t>
      </w:r>
      <w:r>
        <w:rPr>
          <w:spacing w:val="-18"/>
        </w:rPr>
        <w:t xml:space="preserve"> </w:t>
      </w:r>
      <w:r>
        <w:t>distance</w:t>
      </w:r>
      <w:r>
        <w:rPr>
          <w:spacing w:val="-18"/>
        </w:rPr>
        <w:t xml:space="preserve"> </w:t>
      </w:r>
      <w:r>
        <w:t>of</w:t>
      </w:r>
      <w:r>
        <w:rPr>
          <w:spacing w:val="-18"/>
        </w:rPr>
        <w:t xml:space="preserve"> </w:t>
      </w:r>
      <w:r>
        <w:t>900</w:t>
      </w:r>
      <w:r>
        <w:rPr>
          <w:spacing w:val="-18"/>
        </w:rPr>
        <w:t xml:space="preserve"> </w:t>
      </w:r>
      <w:r>
        <w:t>meters</w:t>
      </w:r>
      <w:r>
        <w:rPr>
          <w:spacing w:val="-18"/>
        </w:rPr>
        <w:t xml:space="preserve"> </w:t>
      </w:r>
      <w:r>
        <w:rPr>
          <w:spacing w:val="-4"/>
        </w:rPr>
        <w:t>or</w:t>
      </w:r>
      <w:r>
        <w:rPr>
          <w:spacing w:val="-18"/>
        </w:rPr>
        <w:t xml:space="preserve"> </w:t>
      </w:r>
      <w:r>
        <w:t>0.5</w:t>
      </w:r>
      <w:r>
        <w:rPr>
          <w:spacing w:val="-18"/>
        </w:rPr>
        <w:t xml:space="preserve"> </w:t>
      </w:r>
      <w:r>
        <w:t>Nautical</w:t>
      </w:r>
      <w:r>
        <w:rPr>
          <w:spacing w:val="-18"/>
        </w:rPr>
        <w:t xml:space="preserve"> </w:t>
      </w:r>
      <w:r>
        <w:t>miles,</w:t>
      </w:r>
      <w:r>
        <w:rPr>
          <w:spacing w:val="-16"/>
        </w:rPr>
        <w:t xml:space="preserve"> </w:t>
      </w:r>
      <w:r>
        <w:t>which</w:t>
      </w:r>
      <w:r>
        <w:rPr>
          <w:spacing w:val="-18"/>
        </w:rPr>
        <w:t xml:space="preserve"> </w:t>
      </w:r>
      <w:r>
        <w:t>is</w:t>
      </w:r>
      <w:r>
        <w:rPr>
          <w:spacing w:val="-18"/>
        </w:rPr>
        <w:t xml:space="preserve"> </w:t>
      </w:r>
      <w:r>
        <w:t>just</w:t>
      </w:r>
      <w:r>
        <w:rPr>
          <w:spacing w:val="-18"/>
        </w:rPr>
        <w:t xml:space="preserve"> </w:t>
      </w:r>
      <w:r>
        <w:t xml:space="preserve">accepted </w:t>
      </w:r>
      <w:r>
        <w:rPr>
          <w:w w:val="95"/>
        </w:rPr>
        <w:t>according</w:t>
      </w:r>
      <w:r>
        <w:rPr>
          <w:spacing w:val="-19"/>
          <w:w w:val="95"/>
        </w:rPr>
        <w:t xml:space="preserve"> </w:t>
      </w:r>
      <w:r>
        <w:rPr>
          <w:w w:val="95"/>
        </w:rPr>
        <w:t>to</w:t>
      </w:r>
      <w:r>
        <w:rPr>
          <w:spacing w:val="-19"/>
          <w:w w:val="95"/>
        </w:rPr>
        <w:t xml:space="preserve"> </w:t>
      </w:r>
      <w:r>
        <w:rPr>
          <w:w w:val="95"/>
        </w:rPr>
        <w:t>the</w:t>
      </w:r>
      <w:r>
        <w:rPr>
          <w:spacing w:val="-19"/>
          <w:w w:val="95"/>
        </w:rPr>
        <w:t xml:space="preserve"> </w:t>
      </w:r>
      <w:r>
        <w:rPr>
          <w:w w:val="95"/>
        </w:rPr>
        <w:t>safety</w:t>
      </w:r>
      <w:r>
        <w:rPr>
          <w:spacing w:val="-19"/>
          <w:w w:val="95"/>
        </w:rPr>
        <w:t xml:space="preserve"> </w:t>
      </w:r>
      <w:r>
        <w:rPr>
          <w:w w:val="95"/>
        </w:rPr>
        <w:t>domains</w:t>
      </w:r>
      <w:r>
        <w:rPr>
          <w:spacing w:val="-19"/>
          <w:w w:val="95"/>
        </w:rPr>
        <w:t xml:space="preserve"> </w:t>
      </w:r>
      <w:r>
        <w:rPr>
          <w:w w:val="95"/>
        </w:rPr>
        <w:t>[</w:t>
      </w:r>
      <w:proofErr w:type="spellStart"/>
      <w:r>
        <w:rPr>
          <w:w w:val="95"/>
        </w:rPr>
        <w:t>Szlapczynski</w:t>
      </w:r>
      <w:proofErr w:type="spellEnd"/>
      <w:r>
        <w:rPr>
          <w:spacing w:val="-15"/>
          <w:w w:val="95"/>
        </w:rPr>
        <w:t xml:space="preserve"> </w:t>
      </w:r>
      <w:r>
        <w:rPr>
          <w:w w:val="95"/>
        </w:rPr>
        <w:t>and</w:t>
      </w:r>
      <w:r>
        <w:rPr>
          <w:spacing w:val="-15"/>
          <w:w w:val="95"/>
        </w:rPr>
        <w:t xml:space="preserve"> </w:t>
      </w:r>
      <w:proofErr w:type="spellStart"/>
      <w:r>
        <w:rPr>
          <w:w w:val="95"/>
        </w:rPr>
        <w:t>Szlapczynska</w:t>
      </w:r>
      <w:proofErr w:type="spellEnd"/>
      <w:r>
        <w:rPr>
          <w:spacing w:val="-15"/>
          <w:w w:val="95"/>
        </w:rPr>
        <w:t xml:space="preserve"> </w:t>
      </w:r>
      <w:r>
        <w:rPr>
          <w:w w:val="95"/>
        </w:rPr>
        <w:t>(2017b)],</w:t>
      </w:r>
      <w:r>
        <w:rPr>
          <w:spacing w:val="-18"/>
          <w:w w:val="95"/>
        </w:rPr>
        <w:t xml:space="preserve"> </w:t>
      </w:r>
      <w:r>
        <w:rPr>
          <w:w w:val="95"/>
        </w:rPr>
        <w:t>using</w:t>
      </w:r>
      <w:r>
        <w:rPr>
          <w:spacing w:val="-19"/>
          <w:w w:val="95"/>
        </w:rPr>
        <w:t xml:space="preserve"> </w:t>
      </w:r>
      <w:r>
        <w:rPr>
          <w:w w:val="95"/>
        </w:rPr>
        <w:t>criteria</w:t>
      </w:r>
      <w:r>
        <w:rPr>
          <w:spacing w:val="-19"/>
          <w:w w:val="95"/>
        </w:rPr>
        <w:t xml:space="preserve"> </w:t>
      </w:r>
      <w:r>
        <w:rPr>
          <w:w w:val="95"/>
        </w:rPr>
        <w:t>from chapter</w:t>
      </w:r>
      <w:r>
        <w:rPr>
          <w:spacing w:val="-23"/>
          <w:w w:val="95"/>
        </w:rPr>
        <w:t xml:space="preserve"> </w:t>
      </w:r>
      <w:r>
        <w:rPr>
          <w:w w:val="95"/>
        </w:rPr>
        <w:t>5.</w:t>
      </w:r>
      <w:r>
        <w:rPr>
          <w:spacing w:val="-5"/>
          <w:w w:val="95"/>
        </w:rPr>
        <w:t xml:space="preserve"> </w:t>
      </w:r>
      <w:r>
        <w:rPr>
          <w:w w:val="95"/>
        </w:rPr>
        <w:t>Communication</w:t>
      </w:r>
      <w:r>
        <w:rPr>
          <w:spacing w:val="-23"/>
          <w:w w:val="95"/>
        </w:rPr>
        <w:t xml:space="preserve"> </w:t>
      </w:r>
      <w:r>
        <w:rPr>
          <w:w w:val="95"/>
        </w:rPr>
        <w:t>is</w:t>
      </w:r>
      <w:r>
        <w:rPr>
          <w:spacing w:val="-23"/>
          <w:w w:val="95"/>
        </w:rPr>
        <w:t xml:space="preserve"> </w:t>
      </w:r>
      <w:r>
        <w:rPr>
          <w:w w:val="95"/>
        </w:rPr>
        <w:t>necessary</w:t>
      </w:r>
      <w:r>
        <w:rPr>
          <w:spacing w:val="-23"/>
          <w:w w:val="95"/>
        </w:rPr>
        <w:t xml:space="preserve"> </w:t>
      </w:r>
      <w:r>
        <w:rPr>
          <w:w w:val="95"/>
        </w:rPr>
        <w:t>to</w:t>
      </w:r>
      <w:r>
        <w:rPr>
          <w:spacing w:val="-23"/>
          <w:w w:val="95"/>
        </w:rPr>
        <w:t xml:space="preserve"> </w:t>
      </w:r>
      <w:r>
        <w:rPr>
          <w:w w:val="95"/>
        </w:rPr>
        <w:t>ensure</w:t>
      </w:r>
      <w:r>
        <w:rPr>
          <w:spacing w:val="-23"/>
          <w:w w:val="95"/>
        </w:rPr>
        <w:t xml:space="preserve"> </w:t>
      </w:r>
      <w:r>
        <w:rPr>
          <w:w w:val="95"/>
        </w:rPr>
        <w:t>the</w:t>
      </w:r>
      <w:r>
        <w:rPr>
          <w:spacing w:val="-23"/>
          <w:w w:val="95"/>
        </w:rPr>
        <w:t xml:space="preserve"> </w:t>
      </w:r>
      <w:r>
        <w:rPr>
          <w:w w:val="95"/>
        </w:rPr>
        <w:t>Reefer</w:t>
      </w:r>
      <w:r>
        <w:rPr>
          <w:spacing w:val="-23"/>
          <w:w w:val="95"/>
        </w:rPr>
        <w:t xml:space="preserve"> </w:t>
      </w:r>
      <w:r>
        <w:rPr>
          <w:w w:val="95"/>
        </w:rPr>
        <w:t>understands</w:t>
      </w:r>
      <w:r>
        <w:rPr>
          <w:spacing w:val="-23"/>
          <w:w w:val="95"/>
        </w:rPr>
        <w:t xml:space="preserve"> </w:t>
      </w:r>
      <w:r>
        <w:rPr>
          <w:w w:val="95"/>
        </w:rPr>
        <w:t>the</w:t>
      </w:r>
      <w:r>
        <w:rPr>
          <w:spacing w:val="-23"/>
          <w:w w:val="95"/>
        </w:rPr>
        <w:t xml:space="preserve"> </w:t>
      </w:r>
      <w:r>
        <w:rPr>
          <w:w w:val="95"/>
        </w:rPr>
        <w:t>intentions</w:t>
      </w:r>
      <w:r>
        <w:rPr>
          <w:spacing w:val="-23"/>
          <w:w w:val="95"/>
        </w:rPr>
        <w:t xml:space="preserve"> </w:t>
      </w:r>
      <w:r>
        <w:rPr>
          <w:w w:val="95"/>
        </w:rPr>
        <w:t>of</w:t>
      </w:r>
      <w:r>
        <w:rPr>
          <w:spacing w:val="-23"/>
          <w:w w:val="95"/>
        </w:rPr>
        <w:t xml:space="preserve"> </w:t>
      </w:r>
      <w:r>
        <w:rPr>
          <w:w w:val="95"/>
        </w:rPr>
        <w:t xml:space="preserve">the </w:t>
      </w:r>
      <w:r>
        <w:t>FCS2610. This will take place in the following</w:t>
      </w:r>
      <w:r>
        <w:rPr>
          <w:spacing w:val="-7"/>
        </w:rPr>
        <w:t xml:space="preserve"> </w:t>
      </w:r>
      <w:r>
        <w:t>manner:</w:t>
      </w:r>
    </w:p>
    <w:p w14:paraId="66466CBB" w14:textId="77777777" w:rsidR="00B07A10" w:rsidRDefault="00785C94">
      <w:pPr>
        <w:pStyle w:val="Lijstalinea"/>
        <w:numPr>
          <w:ilvl w:val="0"/>
          <w:numId w:val="23"/>
        </w:numPr>
        <w:tabs>
          <w:tab w:val="left" w:pos="654"/>
        </w:tabs>
        <w:spacing w:before="155" w:line="348" w:lineRule="auto"/>
        <w:ind w:right="1446"/>
      </w:pPr>
      <w:r>
        <w:t>The</w:t>
      </w:r>
      <w:r>
        <w:rPr>
          <w:spacing w:val="-21"/>
        </w:rPr>
        <w:t xml:space="preserve"> </w:t>
      </w:r>
      <w:r>
        <w:t>AIS,</w:t>
      </w:r>
      <w:r>
        <w:rPr>
          <w:spacing w:val="-19"/>
        </w:rPr>
        <w:t xml:space="preserve"> </w:t>
      </w:r>
      <w:r>
        <w:t>masthead</w:t>
      </w:r>
      <w:r>
        <w:rPr>
          <w:spacing w:val="-21"/>
        </w:rPr>
        <w:t xml:space="preserve"> </w:t>
      </w:r>
      <w:r>
        <w:t>and</w:t>
      </w:r>
      <w:r>
        <w:rPr>
          <w:spacing w:val="-21"/>
        </w:rPr>
        <w:t xml:space="preserve"> </w:t>
      </w:r>
      <w:r>
        <w:t>flags</w:t>
      </w:r>
      <w:r>
        <w:rPr>
          <w:spacing w:val="-21"/>
        </w:rPr>
        <w:t xml:space="preserve"> </w:t>
      </w:r>
      <w:r>
        <w:rPr>
          <w:spacing w:val="-3"/>
        </w:rPr>
        <w:t>are</w:t>
      </w:r>
      <w:r>
        <w:rPr>
          <w:spacing w:val="-21"/>
        </w:rPr>
        <w:t xml:space="preserve"> </w:t>
      </w:r>
      <w:r>
        <w:t>showing</w:t>
      </w:r>
      <w:r>
        <w:rPr>
          <w:spacing w:val="-21"/>
        </w:rPr>
        <w:t xml:space="preserve"> </w:t>
      </w:r>
      <w:r>
        <w:t>the</w:t>
      </w:r>
      <w:r>
        <w:rPr>
          <w:spacing w:val="-21"/>
        </w:rPr>
        <w:t xml:space="preserve"> </w:t>
      </w:r>
      <w:r>
        <w:t>vessel</w:t>
      </w:r>
      <w:r>
        <w:rPr>
          <w:spacing w:val="-21"/>
        </w:rPr>
        <w:t xml:space="preserve"> </w:t>
      </w:r>
      <w:r>
        <w:t>is</w:t>
      </w:r>
      <w:r>
        <w:rPr>
          <w:spacing w:val="-21"/>
        </w:rPr>
        <w:t xml:space="preserve"> </w:t>
      </w:r>
      <w:r>
        <w:t>sailing</w:t>
      </w:r>
      <w:r>
        <w:rPr>
          <w:spacing w:val="-21"/>
        </w:rPr>
        <w:t xml:space="preserve"> </w:t>
      </w:r>
      <w:r>
        <w:t>autonomously,</w:t>
      </w:r>
      <w:r>
        <w:rPr>
          <w:spacing w:val="-19"/>
        </w:rPr>
        <w:t xml:space="preserve"> </w:t>
      </w:r>
      <w:r>
        <w:t>which means</w:t>
      </w:r>
      <w:r>
        <w:rPr>
          <w:spacing w:val="-7"/>
        </w:rPr>
        <w:t xml:space="preserve"> </w:t>
      </w:r>
      <w:r>
        <w:t>there</w:t>
      </w:r>
      <w:r>
        <w:rPr>
          <w:spacing w:val="-7"/>
        </w:rPr>
        <w:t xml:space="preserve"> </w:t>
      </w:r>
      <w:r>
        <w:t>is</w:t>
      </w:r>
      <w:r>
        <w:rPr>
          <w:spacing w:val="-7"/>
        </w:rPr>
        <w:t xml:space="preserve"> </w:t>
      </w:r>
      <w:r>
        <w:t>no</w:t>
      </w:r>
      <w:r>
        <w:rPr>
          <w:spacing w:val="-7"/>
        </w:rPr>
        <w:t xml:space="preserve"> </w:t>
      </w:r>
      <w:r>
        <w:t>crew,</w:t>
      </w:r>
      <w:r>
        <w:rPr>
          <w:spacing w:val="-7"/>
        </w:rPr>
        <w:t xml:space="preserve"> </w:t>
      </w:r>
      <w:r>
        <w:t>but</w:t>
      </w:r>
      <w:r>
        <w:rPr>
          <w:spacing w:val="-7"/>
        </w:rPr>
        <w:t xml:space="preserve"> </w:t>
      </w:r>
      <w:r>
        <w:t>the</w:t>
      </w:r>
      <w:r>
        <w:rPr>
          <w:spacing w:val="-7"/>
        </w:rPr>
        <w:t xml:space="preserve"> </w:t>
      </w:r>
      <w:r>
        <w:t>autonomous</w:t>
      </w:r>
      <w:r>
        <w:rPr>
          <w:spacing w:val="-7"/>
        </w:rPr>
        <w:t xml:space="preserve"> </w:t>
      </w:r>
      <w:r>
        <w:t>systems</w:t>
      </w:r>
      <w:r>
        <w:rPr>
          <w:spacing w:val="-7"/>
        </w:rPr>
        <w:t xml:space="preserve"> </w:t>
      </w:r>
      <w:r>
        <w:t>listen</w:t>
      </w:r>
      <w:r>
        <w:rPr>
          <w:spacing w:val="-7"/>
        </w:rPr>
        <w:t xml:space="preserve"> </w:t>
      </w:r>
      <w:r>
        <w:t>to</w:t>
      </w:r>
      <w:r>
        <w:rPr>
          <w:spacing w:val="-7"/>
        </w:rPr>
        <w:t xml:space="preserve"> </w:t>
      </w:r>
      <w:r>
        <w:t>the</w:t>
      </w:r>
      <w:r>
        <w:rPr>
          <w:spacing w:val="-7"/>
        </w:rPr>
        <w:t xml:space="preserve"> </w:t>
      </w:r>
      <w:r>
        <w:t>VHF.</w:t>
      </w:r>
    </w:p>
    <w:p w14:paraId="66466CBC" w14:textId="77777777" w:rsidR="00B07A10" w:rsidRDefault="00785C94">
      <w:pPr>
        <w:pStyle w:val="Lijstalinea"/>
        <w:numPr>
          <w:ilvl w:val="0"/>
          <w:numId w:val="23"/>
        </w:numPr>
        <w:tabs>
          <w:tab w:val="left" w:pos="654"/>
        </w:tabs>
        <w:spacing w:before="162" w:line="348" w:lineRule="auto"/>
        <w:ind w:right="1447"/>
      </w:pPr>
      <w:r>
        <w:t>A</w:t>
      </w:r>
      <w:r>
        <w:rPr>
          <w:spacing w:val="-18"/>
        </w:rPr>
        <w:t xml:space="preserve"> </w:t>
      </w:r>
      <w:r>
        <w:t>conversation</w:t>
      </w:r>
      <w:r>
        <w:rPr>
          <w:spacing w:val="-18"/>
        </w:rPr>
        <w:t xml:space="preserve"> </w:t>
      </w:r>
      <w:r>
        <w:t>is</w:t>
      </w:r>
      <w:r>
        <w:rPr>
          <w:spacing w:val="-18"/>
        </w:rPr>
        <w:t xml:space="preserve"> </w:t>
      </w:r>
      <w:r>
        <w:t>started</w:t>
      </w:r>
      <w:r>
        <w:rPr>
          <w:spacing w:val="-18"/>
        </w:rPr>
        <w:t xml:space="preserve"> </w:t>
      </w:r>
      <w:r>
        <w:rPr>
          <w:spacing w:val="-3"/>
        </w:rPr>
        <w:t>by</w:t>
      </w:r>
      <w:r>
        <w:rPr>
          <w:spacing w:val="-18"/>
        </w:rPr>
        <w:t xml:space="preserve"> </w:t>
      </w:r>
      <w:r>
        <w:t>the</w:t>
      </w:r>
      <w:r>
        <w:rPr>
          <w:spacing w:val="-18"/>
        </w:rPr>
        <w:t xml:space="preserve"> </w:t>
      </w:r>
      <w:r>
        <w:t>FCS2610,</w:t>
      </w:r>
      <w:r>
        <w:rPr>
          <w:spacing w:val="-16"/>
        </w:rPr>
        <w:t xml:space="preserve"> </w:t>
      </w:r>
      <w:r>
        <w:t>calling</w:t>
      </w:r>
      <w:r>
        <w:rPr>
          <w:spacing w:val="-18"/>
        </w:rPr>
        <w:t xml:space="preserve"> </w:t>
      </w:r>
      <w:r>
        <w:t>the</w:t>
      </w:r>
      <w:r>
        <w:rPr>
          <w:spacing w:val="-18"/>
        </w:rPr>
        <w:t xml:space="preserve"> </w:t>
      </w:r>
      <w:r>
        <w:t>station</w:t>
      </w:r>
      <w:r>
        <w:rPr>
          <w:spacing w:val="-18"/>
        </w:rPr>
        <w:t xml:space="preserve"> </w:t>
      </w:r>
      <w:r>
        <w:t>on</w:t>
      </w:r>
      <w:r>
        <w:rPr>
          <w:spacing w:val="-18"/>
        </w:rPr>
        <w:t xml:space="preserve"> </w:t>
      </w:r>
      <w:r>
        <w:t>board</w:t>
      </w:r>
      <w:r>
        <w:rPr>
          <w:spacing w:val="-18"/>
        </w:rPr>
        <w:t xml:space="preserve"> </w:t>
      </w:r>
      <w:r>
        <w:t>of</w:t>
      </w:r>
      <w:r>
        <w:rPr>
          <w:spacing w:val="-18"/>
        </w:rPr>
        <w:t xml:space="preserve"> </w:t>
      </w:r>
      <w:r>
        <w:t>the</w:t>
      </w:r>
      <w:r>
        <w:rPr>
          <w:spacing w:val="-18"/>
        </w:rPr>
        <w:t xml:space="preserve"> </w:t>
      </w:r>
      <w:r>
        <w:t>Reefer and updating status in AIS to communicate</w:t>
      </w:r>
      <w:r>
        <w:rPr>
          <w:spacing w:val="35"/>
        </w:rPr>
        <w:t xml:space="preserve"> </w:t>
      </w:r>
      <w:r>
        <w:t>intention.</w:t>
      </w:r>
    </w:p>
    <w:p w14:paraId="66466CBD" w14:textId="77777777" w:rsidR="00B07A10" w:rsidRPr="00ED3651" w:rsidRDefault="00785C94">
      <w:pPr>
        <w:pStyle w:val="Plattetekst"/>
        <w:spacing w:before="161"/>
        <w:ind w:left="1133"/>
        <w:rPr>
          <w:lang w:val="nl-NL"/>
        </w:rPr>
      </w:pPr>
      <w:r w:rsidRPr="00ED3651">
        <w:rPr>
          <w:w w:val="90"/>
          <w:lang w:val="nl-NL"/>
        </w:rPr>
        <w:t>Reefer, C-6-Z-G-7</w:t>
      </w:r>
    </w:p>
    <w:p w14:paraId="66466CBE" w14:textId="77777777" w:rsidR="00B07A10" w:rsidRPr="00ED3651" w:rsidRDefault="00785C94">
      <w:pPr>
        <w:pStyle w:val="Plattetekst"/>
        <w:spacing w:before="113"/>
        <w:ind w:left="1133"/>
        <w:rPr>
          <w:lang w:val="nl-NL"/>
        </w:rPr>
      </w:pPr>
      <w:r w:rsidRPr="00ED3651">
        <w:rPr>
          <w:w w:val="90"/>
          <w:lang w:val="nl-NL"/>
        </w:rPr>
        <w:t>Reefer, C-6-Z-G-7</w:t>
      </w:r>
    </w:p>
    <w:p w14:paraId="66466CBF" w14:textId="77777777" w:rsidR="00B07A10" w:rsidRDefault="00785C94">
      <w:pPr>
        <w:pStyle w:val="Plattetekst"/>
        <w:spacing w:before="112" w:line="348" w:lineRule="auto"/>
        <w:ind w:left="1133" w:right="5244"/>
      </w:pPr>
      <w:r>
        <w:rPr>
          <w:w w:val="95"/>
        </w:rPr>
        <w:t xml:space="preserve">This is unmanned FCS2610, 2-F-F-P-4 </w:t>
      </w:r>
      <w:r>
        <w:t>Unmanned FCS2610, 2-F-F-P-4</w:t>
      </w:r>
    </w:p>
    <w:p w14:paraId="66466CC0" w14:textId="77777777" w:rsidR="00B07A10" w:rsidRDefault="00785C94">
      <w:pPr>
        <w:pStyle w:val="Plattetekst"/>
        <w:spacing w:line="348" w:lineRule="auto"/>
        <w:ind w:left="1133" w:right="5283"/>
      </w:pPr>
      <w:r>
        <w:rPr>
          <w:w w:val="95"/>
        </w:rPr>
        <w:t xml:space="preserve">Switch to VHF channel seven-two </w:t>
      </w:r>
      <w:r>
        <w:t>over.</w:t>
      </w:r>
    </w:p>
    <w:p w14:paraId="66466CC1" w14:textId="77777777" w:rsidR="00B07A10" w:rsidRDefault="00785C94">
      <w:pPr>
        <w:pStyle w:val="Lijstalinea"/>
        <w:numPr>
          <w:ilvl w:val="0"/>
          <w:numId w:val="23"/>
        </w:numPr>
        <w:tabs>
          <w:tab w:val="left" w:pos="654"/>
        </w:tabs>
        <w:spacing w:before="160"/>
      </w:pPr>
      <w:r>
        <w:t>The FCS2610 waits for a response</w:t>
      </w:r>
      <w:r>
        <w:rPr>
          <w:spacing w:val="40"/>
        </w:rPr>
        <w:t xml:space="preserve"> </w:t>
      </w:r>
      <w:r>
        <w:t>from</w:t>
      </w:r>
    </w:p>
    <w:p w14:paraId="66466CC2" w14:textId="77777777" w:rsidR="00B07A10" w:rsidRDefault="00B07A10">
      <w:pPr>
        <w:pStyle w:val="Plattetekst"/>
        <w:spacing w:before="11"/>
        <w:rPr>
          <w:sz w:val="23"/>
        </w:rPr>
      </w:pPr>
    </w:p>
    <w:p w14:paraId="66466CC3" w14:textId="77777777" w:rsidR="00B07A10" w:rsidRDefault="00785C94">
      <w:pPr>
        <w:pStyle w:val="Plattetekst"/>
        <w:ind w:left="1133"/>
      </w:pPr>
      <w:r>
        <w:t>Unmanned FCS2610, 2-F-F-P-4</w:t>
      </w:r>
    </w:p>
    <w:p w14:paraId="66466CC4" w14:textId="77777777" w:rsidR="00B07A10" w:rsidRDefault="00785C94">
      <w:pPr>
        <w:pStyle w:val="Plattetekst"/>
        <w:spacing w:before="113"/>
        <w:ind w:left="1133"/>
      </w:pPr>
      <w:r>
        <w:t>This is Reefer</w:t>
      </w:r>
    </w:p>
    <w:p w14:paraId="66466CC5" w14:textId="77777777" w:rsidR="00B07A10" w:rsidRDefault="00785C94">
      <w:pPr>
        <w:pStyle w:val="Plattetekst"/>
        <w:spacing w:before="113" w:line="348" w:lineRule="auto"/>
        <w:ind w:left="1133" w:right="6112"/>
      </w:pPr>
      <w:r>
        <w:rPr>
          <w:w w:val="95"/>
        </w:rPr>
        <w:t>Agree</w:t>
      </w:r>
      <w:r>
        <w:rPr>
          <w:spacing w:val="-30"/>
          <w:w w:val="95"/>
        </w:rPr>
        <w:t xml:space="preserve"> </w:t>
      </w:r>
      <w:r>
        <w:rPr>
          <w:w w:val="95"/>
        </w:rPr>
        <w:t>VHF</w:t>
      </w:r>
      <w:r>
        <w:rPr>
          <w:spacing w:val="-30"/>
          <w:w w:val="95"/>
        </w:rPr>
        <w:t xml:space="preserve"> </w:t>
      </w:r>
      <w:r>
        <w:rPr>
          <w:w w:val="95"/>
        </w:rPr>
        <w:t>channel</w:t>
      </w:r>
      <w:r>
        <w:rPr>
          <w:spacing w:val="-30"/>
          <w:w w:val="95"/>
        </w:rPr>
        <w:t xml:space="preserve"> </w:t>
      </w:r>
      <w:r>
        <w:rPr>
          <w:w w:val="95"/>
        </w:rPr>
        <w:t xml:space="preserve">seven-two </w:t>
      </w:r>
      <w:r>
        <w:t>over.</w:t>
      </w:r>
    </w:p>
    <w:p w14:paraId="66466CC6" w14:textId="77777777" w:rsidR="00B07A10" w:rsidRDefault="00785C94">
      <w:pPr>
        <w:pStyle w:val="Lijstalinea"/>
        <w:numPr>
          <w:ilvl w:val="0"/>
          <w:numId w:val="23"/>
        </w:numPr>
        <w:tabs>
          <w:tab w:val="left" w:pos="654"/>
        </w:tabs>
        <w:spacing w:before="161"/>
      </w:pPr>
      <w:r>
        <w:rPr>
          <w:spacing w:val="-3"/>
        </w:rPr>
        <w:t xml:space="preserve">At </w:t>
      </w:r>
      <w:r>
        <w:t>VHF channel 72, FCS2610 communicates her</w:t>
      </w:r>
      <w:r>
        <w:rPr>
          <w:spacing w:val="28"/>
        </w:rPr>
        <w:t xml:space="preserve"> </w:t>
      </w:r>
      <w:r>
        <w:t>intentions.</w:t>
      </w:r>
    </w:p>
    <w:p w14:paraId="66466CC7" w14:textId="77777777" w:rsidR="00B07A10" w:rsidRDefault="00B07A10">
      <w:pPr>
        <w:pStyle w:val="Plattetekst"/>
        <w:rPr>
          <w:sz w:val="24"/>
        </w:rPr>
      </w:pPr>
    </w:p>
    <w:p w14:paraId="66466CC8" w14:textId="77777777" w:rsidR="00B07A10" w:rsidRDefault="00785C94">
      <w:pPr>
        <w:pStyle w:val="Plattetekst"/>
        <w:ind w:left="1133"/>
      </w:pPr>
      <w:r>
        <w:t>Reefer, C-6-Z-G-7</w:t>
      </w:r>
    </w:p>
    <w:p w14:paraId="66466CC9" w14:textId="77777777" w:rsidR="00B07A10" w:rsidRDefault="00785C94">
      <w:pPr>
        <w:pStyle w:val="Plattetekst"/>
        <w:spacing w:before="113"/>
        <w:ind w:left="1133"/>
      </w:pPr>
      <w:r>
        <w:t>This is unmanned FCS2610, 2-F-F-P-4</w:t>
      </w:r>
    </w:p>
    <w:p w14:paraId="66466CCA" w14:textId="77777777" w:rsidR="00B07A10" w:rsidRDefault="00785C94">
      <w:pPr>
        <w:pStyle w:val="Plattetekst"/>
        <w:spacing w:before="113" w:line="348" w:lineRule="auto"/>
        <w:ind w:left="1133" w:right="1921"/>
      </w:pPr>
      <w:r>
        <w:t>Intention. I</w:t>
      </w:r>
      <w:r>
        <w:rPr>
          <w:spacing w:val="-15"/>
        </w:rPr>
        <w:t xml:space="preserve"> </w:t>
      </w:r>
      <w:r>
        <w:t>intend</w:t>
      </w:r>
      <w:r>
        <w:rPr>
          <w:spacing w:val="-15"/>
        </w:rPr>
        <w:t xml:space="preserve"> </w:t>
      </w:r>
      <w:r>
        <w:t>to</w:t>
      </w:r>
      <w:r>
        <w:rPr>
          <w:spacing w:val="-15"/>
        </w:rPr>
        <w:t xml:space="preserve"> </w:t>
      </w:r>
      <w:r>
        <w:t>pass</w:t>
      </w:r>
      <w:r>
        <w:rPr>
          <w:spacing w:val="-15"/>
        </w:rPr>
        <w:t xml:space="preserve"> </w:t>
      </w:r>
      <w:r>
        <w:t>in</w:t>
      </w:r>
      <w:r>
        <w:rPr>
          <w:spacing w:val="-15"/>
        </w:rPr>
        <w:t xml:space="preserve"> </w:t>
      </w:r>
      <w:r>
        <w:t>front</w:t>
      </w:r>
      <w:r>
        <w:rPr>
          <w:spacing w:val="-15"/>
        </w:rPr>
        <w:t xml:space="preserve"> </w:t>
      </w:r>
      <w:r>
        <w:t>with</w:t>
      </w:r>
      <w:r>
        <w:rPr>
          <w:spacing w:val="-15"/>
        </w:rPr>
        <w:t xml:space="preserve"> </w:t>
      </w:r>
      <w:proofErr w:type="gramStart"/>
      <w:r>
        <w:t>a</w:t>
      </w:r>
      <w:r>
        <w:rPr>
          <w:spacing w:val="-15"/>
        </w:rPr>
        <w:t xml:space="preserve"> </w:t>
      </w:r>
      <w:r>
        <w:t>distance</w:t>
      </w:r>
      <w:r>
        <w:rPr>
          <w:spacing w:val="-15"/>
        </w:rPr>
        <w:t xml:space="preserve"> </w:t>
      </w:r>
      <w:r>
        <w:t>of</w:t>
      </w:r>
      <w:r>
        <w:rPr>
          <w:spacing w:val="-15"/>
        </w:rPr>
        <w:t xml:space="preserve"> </w:t>
      </w:r>
      <w:r>
        <w:t>0.5</w:t>
      </w:r>
      <w:proofErr w:type="gramEnd"/>
      <w:r>
        <w:rPr>
          <w:spacing w:val="-15"/>
        </w:rPr>
        <w:t xml:space="preserve"> </w:t>
      </w:r>
      <w:r>
        <w:t>Nautical</w:t>
      </w:r>
      <w:r>
        <w:rPr>
          <w:spacing w:val="-15"/>
        </w:rPr>
        <w:t xml:space="preserve"> </w:t>
      </w:r>
      <w:r>
        <w:t>mile. over.</w:t>
      </w:r>
    </w:p>
    <w:p w14:paraId="66466CCB" w14:textId="77777777" w:rsidR="00B07A10" w:rsidRDefault="00785C94">
      <w:pPr>
        <w:pStyle w:val="Lijstalinea"/>
        <w:numPr>
          <w:ilvl w:val="0"/>
          <w:numId w:val="23"/>
        </w:numPr>
        <w:tabs>
          <w:tab w:val="left" w:pos="654"/>
        </w:tabs>
        <w:spacing w:before="161"/>
      </w:pPr>
      <w:r>
        <w:rPr>
          <w:spacing w:val="-3"/>
        </w:rPr>
        <w:t xml:space="preserve">At </w:t>
      </w:r>
      <w:r>
        <w:t>VHF channel 72, Reefer confirms</w:t>
      </w:r>
      <w:r>
        <w:rPr>
          <w:spacing w:val="45"/>
        </w:rPr>
        <w:t xml:space="preserve"> </w:t>
      </w:r>
      <w:r>
        <w:t>intention.</w:t>
      </w:r>
    </w:p>
    <w:p w14:paraId="66466CCC" w14:textId="77777777" w:rsidR="00B07A10" w:rsidRDefault="00B07A10">
      <w:pPr>
        <w:sectPr w:rsidR="00B07A10">
          <w:pgSz w:w="11910" w:h="16840"/>
          <w:pgMar w:top="1060" w:right="280" w:bottom="280" w:left="1620" w:header="708" w:footer="708" w:gutter="0"/>
          <w:cols w:space="708"/>
        </w:sectPr>
      </w:pPr>
    </w:p>
    <w:p w14:paraId="66466CCD" w14:textId="77777777" w:rsidR="00B07A10" w:rsidRDefault="00785C94">
      <w:pPr>
        <w:tabs>
          <w:tab w:val="left" w:pos="3698"/>
        </w:tabs>
        <w:spacing w:before="47"/>
        <w:ind w:left="108"/>
        <w:rPr>
          <w:rFonts w:ascii="Trebuchet MS"/>
          <w:i/>
        </w:rPr>
      </w:pPr>
      <w:r>
        <w:rPr>
          <w:w w:val="105"/>
        </w:rPr>
        <w:lastRenderedPageBreak/>
        <w:t>84</w:t>
      </w:r>
      <w:r>
        <w:rPr>
          <w:w w:val="105"/>
        </w:rPr>
        <w:tab/>
      </w:r>
      <w:r>
        <w:rPr>
          <w:rFonts w:ascii="Trebuchet MS"/>
          <w:i/>
          <w:w w:val="105"/>
        </w:rPr>
        <w:t>CHAPTER 10. SYSTEM DESIGN</w:t>
      </w:r>
      <w:r>
        <w:rPr>
          <w:rFonts w:ascii="Trebuchet MS"/>
          <w:i/>
          <w:spacing w:val="-6"/>
          <w:w w:val="105"/>
        </w:rPr>
        <w:t xml:space="preserve"> </w:t>
      </w:r>
      <w:r>
        <w:rPr>
          <w:rFonts w:ascii="Trebuchet MS"/>
          <w:i/>
          <w:w w:val="105"/>
        </w:rPr>
        <w:t>SPECIFICATION</w:t>
      </w:r>
    </w:p>
    <w:p w14:paraId="66466CCE" w14:textId="77777777" w:rsidR="00B07A10" w:rsidRDefault="00B07A10">
      <w:pPr>
        <w:pStyle w:val="Plattetekst"/>
        <w:rPr>
          <w:rFonts w:ascii="Trebuchet MS"/>
          <w:i/>
          <w:sz w:val="31"/>
        </w:rPr>
      </w:pPr>
    </w:p>
    <w:p w14:paraId="66466CCF" w14:textId="77777777" w:rsidR="00B07A10" w:rsidRDefault="00785C94">
      <w:pPr>
        <w:pStyle w:val="Plattetekst"/>
        <w:ind w:left="1133"/>
      </w:pPr>
      <w:r>
        <w:t>Unmanned FCS2610, 2-F-F-P-4</w:t>
      </w:r>
    </w:p>
    <w:p w14:paraId="66466CD0" w14:textId="77777777" w:rsidR="00B07A10" w:rsidRDefault="00785C94">
      <w:pPr>
        <w:pStyle w:val="Plattetekst"/>
        <w:spacing w:before="113"/>
        <w:ind w:left="1133"/>
      </w:pPr>
      <w:r>
        <w:t>This is Reefer, C-6-Z-G-7</w:t>
      </w:r>
    </w:p>
    <w:p w14:paraId="66466CD1" w14:textId="77777777" w:rsidR="00B07A10" w:rsidRDefault="00785C94">
      <w:pPr>
        <w:pStyle w:val="Plattetekst"/>
        <w:spacing w:before="113" w:line="348" w:lineRule="auto"/>
        <w:ind w:left="1133" w:right="1921"/>
      </w:pPr>
      <w:r>
        <w:t>Intention</w:t>
      </w:r>
      <w:r>
        <w:rPr>
          <w:spacing w:val="-36"/>
        </w:rPr>
        <w:t xml:space="preserve"> </w:t>
      </w:r>
      <w:r>
        <w:t>received.</w:t>
      </w:r>
      <w:r>
        <w:rPr>
          <w:spacing w:val="-22"/>
        </w:rPr>
        <w:t xml:space="preserve"> </w:t>
      </w:r>
      <w:r>
        <w:rPr>
          <w:spacing w:val="-7"/>
        </w:rPr>
        <w:t>You</w:t>
      </w:r>
      <w:r>
        <w:rPr>
          <w:spacing w:val="-36"/>
        </w:rPr>
        <w:t xml:space="preserve"> </w:t>
      </w:r>
      <w:r>
        <w:t>intend</w:t>
      </w:r>
      <w:r>
        <w:rPr>
          <w:spacing w:val="-36"/>
        </w:rPr>
        <w:t xml:space="preserve"> </w:t>
      </w:r>
      <w:r>
        <w:t>to</w:t>
      </w:r>
      <w:r>
        <w:rPr>
          <w:spacing w:val="-36"/>
        </w:rPr>
        <w:t xml:space="preserve"> </w:t>
      </w:r>
      <w:r>
        <w:t>pass</w:t>
      </w:r>
      <w:r>
        <w:rPr>
          <w:spacing w:val="-36"/>
        </w:rPr>
        <w:t xml:space="preserve"> </w:t>
      </w:r>
      <w:r>
        <w:t>in</w:t>
      </w:r>
      <w:r>
        <w:rPr>
          <w:spacing w:val="-36"/>
        </w:rPr>
        <w:t xml:space="preserve"> </w:t>
      </w:r>
      <w:r>
        <w:t>front.</w:t>
      </w:r>
      <w:r>
        <w:rPr>
          <w:spacing w:val="-23"/>
        </w:rPr>
        <w:t xml:space="preserve"> </w:t>
      </w:r>
      <w:r>
        <w:t>Distance</w:t>
      </w:r>
      <w:r>
        <w:rPr>
          <w:spacing w:val="-36"/>
        </w:rPr>
        <w:t xml:space="preserve"> </w:t>
      </w:r>
      <w:r>
        <w:t>is</w:t>
      </w:r>
      <w:r>
        <w:rPr>
          <w:spacing w:val="-36"/>
        </w:rPr>
        <w:t xml:space="preserve"> </w:t>
      </w:r>
      <w:r>
        <w:t>0.5</w:t>
      </w:r>
      <w:r>
        <w:rPr>
          <w:spacing w:val="-36"/>
        </w:rPr>
        <w:t xml:space="preserve"> </w:t>
      </w:r>
      <w:r>
        <w:t>Nautical</w:t>
      </w:r>
      <w:r>
        <w:rPr>
          <w:spacing w:val="-36"/>
        </w:rPr>
        <w:t xml:space="preserve"> </w:t>
      </w:r>
      <w:r>
        <w:t>mile. over.</w:t>
      </w:r>
    </w:p>
    <w:p w14:paraId="66466CD2" w14:textId="77777777" w:rsidR="00B07A10" w:rsidRDefault="00785C94">
      <w:pPr>
        <w:pStyle w:val="Lijstalinea"/>
        <w:numPr>
          <w:ilvl w:val="0"/>
          <w:numId w:val="7"/>
        </w:numPr>
        <w:tabs>
          <w:tab w:val="left" w:pos="654"/>
        </w:tabs>
        <w:spacing w:before="152"/>
      </w:pPr>
      <w:r>
        <w:t>Close communication and pass in</w:t>
      </w:r>
      <w:r>
        <w:rPr>
          <w:spacing w:val="35"/>
        </w:rPr>
        <w:t xml:space="preserve"> </w:t>
      </w:r>
      <w:r>
        <w:t>front.</w:t>
      </w:r>
    </w:p>
    <w:p w14:paraId="66466CD3" w14:textId="77777777" w:rsidR="00B07A10" w:rsidRDefault="00B07A10">
      <w:pPr>
        <w:pStyle w:val="Plattetekst"/>
        <w:spacing w:before="2"/>
        <w:rPr>
          <w:sz w:val="23"/>
        </w:rPr>
      </w:pPr>
    </w:p>
    <w:p w14:paraId="66466CD4" w14:textId="77777777" w:rsidR="00B07A10" w:rsidRDefault="00785C94">
      <w:pPr>
        <w:pStyle w:val="Plattetekst"/>
        <w:ind w:left="1133"/>
      </w:pPr>
      <w:r>
        <w:t>Reefer, C-6-Z-G-7</w:t>
      </w:r>
    </w:p>
    <w:p w14:paraId="66466CD5" w14:textId="77777777" w:rsidR="00B07A10" w:rsidRDefault="00785C94">
      <w:pPr>
        <w:pStyle w:val="Plattetekst"/>
        <w:spacing w:before="113" w:line="348" w:lineRule="auto"/>
        <w:ind w:left="1133" w:right="5244"/>
      </w:pPr>
      <w:r>
        <w:rPr>
          <w:w w:val="95"/>
        </w:rPr>
        <w:t xml:space="preserve">This is unmanned FCS2610, 2-F-F-P-4 </w:t>
      </w:r>
      <w:r>
        <w:t>Nothing more. Have a good watch.</w:t>
      </w:r>
    </w:p>
    <w:p w14:paraId="66466CD6" w14:textId="77777777" w:rsidR="00B07A10" w:rsidRDefault="00785C94">
      <w:pPr>
        <w:pStyle w:val="Plattetekst"/>
        <w:spacing w:line="251" w:lineRule="exact"/>
        <w:ind w:left="1133"/>
      </w:pPr>
      <w:r>
        <w:t>Over.</w:t>
      </w:r>
    </w:p>
    <w:p w14:paraId="66466CD7" w14:textId="77777777" w:rsidR="00B07A10" w:rsidRDefault="00B07A10">
      <w:pPr>
        <w:pStyle w:val="Plattetekst"/>
        <w:spacing w:before="3"/>
        <w:rPr>
          <w:sz w:val="23"/>
        </w:rPr>
      </w:pPr>
    </w:p>
    <w:p w14:paraId="66466CD8" w14:textId="77777777" w:rsidR="00B07A10" w:rsidRDefault="00785C94">
      <w:pPr>
        <w:pStyle w:val="Plattetekst"/>
        <w:spacing w:line="348" w:lineRule="auto"/>
        <w:ind w:left="1133" w:right="6996"/>
      </w:pPr>
      <w:r>
        <w:rPr>
          <w:w w:val="90"/>
        </w:rPr>
        <w:t xml:space="preserve">Unmanned FCS2610 </w:t>
      </w:r>
      <w:r>
        <w:t>This is Reefer Thank you.</w:t>
      </w:r>
    </w:p>
    <w:p w14:paraId="66466CD9" w14:textId="77777777" w:rsidR="00B07A10" w:rsidRDefault="00785C94">
      <w:pPr>
        <w:pStyle w:val="Plattetekst"/>
        <w:spacing w:line="250" w:lineRule="exact"/>
        <w:ind w:left="1133"/>
      </w:pPr>
      <w:r>
        <w:t>Over and out.</w:t>
      </w:r>
    </w:p>
    <w:p w14:paraId="66466CDA" w14:textId="77777777" w:rsidR="00B07A10" w:rsidRDefault="00B07A10">
      <w:pPr>
        <w:pStyle w:val="Plattetekst"/>
        <w:spacing w:before="2"/>
        <w:rPr>
          <w:sz w:val="23"/>
        </w:rPr>
      </w:pPr>
    </w:p>
    <w:p w14:paraId="66466CDB" w14:textId="77777777" w:rsidR="00B07A10" w:rsidRDefault="00785C94">
      <w:pPr>
        <w:pStyle w:val="Lijstalinea"/>
        <w:numPr>
          <w:ilvl w:val="0"/>
          <w:numId w:val="7"/>
        </w:numPr>
        <w:tabs>
          <w:tab w:val="left" w:pos="654"/>
        </w:tabs>
      </w:pPr>
      <w:r>
        <w:t xml:space="preserve">Update AIS status of FCS2610 to show it has no </w:t>
      </w:r>
      <w:proofErr w:type="gramStart"/>
      <w:r>
        <w:t>questions, and</w:t>
      </w:r>
      <w:proofErr w:type="gramEnd"/>
      <w:r>
        <w:t xml:space="preserve"> is</w:t>
      </w:r>
      <w:r>
        <w:rPr>
          <w:spacing w:val="-21"/>
        </w:rPr>
        <w:t xml:space="preserve"> </w:t>
      </w:r>
      <w:r>
        <w:t>listening.</w:t>
      </w:r>
    </w:p>
    <w:p w14:paraId="66466CDC" w14:textId="77777777" w:rsidR="00B07A10" w:rsidRDefault="00B07A10">
      <w:pPr>
        <w:pStyle w:val="Plattetekst"/>
      </w:pPr>
    </w:p>
    <w:p w14:paraId="66466CDD" w14:textId="77777777" w:rsidR="00B07A10" w:rsidRDefault="00B07A10">
      <w:pPr>
        <w:pStyle w:val="Plattetekst"/>
      </w:pPr>
    </w:p>
    <w:p w14:paraId="66466CDE" w14:textId="77777777" w:rsidR="00B07A10" w:rsidRDefault="00785C94">
      <w:pPr>
        <w:pStyle w:val="Kop2"/>
        <w:numPr>
          <w:ilvl w:val="1"/>
          <w:numId w:val="28"/>
        </w:numPr>
        <w:tabs>
          <w:tab w:val="left" w:pos="984"/>
          <w:tab w:val="left" w:pos="985"/>
        </w:tabs>
        <w:spacing w:before="196"/>
        <w:ind w:hanging="876"/>
      </w:pPr>
      <w:r>
        <w:t>Specification of terms used in</w:t>
      </w:r>
      <w:r>
        <w:rPr>
          <w:spacing w:val="28"/>
        </w:rPr>
        <w:t xml:space="preserve"> </w:t>
      </w:r>
      <w:r>
        <w:t>protocol</w:t>
      </w:r>
    </w:p>
    <w:p w14:paraId="66466CDF" w14:textId="77777777" w:rsidR="00B07A10" w:rsidRDefault="00B07A10">
      <w:pPr>
        <w:pStyle w:val="Plattetekst"/>
        <w:spacing w:before="7"/>
        <w:rPr>
          <w:b/>
          <w:sz w:val="41"/>
        </w:rPr>
      </w:pPr>
    </w:p>
    <w:p w14:paraId="66466CE0" w14:textId="511BCC85" w:rsidR="00B07A10" w:rsidRDefault="00785C94">
      <w:pPr>
        <w:pStyle w:val="Plattetekst"/>
        <w:spacing w:line="348" w:lineRule="auto"/>
        <w:ind w:left="108" w:right="1362"/>
      </w:pPr>
      <w:r>
        <w:rPr>
          <w:spacing w:val="-3"/>
          <w:w w:val="95"/>
        </w:rPr>
        <w:t>Lastly,</w:t>
      </w:r>
      <w:r>
        <w:rPr>
          <w:spacing w:val="-17"/>
          <w:w w:val="95"/>
        </w:rPr>
        <w:t xml:space="preserve"> </w:t>
      </w:r>
      <w:r>
        <w:rPr>
          <w:w w:val="95"/>
        </w:rPr>
        <w:t>the</w:t>
      </w:r>
      <w:r>
        <w:rPr>
          <w:spacing w:val="-20"/>
          <w:w w:val="95"/>
        </w:rPr>
        <w:t xml:space="preserve"> </w:t>
      </w:r>
      <w:proofErr w:type="spellStart"/>
      <w:r>
        <w:rPr>
          <w:w w:val="95"/>
        </w:rPr>
        <w:t>sCE</w:t>
      </w:r>
      <w:proofErr w:type="spellEnd"/>
      <w:r>
        <w:rPr>
          <w:spacing w:val="-20"/>
          <w:w w:val="95"/>
        </w:rPr>
        <w:t xml:space="preserve"> </w:t>
      </w:r>
      <w:r>
        <w:rPr>
          <w:w w:val="95"/>
        </w:rPr>
        <w:t>method</w:t>
      </w:r>
      <w:r>
        <w:rPr>
          <w:spacing w:val="-20"/>
          <w:w w:val="95"/>
        </w:rPr>
        <w:t xml:space="preserve"> </w:t>
      </w:r>
      <w:r>
        <w:rPr>
          <w:w w:val="95"/>
        </w:rPr>
        <w:t>prescribes</w:t>
      </w:r>
      <w:r>
        <w:rPr>
          <w:spacing w:val="-20"/>
          <w:w w:val="95"/>
        </w:rPr>
        <w:t xml:space="preserve"> </w:t>
      </w:r>
      <w:r>
        <w:rPr>
          <w:w w:val="95"/>
        </w:rPr>
        <w:t>the</w:t>
      </w:r>
      <w:r>
        <w:rPr>
          <w:spacing w:val="-19"/>
          <w:w w:val="95"/>
        </w:rPr>
        <w:t xml:space="preserve"> </w:t>
      </w:r>
      <w:r>
        <w:rPr>
          <w:w w:val="95"/>
        </w:rPr>
        <w:t>construction</w:t>
      </w:r>
      <w:r>
        <w:rPr>
          <w:spacing w:val="-20"/>
          <w:w w:val="95"/>
        </w:rPr>
        <w:t xml:space="preserve"> </w:t>
      </w:r>
      <w:r>
        <w:rPr>
          <w:w w:val="95"/>
        </w:rPr>
        <w:t>of</w:t>
      </w:r>
      <w:r>
        <w:rPr>
          <w:spacing w:val="-20"/>
          <w:w w:val="95"/>
        </w:rPr>
        <w:t xml:space="preserve"> </w:t>
      </w:r>
      <w:r>
        <w:rPr>
          <w:w w:val="95"/>
        </w:rPr>
        <w:t>an</w:t>
      </w:r>
      <w:r>
        <w:rPr>
          <w:spacing w:val="-20"/>
          <w:w w:val="95"/>
        </w:rPr>
        <w:t xml:space="preserve"> </w:t>
      </w:r>
      <w:r>
        <w:rPr>
          <w:spacing w:val="-3"/>
          <w:w w:val="95"/>
        </w:rPr>
        <w:t>ontology,</w:t>
      </w:r>
      <w:r>
        <w:rPr>
          <w:spacing w:val="-17"/>
          <w:w w:val="95"/>
        </w:rPr>
        <w:t xml:space="preserve"> </w:t>
      </w:r>
      <w:r>
        <w:rPr>
          <w:w w:val="95"/>
        </w:rPr>
        <w:t>i.e.</w:t>
      </w:r>
      <w:r>
        <w:rPr>
          <w:spacing w:val="3"/>
          <w:w w:val="95"/>
        </w:rPr>
        <w:t xml:space="preserve"> </w:t>
      </w:r>
      <w:r>
        <w:rPr>
          <w:w w:val="95"/>
        </w:rPr>
        <w:t>a</w:t>
      </w:r>
      <w:r>
        <w:rPr>
          <w:spacing w:val="-20"/>
          <w:w w:val="95"/>
        </w:rPr>
        <w:t xml:space="preserve"> </w:t>
      </w:r>
      <w:r>
        <w:rPr>
          <w:w w:val="95"/>
        </w:rPr>
        <w:t>vocabulary</w:t>
      </w:r>
      <w:r>
        <w:rPr>
          <w:spacing w:val="-20"/>
          <w:w w:val="95"/>
        </w:rPr>
        <w:t xml:space="preserve"> </w:t>
      </w:r>
      <w:r>
        <w:rPr>
          <w:w w:val="95"/>
        </w:rPr>
        <w:t>describing a</w:t>
      </w:r>
      <w:r>
        <w:rPr>
          <w:spacing w:val="-32"/>
          <w:w w:val="95"/>
        </w:rPr>
        <w:t xml:space="preserve"> </w:t>
      </w:r>
      <w:r>
        <w:rPr>
          <w:w w:val="95"/>
        </w:rPr>
        <w:t>common</w:t>
      </w:r>
      <w:r>
        <w:rPr>
          <w:spacing w:val="-32"/>
          <w:w w:val="95"/>
        </w:rPr>
        <w:t xml:space="preserve"> </w:t>
      </w:r>
      <w:r>
        <w:rPr>
          <w:w w:val="95"/>
        </w:rPr>
        <w:t>language</w:t>
      </w:r>
      <w:r>
        <w:rPr>
          <w:spacing w:val="-32"/>
          <w:w w:val="95"/>
        </w:rPr>
        <w:t xml:space="preserve"> </w:t>
      </w:r>
      <w:r>
        <w:rPr>
          <w:w w:val="95"/>
        </w:rPr>
        <w:t>to</w:t>
      </w:r>
      <w:r>
        <w:rPr>
          <w:spacing w:val="-32"/>
          <w:w w:val="95"/>
        </w:rPr>
        <w:t xml:space="preserve"> </w:t>
      </w:r>
      <w:r>
        <w:rPr>
          <w:spacing w:val="1"/>
          <w:w w:val="95"/>
        </w:rPr>
        <w:t>be</w:t>
      </w:r>
      <w:r>
        <w:rPr>
          <w:spacing w:val="-32"/>
          <w:w w:val="95"/>
        </w:rPr>
        <w:t xml:space="preserve"> </w:t>
      </w:r>
      <w:r>
        <w:rPr>
          <w:w w:val="95"/>
        </w:rPr>
        <w:t>used</w:t>
      </w:r>
      <w:r>
        <w:rPr>
          <w:spacing w:val="-32"/>
          <w:w w:val="95"/>
        </w:rPr>
        <w:t xml:space="preserve"> </w:t>
      </w:r>
      <w:r>
        <w:rPr>
          <w:w w:val="95"/>
        </w:rPr>
        <w:t>throughout</w:t>
      </w:r>
      <w:r>
        <w:rPr>
          <w:spacing w:val="-32"/>
          <w:w w:val="95"/>
        </w:rPr>
        <w:t xml:space="preserve"> </w:t>
      </w:r>
      <w:r>
        <w:rPr>
          <w:w w:val="95"/>
        </w:rPr>
        <w:t>the</w:t>
      </w:r>
      <w:r>
        <w:rPr>
          <w:spacing w:val="-32"/>
          <w:w w:val="95"/>
        </w:rPr>
        <w:t xml:space="preserve"> </w:t>
      </w:r>
      <w:r>
        <w:rPr>
          <w:w w:val="95"/>
        </w:rPr>
        <w:t>system</w:t>
      </w:r>
      <w:r>
        <w:rPr>
          <w:spacing w:val="-32"/>
          <w:w w:val="95"/>
        </w:rPr>
        <w:t xml:space="preserve"> </w:t>
      </w:r>
      <w:r>
        <w:rPr>
          <w:w w:val="95"/>
        </w:rPr>
        <w:t>specification</w:t>
      </w:r>
      <w:r>
        <w:rPr>
          <w:spacing w:val="-32"/>
          <w:w w:val="95"/>
        </w:rPr>
        <w:t xml:space="preserve"> </w:t>
      </w:r>
      <w:r>
        <w:rPr>
          <w:w w:val="95"/>
        </w:rPr>
        <w:t>to</w:t>
      </w:r>
      <w:r>
        <w:rPr>
          <w:spacing w:val="-32"/>
          <w:w w:val="95"/>
        </w:rPr>
        <w:t xml:space="preserve"> </w:t>
      </w:r>
      <w:r>
        <w:rPr>
          <w:w w:val="95"/>
        </w:rPr>
        <w:t>avoid</w:t>
      </w:r>
      <w:r>
        <w:rPr>
          <w:spacing w:val="-32"/>
          <w:w w:val="95"/>
        </w:rPr>
        <w:t xml:space="preserve"> </w:t>
      </w:r>
      <w:r>
        <w:rPr>
          <w:w w:val="95"/>
        </w:rPr>
        <w:t xml:space="preserve">miscommunication, </w:t>
      </w:r>
      <w:r>
        <w:t>misunderstanding,</w:t>
      </w:r>
      <w:r>
        <w:rPr>
          <w:spacing w:val="-20"/>
        </w:rPr>
        <w:t xml:space="preserve"> </w:t>
      </w:r>
      <w:r>
        <w:t>and</w:t>
      </w:r>
      <w:r>
        <w:rPr>
          <w:spacing w:val="-23"/>
        </w:rPr>
        <w:t xml:space="preserve"> </w:t>
      </w:r>
      <w:r>
        <w:t>inconsistencies.</w:t>
      </w:r>
      <w:r>
        <w:rPr>
          <w:spacing w:val="10"/>
        </w:rPr>
        <w:t xml:space="preserve"> </w:t>
      </w:r>
      <w:r>
        <w:t>Furthermore,</w:t>
      </w:r>
      <w:r>
        <w:rPr>
          <w:spacing w:val="-20"/>
        </w:rPr>
        <w:t xml:space="preserve"> </w:t>
      </w:r>
      <w:r>
        <w:t>the</w:t>
      </w:r>
      <w:r>
        <w:rPr>
          <w:spacing w:val="-23"/>
        </w:rPr>
        <w:t xml:space="preserve"> </w:t>
      </w:r>
      <w:r>
        <w:t>ontology</w:t>
      </w:r>
      <w:r>
        <w:rPr>
          <w:spacing w:val="-23"/>
        </w:rPr>
        <w:t xml:space="preserve"> </w:t>
      </w:r>
      <w:r>
        <w:t>can</w:t>
      </w:r>
      <w:r>
        <w:rPr>
          <w:spacing w:val="-23"/>
        </w:rPr>
        <w:t xml:space="preserve"> </w:t>
      </w:r>
      <w:r>
        <w:t>serve</w:t>
      </w:r>
      <w:r>
        <w:rPr>
          <w:spacing w:val="-23"/>
        </w:rPr>
        <w:t xml:space="preserve"> </w:t>
      </w:r>
      <w:r>
        <w:t>as</w:t>
      </w:r>
      <w:r>
        <w:rPr>
          <w:spacing w:val="-23"/>
        </w:rPr>
        <w:t xml:space="preserve"> </w:t>
      </w:r>
      <w:r>
        <w:t>the</w:t>
      </w:r>
      <w:r>
        <w:rPr>
          <w:spacing w:val="-23"/>
        </w:rPr>
        <w:t xml:space="preserve"> </w:t>
      </w:r>
      <w:r>
        <w:t>basis for</w:t>
      </w:r>
      <w:r>
        <w:rPr>
          <w:spacing w:val="-11"/>
        </w:rPr>
        <w:t xml:space="preserve"> </w:t>
      </w:r>
      <w:r>
        <w:t>the</w:t>
      </w:r>
      <w:r>
        <w:rPr>
          <w:spacing w:val="-11"/>
        </w:rPr>
        <w:t xml:space="preserve"> </w:t>
      </w:r>
      <w:r>
        <w:t>technology’s</w:t>
      </w:r>
      <w:r>
        <w:rPr>
          <w:spacing w:val="-11"/>
        </w:rPr>
        <w:t xml:space="preserve"> </w:t>
      </w:r>
      <w:r>
        <w:t>data</w:t>
      </w:r>
      <w:r>
        <w:rPr>
          <w:spacing w:val="-11"/>
        </w:rPr>
        <w:t xml:space="preserve"> </w:t>
      </w:r>
      <w:r>
        <w:t>structure.</w:t>
      </w:r>
      <w:r>
        <w:rPr>
          <w:spacing w:val="21"/>
        </w:rPr>
        <w:t xml:space="preserve"> </w:t>
      </w:r>
      <w:r>
        <w:t>By</w:t>
      </w:r>
      <w:r>
        <w:rPr>
          <w:spacing w:val="-11"/>
        </w:rPr>
        <w:t xml:space="preserve"> </w:t>
      </w:r>
      <w:r>
        <w:t>specifying</w:t>
      </w:r>
      <w:r>
        <w:rPr>
          <w:spacing w:val="-11"/>
        </w:rPr>
        <w:t xml:space="preserve"> </w:t>
      </w:r>
      <w:r>
        <w:t>important</w:t>
      </w:r>
      <w:r>
        <w:rPr>
          <w:spacing w:val="-11"/>
        </w:rPr>
        <w:t xml:space="preserve"> </w:t>
      </w:r>
      <w:r>
        <w:t>concepts</w:t>
      </w:r>
      <w:r>
        <w:rPr>
          <w:spacing w:val="-11"/>
        </w:rPr>
        <w:t xml:space="preserve"> </w:t>
      </w:r>
      <w:r>
        <w:t>in</w:t>
      </w:r>
      <w:r>
        <w:rPr>
          <w:spacing w:val="-11"/>
        </w:rPr>
        <w:t xml:space="preserve"> </w:t>
      </w:r>
      <w:r>
        <w:t>the</w:t>
      </w:r>
      <w:r>
        <w:rPr>
          <w:spacing w:val="-11"/>
        </w:rPr>
        <w:t xml:space="preserve"> </w:t>
      </w:r>
      <w:r>
        <w:t>ontology</w:t>
      </w:r>
      <w:r>
        <w:rPr>
          <w:spacing w:val="-11"/>
        </w:rPr>
        <w:t xml:space="preserve"> </w:t>
      </w:r>
      <w:proofErr w:type="gramStart"/>
      <w:r>
        <w:t xml:space="preserve">and </w:t>
      </w:r>
      <w:r>
        <w:rPr>
          <w:w w:val="95"/>
        </w:rPr>
        <w:t>also</w:t>
      </w:r>
      <w:proofErr w:type="gramEnd"/>
      <w:r>
        <w:rPr>
          <w:spacing w:val="-7"/>
          <w:w w:val="95"/>
        </w:rPr>
        <w:t xml:space="preserve"> </w:t>
      </w:r>
      <w:r>
        <w:rPr>
          <w:w w:val="95"/>
        </w:rPr>
        <w:t>choosing</w:t>
      </w:r>
      <w:r>
        <w:rPr>
          <w:spacing w:val="-7"/>
          <w:w w:val="95"/>
        </w:rPr>
        <w:t xml:space="preserve"> </w:t>
      </w:r>
      <w:r>
        <w:rPr>
          <w:w w:val="95"/>
        </w:rPr>
        <w:t>to</w:t>
      </w:r>
      <w:r>
        <w:rPr>
          <w:spacing w:val="-7"/>
          <w:w w:val="95"/>
        </w:rPr>
        <w:t xml:space="preserve"> </w:t>
      </w:r>
      <w:r>
        <w:rPr>
          <w:w w:val="95"/>
        </w:rPr>
        <w:t>use</w:t>
      </w:r>
      <w:r>
        <w:rPr>
          <w:spacing w:val="-7"/>
          <w:w w:val="95"/>
        </w:rPr>
        <w:t xml:space="preserve"> </w:t>
      </w:r>
      <w:r>
        <w:rPr>
          <w:w w:val="95"/>
        </w:rPr>
        <w:t>only</w:t>
      </w:r>
      <w:r>
        <w:rPr>
          <w:spacing w:val="-7"/>
          <w:w w:val="95"/>
        </w:rPr>
        <w:t xml:space="preserve"> </w:t>
      </w:r>
      <w:r>
        <w:rPr>
          <w:w w:val="95"/>
        </w:rPr>
        <w:t>one</w:t>
      </w:r>
      <w:r>
        <w:rPr>
          <w:spacing w:val="-7"/>
          <w:w w:val="95"/>
        </w:rPr>
        <w:t xml:space="preserve"> </w:t>
      </w:r>
      <w:r>
        <w:rPr>
          <w:spacing w:val="-4"/>
          <w:w w:val="95"/>
        </w:rPr>
        <w:t>word</w:t>
      </w:r>
      <w:r>
        <w:rPr>
          <w:spacing w:val="-7"/>
          <w:w w:val="95"/>
        </w:rPr>
        <w:t xml:space="preserve"> </w:t>
      </w:r>
      <w:r>
        <w:rPr>
          <w:w w:val="95"/>
        </w:rPr>
        <w:t>instead</w:t>
      </w:r>
      <w:r>
        <w:rPr>
          <w:spacing w:val="-7"/>
          <w:w w:val="95"/>
        </w:rPr>
        <w:t xml:space="preserve"> </w:t>
      </w:r>
      <w:r>
        <w:rPr>
          <w:w w:val="95"/>
        </w:rPr>
        <w:t>of</w:t>
      </w:r>
      <w:r>
        <w:rPr>
          <w:spacing w:val="-7"/>
          <w:w w:val="95"/>
        </w:rPr>
        <w:t xml:space="preserve"> </w:t>
      </w:r>
      <w:r>
        <w:rPr>
          <w:w w:val="95"/>
        </w:rPr>
        <w:t>various</w:t>
      </w:r>
      <w:r>
        <w:rPr>
          <w:spacing w:val="-7"/>
          <w:w w:val="95"/>
        </w:rPr>
        <w:t xml:space="preserve"> </w:t>
      </w:r>
      <w:r>
        <w:rPr>
          <w:w w:val="95"/>
        </w:rPr>
        <w:t>ambiguous</w:t>
      </w:r>
      <w:r>
        <w:rPr>
          <w:spacing w:val="-7"/>
          <w:w w:val="95"/>
        </w:rPr>
        <w:t xml:space="preserve"> </w:t>
      </w:r>
      <w:r>
        <w:rPr>
          <w:w w:val="95"/>
        </w:rPr>
        <w:t>synonyms,</w:t>
      </w:r>
      <w:r>
        <w:rPr>
          <w:spacing w:val="-6"/>
          <w:w w:val="95"/>
        </w:rPr>
        <w:t xml:space="preserve"> </w:t>
      </w:r>
      <w:r>
        <w:rPr>
          <w:w w:val="95"/>
        </w:rPr>
        <w:t>communication becomes</w:t>
      </w:r>
      <w:r>
        <w:rPr>
          <w:spacing w:val="-11"/>
          <w:w w:val="95"/>
        </w:rPr>
        <w:t xml:space="preserve"> </w:t>
      </w:r>
      <w:r>
        <w:rPr>
          <w:w w:val="95"/>
        </w:rPr>
        <w:t>clearer,</w:t>
      </w:r>
      <w:r>
        <w:rPr>
          <w:spacing w:val="-10"/>
          <w:w w:val="95"/>
        </w:rPr>
        <w:t xml:space="preserve"> </w:t>
      </w:r>
      <w:r>
        <w:rPr>
          <w:w w:val="95"/>
        </w:rPr>
        <w:t>and</w:t>
      </w:r>
      <w:r>
        <w:rPr>
          <w:spacing w:val="-11"/>
          <w:w w:val="95"/>
        </w:rPr>
        <w:t xml:space="preserve"> </w:t>
      </w:r>
      <w:r>
        <w:rPr>
          <w:w w:val="95"/>
        </w:rPr>
        <w:t>misunderstandings</w:t>
      </w:r>
      <w:r>
        <w:rPr>
          <w:spacing w:val="-11"/>
          <w:w w:val="95"/>
        </w:rPr>
        <w:t xml:space="preserve"> </w:t>
      </w:r>
      <w:r>
        <w:rPr>
          <w:w w:val="95"/>
        </w:rPr>
        <w:t>can</w:t>
      </w:r>
      <w:r>
        <w:rPr>
          <w:spacing w:val="-11"/>
          <w:w w:val="95"/>
        </w:rPr>
        <w:t xml:space="preserve"> </w:t>
      </w:r>
      <w:r>
        <w:rPr>
          <w:spacing w:val="1"/>
          <w:w w:val="95"/>
        </w:rPr>
        <w:t>be</w:t>
      </w:r>
      <w:r>
        <w:rPr>
          <w:spacing w:val="-11"/>
          <w:w w:val="95"/>
        </w:rPr>
        <w:t xml:space="preserve"> </w:t>
      </w:r>
      <w:r>
        <w:rPr>
          <w:w w:val="95"/>
        </w:rPr>
        <w:t>reduced</w:t>
      </w:r>
      <w:r>
        <w:rPr>
          <w:spacing w:val="-11"/>
          <w:w w:val="95"/>
        </w:rPr>
        <w:t xml:space="preserve"> </w:t>
      </w:r>
      <w:r>
        <w:rPr>
          <w:w w:val="95"/>
        </w:rPr>
        <w:t>to</w:t>
      </w:r>
      <w:r>
        <w:rPr>
          <w:spacing w:val="-11"/>
          <w:w w:val="95"/>
        </w:rPr>
        <w:t xml:space="preserve"> </w:t>
      </w:r>
      <w:r>
        <w:rPr>
          <w:w w:val="95"/>
        </w:rPr>
        <w:t>a</w:t>
      </w:r>
      <w:r>
        <w:rPr>
          <w:spacing w:val="-11"/>
          <w:w w:val="95"/>
        </w:rPr>
        <w:t xml:space="preserve"> </w:t>
      </w:r>
      <w:r>
        <w:rPr>
          <w:w w:val="95"/>
        </w:rPr>
        <w:t>minimum.</w:t>
      </w:r>
      <w:r>
        <w:rPr>
          <w:spacing w:val="7"/>
          <w:w w:val="95"/>
        </w:rPr>
        <w:t xml:space="preserve"> </w:t>
      </w:r>
      <w:r>
        <w:rPr>
          <w:w w:val="95"/>
        </w:rPr>
        <w:t>The</w:t>
      </w:r>
      <w:r>
        <w:rPr>
          <w:spacing w:val="-11"/>
          <w:w w:val="95"/>
        </w:rPr>
        <w:t xml:space="preserve"> </w:t>
      </w:r>
      <w:r>
        <w:rPr>
          <w:w w:val="95"/>
        </w:rPr>
        <w:t>terms</w:t>
      </w:r>
      <w:r>
        <w:rPr>
          <w:spacing w:val="-11"/>
          <w:w w:val="95"/>
        </w:rPr>
        <w:t xml:space="preserve"> </w:t>
      </w:r>
      <w:r>
        <w:rPr>
          <w:w w:val="95"/>
        </w:rPr>
        <w:t xml:space="preserve">specified </w:t>
      </w:r>
      <w:r>
        <w:t>in</w:t>
      </w:r>
      <w:r>
        <w:rPr>
          <w:spacing w:val="-27"/>
        </w:rPr>
        <w:t xml:space="preserve"> </w:t>
      </w:r>
      <w:r>
        <w:t>the</w:t>
      </w:r>
      <w:r>
        <w:rPr>
          <w:spacing w:val="-27"/>
        </w:rPr>
        <w:t xml:space="preserve"> </w:t>
      </w:r>
      <w:r>
        <w:t>ontology</w:t>
      </w:r>
      <w:r>
        <w:rPr>
          <w:spacing w:val="-27"/>
        </w:rPr>
        <w:t xml:space="preserve"> </w:t>
      </w:r>
      <w:r>
        <w:t>are</w:t>
      </w:r>
      <w:r>
        <w:rPr>
          <w:spacing w:val="-27"/>
        </w:rPr>
        <w:t xml:space="preserve"> </w:t>
      </w:r>
      <w:r>
        <w:t>consistently</w:t>
      </w:r>
      <w:r>
        <w:rPr>
          <w:spacing w:val="-27"/>
        </w:rPr>
        <w:t xml:space="preserve"> </w:t>
      </w:r>
      <w:r>
        <w:t>used</w:t>
      </w:r>
      <w:r>
        <w:rPr>
          <w:spacing w:val="-27"/>
        </w:rPr>
        <w:t xml:space="preserve"> </w:t>
      </w:r>
      <w:r>
        <w:t>throughout</w:t>
      </w:r>
      <w:r>
        <w:rPr>
          <w:spacing w:val="-27"/>
        </w:rPr>
        <w:t xml:space="preserve"> </w:t>
      </w:r>
      <w:r>
        <w:t>the</w:t>
      </w:r>
      <w:r>
        <w:rPr>
          <w:spacing w:val="-27"/>
        </w:rPr>
        <w:t xml:space="preserve"> </w:t>
      </w:r>
      <w:r>
        <w:t>entire</w:t>
      </w:r>
      <w:r>
        <w:rPr>
          <w:spacing w:val="-27"/>
        </w:rPr>
        <w:t xml:space="preserve"> </w:t>
      </w:r>
      <w:r>
        <w:t>project.</w:t>
      </w:r>
      <w:r>
        <w:rPr>
          <w:spacing w:val="-15"/>
        </w:rPr>
        <w:t xml:space="preserve"> </w:t>
      </w:r>
      <w:r>
        <w:rPr>
          <w:spacing w:val="-5"/>
        </w:rPr>
        <w:t>For</w:t>
      </w:r>
      <w:r>
        <w:rPr>
          <w:spacing w:val="-27"/>
        </w:rPr>
        <w:t xml:space="preserve"> </w:t>
      </w:r>
      <w:r>
        <w:t>this</w:t>
      </w:r>
      <w:r>
        <w:rPr>
          <w:spacing w:val="-27"/>
        </w:rPr>
        <w:t xml:space="preserve"> </w:t>
      </w:r>
      <w:r>
        <w:t>project,</w:t>
      </w:r>
      <w:r>
        <w:rPr>
          <w:spacing w:val="-27"/>
        </w:rPr>
        <w:t xml:space="preserve"> </w:t>
      </w:r>
      <w:r>
        <w:t>the</w:t>
      </w:r>
      <w:ins w:id="580" w:author="Tom Wever" w:date="2018-11-25T14:11:00Z">
        <w:r w:rsidR="00656D1A">
          <w:t>se</w:t>
        </w:r>
      </w:ins>
      <w:del w:id="581" w:author="Tom Wever" w:date="2018-11-25T14:11:00Z">
        <w:r w:rsidDel="00603C2A">
          <w:delText>y</w:delText>
        </w:r>
      </w:del>
      <w:r>
        <w:rPr>
          <w:spacing w:val="-27"/>
        </w:rPr>
        <w:t xml:space="preserve"> </w:t>
      </w:r>
      <w:r>
        <w:t xml:space="preserve">are </w:t>
      </w:r>
      <w:proofErr w:type="spellStart"/>
      <w:r>
        <w:t>categorised</w:t>
      </w:r>
      <w:proofErr w:type="spellEnd"/>
      <w:r>
        <w:t xml:space="preserve"> in status, messages and</w:t>
      </w:r>
      <w:r>
        <w:rPr>
          <w:spacing w:val="20"/>
        </w:rPr>
        <w:t xml:space="preserve"> </w:t>
      </w:r>
      <w:r>
        <w:t>situations.</w:t>
      </w:r>
    </w:p>
    <w:p w14:paraId="66466CE1" w14:textId="77777777" w:rsidR="00B07A10" w:rsidRDefault="00B07A10">
      <w:pPr>
        <w:pStyle w:val="Plattetekst"/>
      </w:pPr>
    </w:p>
    <w:p w14:paraId="66466CE2" w14:textId="77777777" w:rsidR="00B07A10" w:rsidRDefault="00B07A10">
      <w:pPr>
        <w:pStyle w:val="Plattetekst"/>
        <w:spacing w:before="4"/>
        <w:rPr>
          <w:sz w:val="20"/>
        </w:rPr>
      </w:pPr>
    </w:p>
    <w:p w14:paraId="66466CE3" w14:textId="77777777" w:rsidR="00B07A10" w:rsidRDefault="00785C94">
      <w:pPr>
        <w:pStyle w:val="Kop3"/>
        <w:numPr>
          <w:ilvl w:val="2"/>
          <w:numId w:val="22"/>
        </w:numPr>
        <w:tabs>
          <w:tab w:val="left" w:pos="1042"/>
          <w:tab w:val="left" w:pos="1043"/>
        </w:tabs>
        <w:ind w:hanging="934"/>
      </w:pPr>
      <w:r>
        <w:t>Status</w:t>
      </w:r>
    </w:p>
    <w:p w14:paraId="66466CE4" w14:textId="77777777" w:rsidR="00B07A10" w:rsidRDefault="00B07A10">
      <w:pPr>
        <w:pStyle w:val="Plattetekst"/>
        <w:spacing w:before="10"/>
        <w:rPr>
          <w:b/>
          <w:sz w:val="35"/>
        </w:rPr>
      </w:pPr>
    </w:p>
    <w:p w14:paraId="66466CE5" w14:textId="77777777" w:rsidR="00B07A10" w:rsidRDefault="00785C94">
      <w:pPr>
        <w:pStyle w:val="Plattetekst"/>
        <w:spacing w:line="348" w:lineRule="auto"/>
        <w:ind w:left="108" w:right="1444"/>
      </w:pPr>
      <w:r>
        <w:t>The</w:t>
      </w:r>
      <w:r>
        <w:rPr>
          <w:spacing w:val="-26"/>
        </w:rPr>
        <w:t xml:space="preserve"> </w:t>
      </w:r>
      <w:r>
        <w:t>system</w:t>
      </w:r>
      <w:r>
        <w:rPr>
          <w:spacing w:val="-26"/>
        </w:rPr>
        <w:t xml:space="preserve"> </w:t>
      </w:r>
      <w:r>
        <w:t>will</w:t>
      </w:r>
      <w:r>
        <w:rPr>
          <w:spacing w:val="-26"/>
        </w:rPr>
        <w:t xml:space="preserve"> </w:t>
      </w:r>
      <w:r>
        <w:t>know</w:t>
      </w:r>
      <w:r>
        <w:rPr>
          <w:spacing w:val="-26"/>
        </w:rPr>
        <w:t xml:space="preserve"> </w:t>
      </w:r>
      <w:r>
        <w:t>which</w:t>
      </w:r>
      <w:r>
        <w:rPr>
          <w:spacing w:val="-26"/>
        </w:rPr>
        <w:t xml:space="preserve"> </w:t>
      </w:r>
      <w:r>
        <w:t>functions</w:t>
      </w:r>
      <w:r>
        <w:rPr>
          <w:spacing w:val="-26"/>
        </w:rPr>
        <w:t xml:space="preserve"> </w:t>
      </w:r>
      <w:r>
        <w:t>and</w:t>
      </w:r>
      <w:r>
        <w:rPr>
          <w:spacing w:val="-26"/>
        </w:rPr>
        <w:t xml:space="preserve"> </w:t>
      </w:r>
      <w:r>
        <w:t>protocols</w:t>
      </w:r>
      <w:r>
        <w:rPr>
          <w:spacing w:val="-26"/>
        </w:rPr>
        <w:t xml:space="preserve"> </w:t>
      </w:r>
      <w:r>
        <w:t>it</w:t>
      </w:r>
      <w:r>
        <w:rPr>
          <w:spacing w:val="-26"/>
        </w:rPr>
        <w:t xml:space="preserve"> </w:t>
      </w:r>
      <w:r>
        <w:t>should</w:t>
      </w:r>
      <w:r>
        <w:rPr>
          <w:spacing w:val="-26"/>
        </w:rPr>
        <w:t xml:space="preserve"> </w:t>
      </w:r>
      <w:r>
        <w:t>execute,</w:t>
      </w:r>
      <w:r>
        <w:rPr>
          <w:spacing w:val="-25"/>
        </w:rPr>
        <w:t xml:space="preserve"> </w:t>
      </w:r>
      <w:r>
        <w:rPr>
          <w:spacing w:val="-3"/>
        </w:rPr>
        <w:t>by</w:t>
      </w:r>
      <w:r>
        <w:rPr>
          <w:spacing w:val="-26"/>
        </w:rPr>
        <w:t xml:space="preserve"> </w:t>
      </w:r>
      <w:r>
        <w:t>defining</w:t>
      </w:r>
      <w:r>
        <w:rPr>
          <w:spacing w:val="-26"/>
        </w:rPr>
        <w:t xml:space="preserve"> </w:t>
      </w:r>
      <w:r>
        <w:t>different states for the system. The list below describes the different</w:t>
      </w:r>
      <w:r>
        <w:rPr>
          <w:spacing w:val="15"/>
        </w:rPr>
        <w:t xml:space="preserve"> </w:t>
      </w:r>
      <w:r>
        <w:t>states:</w:t>
      </w:r>
    </w:p>
    <w:p w14:paraId="66466CE6" w14:textId="77777777" w:rsidR="00B07A10" w:rsidRDefault="00785C94">
      <w:pPr>
        <w:pStyle w:val="Plattetekst"/>
        <w:spacing w:before="152"/>
        <w:ind w:left="108"/>
      </w:pPr>
      <w:r>
        <w:rPr>
          <w:b/>
        </w:rPr>
        <w:t xml:space="preserve">Listening </w:t>
      </w:r>
      <w:proofErr w:type="spellStart"/>
      <w:r>
        <w:t>Listening</w:t>
      </w:r>
      <w:proofErr w:type="spellEnd"/>
      <w:r>
        <w:t xml:space="preserve"> to the radio without </w:t>
      </w:r>
      <w:proofErr w:type="gramStart"/>
      <w:r>
        <w:t>taking action</w:t>
      </w:r>
      <w:proofErr w:type="gramEnd"/>
      <w:r>
        <w:t>.</w:t>
      </w:r>
    </w:p>
    <w:p w14:paraId="66466CE7" w14:textId="77777777" w:rsidR="00B07A10" w:rsidRDefault="00B07A10">
      <w:pPr>
        <w:pStyle w:val="Plattetekst"/>
        <w:spacing w:before="2"/>
        <w:rPr>
          <w:sz w:val="23"/>
        </w:rPr>
      </w:pPr>
    </w:p>
    <w:p w14:paraId="66466CE8" w14:textId="77777777" w:rsidR="00B07A10" w:rsidRDefault="00785C94">
      <w:pPr>
        <w:pStyle w:val="Plattetekst"/>
        <w:spacing w:before="1"/>
        <w:ind w:left="108"/>
      </w:pPr>
      <w:r>
        <w:rPr>
          <w:b/>
        </w:rPr>
        <w:t xml:space="preserve">Waiting </w:t>
      </w:r>
      <w:proofErr w:type="spellStart"/>
      <w:r>
        <w:t>Waiting</w:t>
      </w:r>
      <w:proofErr w:type="spellEnd"/>
      <w:r>
        <w:t xml:space="preserve"> for a response by other ship.</w:t>
      </w:r>
    </w:p>
    <w:p w14:paraId="66466CE9" w14:textId="77777777" w:rsidR="00B07A10" w:rsidRDefault="00B07A10">
      <w:pPr>
        <w:pStyle w:val="Plattetekst"/>
        <w:spacing w:before="2"/>
        <w:rPr>
          <w:sz w:val="23"/>
        </w:rPr>
      </w:pPr>
    </w:p>
    <w:p w14:paraId="66466CEA" w14:textId="77777777" w:rsidR="00B07A10" w:rsidRDefault="00785C94">
      <w:pPr>
        <w:pStyle w:val="Plattetekst"/>
        <w:ind w:left="107"/>
      </w:pPr>
      <w:r>
        <w:rPr>
          <w:b/>
        </w:rPr>
        <w:t xml:space="preserve">Negotiating </w:t>
      </w:r>
      <w:r>
        <w:t>Deciding on the right strategy by discussing this with other ship(s).</w:t>
      </w:r>
    </w:p>
    <w:p w14:paraId="66466CEB" w14:textId="77777777" w:rsidR="00B07A10" w:rsidRDefault="00B07A10">
      <w:pPr>
        <w:sectPr w:rsidR="00B07A10">
          <w:pgSz w:w="11910" w:h="16840"/>
          <w:pgMar w:top="1060" w:right="280" w:bottom="280" w:left="1620" w:header="708" w:footer="708" w:gutter="0"/>
          <w:cols w:space="708"/>
        </w:sectPr>
      </w:pPr>
    </w:p>
    <w:p w14:paraId="66466CEC" w14:textId="77777777" w:rsidR="00B07A10" w:rsidRDefault="00785C94">
      <w:pPr>
        <w:pStyle w:val="Lijstalinea"/>
        <w:numPr>
          <w:ilvl w:val="1"/>
          <w:numId w:val="25"/>
        </w:numPr>
        <w:tabs>
          <w:tab w:val="left" w:pos="726"/>
          <w:tab w:val="right" w:pos="8557"/>
        </w:tabs>
        <w:spacing w:before="47"/>
        <w:ind w:hanging="617"/>
      </w:pPr>
      <w:r>
        <w:rPr>
          <w:rFonts w:ascii="Trebuchet MS"/>
          <w:i/>
          <w:w w:val="110"/>
        </w:rPr>
        <w:lastRenderedPageBreak/>
        <w:t>SPECIFICATION OF TERMS USED</w:t>
      </w:r>
      <w:r>
        <w:rPr>
          <w:rFonts w:ascii="Trebuchet MS"/>
          <w:i/>
          <w:spacing w:val="-10"/>
          <w:w w:val="110"/>
        </w:rPr>
        <w:t xml:space="preserve"> </w:t>
      </w:r>
      <w:r>
        <w:rPr>
          <w:rFonts w:ascii="Trebuchet MS"/>
          <w:i/>
          <w:w w:val="110"/>
        </w:rPr>
        <w:t>IN</w:t>
      </w:r>
      <w:r>
        <w:rPr>
          <w:rFonts w:ascii="Trebuchet MS"/>
          <w:i/>
          <w:spacing w:val="-3"/>
          <w:w w:val="110"/>
        </w:rPr>
        <w:t xml:space="preserve"> </w:t>
      </w:r>
      <w:r>
        <w:rPr>
          <w:rFonts w:ascii="Trebuchet MS"/>
          <w:i/>
          <w:w w:val="110"/>
        </w:rPr>
        <w:t>PROTOCOL</w:t>
      </w:r>
      <w:r>
        <w:rPr>
          <w:rFonts w:ascii="Trebuchet MS"/>
          <w:i/>
          <w:w w:val="110"/>
        </w:rPr>
        <w:tab/>
      </w:r>
      <w:r>
        <w:rPr>
          <w:w w:val="110"/>
        </w:rPr>
        <w:t>85</w:t>
      </w:r>
    </w:p>
    <w:p w14:paraId="66466CED" w14:textId="77777777" w:rsidR="00B07A10" w:rsidRDefault="00B07A10">
      <w:pPr>
        <w:pStyle w:val="Plattetekst"/>
        <w:spacing w:before="4"/>
        <w:rPr>
          <w:sz w:val="31"/>
        </w:rPr>
      </w:pPr>
    </w:p>
    <w:p w14:paraId="66466CEE" w14:textId="77777777" w:rsidR="00B07A10" w:rsidRDefault="00785C94">
      <w:pPr>
        <w:pStyle w:val="Plattetekst"/>
        <w:ind w:left="107"/>
      </w:pPr>
      <w:r>
        <w:rPr>
          <w:b/>
        </w:rPr>
        <w:t xml:space="preserve">Messaging </w:t>
      </w:r>
      <w:r>
        <w:t>Sending a message. While sending it is not possible to receive a message.</w:t>
      </w:r>
    </w:p>
    <w:p w14:paraId="66466CEF" w14:textId="77777777" w:rsidR="00B07A10" w:rsidRDefault="00B07A10">
      <w:pPr>
        <w:pStyle w:val="Plattetekst"/>
        <w:spacing w:before="8"/>
        <w:rPr>
          <w:sz w:val="23"/>
        </w:rPr>
      </w:pPr>
    </w:p>
    <w:p w14:paraId="66466CF0" w14:textId="77777777" w:rsidR="00B07A10" w:rsidRDefault="00785C94">
      <w:pPr>
        <w:pStyle w:val="Plattetekst"/>
        <w:spacing w:line="348" w:lineRule="auto"/>
        <w:ind w:left="653" w:right="1438" w:hanging="546"/>
      </w:pPr>
      <w:r>
        <w:rPr>
          <w:b/>
        </w:rPr>
        <w:t>Updating</w:t>
      </w:r>
      <w:r>
        <w:rPr>
          <w:b/>
          <w:spacing w:val="-7"/>
        </w:rPr>
        <w:t xml:space="preserve"> </w:t>
      </w:r>
      <w:r>
        <w:t>Adjusting</w:t>
      </w:r>
      <w:r>
        <w:rPr>
          <w:spacing w:val="-15"/>
        </w:rPr>
        <w:t xml:space="preserve"> </w:t>
      </w:r>
      <w:r>
        <w:t>the</w:t>
      </w:r>
      <w:r>
        <w:rPr>
          <w:spacing w:val="-15"/>
        </w:rPr>
        <w:t xml:space="preserve"> </w:t>
      </w:r>
      <w:r>
        <w:t>information</w:t>
      </w:r>
      <w:r>
        <w:rPr>
          <w:spacing w:val="-15"/>
        </w:rPr>
        <w:t xml:space="preserve"> </w:t>
      </w:r>
      <w:r>
        <w:t>stored</w:t>
      </w:r>
      <w:r>
        <w:rPr>
          <w:spacing w:val="-15"/>
        </w:rPr>
        <w:t xml:space="preserve"> </w:t>
      </w:r>
      <w:r>
        <w:t>within</w:t>
      </w:r>
      <w:r>
        <w:rPr>
          <w:spacing w:val="-15"/>
        </w:rPr>
        <w:t xml:space="preserve"> </w:t>
      </w:r>
      <w:r>
        <w:t>the</w:t>
      </w:r>
      <w:r>
        <w:rPr>
          <w:spacing w:val="-15"/>
        </w:rPr>
        <w:t xml:space="preserve"> </w:t>
      </w:r>
      <w:r>
        <w:t>system,</w:t>
      </w:r>
      <w:r>
        <w:rPr>
          <w:spacing w:val="-13"/>
        </w:rPr>
        <w:t xml:space="preserve"> </w:t>
      </w:r>
      <w:r>
        <w:t>which</w:t>
      </w:r>
      <w:r>
        <w:rPr>
          <w:spacing w:val="-15"/>
        </w:rPr>
        <w:t xml:space="preserve"> </w:t>
      </w:r>
      <w:r>
        <w:t>will</w:t>
      </w:r>
      <w:r>
        <w:rPr>
          <w:spacing w:val="-15"/>
        </w:rPr>
        <w:t xml:space="preserve"> </w:t>
      </w:r>
      <w:r>
        <w:t>consecutively</w:t>
      </w:r>
      <w:r>
        <w:rPr>
          <w:spacing w:val="-15"/>
        </w:rPr>
        <w:t xml:space="preserve"> </w:t>
      </w:r>
      <w:r>
        <w:rPr>
          <w:spacing w:val="1"/>
        </w:rPr>
        <w:t xml:space="preserve">be </w:t>
      </w:r>
      <w:r>
        <w:t>sent to others ships via</w:t>
      </w:r>
      <w:r>
        <w:rPr>
          <w:spacing w:val="40"/>
        </w:rPr>
        <w:t xml:space="preserve"> </w:t>
      </w:r>
      <w:r>
        <w:t>AIS.</w:t>
      </w:r>
    </w:p>
    <w:p w14:paraId="66466CF1" w14:textId="77777777" w:rsidR="00B07A10" w:rsidRDefault="00785C94">
      <w:pPr>
        <w:pStyle w:val="Plattetekst"/>
        <w:spacing w:before="157"/>
        <w:ind w:left="108"/>
      </w:pPr>
      <w:r>
        <w:rPr>
          <w:b/>
        </w:rPr>
        <w:t xml:space="preserve">Unavailable </w:t>
      </w:r>
      <w:r>
        <w:t>There is a problem with the system, which makes it unable to communicate.</w:t>
      </w:r>
    </w:p>
    <w:p w14:paraId="66466CF2" w14:textId="77777777" w:rsidR="00B07A10" w:rsidRDefault="00B07A10">
      <w:pPr>
        <w:pStyle w:val="Plattetekst"/>
        <w:spacing w:before="8"/>
        <w:rPr>
          <w:sz w:val="23"/>
        </w:rPr>
      </w:pPr>
    </w:p>
    <w:p w14:paraId="66466CF3" w14:textId="77777777" w:rsidR="00B07A10" w:rsidRDefault="00785C94">
      <w:pPr>
        <w:pStyle w:val="Plattetekst"/>
        <w:spacing w:line="348" w:lineRule="auto"/>
        <w:ind w:left="108" w:right="1444"/>
      </w:pPr>
      <w:r>
        <w:t>These</w:t>
      </w:r>
      <w:r>
        <w:rPr>
          <w:spacing w:val="-28"/>
        </w:rPr>
        <w:t xml:space="preserve"> </w:t>
      </w:r>
      <w:r>
        <w:t>states</w:t>
      </w:r>
      <w:r>
        <w:rPr>
          <w:spacing w:val="-28"/>
        </w:rPr>
        <w:t xml:space="preserve"> </w:t>
      </w:r>
      <w:r>
        <w:t>will</w:t>
      </w:r>
      <w:r>
        <w:rPr>
          <w:spacing w:val="-28"/>
        </w:rPr>
        <w:t xml:space="preserve"> </w:t>
      </w:r>
      <w:r>
        <w:t>also</w:t>
      </w:r>
      <w:r>
        <w:rPr>
          <w:spacing w:val="-28"/>
        </w:rPr>
        <w:t xml:space="preserve"> </w:t>
      </w:r>
      <w:r>
        <w:rPr>
          <w:spacing w:val="1"/>
        </w:rPr>
        <w:t>be</w:t>
      </w:r>
      <w:r>
        <w:rPr>
          <w:spacing w:val="-28"/>
        </w:rPr>
        <w:t xml:space="preserve"> </w:t>
      </w:r>
      <w:r>
        <w:t>communicated</w:t>
      </w:r>
      <w:r>
        <w:rPr>
          <w:spacing w:val="-28"/>
        </w:rPr>
        <w:t xml:space="preserve"> </w:t>
      </w:r>
      <w:r>
        <w:t>via</w:t>
      </w:r>
      <w:r>
        <w:rPr>
          <w:spacing w:val="-28"/>
        </w:rPr>
        <w:t xml:space="preserve"> </w:t>
      </w:r>
      <w:r>
        <w:t>AIS,</w:t>
      </w:r>
      <w:r>
        <w:rPr>
          <w:spacing w:val="-26"/>
        </w:rPr>
        <w:t xml:space="preserve"> </w:t>
      </w:r>
      <w:r>
        <w:t>to</w:t>
      </w:r>
      <w:r>
        <w:rPr>
          <w:spacing w:val="-28"/>
        </w:rPr>
        <w:t xml:space="preserve"> </w:t>
      </w:r>
      <w:r>
        <w:t>ensure</w:t>
      </w:r>
      <w:r>
        <w:rPr>
          <w:spacing w:val="-28"/>
        </w:rPr>
        <w:t xml:space="preserve"> </w:t>
      </w:r>
      <w:r>
        <w:t>transparency</w:t>
      </w:r>
      <w:r>
        <w:rPr>
          <w:spacing w:val="-28"/>
        </w:rPr>
        <w:t xml:space="preserve"> </w:t>
      </w:r>
      <w:r>
        <w:t>between</w:t>
      </w:r>
      <w:r>
        <w:rPr>
          <w:spacing w:val="-28"/>
        </w:rPr>
        <w:t xml:space="preserve"> </w:t>
      </w:r>
      <w:r>
        <w:t>different agents and avoid</w:t>
      </w:r>
      <w:r>
        <w:rPr>
          <w:spacing w:val="23"/>
        </w:rPr>
        <w:t xml:space="preserve"> </w:t>
      </w:r>
      <w:r>
        <w:t>confusion.</w:t>
      </w:r>
    </w:p>
    <w:p w14:paraId="66466CF4" w14:textId="77777777" w:rsidR="00B07A10" w:rsidRDefault="00B07A10">
      <w:pPr>
        <w:pStyle w:val="Plattetekst"/>
      </w:pPr>
    </w:p>
    <w:p w14:paraId="66466CF5" w14:textId="77777777" w:rsidR="00B07A10" w:rsidRDefault="00B07A10">
      <w:pPr>
        <w:pStyle w:val="Plattetekst"/>
        <w:spacing w:before="6"/>
      </w:pPr>
    </w:p>
    <w:p w14:paraId="66466CF6" w14:textId="77777777" w:rsidR="00B07A10" w:rsidRDefault="00785C94">
      <w:pPr>
        <w:pStyle w:val="Kop3"/>
        <w:numPr>
          <w:ilvl w:val="2"/>
          <w:numId w:val="22"/>
        </w:numPr>
        <w:tabs>
          <w:tab w:val="left" w:pos="1042"/>
          <w:tab w:val="left" w:pos="1043"/>
        </w:tabs>
        <w:ind w:hanging="934"/>
      </w:pPr>
      <w:r>
        <w:rPr>
          <w:spacing w:val="-4"/>
        </w:rPr>
        <w:t xml:space="preserve">Types </w:t>
      </w:r>
      <w:r>
        <w:t>of</w:t>
      </w:r>
      <w:r>
        <w:rPr>
          <w:spacing w:val="-23"/>
        </w:rPr>
        <w:t xml:space="preserve"> </w:t>
      </w:r>
      <w:r>
        <w:t>messages</w:t>
      </w:r>
    </w:p>
    <w:p w14:paraId="66466CF7" w14:textId="77777777" w:rsidR="00B07A10" w:rsidRDefault="00B07A10">
      <w:pPr>
        <w:pStyle w:val="Plattetekst"/>
        <w:rPr>
          <w:b/>
          <w:sz w:val="24"/>
        </w:rPr>
      </w:pPr>
    </w:p>
    <w:p w14:paraId="66466CF8" w14:textId="290AAA9C" w:rsidR="00B07A10" w:rsidRDefault="00785C94">
      <w:pPr>
        <w:pStyle w:val="Plattetekst"/>
        <w:spacing w:before="145" w:line="348" w:lineRule="auto"/>
        <w:ind w:left="108" w:right="1444"/>
        <w:jc w:val="both"/>
      </w:pPr>
      <w:r>
        <w:rPr>
          <w:w w:val="95"/>
        </w:rPr>
        <w:t>Both</w:t>
      </w:r>
      <w:r>
        <w:rPr>
          <w:spacing w:val="-13"/>
          <w:w w:val="95"/>
        </w:rPr>
        <w:t xml:space="preserve"> </w:t>
      </w:r>
      <w:r>
        <w:rPr>
          <w:w w:val="95"/>
        </w:rPr>
        <w:t>in</w:t>
      </w:r>
      <w:r>
        <w:rPr>
          <w:spacing w:val="-13"/>
          <w:w w:val="95"/>
        </w:rPr>
        <w:t xml:space="preserve"> </w:t>
      </w:r>
      <w:r>
        <w:rPr>
          <w:w w:val="95"/>
        </w:rPr>
        <w:t>the</w:t>
      </w:r>
      <w:r>
        <w:rPr>
          <w:spacing w:val="-13"/>
          <w:w w:val="95"/>
        </w:rPr>
        <w:t xml:space="preserve"> </w:t>
      </w:r>
      <w:r>
        <w:rPr>
          <w:w w:val="95"/>
        </w:rPr>
        <w:t>messaging</w:t>
      </w:r>
      <w:r>
        <w:rPr>
          <w:spacing w:val="-13"/>
          <w:w w:val="95"/>
        </w:rPr>
        <w:t xml:space="preserve"> </w:t>
      </w:r>
      <w:r>
        <w:rPr>
          <w:w w:val="95"/>
        </w:rPr>
        <w:t>and</w:t>
      </w:r>
      <w:r>
        <w:rPr>
          <w:spacing w:val="-13"/>
          <w:w w:val="95"/>
        </w:rPr>
        <w:t xml:space="preserve"> </w:t>
      </w:r>
      <w:r>
        <w:rPr>
          <w:w w:val="95"/>
        </w:rPr>
        <w:t>negotiation</w:t>
      </w:r>
      <w:r>
        <w:rPr>
          <w:spacing w:val="-13"/>
          <w:w w:val="95"/>
        </w:rPr>
        <w:t xml:space="preserve"> </w:t>
      </w:r>
      <w:r>
        <w:rPr>
          <w:w w:val="95"/>
        </w:rPr>
        <w:t>states</w:t>
      </w:r>
      <w:r>
        <w:rPr>
          <w:spacing w:val="-13"/>
          <w:w w:val="95"/>
        </w:rPr>
        <w:t xml:space="preserve"> </w:t>
      </w:r>
      <w:del w:id="582" w:author="Tom Wever" w:date="2018-11-25T14:11:00Z">
        <w:r w:rsidDel="00603C2A">
          <w:rPr>
            <w:w w:val="95"/>
          </w:rPr>
          <w:delText>are</w:delText>
        </w:r>
        <w:r w:rsidDel="00603C2A">
          <w:rPr>
            <w:spacing w:val="-13"/>
            <w:w w:val="95"/>
          </w:rPr>
          <w:delText xml:space="preserve"> </w:delText>
        </w:r>
      </w:del>
      <w:r>
        <w:rPr>
          <w:w w:val="95"/>
        </w:rPr>
        <w:t>messages</w:t>
      </w:r>
      <w:ins w:id="583" w:author="Tom Wever" w:date="2018-11-25T14:11:00Z">
        <w:r w:rsidR="00603C2A">
          <w:rPr>
            <w:w w:val="95"/>
          </w:rPr>
          <w:t xml:space="preserve"> are</w:t>
        </w:r>
      </w:ins>
      <w:r>
        <w:rPr>
          <w:spacing w:val="-13"/>
          <w:w w:val="95"/>
        </w:rPr>
        <w:t xml:space="preserve"> </w:t>
      </w:r>
      <w:del w:id="584" w:author="Tom Wever" w:date="2018-11-25T14:11:00Z">
        <w:r w:rsidDel="00603C2A">
          <w:rPr>
            <w:w w:val="95"/>
          </w:rPr>
          <w:delText>send</w:delText>
        </w:r>
      </w:del>
      <w:ins w:id="585" w:author="Tom Wever" w:date="2018-11-25T14:11:00Z">
        <w:r w:rsidR="00603C2A">
          <w:rPr>
            <w:w w:val="95"/>
          </w:rPr>
          <w:t>sent</w:t>
        </w:r>
      </w:ins>
      <w:r>
        <w:rPr>
          <w:w w:val="95"/>
        </w:rPr>
        <w:t>.</w:t>
      </w:r>
      <w:r>
        <w:rPr>
          <w:spacing w:val="10"/>
          <w:w w:val="95"/>
        </w:rPr>
        <w:t xml:space="preserve"> </w:t>
      </w:r>
      <w:r>
        <w:rPr>
          <w:w w:val="95"/>
        </w:rPr>
        <w:t>These</w:t>
      </w:r>
      <w:r>
        <w:rPr>
          <w:spacing w:val="-13"/>
          <w:w w:val="95"/>
        </w:rPr>
        <w:t xml:space="preserve"> </w:t>
      </w:r>
      <w:r>
        <w:rPr>
          <w:w w:val="95"/>
        </w:rPr>
        <w:t>messages</w:t>
      </w:r>
      <w:r>
        <w:rPr>
          <w:spacing w:val="-13"/>
          <w:w w:val="95"/>
        </w:rPr>
        <w:t xml:space="preserve"> </w:t>
      </w:r>
      <w:r>
        <w:rPr>
          <w:w w:val="95"/>
        </w:rPr>
        <w:t>form</w:t>
      </w:r>
      <w:r>
        <w:rPr>
          <w:spacing w:val="-13"/>
          <w:w w:val="95"/>
        </w:rPr>
        <w:t xml:space="preserve"> </w:t>
      </w:r>
      <w:r>
        <w:rPr>
          <w:w w:val="95"/>
        </w:rPr>
        <w:t>the conversation.</w:t>
      </w:r>
      <w:r>
        <w:rPr>
          <w:spacing w:val="2"/>
          <w:w w:val="95"/>
        </w:rPr>
        <w:t xml:space="preserve"> </w:t>
      </w:r>
      <w:r>
        <w:rPr>
          <w:w w:val="95"/>
        </w:rPr>
        <w:t>The</w:t>
      </w:r>
      <w:r>
        <w:rPr>
          <w:spacing w:val="-14"/>
          <w:w w:val="95"/>
        </w:rPr>
        <w:t xml:space="preserve"> </w:t>
      </w:r>
      <w:r>
        <w:rPr>
          <w:w w:val="95"/>
        </w:rPr>
        <w:t>agent</w:t>
      </w:r>
      <w:r>
        <w:rPr>
          <w:spacing w:val="-14"/>
          <w:w w:val="95"/>
        </w:rPr>
        <w:t xml:space="preserve"> </w:t>
      </w:r>
      <w:r>
        <w:rPr>
          <w:w w:val="95"/>
        </w:rPr>
        <w:t>will</w:t>
      </w:r>
      <w:r>
        <w:rPr>
          <w:spacing w:val="-14"/>
          <w:w w:val="95"/>
        </w:rPr>
        <w:t xml:space="preserve"> </w:t>
      </w:r>
      <w:r>
        <w:rPr>
          <w:w w:val="95"/>
        </w:rPr>
        <w:t>send</w:t>
      </w:r>
      <w:r>
        <w:rPr>
          <w:spacing w:val="-14"/>
          <w:w w:val="95"/>
        </w:rPr>
        <w:t xml:space="preserve"> </w:t>
      </w:r>
      <w:r>
        <w:rPr>
          <w:w w:val="95"/>
        </w:rPr>
        <w:t>different</w:t>
      </w:r>
      <w:r>
        <w:rPr>
          <w:spacing w:val="-14"/>
          <w:w w:val="95"/>
        </w:rPr>
        <w:t xml:space="preserve"> </w:t>
      </w:r>
      <w:r>
        <w:rPr>
          <w:w w:val="95"/>
        </w:rPr>
        <w:t>messages,</w:t>
      </w:r>
      <w:r>
        <w:rPr>
          <w:spacing w:val="-13"/>
          <w:w w:val="95"/>
        </w:rPr>
        <w:t xml:space="preserve"> </w:t>
      </w:r>
      <w:r>
        <w:rPr>
          <w:w w:val="95"/>
        </w:rPr>
        <w:t>during</w:t>
      </w:r>
      <w:r>
        <w:rPr>
          <w:spacing w:val="-14"/>
          <w:w w:val="95"/>
        </w:rPr>
        <w:t xml:space="preserve"> </w:t>
      </w:r>
      <w:r>
        <w:rPr>
          <w:w w:val="95"/>
        </w:rPr>
        <w:t>the</w:t>
      </w:r>
      <w:r>
        <w:rPr>
          <w:spacing w:val="-14"/>
          <w:w w:val="95"/>
        </w:rPr>
        <w:t xml:space="preserve"> </w:t>
      </w:r>
      <w:r>
        <w:rPr>
          <w:w w:val="95"/>
        </w:rPr>
        <w:t>phases</w:t>
      </w:r>
      <w:r>
        <w:rPr>
          <w:spacing w:val="-14"/>
          <w:w w:val="95"/>
        </w:rPr>
        <w:t xml:space="preserve"> </w:t>
      </w:r>
      <w:r>
        <w:rPr>
          <w:w w:val="95"/>
        </w:rPr>
        <w:t>of</w:t>
      </w:r>
      <w:r>
        <w:rPr>
          <w:spacing w:val="-14"/>
          <w:w w:val="95"/>
        </w:rPr>
        <w:t xml:space="preserve"> </w:t>
      </w:r>
      <w:r>
        <w:rPr>
          <w:w w:val="95"/>
        </w:rPr>
        <w:t>the</w:t>
      </w:r>
      <w:r>
        <w:rPr>
          <w:spacing w:val="-14"/>
          <w:w w:val="95"/>
        </w:rPr>
        <w:t xml:space="preserve"> </w:t>
      </w:r>
      <w:r>
        <w:rPr>
          <w:w w:val="95"/>
        </w:rPr>
        <w:t xml:space="preserve">conversation. </w:t>
      </w:r>
      <w:r>
        <w:t>The types of messages are described</w:t>
      </w:r>
      <w:r>
        <w:rPr>
          <w:spacing w:val="23"/>
        </w:rPr>
        <w:t xml:space="preserve"> </w:t>
      </w:r>
      <w:r>
        <w:t>below:</w:t>
      </w:r>
    </w:p>
    <w:p w14:paraId="66466CF9" w14:textId="77777777" w:rsidR="00B07A10" w:rsidRDefault="00785C94">
      <w:pPr>
        <w:pStyle w:val="Plattetekst"/>
        <w:spacing w:before="157"/>
        <w:ind w:left="108"/>
      </w:pPr>
      <w:r>
        <w:rPr>
          <w:b/>
        </w:rPr>
        <w:t xml:space="preserve">Call </w:t>
      </w:r>
      <w:r>
        <w:t>Start of conversation, in which a ship only requests contact with another ship.</w:t>
      </w:r>
    </w:p>
    <w:p w14:paraId="66466CFA" w14:textId="77777777" w:rsidR="00B07A10" w:rsidRDefault="00B07A10">
      <w:pPr>
        <w:pStyle w:val="Plattetekst"/>
        <w:spacing w:before="7"/>
        <w:rPr>
          <w:sz w:val="23"/>
        </w:rPr>
      </w:pPr>
    </w:p>
    <w:p w14:paraId="66466CFB" w14:textId="77777777" w:rsidR="00B07A10" w:rsidRDefault="00785C94">
      <w:pPr>
        <w:spacing w:before="1"/>
        <w:ind w:left="108"/>
      </w:pPr>
      <w:r>
        <w:rPr>
          <w:b/>
        </w:rPr>
        <w:t xml:space="preserve">Acknowledge </w:t>
      </w:r>
      <w:r>
        <w:t>Accept the invitation for conversation.</w:t>
      </w:r>
    </w:p>
    <w:p w14:paraId="66466CFC" w14:textId="77777777" w:rsidR="00B07A10" w:rsidRDefault="00B07A10">
      <w:pPr>
        <w:pStyle w:val="Plattetekst"/>
        <w:spacing w:before="7"/>
        <w:rPr>
          <w:sz w:val="23"/>
        </w:rPr>
      </w:pPr>
    </w:p>
    <w:p w14:paraId="66466CFD" w14:textId="77777777" w:rsidR="00B07A10" w:rsidRDefault="00785C94">
      <w:pPr>
        <w:spacing w:before="1" w:line="348" w:lineRule="auto"/>
        <w:ind w:left="653" w:right="1445" w:hanging="546"/>
        <w:jc w:val="both"/>
      </w:pPr>
      <w:r>
        <w:rPr>
          <w:b/>
          <w:w w:val="95"/>
        </w:rPr>
        <w:t>Message</w:t>
      </w:r>
      <w:r>
        <w:rPr>
          <w:b/>
          <w:spacing w:val="36"/>
          <w:w w:val="95"/>
        </w:rPr>
        <w:t xml:space="preserve"> </w:t>
      </w:r>
      <w:r>
        <w:rPr>
          <w:w w:val="95"/>
        </w:rPr>
        <w:t>Starts</w:t>
      </w:r>
      <w:r>
        <w:rPr>
          <w:spacing w:val="-9"/>
          <w:w w:val="95"/>
        </w:rPr>
        <w:t xml:space="preserve"> </w:t>
      </w:r>
      <w:proofErr w:type="gramStart"/>
      <w:r>
        <w:rPr>
          <w:w w:val="95"/>
        </w:rPr>
        <w:t>with</w:t>
      </w:r>
      <w:r>
        <w:rPr>
          <w:spacing w:val="-9"/>
          <w:w w:val="95"/>
        </w:rPr>
        <w:t xml:space="preserve"> </w:t>
      </w:r>
      <w:r>
        <w:rPr>
          <w:w w:val="95"/>
        </w:rPr>
        <w:t>”marker</w:t>
      </w:r>
      <w:proofErr w:type="gramEnd"/>
      <w:r>
        <w:rPr>
          <w:spacing w:val="-9"/>
          <w:w w:val="95"/>
        </w:rPr>
        <w:t xml:space="preserve"> </w:t>
      </w:r>
      <w:r>
        <w:rPr>
          <w:spacing w:val="-3"/>
          <w:w w:val="95"/>
        </w:rPr>
        <w:t>word”</w:t>
      </w:r>
      <w:r>
        <w:rPr>
          <w:spacing w:val="-9"/>
          <w:w w:val="95"/>
        </w:rPr>
        <w:t xml:space="preserve"> </w:t>
      </w:r>
      <w:r>
        <w:rPr>
          <w:w w:val="95"/>
        </w:rPr>
        <w:t>to</w:t>
      </w:r>
      <w:r>
        <w:rPr>
          <w:spacing w:val="-10"/>
          <w:w w:val="95"/>
        </w:rPr>
        <w:t xml:space="preserve"> </w:t>
      </w:r>
      <w:r>
        <w:rPr>
          <w:w w:val="95"/>
        </w:rPr>
        <w:t>clarify</w:t>
      </w:r>
      <w:r>
        <w:rPr>
          <w:spacing w:val="-9"/>
          <w:w w:val="95"/>
        </w:rPr>
        <w:t xml:space="preserve"> </w:t>
      </w:r>
      <w:r>
        <w:rPr>
          <w:w w:val="95"/>
        </w:rPr>
        <w:t>communication</w:t>
      </w:r>
      <w:r>
        <w:rPr>
          <w:spacing w:val="-9"/>
          <w:w w:val="95"/>
        </w:rPr>
        <w:t xml:space="preserve"> </w:t>
      </w:r>
      <w:r>
        <w:rPr>
          <w:w w:val="95"/>
        </w:rPr>
        <w:t>purpose,</w:t>
      </w:r>
      <w:r>
        <w:rPr>
          <w:spacing w:val="-7"/>
          <w:w w:val="95"/>
        </w:rPr>
        <w:t xml:space="preserve"> </w:t>
      </w:r>
      <w:r>
        <w:rPr>
          <w:w w:val="95"/>
        </w:rPr>
        <w:t>followed</w:t>
      </w:r>
      <w:r>
        <w:rPr>
          <w:spacing w:val="-9"/>
          <w:w w:val="95"/>
        </w:rPr>
        <w:t xml:space="preserve"> </w:t>
      </w:r>
      <w:r>
        <w:rPr>
          <w:spacing w:val="-3"/>
          <w:w w:val="95"/>
        </w:rPr>
        <w:t>by</w:t>
      </w:r>
      <w:r>
        <w:rPr>
          <w:spacing w:val="-10"/>
          <w:w w:val="95"/>
        </w:rPr>
        <w:t xml:space="preserve"> </w:t>
      </w:r>
      <w:r>
        <w:rPr>
          <w:w w:val="95"/>
        </w:rPr>
        <w:t>the</w:t>
      </w:r>
      <w:r>
        <w:rPr>
          <w:spacing w:val="-9"/>
          <w:w w:val="95"/>
        </w:rPr>
        <w:t xml:space="preserve"> </w:t>
      </w:r>
      <w:r>
        <w:rPr>
          <w:w w:val="95"/>
        </w:rPr>
        <w:t>actual message</w:t>
      </w:r>
      <w:r>
        <w:rPr>
          <w:spacing w:val="-13"/>
          <w:w w:val="95"/>
        </w:rPr>
        <w:t xml:space="preserve"> </w:t>
      </w:r>
      <w:r>
        <w:rPr>
          <w:w w:val="95"/>
        </w:rPr>
        <w:t>and</w:t>
      </w:r>
      <w:r>
        <w:rPr>
          <w:spacing w:val="-13"/>
          <w:w w:val="95"/>
        </w:rPr>
        <w:t xml:space="preserve"> </w:t>
      </w:r>
      <w:r>
        <w:rPr>
          <w:w w:val="95"/>
        </w:rPr>
        <w:t>ended</w:t>
      </w:r>
      <w:r>
        <w:rPr>
          <w:spacing w:val="-13"/>
          <w:w w:val="95"/>
        </w:rPr>
        <w:t xml:space="preserve"> </w:t>
      </w:r>
      <w:r>
        <w:rPr>
          <w:spacing w:val="-3"/>
          <w:w w:val="95"/>
        </w:rPr>
        <w:t>by</w:t>
      </w:r>
      <w:r>
        <w:rPr>
          <w:spacing w:val="-13"/>
          <w:w w:val="95"/>
        </w:rPr>
        <w:t xml:space="preserve"> </w:t>
      </w:r>
      <w:r>
        <w:rPr>
          <w:w w:val="95"/>
        </w:rPr>
        <w:t>a</w:t>
      </w:r>
      <w:r>
        <w:rPr>
          <w:spacing w:val="-13"/>
          <w:w w:val="95"/>
        </w:rPr>
        <w:t xml:space="preserve"> </w:t>
      </w:r>
      <w:r>
        <w:rPr>
          <w:w w:val="95"/>
        </w:rPr>
        <w:t>request</w:t>
      </w:r>
      <w:r>
        <w:rPr>
          <w:spacing w:val="-13"/>
          <w:w w:val="95"/>
        </w:rPr>
        <w:t xml:space="preserve"> </w:t>
      </w:r>
      <w:r>
        <w:rPr>
          <w:w w:val="95"/>
        </w:rPr>
        <w:t>for</w:t>
      </w:r>
      <w:r>
        <w:rPr>
          <w:spacing w:val="-13"/>
          <w:w w:val="95"/>
        </w:rPr>
        <w:t xml:space="preserve"> </w:t>
      </w:r>
      <w:r>
        <w:rPr>
          <w:w w:val="95"/>
        </w:rPr>
        <w:t>confirmation.</w:t>
      </w:r>
      <w:r>
        <w:rPr>
          <w:spacing w:val="5"/>
          <w:w w:val="95"/>
        </w:rPr>
        <w:t xml:space="preserve"> </w:t>
      </w:r>
      <w:r>
        <w:rPr>
          <w:w w:val="95"/>
        </w:rPr>
        <w:t>The</w:t>
      </w:r>
      <w:r>
        <w:rPr>
          <w:spacing w:val="-13"/>
          <w:w w:val="95"/>
        </w:rPr>
        <w:t xml:space="preserve"> </w:t>
      </w:r>
      <w:r>
        <w:rPr>
          <w:w w:val="95"/>
        </w:rPr>
        <w:t>SMCP</w:t>
      </w:r>
      <w:r>
        <w:rPr>
          <w:spacing w:val="-13"/>
          <w:w w:val="95"/>
        </w:rPr>
        <w:t xml:space="preserve"> </w:t>
      </w:r>
      <w:r>
        <w:rPr>
          <w:w w:val="95"/>
        </w:rPr>
        <w:t>use</w:t>
      </w:r>
      <w:r>
        <w:rPr>
          <w:spacing w:val="-13"/>
          <w:w w:val="95"/>
        </w:rPr>
        <w:t xml:space="preserve"> </w:t>
      </w:r>
      <w:r>
        <w:rPr>
          <w:w w:val="95"/>
        </w:rPr>
        <w:t>the</w:t>
      </w:r>
      <w:r>
        <w:rPr>
          <w:spacing w:val="-13"/>
          <w:w w:val="95"/>
        </w:rPr>
        <w:t xml:space="preserve"> </w:t>
      </w:r>
      <w:r>
        <w:rPr>
          <w:w w:val="95"/>
        </w:rPr>
        <w:t>following</w:t>
      </w:r>
      <w:r>
        <w:rPr>
          <w:spacing w:val="-13"/>
          <w:w w:val="95"/>
        </w:rPr>
        <w:t xml:space="preserve"> </w:t>
      </w:r>
      <w:r>
        <w:rPr>
          <w:spacing w:val="-3"/>
          <w:w w:val="95"/>
        </w:rPr>
        <w:t>marker words:</w:t>
      </w:r>
      <w:r>
        <w:rPr>
          <w:spacing w:val="-7"/>
          <w:w w:val="95"/>
        </w:rPr>
        <w:t xml:space="preserve"> </w:t>
      </w:r>
      <w:r>
        <w:rPr>
          <w:rFonts w:ascii="Trebuchet MS" w:hAnsi="Trebuchet MS"/>
          <w:i/>
          <w:w w:val="95"/>
        </w:rPr>
        <w:t>advice,</w:t>
      </w:r>
      <w:r>
        <w:rPr>
          <w:rFonts w:ascii="Trebuchet MS" w:hAnsi="Trebuchet MS"/>
          <w:i/>
          <w:spacing w:val="-24"/>
          <w:w w:val="95"/>
        </w:rPr>
        <w:t xml:space="preserve"> </w:t>
      </w:r>
      <w:r>
        <w:rPr>
          <w:rFonts w:ascii="Trebuchet MS" w:hAnsi="Trebuchet MS"/>
          <w:i/>
          <w:w w:val="95"/>
        </w:rPr>
        <w:t>information,</w:t>
      </w:r>
      <w:r>
        <w:rPr>
          <w:rFonts w:ascii="Trebuchet MS" w:hAnsi="Trebuchet MS"/>
          <w:i/>
          <w:spacing w:val="-24"/>
          <w:w w:val="95"/>
        </w:rPr>
        <w:t xml:space="preserve"> </w:t>
      </w:r>
      <w:r>
        <w:rPr>
          <w:rFonts w:ascii="Trebuchet MS" w:hAnsi="Trebuchet MS"/>
          <w:i/>
          <w:w w:val="95"/>
        </w:rPr>
        <w:t>warning,</w:t>
      </w:r>
      <w:r>
        <w:rPr>
          <w:rFonts w:ascii="Trebuchet MS" w:hAnsi="Trebuchet MS"/>
          <w:i/>
          <w:spacing w:val="-24"/>
          <w:w w:val="95"/>
        </w:rPr>
        <w:t xml:space="preserve"> </w:t>
      </w:r>
      <w:r>
        <w:rPr>
          <w:rFonts w:ascii="Trebuchet MS" w:hAnsi="Trebuchet MS"/>
          <w:i/>
          <w:w w:val="95"/>
        </w:rPr>
        <w:t>intention,</w:t>
      </w:r>
      <w:r>
        <w:rPr>
          <w:rFonts w:ascii="Trebuchet MS" w:hAnsi="Trebuchet MS"/>
          <w:i/>
          <w:spacing w:val="-24"/>
          <w:w w:val="95"/>
        </w:rPr>
        <w:t xml:space="preserve"> </w:t>
      </w:r>
      <w:r>
        <w:rPr>
          <w:rFonts w:ascii="Trebuchet MS" w:hAnsi="Trebuchet MS"/>
          <w:i/>
          <w:w w:val="95"/>
        </w:rPr>
        <w:t>question,</w:t>
      </w:r>
      <w:r>
        <w:rPr>
          <w:rFonts w:ascii="Trebuchet MS" w:hAnsi="Trebuchet MS"/>
          <w:i/>
          <w:spacing w:val="-24"/>
          <w:w w:val="95"/>
        </w:rPr>
        <w:t xml:space="preserve"> </w:t>
      </w:r>
      <w:r>
        <w:rPr>
          <w:rFonts w:ascii="Trebuchet MS" w:hAnsi="Trebuchet MS"/>
          <w:i/>
          <w:w w:val="95"/>
        </w:rPr>
        <w:t>instruction</w:t>
      </w:r>
      <w:r>
        <w:rPr>
          <w:rFonts w:ascii="Trebuchet MS" w:hAnsi="Trebuchet MS"/>
          <w:i/>
          <w:spacing w:val="-24"/>
          <w:w w:val="95"/>
        </w:rPr>
        <w:t xml:space="preserve"> </w:t>
      </w:r>
      <w:r>
        <w:rPr>
          <w:w w:val="95"/>
        </w:rPr>
        <w:t>and</w:t>
      </w:r>
      <w:r>
        <w:rPr>
          <w:spacing w:val="-20"/>
          <w:w w:val="95"/>
        </w:rPr>
        <w:t xml:space="preserve"> </w:t>
      </w:r>
      <w:r>
        <w:rPr>
          <w:rFonts w:ascii="Trebuchet MS" w:hAnsi="Trebuchet MS"/>
          <w:i/>
          <w:w w:val="95"/>
        </w:rPr>
        <w:t>request</w:t>
      </w:r>
      <w:r>
        <w:rPr>
          <w:w w:val="95"/>
        </w:rPr>
        <w:t>.</w:t>
      </w:r>
    </w:p>
    <w:p w14:paraId="66466CFE" w14:textId="77777777" w:rsidR="00B07A10" w:rsidRDefault="00785C94">
      <w:pPr>
        <w:pStyle w:val="Plattetekst"/>
        <w:spacing w:before="153"/>
        <w:ind w:left="108"/>
      </w:pPr>
      <w:r>
        <w:rPr>
          <w:b/>
        </w:rPr>
        <w:t xml:space="preserve">Response </w:t>
      </w:r>
      <w:proofErr w:type="spellStart"/>
      <w:r>
        <w:t>Response</w:t>
      </w:r>
      <w:proofErr w:type="spellEnd"/>
      <w:r>
        <w:t xml:space="preserve"> to the previous message in the conversation.</w:t>
      </w:r>
    </w:p>
    <w:p w14:paraId="66466CFF" w14:textId="77777777" w:rsidR="00B07A10" w:rsidRDefault="00B07A10">
      <w:pPr>
        <w:pStyle w:val="Plattetekst"/>
        <w:spacing w:before="7"/>
        <w:rPr>
          <w:sz w:val="23"/>
        </w:rPr>
      </w:pPr>
    </w:p>
    <w:p w14:paraId="66466D00" w14:textId="77777777" w:rsidR="00B07A10" w:rsidRDefault="00785C94">
      <w:pPr>
        <w:pStyle w:val="Plattetekst"/>
        <w:spacing w:before="1"/>
        <w:ind w:left="108"/>
      </w:pPr>
      <w:r>
        <w:rPr>
          <w:b/>
        </w:rPr>
        <w:t xml:space="preserve">Close </w:t>
      </w:r>
      <w:r>
        <w:t>End conversation with a greeting.</w:t>
      </w:r>
    </w:p>
    <w:p w14:paraId="66466D01" w14:textId="77777777" w:rsidR="00B07A10" w:rsidRDefault="00B07A10">
      <w:pPr>
        <w:pStyle w:val="Plattetekst"/>
        <w:spacing w:before="7"/>
        <w:rPr>
          <w:sz w:val="23"/>
        </w:rPr>
      </w:pPr>
    </w:p>
    <w:p w14:paraId="66466D02" w14:textId="77777777" w:rsidR="00B07A10" w:rsidRDefault="00785C94">
      <w:pPr>
        <w:pStyle w:val="Plattetekst"/>
        <w:spacing w:before="1" w:line="348" w:lineRule="auto"/>
        <w:ind w:left="108" w:right="1445"/>
        <w:jc w:val="both"/>
      </w:pPr>
      <w:r>
        <w:t>The</w:t>
      </w:r>
      <w:r>
        <w:rPr>
          <w:spacing w:val="-14"/>
        </w:rPr>
        <w:t xml:space="preserve"> </w:t>
      </w:r>
      <w:r>
        <w:t>Standard</w:t>
      </w:r>
      <w:r>
        <w:rPr>
          <w:spacing w:val="-14"/>
        </w:rPr>
        <w:t xml:space="preserve"> </w:t>
      </w:r>
      <w:r>
        <w:t>Maritime</w:t>
      </w:r>
      <w:r>
        <w:rPr>
          <w:spacing w:val="-14"/>
        </w:rPr>
        <w:t xml:space="preserve"> </w:t>
      </w:r>
      <w:r>
        <w:t>Communication</w:t>
      </w:r>
      <w:r>
        <w:rPr>
          <w:spacing w:val="-14"/>
        </w:rPr>
        <w:t xml:space="preserve"> </w:t>
      </w:r>
      <w:r>
        <w:t>Phrases</w:t>
      </w:r>
      <w:r>
        <w:rPr>
          <w:spacing w:val="-14"/>
        </w:rPr>
        <w:t xml:space="preserve"> </w:t>
      </w:r>
      <w:r>
        <w:t>(SMCP)</w:t>
      </w:r>
      <w:r>
        <w:rPr>
          <w:spacing w:val="-14"/>
        </w:rPr>
        <w:t xml:space="preserve"> </w:t>
      </w:r>
      <w:r>
        <w:t>will</w:t>
      </w:r>
      <w:r>
        <w:rPr>
          <w:spacing w:val="-14"/>
        </w:rPr>
        <w:t xml:space="preserve"> </w:t>
      </w:r>
      <w:r>
        <w:rPr>
          <w:spacing w:val="1"/>
        </w:rPr>
        <w:t>be</w:t>
      </w:r>
      <w:r>
        <w:rPr>
          <w:spacing w:val="-14"/>
        </w:rPr>
        <w:t xml:space="preserve"> </w:t>
      </w:r>
      <w:r>
        <w:t>used,</w:t>
      </w:r>
      <w:r>
        <w:rPr>
          <w:spacing w:val="-11"/>
        </w:rPr>
        <w:t xml:space="preserve"> </w:t>
      </w:r>
      <w:r>
        <w:t>as</w:t>
      </w:r>
      <w:r>
        <w:rPr>
          <w:spacing w:val="-14"/>
        </w:rPr>
        <w:t xml:space="preserve"> </w:t>
      </w:r>
      <w:r>
        <w:t>this</w:t>
      </w:r>
      <w:r>
        <w:rPr>
          <w:spacing w:val="-14"/>
        </w:rPr>
        <w:t xml:space="preserve"> </w:t>
      </w:r>
      <w:r>
        <w:t>is</w:t>
      </w:r>
      <w:r>
        <w:rPr>
          <w:spacing w:val="-14"/>
        </w:rPr>
        <w:t xml:space="preserve"> </w:t>
      </w:r>
      <w:r>
        <w:t>a</w:t>
      </w:r>
      <w:r>
        <w:rPr>
          <w:spacing w:val="-14"/>
        </w:rPr>
        <w:t xml:space="preserve"> </w:t>
      </w:r>
      <w:r>
        <w:t xml:space="preserve">known protocol for seafarers. This protocol has its </w:t>
      </w:r>
      <w:r>
        <w:rPr>
          <w:spacing w:val="-3"/>
        </w:rPr>
        <w:t xml:space="preserve">ontology. </w:t>
      </w:r>
      <w:r>
        <w:t xml:space="preserve">This is described </w:t>
      </w:r>
      <w:r>
        <w:rPr>
          <w:spacing w:val="-3"/>
        </w:rPr>
        <w:t xml:space="preserve">by </w:t>
      </w:r>
      <w:r>
        <w:t xml:space="preserve">IMO in the </w:t>
      </w:r>
      <w:hyperlink r:id="rId5" w:anchor="16830">
        <w:r>
          <w:t>regulations</w:t>
        </w:r>
        <w:r>
          <w:rPr>
            <w:spacing w:val="-19"/>
          </w:rPr>
          <w:t xml:space="preserve"> </w:t>
        </w:r>
      </w:hyperlink>
      <w:r>
        <w:t>[International</w:t>
      </w:r>
      <w:r>
        <w:rPr>
          <w:spacing w:val="-27"/>
        </w:rPr>
        <w:t xml:space="preserve"> </w:t>
      </w:r>
      <w:r>
        <w:t>Maritime</w:t>
      </w:r>
      <w:r>
        <w:rPr>
          <w:spacing w:val="-27"/>
        </w:rPr>
        <w:t xml:space="preserve"> </w:t>
      </w:r>
      <w:r>
        <w:t>Organization</w:t>
      </w:r>
      <w:r>
        <w:rPr>
          <w:spacing w:val="-27"/>
        </w:rPr>
        <w:t xml:space="preserve"> </w:t>
      </w:r>
      <w:r>
        <w:t>(2000)].</w:t>
      </w:r>
      <w:r>
        <w:rPr>
          <w:spacing w:val="7"/>
        </w:rPr>
        <w:t xml:space="preserve"> </w:t>
      </w:r>
      <w:r>
        <w:t>A</w:t>
      </w:r>
      <w:r>
        <w:rPr>
          <w:spacing w:val="-19"/>
        </w:rPr>
        <w:t xml:space="preserve"> </w:t>
      </w:r>
      <w:r>
        <w:t>summary</w:t>
      </w:r>
      <w:r>
        <w:rPr>
          <w:spacing w:val="-19"/>
        </w:rPr>
        <w:t xml:space="preserve"> </w:t>
      </w:r>
      <w:r>
        <w:t>of</w:t>
      </w:r>
      <w:r>
        <w:rPr>
          <w:spacing w:val="-20"/>
        </w:rPr>
        <w:t xml:space="preserve"> </w:t>
      </w:r>
      <w:r>
        <w:t>the</w:t>
      </w:r>
      <w:r>
        <w:rPr>
          <w:spacing w:val="-20"/>
        </w:rPr>
        <w:t xml:space="preserve"> </w:t>
      </w:r>
      <w:r>
        <w:t>SMCP</w:t>
      </w:r>
      <w:r>
        <w:rPr>
          <w:spacing w:val="-19"/>
        </w:rPr>
        <w:t xml:space="preserve"> </w:t>
      </w:r>
      <w:r>
        <w:t>can</w:t>
      </w:r>
      <w:r>
        <w:rPr>
          <w:spacing w:val="-20"/>
        </w:rPr>
        <w:t xml:space="preserve"> </w:t>
      </w:r>
      <w:r>
        <w:rPr>
          <w:spacing w:val="1"/>
        </w:rPr>
        <w:t xml:space="preserve">be </w:t>
      </w:r>
      <w:r>
        <w:t>found in appendix</w:t>
      </w:r>
      <w:r>
        <w:rPr>
          <w:spacing w:val="26"/>
        </w:rPr>
        <w:t xml:space="preserve"> </w:t>
      </w:r>
      <w:r>
        <w:t>A.1.4.</w:t>
      </w:r>
    </w:p>
    <w:p w14:paraId="66466D03" w14:textId="77777777" w:rsidR="00B07A10" w:rsidRDefault="00B07A10">
      <w:pPr>
        <w:pStyle w:val="Plattetekst"/>
      </w:pPr>
    </w:p>
    <w:p w14:paraId="66466D04" w14:textId="77777777" w:rsidR="00B07A10" w:rsidRDefault="00B07A10">
      <w:pPr>
        <w:pStyle w:val="Plattetekst"/>
        <w:spacing w:before="3"/>
      </w:pPr>
    </w:p>
    <w:p w14:paraId="66466D05" w14:textId="77777777" w:rsidR="00B07A10" w:rsidRDefault="00785C94">
      <w:pPr>
        <w:pStyle w:val="Kop3"/>
        <w:numPr>
          <w:ilvl w:val="2"/>
          <w:numId w:val="22"/>
        </w:numPr>
        <w:tabs>
          <w:tab w:val="left" w:pos="1042"/>
          <w:tab w:val="left" w:pos="1043"/>
        </w:tabs>
        <w:ind w:hanging="934"/>
      </w:pPr>
      <w:r>
        <w:t>Speech</w:t>
      </w:r>
      <w:r>
        <w:rPr>
          <w:spacing w:val="17"/>
        </w:rPr>
        <w:t xml:space="preserve"> </w:t>
      </w:r>
      <w:r>
        <w:t>acts</w:t>
      </w:r>
    </w:p>
    <w:p w14:paraId="66466D06" w14:textId="77777777" w:rsidR="00B07A10" w:rsidRDefault="00B07A10">
      <w:pPr>
        <w:pStyle w:val="Plattetekst"/>
        <w:rPr>
          <w:b/>
          <w:sz w:val="24"/>
        </w:rPr>
      </w:pPr>
    </w:p>
    <w:p w14:paraId="66466D07" w14:textId="116E074E" w:rsidR="00B07A10" w:rsidRDefault="00785C94">
      <w:pPr>
        <w:pStyle w:val="Plattetekst"/>
        <w:spacing w:before="145" w:line="348" w:lineRule="auto"/>
        <w:ind w:left="108" w:right="1446"/>
        <w:jc w:val="both"/>
      </w:pPr>
      <w:del w:id="586" w:author="Tom Wever" w:date="2018-11-25T14:13:00Z">
        <w:r w:rsidDel="00DB1C86">
          <w:delText>As</w:delText>
        </w:r>
        <w:r w:rsidDel="00DB1C86">
          <w:rPr>
            <w:spacing w:val="-24"/>
          </w:rPr>
          <w:delText xml:space="preserve"> </w:delText>
        </w:r>
        <w:r w:rsidDel="00DB1C86">
          <w:delText>can</w:delText>
        </w:r>
        <w:r w:rsidDel="00DB1C86">
          <w:rPr>
            <w:spacing w:val="-24"/>
          </w:rPr>
          <w:delText xml:space="preserve"> </w:delText>
        </w:r>
        <w:r w:rsidDel="00DB1C86">
          <w:rPr>
            <w:spacing w:val="1"/>
          </w:rPr>
          <w:delText>be</w:delText>
        </w:r>
        <w:r w:rsidDel="00DB1C86">
          <w:rPr>
            <w:spacing w:val="-24"/>
          </w:rPr>
          <w:delText xml:space="preserve"> </w:delText>
        </w:r>
        <w:r w:rsidDel="00DB1C86">
          <w:delText>seen</w:delText>
        </w:r>
        <w:r w:rsidDel="00DB1C86">
          <w:rPr>
            <w:spacing w:val="-24"/>
          </w:rPr>
          <w:delText xml:space="preserve"> </w:delText>
        </w:r>
        <w:r w:rsidDel="00DB1C86">
          <w:delText>in</w:delText>
        </w:r>
        <w:r w:rsidDel="00DB1C86">
          <w:rPr>
            <w:spacing w:val="-24"/>
          </w:rPr>
          <w:delText xml:space="preserve"> </w:delText>
        </w:r>
        <w:r w:rsidDel="00DB1C86">
          <w:delText>t</w:delText>
        </w:r>
      </w:del>
      <w:ins w:id="587" w:author="Tom Wever" w:date="2018-11-25T14:13:00Z">
        <w:r w:rsidR="00DB1C86">
          <w:t>T</w:t>
        </w:r>
      </w:ins>
      <w:r>
        <w:t>he</w:t>
      </w:r>
      <w:r>
        <w:rPr>
          <w:spacing w:val="-24"/>
        </w:rPr>
        <w:t xml:space="preserve"> </w:t>
      </w:r>
      <w:r>
        <w:t>use</w:t>
      </w:r>
      <w:r>
        <w:rPr>
          <w:spacing w:val="-24"/>
        </w:rPr>
        <w:t xml:space="preserve"> </w:t>
      </w:r>
      <w:r>
        <w:t>case</w:t>
      </w:r>
      <w:r>
        <w:rPr>
          <w:spacing w:val="-24"/>
        </w:rPr>
        <w:t xml:space="preserve"> </w:t>
      </w:r>
      <w:r>
        <w:t>in</w:t>
      </w:r>
      <w:r>
        <w:rPr>
          <w:spacing w:val="-24"/>
        </w:rPr>
        <w:t xml:space="preserve"> </w:t>
      </w:r>
      <w:r>
        <w:t>section</w:t>
      </w:r>
      <w:r>
        <w:rPr>
          <w:spacing w:val="-24"/>
        </w:rPr>
        <w:t xml:space="preserve"> </w:t>
      </w:r>
      <w:hyperlink w:anchor="_bookmark3" w:history="1">
        <w:r>
          <w:t>10.3</w:t>
        </w:r>
      </w:hyperlink>
      <w:ins w:id="588" w:author="Tom Wever" w:date="2018-11-25T14:13:00Z">
        <w:r w:rsidR="00DB1C86">
          <w:t xml:space="preserve"> describes</w:t>
        </w:r>
      </w:ins>
      <w:del w:id="589" w:author="Tom Wever" w:date="2018-11-25T14:13:00Z">
        <w:r w:rsidDel="00DB1C86">
          <w:delText>,</w:delText>
        </w:r>
        <w:r w:rsidDel="00DB1C86">
          <w:rPr>
            <w:spacing w:val="-22"/>
          </w:rPr>
          <w:delText xml:space="preserve"> </w:delText>
        </w:r>
        <w:r w:rsidDel="00DB1C86">
          <w:delText>does</w:delText>
        </w:r>
      </w:del>
      <w:r>
        <w:rPr>
          <w:spacing w:val="-24"/>
        </w:rPr>
        <w:t xml:space="preserve"> </w:t>
      </w:r>
      <w:r>
        <w:t>a</w:t>
      </w:r>
      <w:r>
        <w:rPr>
          <w:spacing w:val="-24"/>
        </w:rPr>
        <w:t xml:space="preserve"> </w:t>
      </w:r>
      <w:r>
        <w:t>conversation</w:t>
      </w:r>
      <w:r>
        <w:rPr>
          <w:spacing w:val="-24"/>
        </w:rPr>
        <w:t xml:space="preserve"> </w:t>
      </w:r>
      <w:r>
        <w:t>contain</w:t>
      </w:r>
      <w:ins w:id="590" w:author="Tom Wever" w:date="2018-11-25T14:13:00Z">
        <w:r w:rsidR="00EF53AB">
          <w:t>ing</w:t>
        </w:r>
      </w:ins>
      <w:r>
        <w:rPr>
          <w:spacing w:val="-24"/>
        </w:rPr>
        <w:t xml:space="preserve"> </w:t>
      </w:r>
      <w:r>
        <w:t>several</w:t>
      </w:r>
      <w:r>
        <w:rPr>
          <w:spacing w:val="-24"/>
        </w:rPr>
        <w:t xml:space="preserve"> </w:t>
      </w:r>
      <w:r>
        <w:t>steps</w:t>
      </w:r>
      <w:del w:id="591" w:author="Tom Wever" w:date="2018-11-25T14:13:00Z">
        <w:r w:rsidDel="00EF53AB">
          <w:delText>, whic</w:delText>
        </w:r>
      </w:del>
      <w:ins w:id="592" w:author="Tom Wever" w:date="2018-11-25T14:13:00Z">
        <w:r w:rsidR="00EF53AB">
          <w:t xml:space="preserve"> t</w:t>
        </w:r>
      </w:ins>
      <w:r>
        <w:t>h</w:t>
      </w:r>
      <w:ins w:id="593" w:author="Tom Wever" w:date="2018-11-25T14:13:00Z">
        <w:r w:rsidR="00EF53AB">
          <w:t>at</w:t>
        </w:r>
      </w:ins>
      <w:r>
        <w:rPr>
          <w:spacing w:val="-32"/>
        </w:rPr>
        <w:t xml:space="preserve"> </w:t>
      </w:r>
      <w:r>
        <w:t>relate</w:t>
      </w:r>
      <w:r>
        <w:rPr>
          <w:spacing w:val="-32"/>
        </w:rPr>
        <w:t xml:space="preserve"> </w:t>
      </w:r>
      <w:r>
        <w:t>to</w:t>
      </w:r>
      <w:r>
        <w:rPr>
          <w:spacing w:val="-32"/>
        </w:rPr>
        <w:t xml:space="preserve"> </w:t>
      </w:r>
      <w:r>
        <w:t>the</w:t>
      </w:r>
      <w:r>
        <w:rPr>
          <w:spacing w:val="-32"/>
        </w:rPr>
        <w:t xml:space="preserve"> </w:t>
      </w:r>
      <w:r>
        <w:t>different</w:t>
      </w:r>
      <w:r>
        <w:rPr>
          <w:spacing w:val="-32"/>
        </w:rPr>
        <w:t xml:space="preserve"> </w:t>
      </w:r>
      <w:r>
        <w:t>message</w:t>
      </w:r>
      <w:r>
        <w:rPr>
          <w:spacing w:val="-32"/>
        </w:rPr>
        <w:t xml:space="preserve"> </w:t>
      </w:r>
      <w:r>
        <w:t>types.</w:t>
      </w:r>
      <w:r>
        <w:rPr>
          <w:spacing w:val="-12"/>
        </w:rPr>
        <w:t xml:space="preserve"> </w:t>
      </w:r>
      <w:del w:id="594" w:author="Tom Wever" w:date="2018-11-25T14:14:00Z">
        <w:r w:rsidDel="00EF53AB">
          <w:delText>Where</w:delText>
        </w:r>
        <w:r w:rsidDel="00EF53AB">
          <w:rPr>
            <w:spacing w:val="-32"/>
          </w:rPr>
          <w:delText xml:space="preserve"> </w:delText>
        </w:r>
        <w:r w:rsidDel="00EF53AB">
          <w:delText>e</w:delText>
        </w:r>
      </w:del>
      <w:ins w:id="595" w:author="Tom Wever" w:date="2018-11-25T14:14:00Z">
        <w:r w:rsidR="00EF53AB">
          <w:t>E</w:t>
        </w:r>
      </w:ins>
      <w:r>
        <w:t>very</w:t>
      </w:r>
      <w:r>
        <w:rPr>
          <w:spacing w:val="-32"/>
        </w:rPr>
        <w:t xml:space="preserve"> </w:t>
      </w:r>
      <w:r>
        <w:t>message</w:t>
      </w:r>
      <w:r>
        <w:rPr>
          <w:spacing w:val="-32"/>
        </w:rPr>
        <w:t xml:space="preserve"> </w:t>
      </w:r>
      <w:r>
        <w:t>within</w:t>
      </w:r>
      <w:r>
        <w:rPr>
          <w:spacing w:val="-32"/>
        </w:rPr>
        <w:t xml:space="preserve"> </w:t>
      </w:r>
      <w:r>
        <w:t>the</w:t>
      </w:r>
      <w:r>
        <w:rPr>
          <w:spacing w:val="-32"/>
        </w:rPr>
        <w:t xml:space="preserve"> </w:t>
      </w:r>
      <w:r>
        <w:t xml:space="preserve">conversation ends with </w:t>
      </w:r>
      <w:ins w:id="596" w:author="Tom Wever" w:date="2018-11-25T14:15:00Z">
        <w:r w:rsidR="009416A3">
          <w:t>“</w:t>
        </w:r>
      </w:ins>
      <w:r>
        <w:rPr>
          <w:rFonts w:ascii="Trebuchet MS"/>
          <w:i/>
        </w:rPr>
        <w:t>over</w:t>
      </w:r>
      <w:ins w:id="597" w:author="Tom Wever" w:date="2018-11-25T14:15:00Z">
        <w:r w:rsidR="009416A3">
          <w:rPr>
            <w:rFonts w:ascii="Trebuchet MS"/>
            <w:i/>
          </w:rPr>
          <w:t>”</w:t>
        </w:r>
      </w:ins>
      <w:r>
        <w:t>, and the other vessel should answer with a</w:t>
      </w:r>
      <w:r>
        <w:rPr>
          <w:spacing w:val="-40"/>
        </w:rPr>
        <w:t xml:space="preserve"> </w:t>
      </w:r>
      <w:r>
        <w:t>response.</w:t>
      </w:r>
    </w:p>
    <w:p w14:paraId="66466D08" w14:textId="77777777" w:rsidR="00B07A10" w:rsidRDefault="00785C94">
      <w:pPr>
        <w:pStyle w:val="Plattetekst"/>
        <w:spacing w:before="153" w:line="348" w:lineRule="auto"/>
        <w:ind w:left="108" w:right="1444"/>
        <w:jc w:val="both"/>
      </w:pPr>
      <w:r>
        <w:t>The</w:t>
      </w:r>
      <w:r>
        <w:rPr>
          <w:spacing w:val="-21"/>
        </w:rPr>
        <w:t xml:space="preserve"> </w:t>
      </w:r>
      <w:r>
        <w:t>speech</w:t>
      </w:r>
      <w:r>
        <w:rPr>
          <w:spacing w:val="-21"/>
        </w:rPr>
        <w:t xml:space="preserve"> </w:t>
      </w:r>
      <w:r>
        <w:t>act</w:t>
      </w:r>
      <w:r>
        <w:rPr>
          <w:spacing w:val="-21"/>
        </w:rPr>
        <w:t xml:space="preserve"> </w:t>
      </w:r>
      <w:r>
        <w:t>theory</w:t>
      </w:r>
      <w:r>
        <w:rPr>
          <w:spacing w:val="-21"/>
        </w:rPr>
        <w:t xml:space="preserve"> </w:t>
      </w:r>
      <w:r>
        <w:t>of</w:t>
      </w:r>
      <w:r>
        <w:rPr>
          <w:spacing w:val="-21"/>
        </w:rPr>
        <w:t xml:space="preserve"> </w:t>
      </w:r>
      <w:r>
        <w:t>Austin</w:t>
      </w:r>
      <w:r>
        <w:rPr>
          <w:spacing w:val="-21"/>
        </w:rPr>
        <w:t xml:space="preserve"> </w:t>
      </w:r>
      <w:r>
        <w:t>[Austin</w:t>
      </w:r>
      <w:r>
        <w:rPr>
          <w:spacing w:val="-27"/>
        </w:rPr>
        <w:t xml:space="preserve"> </w:t>
      </w:r>
      <w:r>
        <w:t>(1975)]</w:t>
      </w:r>
      <w:r>
        <w:rPr>
          <w:spacing w:val="-21"/>
        </w:rPr>
        <w:t xml:space="preserve"> </w:t>
      </w:r>
      <w:r>
        <w:t>is</w:t>
      </w:r>
      <w:r>
        <w:rPr>
          <w:spacing w:val="-21"/>
        </w:rPr>
        <w:t xml:space="preserve"> </w:t>
      </w:r>
      <w:r>
        <w:t>used</w:t>
      </w:r>
      <w:r>
        <w:rPr>
          <w:spacing w:val="-21"/>
        </w:rPr>
        <w:t xml:space="preserve"> </w:t>
      </w:r>
      <w:r>
        <w:t>to</w:t>
      </w:r>
      <w:r>
        <w:rPr>
          <w:spacing w:val="-21"/>
        </w:rPr>
        <w:t xml:space="preserve"> </w:t>
      </w:r>
      <w:r>
        <w:t>validate</w:t>
      </w:r>
      <w:r>
        <w:rPr>
          <w:spacing w:val="-21"/>
        </w:rPr>
        <w:t xml:space="preserve"> </w:t>
      </w:r>
      <w:r>
        <w:t>that</w:t>
      </w:r>
      <w:r>
        <w:rPr>
          <w:spacing w:val="-21"/>
        </w:rPr>
        <w:t xml:space="preserve"> </w:t>
      </w:r>
      <w:r>
        <w:t>each</w:t>
      </w:r>
      <w:r>
        <w:rPr>
          <w:spacing w:val="-21"/>
        </w:rPr>
        <w:t xml:space="preserve"> </w:t>
      </w:r>
      <w:r>
        <w:t>message</w:t>
      </w:r>
      <w:r>
        <w:rPr>
          <w:spacing w:val="-21"/>
        </w:rPr>
        <w:t xml:space="preserve"> </w:t>
      </w:r>
      <w:r>
        <w:t>and conversation</w:t>
      </w:r>
      <w:r>
        <w:rPr>
          <w:spacing w:val="-36"/>
        </w:rPr>
        <w:t xml:space="preserve"> </w:t>
      </w:r>
      <w:r>
        <w:t>are</w:t>
      </w:r>
      <w:r>
        <w:rPr>
          <w:spacing w:val="-36"/>
        </w:rPr>
        <w:t xml:space="preserve"> </w:t>
      </w:r>
      <w:r>
        <w:t>useful.</w:t>
      </w:r>
      <w:r>
        <w:rPr>
          <w:spacing w:val="-27"/>
        </w:rPr>
        <w:t xml:space="preserve"> </w:t>
      </w:r>
      <w:r>
        <w:t>As</w:t>
      </w:r>
      <w:r>
        <w:rPr>
          <w:spacing w:val="-36"/>
        </w:rPr>
        <w:t xml:space="preserve"> </w:t>
      </w:r>
      <w:r>
        <w:t>communication</w:t>
      </w:r>
      <w:r>
        <w:rPr>
          <w:spacing w:val="-36"/>
        </w:rPr>
        <w:t xml:space="preserve"> </w:t>
      </w:r>
      <w:r>
        <w:t>should</w:t>
      </w:r>
      <w:r>
        <w:rPr>
          <w:spacing w:val="-36"/>
        </w:rPr>
        <w:t xml:space="preserve"> </w:t>
      </w:r>
      <w:r>
        <w:rPr>
          <w:spacing w:val="1"/>
        </w:rPr>
        <w:t>be</w:t>
      </w:r>
      <w:r>
        <w:rPr>
          <w:spacing w:val="-36"/>
        </w:rPr>
        <w:t xml:space="preserve"> </w:t>
      </w:r>
      <w:r>
        <w:t>kept</w:t>
      </w:r>
      <w:r>
        <w:rPr>
          <w:spacing w:val="-36"/>
        </w:rPr>
        <w:t xml:space="preserve"> </w:t>
      </w:r>
      <w:r>
        <w:t>to</w:t>
      </w:r>
      <w:r>
        <w:rPr>
          <w:spacing w:val="-36"/>
        </w:rPr>
        <w:t xml:space="preserve"> </w:t>
      </w:r>
      <w:r>
        <w:t>a</w:t>
      </w:r>
      <w:r>
        <w:rPr>
          <w:spacing w:val="-36"/>
        </w:rPr>
        <w:t xml:space="preserve"> </w:t>
      </w:r>
      <w:r>
        <w:t>minimum,</w:t>
      </w:r>
      <w:r>
        <w:rPr>
          <w:spacing w:val="-36"/>
        </w:rPr>
        <w:t xml:space="preserve"> </w:t>
      </w:r>
      <w:r>
        <w:t>which</w:t>
      </w:r>
      <w:r>
        <w:rPr>
          <w:spacing w:val="-36"/>
        </w:rPr>
        <w:t xml:space="preserve"> </w:t>
      </w:r>
      <w:r>
        <w:t>means</w:t>
      </w:r>
      <w:r>
        <w:rPr>
          <w:spacing w:val="-36"/>
        </w:rPr>
        <w:t xml:space="preserve"> </w:t>
      </w:r>
      <w:r>
        <w:t xml:space="preserve">that </w:t>
      </w:r>
      <w:r>
        <w:rPr>
          <w:w w:val="95"/>
        </w:rPr>
        <w:t>every</w:t>
      </w:r>
      <w:r>
        <w:rPr>
          <w:spacing w:val="-14"/>
          <w:w w:val="95"/>
        </w:rPr>
        <w:t xml:space="preserve"> </w:t>
      </w:r>
      <w:r>
        <w:rPr>
          <w:w w:val="95"/>
        </w:rPr>
        <w:t>message</w:t>
      </w:r>
      <w:r>
        <w:rPr>
          <w:spacing w:val="-14"/>
          <w:w w:val="95"/>
        </w:rPr>
        <w:t xml:space="preserve"> </w:t>
      </w:r>
      <w:r>
        <w:rPr>
          <w:w w:val="95"/>
        </w:rPr>
        <w:t>sent,</w:t>
      </w:r>
      <w:r>
        <w:rPr>
          <w:spacing w:val="-14"/>
          <w:w w:val="95"/>
        </w:rPr>
        <w:t xml:space="preserve"> </w:t>
      </w:r>
      <w:r>
        <w:rPr>
          <w:w w:val="95"/>
        </w:rPr>
        <w:t>should</w:t>
      </w:r>
      <w:r>
        <w:rPr>
          <w:spacing w:val="-14"/>
          <w:w w:val="95"/>
        </w:rPr>
        <w:t xml:space="preserve"> </w:t>
      </w:r>
      <w:r>
        <w:rPr>
          <w:w w:val="95"/>
        </w:rPr>
        <w:t>have</w:t>
      </w:r>
      <w:r>
        <w:rPr>
          <w:spacing w:val="-14"/>
          <w:w w:val="95"/>
        </w:rPr>
        <w:t xml:space="preserve"> </w:t>
      </w:r>
      <w:r>
        <w:rPr>
          <w:w w:val="95"/>
        </w:rPr>
        <w:t>a</w:t>
      </w:r>
      <w:r>
        <w:rPr>
          <w:spacing w:val="-14"/>
          <w:w w:val="95"/>
        </w:rPr>
        <w:t xml:space="preserve"> </w:t>
      </w:r>
      <w:r>
        <w:rPr>
          <w:w w:val="95"/>
        </w:rPr>
        <w:t>locutionary,</w:t>
      </w:r>
      <w:r>
        <w:rPr>
          <w:spacing w:val="-14"/>
          <w:w w:val="95"/>
        </w:rPr>
        <w:t xml:space="preserve"> </w:t>
      </w:r>
      <w:r>
        <w:rPr>
          <w:w w:val="95"/>
        </w:rPr>
        <w:t>illocutionary</w:t>
      </w:r>
      <w:r>
        <w:rPr>
          <w:spacing w:val="-14"/>
          <w:w w:val="95"/>
        </w:rPr>
        <w:t xml:space="preserve"> </w:t>
      </w:r>
      <w:r>
        <w:rPr>
          <w:w w:val="95"/>
        </w:rPr>
        <w:t>and</w:t>
      </w:r>
      <w:r>
        <w:rPr>
          <w:spacing w:val="-14"/>
          <w:w w:val="95"/>
        </w:rPr>
        <w:t xml:space="preserve"> </w:t>
      </w:r>
      <w:r>
        <w:rPr>
          <w:w w:val="95"/>
        </w:rPr>
        <w:t>perlocutionary</w:t>
      </w:r>
      <w:r>
        <w:rPr>
          <w:spacing w:val="-14"/>
          <w:w w:val="95"/>
        </w:rPr>
        <w:t xml:space="preserve"> </w:t>
      </w:r>
      <w:r>
        <w:rPr>
          <w:w w:val="95"/>
        </w:rPr>
        <w:t>speech</w:t>
      </w:r>
      <w:r>
        <w:rPr>
          <w:spacing w:val="-14"/>
          <w:w w:val="95"/>
        </w:rPr>
        <w:t xml:space="preserve"> </w:t>
      </w:r>
      <w:r>
        <w:rPr>
          <w:w w:val="95"/>
        </w:rPr>
        <w:t>act.</w:t>
      </w:r>
    </w:p>
    <w:p w14:paraId="66466D09" w14:textId="77777777" w:rsidR="00B07A10" w:rsidRDefault="00B07A10">
      <w:pPr>
        <w:spacing w:line="348" w:lineRule="auto"/>
        <w:jc w:val="both"/>
        <w:sectPr w:rsidR="00B07A10">
          <w:pgSz w:w="11910" w:h="16840"/>
          <w:pgMar w:top="1060" w:right="280" w:bottom="280" w:left="1620" w:header="708" w:footer="708" w:gutter="0"/>
          <w:cols w:space="708"/>
        </w:sectPr>
      </w:pPr>
    </w:p>
    <w:p w14:paraId="66466D0A" w14:textId="77777777" w:rsidR="00B07A10" w:rsidRDefault="00785C94">
      <w:pPr>
        <w:tabs>
          <w:tab w:val="left" w:pos="3698"/>
        </w:tabs>
        <w:spacing w:before="47"/>
        <w:ind w:left="108"/>
        <w:rPr>
          <w:rFonts w:ascii="Trebuchet MS"/>
          <w:i/>
        </w:rPr>
      </w:pPr>
      <w:r>
        <w:rPr>
          <w:w w:val="105"/>
        </w:rPr>
        <w:lastRenderedPageBreak/>
        <w:t>86</w:t>
      </w:r>
      <w:r>
        <w:rPr>
          <w:w w:val="105"/>
        </w:rPr>
        <w:tab/>
      </w:r>
      <w:r>
        <w:rPr>
          <w:rFonts w:ascii="Trebuchet MS"/>
          <w:i/>
          <w:w w:val="105"/>
        </w:rPr>
        <w:t>CHAPTER 10. SYSTEM DESIGN</w:t>
      </w:r>
      <w:r>
        <w:rPr>
          <w:rFonts w:ascii="Trebuchet MS"/>
          <w:i/>
          <w:spacing w:val="-6"/>
          <w:w w:val="105"/>
        </w:rPr>
        <w:t xml:space="preserve"> </w:t>
      </w:r>
      <w:r>
        <w:rPr>
          <w:rFonts w:ascii="Trebuchet MS"/>
          <w:i/>
          <w:w w:val="105"/>
        </w:rPr>
        <w:t>SPECIFICATION</w:t>
      </w:r>
    </w:p>
    <w:p w14:paraId="66466D0B" w14:textId="77777777" w:rsidR="00B07A10" w:rsidRDefault="00B07A10">
      <w:pPr>
        <w:pStyle w:val="Plattetekst"/>
        <w:rPr>
          <w:rFonts w:ascii="Trebuchet MS"/>
          <w:i/>
          <w:sz w:val="31"/>
        </w:rPr>
      </w:pPr>
    </w:p>
    <w:p w14:paraId="66466D0C" w14:textId="58F4804D" w:rsidR="00B07A10" w:rsidRDefault="00785C94">
      <w:pPr>
        <w:pStyle w:val="Plattetekst"/>
        <w:spacing w:line="345" w:lineRule="auto"/>
        <w:ind w:left="107" w:right="1445"/>
        <w:jc w:val="both"/>
      </w:pPr>
      <w:r>
        <w:rPr>
          <w:w w:val="95"/>
        </w:rPr>
        <w:t>Where</w:t>
      </w:r>
      <w:r>
        <w:rPr>
          <w:spacing w:val="-16"/>
          <w:w w:val="95"/>
        </w:rPr>
        <w:t xml:space="preserve"> </w:t>
      </w:r>
      <w:r>
        <w:rPr>
          <w:w w:val="95"/>
        </w:rPr>
        <w:t>the</w:t>
      </w:r>
      <w:r>
        <w:rPr>
          <w:spacing w:val="-16"/>
          <w:w w:val="95"/>
        </w:rPr>
        <w:t xml:space="preserve"> </w:t>
      </w:r>
      <w:r>
        <w:rPr>
          <w:w w:val="95"/>
        </w:rPr>
        <w:t>locutionary</w:t>
      </w:r>
      <w:r>
        <w:rPr>
          <w:spacing w:val="-16"/>
          <w:w w:val="95"/>
        </w:rPr>
        <w:t xml:space="preserve"> </w:t>
      </w:r>
      <w:r>
        <w:rPr>
          <w:w w:val="95"/>
        </w:rPr>
        <w:t>part</w:t>
      </w:r>
      <w:r>
        <w:rPr>
          <w:spacing w:val="-16"/>
          <w:w w:val="95"/>
        </w:rPr>
        <w:t xml:space="preserve"> </w:t>
      </w:r>
      <w:r>
        <w:rPr>
          <w:w w:val="95"/>
        </w:rPr>
        <w:t>is</w:t>
      </w:r>
      <w:r>
        <w:rPr>
          <w:spacing w:val="-16"/>
          <w:w w:val="95"/>
        </w:rPr>
        <w:t xml:space="preserve"> </w:t>
      </w:r>
      <w:r>
        <w:rPr>
          <w:w w:val="95"/>
        </w:rPr>
        <w:t>the</w:t>
      </w:r>
      <w:r>
        <w:rPr>
          <w:spacing w:val="-16"/>
          <w:w w:val="95"/>
        </w:rPr>
        <w:t xml:space="preserve"> </w:t>
      </w:r>
      <w:r>
        <w:rPr>
          <w:w w:val="95"/>
        </w:rPr>
        <w:t>sound,</w:t>
      </w:r>
      <w:r>
        <w:rPr>
          <w:spacing w:val="-14"/>
          <w:w w:val="95"/>
        </w:rPr>
        <w:t xml:space="preserve"> </w:t>
      </w:r>
      <w:r>
        <w:rPr>
          <w:w w:val="95"/>
        </w:rPr>
        <w:t>the</w:t>
      </w:r>
      <w:r>
        <w:rPr>
          <w:spacing w:val="-16"/>
          <w:w w:val="95"/>
        </w:rPr>
        <w:t xml:space="preserve"> </w:t>
      </w:r>
      <w:r>
        <w:rPr>
          <w:w w:val="95"/>
        </w:rPr>
        <w:t>illocutionary</w:t>
      </w:r>
      <w:r>
        <w:rPr>
          <w:spacing w:val="-16"/>
          <w:w w:val="95"/>
        </w:rPr>
        <w:t xml:space="preserve"> </w:t>
      </w:r>
      <w:r>
        <w:rPr>
          <w:w w:val="95"/>
        </w:rPr>
        <w:t>part</w:t>
      </w:r>
      <w:r>
        <w:rPr>
          <w:spacing w:val="-16"/>
          <w:w w:val="95"/>
        </w:rPr>
        <w:t xml:space="preserve"> </w:t>
      </w:r>
      <w:r>
        <w:rPr>
          <w:w w:val="95"/>
        </w:rPr>
        <w:t>is</w:t>
      </w:r>
      <w:r>
        <w:rPr>
          <w:spacing w:val="-16"/>
          <w:w w:val="95"/>
        </w:rPr>
        <w:t xml:space="preserve"> </w:t>
      </w:r>
      <w:r>
        <w:rPr>
          <w:w w:val="95"/>
        </w:rPr>
        <w:t>the</w:t>
      </w:r>
      <w:r>
        <w:rPr>
          <w:spacing w:val="-16"/>
          <w:w w:val="95"/>
        </w:rPr>
        <w:t xml:space="preserve"> </w:t>
      </w:r>
      <w:r>
        <w:rPr>
          <w:w w:val="95"/>
        </w:rPr>
        <w:t>intrinsic</w:t>
      </w:r>
      <w:r>
        <w:rPr>
          <w:spacing w:val="-16"/>
          <w:w w:val="95"/>
        </w:rPr>
        <w:t xml:space="preserve"> </w:t>
      </w:r>
      <w:r>
        <w:rPr>
          <w:w w:val="95"/>
        </w:rPr>
        <w:t>message,</w:t>
      </w:r>
      <w:r>
        <w:rPr>
          <w:spacing w:val="-13"/>
          <w:w w:val="95"/>
        </w:rPr>
        <w:t xml:space="preserve"> </w:t>
      </w:r>
      <w:r>
        <w:rPr>
          <w:w w:val="95"/>
        </w:rPr>
        <w:t>and</w:t>
      </w:r>
      <w:r>
        <w:rPr>
          <w:spacing w:val="-16"/>
          <w:w w:val="95"/>
        </w:rPr>
        <w:t xml:space="preserve"> </w:t>
      </w:r>
      <w:r>
        <w:rPr>
          <w:w w:val="95"/>
        </w:rPr>
        <w:t xml:space="preserve">the </w:t>
      </w:r>
      <w:r>
        <w:t>perlocutionary</w:t>
      </w:r>
      <w:r>
        <w:rPr>
          <w:spacing w:val="-39"/>
        </w:rPr>
        <w:t xml:space="preserve"> </w:t>
      </w:r>
      <w:r>
        <w:t>speech</w:t>
      </w:r>
      <w:r>
        <w:rPr>
          <w:spacing w:val="-40"/>
        </w:rPr>
        <w:t xml:space="preserve"> </w:t>
      </w:r>
      <w:r>
        <w:t>act</w:t>
      </w:r>
      <w:r>
        <w:rPr>
          <w:spacing w:val="-39"/>
        </w:rPr>
        <w:t xml:space="preserve"> </w:t>
      </w:r>
      <w:r>
        <w:t>aims</w:t>
      </w:r>
      <w:r>
        <w:rPr>
          <w:spacing w:val="-39"/>
        </w:rPr>
        <w:t xml:space="preserve"> </w:t>
      </w:r>
      <w:r>
        <w:t>to</w:t>
      </w:r>
      <w:r>
        <w:rPr>
          <w:spacing w:val="-39"/>
        </w:rPr>
        <w:t xml:space="preserve"> </w:t>
      </w:r>
      <w:r>
        <w:t>trigger</w:t>
      </w:r>
      <w:r>
        <w:rPr>
          <w:spacing w:val="-39"/>
        </w:rPr>
        <w:t xml:space="preserve"> </w:t>
      </w:r>
      <w:r>
        <w:t>an</w:t>
      </w:r>
      <w:r>
        <w:rPr>
          <w:spacing w:val="-39"/>
        </w:rPr>
        <w:t xml:space="preserve"> </w:t>
      </w:r>
      <w:r>
        <w:t>action.</w:t>
      </w:r>
      <w:r>
        <w:rPr>
          <w:spacing w:val="-27"/>
        </w:rPr>
        <w:t xml:space="preserve"> </w:t>
      </w:r>
      <w:del w:id="598" w:author="Tom Wever" w:date="2018-11-25T14:15:00Z">
        <w:r w:rsidDel="009416A3">
          <w:delText>Thus</w:delText>
        </w:r>
        <w:r w:rsidDel="009416A3">
          <w:rPr>
            <w:spacing w:val="-39"/>
          </w:rPr>
          <w:delText xml:space="preserve"> </w:delText>
        </w:r>
        <w:r w:rsidDel="009416A3">
          <w:delText>i</w:delText>
        </w:r>
      </w:del>
      <w:ins w:id="599" w:author="Tom Wever" w:date="2018-11-25T14:15:00Z">
        <w:r w:rsidR="009416A3">
          <w:t>I</w:t>
        </w:r>
      </w:ins>
      <w:r>
        <w:t>n</w:t>
      </w:r>
      <w:r>
        <w:rPr>
          <w:spacing w:val="-39"/>
        </w:rPr>
        <w:t xml:space="preserve"> </w:t>
      </w:r>
      <w:r>
        <w:t>case</w:t>
      </w:r>
      <w:r>
        <w:rPr>
          <w:spacing w:val="-39"/>
        </w:rPr>
        <w:t xml:space="preserve"> </w:t>
      </w:r>
      <w:r>
        <w:t>of</w:t>
      </w:r>
      <w:r>
        <w:rPr>
          <w:spacing w:val="-39"/>
        </w:rPr>
        <w:t xml:space="preserve"> </w:t>
      </w:r>
      <w:r>
        <w:t>the</w:t>
      </w:r>
      <w:r>
        <w:rPr>
          <w:spacing w:val="-39"/>
        </w:rPr>
        <w:t xml:space="preserve"> </w:t>
      </w:r>
      <w:r>
        <w:t>locutionary</w:t>
      </w:r>
      <w:r>
        <w:rPr>
          <w:spacing w:val="-39"/>
        </w:rPr>
        <w:t xml:space="preserve"> </w:t>
      </w:r>
      <w:r>
        <w:t>act</w:t>
      </w:r>
      <w:del w:id="600" w:author="Tom Wever" w:date="2018-11-25T14:15:00Z">
        <w:r w:rsidDel="009416A3">
          <w:delText>,</w:delText>
        </w:r>
      </w:del>
      <w:ins w:id="601" w:author="Tom Wever" w:date="2018-11-25T14:15:00Z">
        <w:r w:rsidR="009416A3">
          <w:t xml:space="preserve"> </w:t>
        </w:r>
      </w:ins>
      <w:r>
        <w:rPr>
          <w:spacing w:val="-38"/>
        </w:rPr>
        <w:t xml:space="preserve"> </w:t>
      </w:r>
      <w:ins w:id="602" w:author="Tom Wever" w:date="2018-11-25T14:15:00Z">
        <w:r w:rsidR="009416A3">
          <w:rPr>
            <w:spacing w:val="-38"/>
          </w:rPr>
          <w:t>“</w:t>
        </w:r>
      </w:ins>
      <w:r>
        <w:rPr>
          <w:rFonts w:ascii="Trebuchet MS"/>
          <w:i/>
        </w:rPr>
        <w:t xml:space="preserve">What </w:t>
      </w:r>
      <w:r>
        <w:rPr>
          <w:rFonts w:ascii="Trebuchet MS"/>
          <w:i/>
          <w:w w:val="95"/>
        </w:rPr>
        <w:t>are</w:t>
      </w:r>
      <w:r>
        <w:rPr>
          <w:rFonts w:ascii="Trebuchet MS"/>
          <w:i/>
          <w:spacing w:val="-22"/>
          <w:w w:val="95"/>
        </w:rPr>
        <w:t xml:space="preserve"> </w:t>
      </w:r>
      <w:r>
        <w:rPr>
          <w:rFonts w:ascii="Trebuchet MS"/>
          <w:i/>
          <w:w w:val="95"/>
        </w:rPr>
        <w:t>your</w:t>
      </w:r>
      <w:r>
        <w:rPr>
          <w:rFonts w:ascii="Trebuchet MS"/>
          <w:i/>
          <w:spacing w:val="-22"/>
          <w:w w:val="95"/>
        </w:rPr>
        <w:t xml:space="preserve"> </w:t>
      </w:r>
      <w:r>
        <w:rPr>
          <w:rFonts w:ascii="Trebuchet MS"/>
          <w:i/>
          <w:w w:val="95"/>
        </w:rPr>
        <w:t>intentions?</w:t>
      </w:r>
      <w:ins w:id="603" w:author="Tom Wever" w:date="2018-11-25T14:14:00Z">
        <w:r w:rsidR="009416A3">
          <w:rPr>
            <w:rFonts w:ascii="Trebuchet MS"/>
            <w:i/>
            <w:w w:val="95"/>
          </w:rPr>
          <w:t>”</w:t>
        </w:r>
      </w:ins>
      <w:r>
        <w:rPr>
          <w:w w:val="95"/>
        </w:rPr>
        <w:t>.</w:t>
      </w:r>
      <w:r>
        <w:rPr>
          <w:spacing w:val="-1"/>
          <w:w w:val="95"/>
        </w:rPr>
        <w:t xml:space="preserve"> </w:t>
      </w:r>
      <w:r>
        <w:rPr>
          <w:w w:val="95"/>
        </w:rPr>
        <w:t>The</w:t>
      </w:r>
      <w:r>
        <w:rPr>
          <w:spacing w:val="-17"/>
          <w:w w:val="95"/>
        </w:rPr>
        <w:t xml:space="preserve"> </w:t>
      </w:r>
      <w:r>
        <w:rPr>
          <w:w w:val="95"/>
        </w:rPr>
        <w:t>illocutionary</w:t>
      </w:r>
      <w:r>
        <w:rPr>
          <w:spacing w:val="-17"/>
          <w:w w:val="95"/>
        </w:rPr>
        <w:t xml:space="preserve"> </w:t>
      </w:r>
      <w:r>
        <w:rPr>
          <w:w w:val="95"/>
        </w:rPr>
        <w:t>message</w:t>
      </w:r>
      <w:r>
        <w:rPr>
          <w:spacing w:val="-17"/>
          <w:w w:val="95"/>
        </w:rPr>
        <w:t xml:space="preserve"> </w:t>
      </w:r>
      <w:r>
        <w:rPr>
          <w:w w:val="95"/>
        </w:rPr>
        <w:t>is:</w:t>
      </w:r>
      <w:r>
        <w:rPr>
          <w:spacing w:val="-2"/>
          <w:w w:val="95"/>
        </w:rPr>
        <w:t xml:space="preserve"> </w:t>
      </w:r>
      <w:ins w:id="604" w:author="Tom Wever" w:date="2018-11-25T14:15:00Z">
        <w:r w:rsidR="00A12BB6">
          <w:rPr>
            <w:spacing w:val="-2"/>
            <w:w w:val="95"/>
          </w:rPr>
          <w:t>“</w:t>
        </w:r>
      </w:ins>
      <w:r>
        <w:rPr>
          <w:rFonts w:ascii="Trebuchet MS"/>
          <w:i/>
          <w:w w:val="95"/>
        </w:rPr>
        <w:t>I</w:t>
      </w:r>
      <w:r>
        <w:rPr>
          <w:rFonts w:ascii="Trebuchet MS"/>
          <w:i/>
          <w:spacing w:val="-22"/>
          <w:w w:val="95"/>
        </w:rPr>
        <w:t xml:space="preserve"> </w:t>
      </w:r>
      <w:r>
        <w:rPr>
          <w:rFonts w:ascii="Trebuchet MS"/>
          <w:i/>
          <w:w w:val="95"/>
        </w:rPr>
        <w:t>want</w:t>
      </w:r>
      <w:r>
        <w:rPr>
          <w:rFonts w:ascii="Trebuchet MS"/>
          <w:i/>
          <w:spacing w:val="-22"/>
          <w:w w:val="95"/>
        </w:rPr>
        <w:t xml:space="preserve"> </w:t>
      </w:r>
      <w:r>
        <w:rPr>
          <w:rFonts w:ascii="Trebuchet MS"/>
          <w:i/>
          <w:spacing w:val="-3"/>
          <w:w w:val="95"/>
        </w:rPr>
        <w:t>you</w:t>
      </w:r>
      <w:r>
        <w:rPr>
          <w:rFonts w:ascii="Trebuchet MS"/>
          <w:i/>
          <w:spacing w:val="-22"/>
          <w:w w:val="95"/>
        </w:rPr>
        <w:t xml:space="preserve"> </w:t>
      </w:r>
      <w:r>
        <w:rPr>
          <w:rFonts w:ascii="Trebuchet MS"/>
          <w:i/>
          <w:w w:val="95"/>
        </w:rPr>
        <w:t>to</w:t>
      </w:r>
      <w:r>
        <w:rPr>
          <w:rFonts w:ascii="Trebuchet MS"/>
          <w:i/>
          <w:spacing w:val="-22"/>
          <w:w w:val="95"/>
        </w:rPr>
        <w:t xml:space="preserve"> </w:t>
      </w:r>
      <w:r>
        <w:rPr>
          <w:rFonts w:ascii="Trebuchet MS"/>
          <w:i/>
          <w:w w:val="95"/>
        </w:rPr>
        <w:t>tell</w:t>
      </w:r>
      <w:r>
        <w:rPr>
          <w:rFonts w:ascii="Trebuchet MS"/>
          <w:i/>
          <w:spacing w:val="-22"/>
          <w:w w:val="95"/>
        </w:rPr>
        <w:t xml:space="preserve"> </w:t>
      </w:r>
      <w:r>
        <w:rPr>
          <w:rFonts w:ascii="Trebuchet MS"/>
          <w:i/>
          <w:w w:val="95"/>
        </w:rPr>
        <w:t>me</w:t>
      </w:r>
      <w:r>
        <w:rPr>
          <w:rFonts w:ascii="Trebuchet MS"/>
          <w:i/>
          <w:spacing w:val="-22"/>
          <w:w w:val="95"/>
        </w:rPr>
        <w:t xml:space="preserve"> </w:t>
      </w:r>
      <w:r>
        <w:rPr>
          <w:rFonts w:ascii="Trebuchet MS"/>
          <w:i/>
          <w:w w:val="95"/>
        </w:rPr>
        <w:t>that</w:t>
      </w:r>
      <w:r>
        <w:rPr>
          <w:rFonts w:ascii="Trebuchet MS"/>
          <w:i/>
          <w:spacing w:val="-22"/>
          <w:w w:val="95"/>
        </w:rPr>
        <w:t xml:space="preserve"> </w:t>
      </w:r>
      <w:r>
        <w:rPr>
          <w:rFonts w:ascii="Trebuchet MS"/>
          <w:i/>
          <w:w w:val="95"/>
        </w:rPr>
        <w:t>your</w:t>
      </w:r>
      <w:r>
        <w:rPr>
          <w:rFonts w:ascii="Trebuchet MS"/>
          <w:i/>
          <w:spacing w:val="-22"/>
          <w:w w:val="95"/>
        </w:rPr>
        <w:t xml:space="preserve"> </w:t>
      </w:r>
      <w:r>
        <w:rPr>
          <w:rFonts w:ascii="Trebuchet MS"/>
          <w:i/>
          <w:w w:val="95"/>
        </w:rPr>
        <w:t xml:space="preserve">intentions </w:t>
      </w:r>
      <w:r>
        <w:rPr>
          <w:rFonts w:ascii="Trebuchet MS"/>
          <w:i/>
        </w:rPr>
        <w:t>are</w:t>
      </w:r>
      <w:ins w:id="605" w:author="Tom Wever" w:date="2018-11-25T14:15:00Z">
        <w:r w:rsidR="00A12BB6">
          <w:rPr>
            <w:rFonts w:ascii="Trebuchet MS"/>
            <w:i/>
          </w:rPr>
          <w:t>”</w:t>
        </w:r>
      </w:ins>
      <w:r>
        <w:t xml:space="preserve">, while the perlocutionary aim is that the other vessel will </w:t>
      </w:r>
      <w:r>
        <w:rPr>
          <w:spacing w:val="-3"/>
        </w:rPr>
        <w:t xml:space="preserve">say </w:t>
      </w:r>
      <w:r>
        <w:t xml:space="preserve">what its intentions are. </w:t>
      </w:r>
      <w:r>
        <w:rPr>
          <w:w w:val="95"/>
        </w:rPr>
        <w:t>Below</w:t>
      </w:r>
      <w:r>
        <w:rPr>
          <w:spacing w:val="-13"/>
          <w:w w:val="95"/>
        </w:rPr>
        <w:t xml:space="preserve"> </w:t>
      </w:r>
      <w:r>
        <w:rPr>
          <w:w w:val="95"/>
        </w:rPr>
        <w:t>the</w:t>
      </w:r>
      <w:r>
        <w:rPr>
          <w:spacing w:val="-13"/>
          <w:w w:val="95"/>
        </w:rPr>
        <w:t xml:space="preserve"> </w:t>
      </w:r>
      <w:r>
        <w:rPr>
          <w:w w:val="95"/>
        </w:rPr>
        <w:t>different</w:t>
      </w:r>
      <w:r>
        <w:rPr>
          <w:spacing w:val="-13"/>
          <w:w w:val="95"/>
        </w:rPr>
        <w:t xml:space="preserve"> </w:t>
      </w:r>
      <w:r>
        <w:rPr>
          <w:b/>
          <w:w w:val="95"/>
        </w:rPr>
        <w:t>perlocutionary</w:t>
      </w:r>
      <w:r>
        <w:rPr>
          <w:w w:val="95"/>
        </w:rPr>
        <w:t>,</w:t>
      </w:r>
      <w:r>
        <w:rPr>
          <w:spacing w:val="-12"/>
          <w:w w:val="95"/>
        </w:rPr>
        <w:t xml:space="preserve"> </w:t>
      </w:r>
      <w:r>
        <w:rPr>
          <w:w w:val="95"/>
        </w:rPr>
        <w:t>illocutionary,</w:t>
      </w:r>
      <w:r>
        <w:rPr>
          <w:spacing w:val="-12"/>
          <w:w w:val="95"/>
        </w:rPr>
        <w:t xml:space="preserve"> </w:t>
      </w:r>
      <w:r>
        <w:rPr>
          <w:w w:val="95"/>
        </w:rPr>
        <w:t>and</w:t>
      </w:r>
      <w:r>
        <w:rPr>
          <w:spacing w:val="-13"/>
          <w:w w:val="95"/>
        </w:rPr>
        <w:t xml:space="preserve"> </w:t>
      </w:r>
      <w:r>
        <w:rPr>
          <w:w w:val="95"/>
        </w:rPr>
        <w:t>(locutionary)</w:t>
      </w:r>
      <w:r>
        <w:rPr>
          <w:spacing w:val="-13"/>
          <w:w w:val="95"/>
        </w:rPr>
        <w:t xml:space="preserve"> </w:t>
      </w:r>
      <w:r>
        <w:rPr>
          <w:w w:val="95"/>
        </w:rPr>
        <w:t>acts</w:t>
      </w:r>
      <w:r>
        <w:rPr>
          <w:spacing w:val="-13"/>
          <w:w w:val="95"/>
        </w:rPr>
        <w:t xml:space="preserve"> </w:t>
      </w:r>
      <w:r>
        <w:rPr>
          <w:w w:val="95"/>
        </w:rPr>
        <w:t>in</w:t>
      </w:r>
      <w:r>
        <w:rPr>
          <w:spacing w:val="-13"/>
          <w:w w:val="95"/>
        </w:rPr>
        <w:t xml:space="preserve"> </w:t>
      </w:r>
      <w:r>
        <w:rPr>
          <w:w w:val="95"/>
        </w:rPr>
        <w:t>a</w:t>
      </w:r>
      <w:r>
        <w:rPr>
          <w:spacing w:val="-13"/>
          <w:w w:val="95"/>
        </w:rPr>
        <w:t xml:space="preserve"> </w:t>
      </w:r>
      <w:r>
        <w:rPr>
          <w:w w:val="95"/>
        </w:rPr>
        <w:t>conversation</w:t>
      </w:r>
      <w:r>
        <w:rPr>
          <w:spacing w:val="-13"/>
          <w:w w:val="95"/>
        </w:rPr>
        <w:t xml:space="preserve"> </w:t>
      </w:r>
      <w:r>
        <w:rPr>
          <w:w w:val="95"/>
        </w:rPr>
        <w:t xml:space="preserve">are </w:t>
      </w:r>
      <w:r>
        <w:t>shown.</w:t>
      </w:r>
      <w:r>
        <w:rPr>
          <w:spacing w:val="-6"/>
        </w:rPr>
        <w:t xml:space="preserve"> </w:t>
      </w:r>
      <w:r>
        <w:t>It</w:t>
      </w:r>
      <w:r>
        <w:rPr>
          <w:spacing w:val="-20"/>
        </w:rPr>
        <w:t xml:space="preserve"> </w:t>
      </w:r>
      <w:r>
        <w:t>should</w:t>
      </w:r>
      <w:r>
        <w:rPr>
          <w:spacing w:val="-20"/>
        </w:rPr>
        <w:t xml:space="preserve"> </w:t>
      </w:r>
      <w:r>
        <w:rPr>
          <w:spacing w:val="1"/>
        </w:rPr>
        <w:t>be</w:t>
      </w:r>
      <w:r>
        <w:rPr>
          <w:spacing w:val="-20"/>
        </w:rPr>
        <w:t xml:space="preserve"> </w:t>
      </w:r>
      <w:r>
        <w:t>considered</w:t>
      </w:r>
      <w:r>
        <w:rPr>
          <w:spacing w:val="-20"/>
        </w:rPr>
        <w:t xml:space="preserve"> </w:t>
      </w:r>
      <w:r>
        <w:t>that</w:t>
      </w:r>
      <w:r>
        <w:rPr>
          <w:spacing w:val="-20"/>
        </w:rPr>
        <w:t xml:space="preserve"> </w:t>
      </w:r>
      <w:r>
        <w:t>the</w:t>
      </w:r>
      <w:r>
        <w:rPr>
          <w:spacing w:val="-20"/>
        </w:rPr>
        <w:t xml:space="preserve"> </w:t>
      </w:r>
      <w:r>
        <w:t>MESSAGE</w:t>
      </w:r>
      <w:r>
        <w:rPr>
          <w:spacing w:val="-20"/>
        </w:rPr>
        <w:t xml:space="preserve"> </w:t>
      </w:r>
      <w:r>
        <w:t>itself</w:t>
      </w:r>
      <w:r>
        <w:rPr>
          <w:spacing w:val="-20"/>
        </w:rPr>
        <w:t xml:space="preserve"> </w:t>
      </w:r>
      <w:r>
        <w:t>also</w:t>
      </w:r>
      <w:r>
        <w:rPr>
          <w:spacing w:val="-20"/>
        </w:rPr>
        <w:t xml:space="preserve"> </w:t>
      </w:r>
      <w:r>
        <w:t>has</w:t>
      </w:r>
      <w:r>
        <w:rPr>
          <w:spacing w:val="-20"/>
        </w:rPr>
        <w:t xml:space="preserve"> </w:t>
      </w:r>
      <w:r>
        <w:t>these</w:t>
      </w:r>
      <w:r>
        <w:rPr>
          <w:spacing w:val="-20"/>
        </w:rPr>
        <w:t xml:space="preserve"> </w:t>
      </w:r>
      <w:r>
        <w:t>various</w:t>
      </w:r>
      <w:r>
        <w:rPr>
          <w:spacing w:val="-20"/>
        </w:rPr>
        <w:t xml:space="preserve"> </w:t>
      </w:r>
      <w:r>
        <w:t>acts.</w:t>
      </w:r>
    </w:p>
    <w:p w14:paraId="66466D0D" w14:textId="77777777" w:rsidR="00B07A10" w:rsidRDefault="00785C94">
      <w:pPr>
        <w:spacing w:before="134"/>
        <w:ind w:left="107"/>
      </w:pPr>
      <w:r>
        <w:rPr>
          <w:b/>
        </w:rPr>
        <w:t xml:space="preserve">Other ship pays attention </w:t>
      </w:r>
      <w:r>
        <w:t>I want other ship to listen to me.</w:t>
      </w:r>
    </w:p>
    <w:p w14:paraId="66466D0E" w14:textId="77777777" w:rsidR="00B07A10" w:rsidRDefault="00785C94">
      <w:pPr>
        <w:spacing w:before="98"/>
        <w:ind w:left="653"/>
      </w:pPr>
      <w:r>
        <w:t>(</w:t>
      </w:r>
      <w:r>
        <w:rPr>
          <w:rFonts w:ascii="Georgia"/>
          <w:i/>
        </w:rPr>
        <w:t xml:space="preserve">&lt; name </w:t>
      </w:r>
      <w:r>
        <w:rPr>
          <w:rFonts w:ascii="Verdana"/>
        </w:rPr>
        <w:t xml:space="preserve">&amp; </w:t>
      </w:r>
      <w:r>
        <w:rPr>
          <w:rFonts w:ascii="Georgia"/>
          <w:i/>
        </w:rPr>
        <w:t>call sign other vessel &gt;</w:t>
      </w:r>
      <w:r>
        <w:t xml:space="preserve">, </w:t>
      </w:r>
      <w:r>
        <w:rPr>
          <w:rFonts w:ascii="Georgia"/>
          <w:i/>
        </w:rPr>
        <w:t xml:space="preserve">&lt; name </w:t>
      </w:r>
      <w:r>
        <w:rPr>
          <w:rFonts w:ascii="Verdana"/>
        </w:rPr>
        <w:t xml:space="preserve">&amp; </w:t>
      </w:r>
      <w:r>
        <w:rPr>
          <w:rFonts w:ascii="Georgia"/>
          <w:i/>
        </w:rPr>
        <w:t xml:space="preserve">call sign </w:t>
      </w:r>
      <w:proofErr w:type="gramStart"/>
      <w:r>
        <w:rPr>
          <w:rFonts w:ascii="Georgia"/>
          <w:i/>
        </w:rPr>
        <w:t>other</w:t>
      </w:r>
      <w:proofErr w:type="gramEnd"/>
      <w:r>
        <w:rPr>
          <w:rFonts w:ascii="Georgia"/>
          <w:i/>
        </w:rPr>
        <w:t xml:space="preserve"> vessel &gt;</w:t>
      </w:r>
      <w:r>
        <w:t>.</w:t>
      </w:r>
      <w:r>
        <w:rPr>
          <w:spacing w:val="51"/>
        </w:rPr>
        <w:t xml:space="preserve"> </w:t>
      </w:r>
      <w:r>
        <w:t>This is</w:t>
      </w:r>
    </w:p>
    <w:p w14:paraId="66466D0F" w14:textId="77777777" w:rsidR="00B07A10" w:rsidRDefault="00785C94">
      <w:pPr>
        <w:spacing w:before="97"/>
        <w:ind w:left="653"/>
      </w:pPr>
      <w:r>
        <w:rPr>
          <w:rFonts w:ascii="Georgia"/>
          <w:i/>
          <w:w w:val="105"/>
        </w:rPr>
        <w:t xml:space="preserve">&lt; name </w:t>
      </w:r>
      <w:r>
        <w:rPr>
          <w:rFonts w:ascii="Verdana"/>
          <w:w w:val="105"/>
        </w:rPr>
        <w:t xml:space="preserve">&amp; </w:t>
      </w:r>
      <w:r>
        <w:rPr>
          <w:rFonts w:ascii="Georgia"/>
          <w:i/>
          <w:w w:val="105"/>
        </w:rPr>
        <w:t>call sign own vessel &gt;</w:t>
      </w:r>
      <w:r>
        <w:rPr>
          <w:w w:val="105"/>
        </w:rPr>
        <w:t>)</w:t>
      </w:r>
    </w:p>
    <w:p w14:paraId="66466D10" w14:textId="77777777" w:rsidR="00B07A10" w:rsidRDefault="00B07A10">
      <w:pPr>
        <w:pStyle w:val="Plattetekst"/>
        <w:spacing w:before="5"/>
        <w:rPr>
          <w:sz w:val="21"/>
        </w:rPr>
      </w:pPr>
    </w:p>
    <w:p w14:paraId="66466D11" w14:textId="77777777" w:rsidR="00B07A10" w:rsidRDefault="00785C94">
      <w:pPr>
        <w:spacing w:line="348" w:lineRule="auto"/>
        <w:ind w:left="653" w:right="1053" w:hanging="546"/>
      </w:pPr>
      <w:r>
        <w:rPr>
          <w:b/>
          <w:w w:val="95"/>
        </w:rPr>
        <w:t xml:space="preserve">Other ship switches to right VHF-channel </w:t>
      </w:r>
      <w:r>
        <w:rPr>
          <w:w w:val="95"/>
        </w:rPr>
        <w:t xml:space="preserve">I want to communicate via specific VHF-channel. </w:t>
      </w:r>
      <w:r>
        <w:t xml:space="preserve">(Switch to VHF channel </w:t>
      </w:r>
      <w:r>
        <w:rPr>
          <w:rFonts w:ascii="Georgia"/>
          <w:i/>
        </w:rPr>
        <w:t>&lt; channel &gt;</w:t>
      </w:r>
      <w:r>
        <w:t>)</w:t>
      </w:r>
    </w:p>
    <w:p w14:paraId="66466D12" w14:textId="77777777" w:rsidR="00B07A10" w:rsidRDefault="00785C94">
      <w:pPr>
        <w:spacing w:before="132" w:line="348" w:lineRule="auto"/>
        <w:ind w:left="653" w:right="1314" w:hanging="546"/>
      </w:pPr>
      <w:r>
        <w:rPr>
          <w:b/>
          <w:w w:val="95"/>
        </w:rPr>
        <w:t>Other</w:t>
      </w:r>
      <w:r>
        <w:rPr>
          <w:b/>
          <w:spacing w:val="-3"/>
          <w:w w:val="95"/>
        </w:rPr>
        <w:t xml:space="preserve"> </w:t>
      </w:r>
      <w:r>
        <w:rPr>
          <w:b/>
          <w:w w:val="95"/>
        </w:rPr>
        <w:t>ship</w:t>
      </w:r>
      <w:r>
        <w:rPr>
          <w:b/>
          <w:spacing w:val="-4"/>
          <w:w w:val="95"/>
        </w:rPr>
        <w:t xml:space="preserve"> </w:t>
      </w:r>
      <w:proofErr w:type="gramStart"/>
      <w:r>
        <w:rPr>
          <w:b/>
          <w:w w:val="95"/>
        </w:rPr>
        <w:t>takes</w:t>
      </w:r>
      <w:r>
        <w:rPr>
          <w:b/>
          <w:spacing w:val="-4"/>
          <w:w w:val="95"/>
        </w:rPr>
        <w:t xml:space="preserve"> </w:t>
      </w:r>
      <w:r>
        <w:rPr>
          <w:b/>
          <w:w w:val="95"/>
        </w:rPr>
        <w:t>action</w:t>
      </w:r>
      <w:proofErr w:type="gramEnd"/>
      <w:r>
        <w:rPr>
          <w:b/>
          <w:spacing w:val="-4"/>
          <w:w w:val="95"/>
        </w:rPr>
        <w:t xml:space="preserve"> or </w:t>
      </w:r>
      <w:r>
        <w:rPr>
          <w:b/>
          <w:w w:val="95"/>
        </w:rPr>
        <w:t>shares</w:t>
      </w:r>
      <w:r>
        <w:rPr>
          <w:b/>
          <w:spacing w:val="-4"/>
          <w:w w:val="95"/>
        </w:rPr>
        <w:t xml:space="preserve"> </w:t>
      </w:r>
      <w:r>
        <w:rPr>
          <w:b/>
          <w:w w:val="95"/>
        </w:rPr>
        <w:t>information</w:t>
      </w:r>
      <w:r>
        <w:rPr>
          <w:b/>
          <w:spacing w:val="15"/>
          <w:w w:val="95"/>
        </w:rPr>
        <w:t xml:space="preserve"> </w:t>
      </w:r>
      <w:r>
        <w:rPr>
          <w:w w:val="95"/>
        </w:rPr>
        <w:t>I</w:t>
      </w:r>
      <w:r>
        <w:rPr>
          <w:spacing w:val="-25"/>
          <w:w w:val="95"/>
        </w:rPr>
        <w:t xml:space="preserve"> </w:t>
      </w:r>
      <w:r>
        <w:rPr>
          <w:w w:val="95"/>
        </w:rPr>
        <w:t>want</w:t>
      </w:r>
      <w:r>
        <w:rPr>
          <w:spacing w:val="-25"/>
          <w:w w:val="95"/>
        </w:rPr>
        <w:t xml:space="preserve"> </w:t>
      </w:r>
      <w:r>
        <w:rPr>
          <w:w w:val="95"/>
        </w:rPr>
        <w:t>other</w:t>
      </w:r>
      <w:r>
        <w:rPr>
          <w:spacing w:val="-25"/>
          <w:w w:val="95"/>
        </w:rPr>
        <w:t xml:space="preserve"> </w:t>
      </w:r>
      <w:r>
        <w:rPr>
          <w:w w:val="95"/>
        </w:rPr>
        <w:t>ship</w:t>
      </w:r>
      <w:r>
        <w:rPr>
          <w:spacing w:val="-25"/>
          <w:w w:val="95"/>
        </w:rPr>
        <w:t xml:space="preserve"> </w:t>
      </w:r>
      <w:r>
        <w:rPr>
          <w:w w:val="95"/>
        </w:rPr>
        <w:t>to</w:t>
      </w:r>
      <w:r>
        <w:rPr>
          <w:spacing w:val="-25"/>
          <w:w w:val="95"/>
        </w:rPr>
        <w:t xml:space="preserve"> </w:t>
      </w:r>
      <w:r>
        <w:rPr>
          <w:w w:val="95"/>
        </w:rPr>
        <w:t>understand</w:t>
      </w:r>
      <w:r>
        <w:rPr>
          <w:spacing w:val="-25"/>
          <w:w w:val="95"/>
        </w:rPr>
        <w:t xml:space="preserve"> </w:t>
      </w:r>
      <w:r>
        <w:rPr>
          <w:w w:val="95"/>
        </w:rPr>
        <w:t>the</w:t>
      </w:r>
      <w:r>
        <w:rPr>
          <w:spacing w:val="-25"/>
          <w:w w:val="95"/>
        </w:rPr>
        <w:t xml:space="preserve"> </w:t>
      </w:r>
      <w:r>
        <w:rPr>
          <w:w w:val="95"/>
        </w:rPr>
        <w:t xml:space="preserve">message. </w:t>
      </w:r>
      <w:r>
        <w:t>(</w:t>
      </w:r>
      <w:r>
        <w:rPr>
          <w:rFonts w:ascii="Georgia"/>
          <w:i/>
        </w:rPr>
        <w:t xml:space="preserve">&lt; marker </w:t>
      </w:r>
      <w:r>
        <w:rPr>
          <w:rFonts w:ascii="Georgia"/>
          <w:i/>
          <w:spacing w:val="1"/>
        </w:rPr>
        <w:t xml:space="preserve">word </w:t>
      </w:r>
      <w:r>
        <w:rPr>
          <w:rFonts w:ascii="Georgia"/>
          <w:i/>
        </w:rPr>
        <w:t>&gt;</w:t>
      </w:r>
      <w:r>
        <w:t xml:space="preserve">, </w:t>
      </w:r>
      <w:proofErr w:type="gramStart"/>
      <w:r>
        <w:rPr>
          <w:rFonts w:ascii="Trebuchet MS"/>
          <w:i/>
        </w:rPr>
        <w:t>MESSAGE</w:t>
      </w:r>
      <w:r>
        <w:rPr>
          <w:rFonts w:ascii="Trebuchet MS"/>
          <w:i/>
          <w:spacing w:val="-40"/>
        </w:rPr>
        <w:t xml:space="preserve"> </w:t>
      </w:r>
      <w:r>
        <w:t>)</w:t>
      </w:r>
      <w:proofErr w:type="gramEnd"/>
    </w:p>
    <w:p w14:paraId="66466D13" w14:textId="77777777" w:rsidR="00B07A10" w:rsidRDefault="00785C94">
      <w:pPr>
        <w:spacing w:before="130" w:line="348" w:lineRule="auto"/>
        <w:ind w:left="653" w:right="1728" w:hanging="546"/>
      </w:pPr>
      <w:r>
        <w:rPr>
          <w:b/>
        </w:rPr>
        <w:t>Other</w:t>
      </w:r>
      <w:r>
        <w:rPr>
          <w:b/>
          <w:spacing w:val="-33"/>
        </w:rPr>
        <w:t xml:space="preserve"> </w:t>
      </w:r>
      <w:r>
        <w:rPr>
          <w:b/>
        </w:rPr>
        <w:t>ship</w:t>
      </w:r>
      <w:r>
        <w:rPr>
          <w:b/>
          <w:spacing w:val="-33"/>
        </w:rPr>
        <w:t xml:space="preserve"> </w:t>
      </w:r>
      <w:r>
        <w:rPr>
          <w:b/>
        </w:rPr>
        <w:t>closes</w:t>
      </w:r>
      <w:r>
        <w:rPr>
          <w:b/>
          <w:spacing w:val="-33"/>
        </w:rPr>
        <w:t xml:space="preserve"> </w:t>
      </w:r>
      <w:r>
        <w:rPr>
          <w:b/>
        </w:rPr>
        <w:t>message</w:t>
      </w:r>
      <w:r>
        <w:rPr>
          <w:b/>
          <w:spacing w:val="-33"/>
        </w:rPr>
        <w:t xml:space="preserve"> </w:t>
      </w:r>
      <w:r>
        <w:rPr>
          <w:b/>
        </w:rPr>
        <w:t>too</w:t>
      </w:r>
      <w:r>
        <w:rPr>
          <w:b/>
          <w:spacing w:val="-23"/>
        </w:rPr>
        <w:t xml:space="preserve"> </w:t>
      </w:r>
      <w:r>
        <w:t>I</w:t>
      </w:r>
      <w:r>
        <w:rPr>
          <w:spacing w:val="-36"/>
        </w:rPr>
        <w:t xml:space="preserve"> </w:t>
      </w:r>
      <w:r>
        <w:t>want</w:t>
      </w:r>
      <w:r>
        <w:rPr>
          <w:spacing w:val="-36"/>
        </w:rPr>
        <w:t xml:space="preserve"> </w:t>
      </w:r>
      <w:r>
        <w:t>other</w:t>
      </w:r>
      <w:r>
        <w:rPr>
          <w:spacing w:val="-36"/>
        </w:rPr>
        <w:t xml:space="preserve"> </w:t>
      </w:r>
      <w:r>
        <w:t>ship</w:t>
      </w:r>
      <w:r>
        <w:rPr>
          <w:spacing w:val="-36"/>
        </w:rPr>
        <w:t xml:space="preserve"> </w:t>
      </w:r>
      <w:r>
        <w:t>to</w:t>
      </w:r>
      <w:r>
        <w:rPr>
          <w:spacing w:val="-36"/>
        </w:rPr>
        <w:t xml:space="preserve"> </w:t>
      </w:r>
      <w:r>
        <w:t>know,</w:t>
      </w:r>
      <w:r>
        <w:rPr>
          <w:spacing w:val="-36"/>
        </w:rPr>
        <w:t xml:space="preserve"> </w:t>
      </w:r>
      <w:r>
        <w:t>the</w:t>
      </w:r>
      <w:r>
        <w:rPr>
          <w:spacing w:val="-36"/>
        </w:rPr>
        <w:t xml:space="preserve"> </w:t>
      </w:r>
      <w:r>
        <w:t>conversation</w:t>
      </w:r>
      <w:r>
        <w:rPr>
          <w:spacing w:val="-36"/>
        </w:rPr>
        <w:t xml:space="preserve"> </w:t>
      </w:r>
      <w:r>
        <w:t>has</w:t>
      </w:r>
      <w:r>
        <w:rPr>
          <w:spacing w:val="-36"/>
        </w:rPr>
        <w:t xml:space="preserve"> </w:t>
      </w:r>
      <w:r>
        <w:t>ended. (over and</w:t>
      </w:r>
      <w:r>
        <w:rPr>
          <w:spacing w:val="20"/>
        </w:rPr>
        <w:t xml:space="preserve"> </w:t>
      </w:r>
      <w:r>
        <w:t>out)</w:t>
      </w:r>
    </w:p>
    <w:p w14:paraId="66466D14" w14:textId="697776B1" w:rsidR="00B07A10" w:rsidRDefault="00785C94">
      <w:pPr>
        <w:pStyle w:val="Plattetekst"/>
        <w:spacing w:before="133" w:line="348" w:lineRule="auto"/>
        <w:ind w:left="107" w:right="1445"/>
        <w:jc w:val="both"/>
      </w:pPr>
      <w:r>
        <w:rPr>
          <w:spacing w:val="-9"/>
          <w:w w:val="95"/>
        </w:rPr>
        <w:t>To</w:t>
      </w:r>
      <w:r>
        <w:rPr>
          <w:spacing w:val="-19"/>
          <w:w w:val="95"/>
        </w:rPr>
        <w:t xml:space="preserve"> </w:t>
      </w:r>
      <w:del w:id="606" w:author="Tom Wever" w:date="2018-11-25T14:16:00Z">
        <w:r w:rsidDel="00E61EB0">
          <w:rPr>
            <w:w w:val="95"/>
          </w:rPr>
          <w:delText>make</w:delText>
        </w:r>
        <w:r w:rsidDel="00E61EB0">
          <w:rPr>
            <w:spacing w:val="-19"/>
            <w:w w:val="95"/>
          </w:rPr>
          <w:delText xml:space="preserve"> </w:delText>
        </w:r>
        <w:r w:rsidDel="00E61EB0">
          <w:rPr>
            <w:w w:val="95"/>
          </w:rPr>
          <w:delText>it</w:delText>
        </w:r>
        <w:r w:rsidDel="00E61EB0">
          <w:rPr>
            <w:spacing w:val="-19"/>
            <w:w w:val="95"/>
          </w:rPr>
          <w:delText xml:space="preserve"> </w:delText>
        </w:r>
        <w:r w:rsidDel="00E61EB0">
          <w:rPr>
            <w:w w:val="95"/>
          </w:rPr>
          <w:delText>more</w:delText>
        </w:r>
        <w:r w:rsidDel="00E61EB0">
          <w:rPr>
            <w:spacing w:val="-19"/>
            <w:w w:val="95"/>
          </w:rPr>
          <w:delText xml:space="preserve"> </w:delText>
        </w:r>
        <w:r w:rsidDel="00E61EB0">
          <w:rPr>
            <w:w w:val="95"/>
          </w:rPr>
          <w:delText>clear</w:delText>
        </w:r>
        <w:r w:rsidDel="00E61EB0">
          <w:rPr>
            <w:spacing w:val="-19"/>
            <w:w w:val="95"/>
          </w:rPr>
          <w:delText xml:space="preserve"> </w:delText>
        </w:r>
        <w:r w:rsidDel="00E61EB0">
          <w:rPr>
            <w:w w:val="95"/>
          </w:rPr>
          <w:delText>what</w:delText>
        </w:r>
      </w:del>
      <w:ins w:id="607" w:author="Tom Wever" w:date="2018-11-25T14:16:00Z">
        <w:r w:rsidR="00E61EB0">
          <w:rPr>
            <w:w w:val="95"/>
          </w:rPr>
          <w:t xml:space="preserve"> clarify</w:t>
        </w:r>
      </w:ins>
      <w:r>
        <w:rPr>
          <w:spacing w:val="-19"/>
          <w:w w:val="95"/>
        </w:rPr>
        <w:t xml:space="preserve"> </w:t>
      </w:r>
      <w:r>
        <w:rPr>
          <w:w w:val="95"/>
        </w:rPr>
        <w:t>the</w:t>
      </w:r>
      <w:r>
        <w:rPr>
          <w:spacing w:val="-19"/>
          <w:w w:val="95"/>
        </w:rPr>
        <w:t xml:space="preserve"> </w:t>
      </w:r>
      <w:r>
        <w:rPr>
          <w:w w:val="95"/>
        </w:rPr>
        <w:t>illocutionary</w:t>
      </w:r>
      <w:r>
        <w:rPr>
          <w:spacing w:val="-19"/>
          <w:w w:val="95"/>
        </w:rPr>
        <w:t xml:space="preserve"> </w:t>
      </w:r>
      <w:r>
        <w:rPr>
          <w:w w:val="95"/>
        </w:rPr>
        <w:t>act</w:t>
      </w:r>
      <w:del w:id="608" w:author="Tom Wever" w:date="2018-11-25T14:16:00Z">
        <w:r w:rsidDel="00E61EB0">
          <w:rPr>
            <w:spacing w:val="-19"/>
            <w:w w:val="95"/>
          </w:rPr>
          <w:delText xml:space="preserve"> </w:delText>
        </w:r>
        <w:r w:rsidDel="00E61EB0">
          <w:rPr>
            <w:w w:val="95"/>
          </w:rPr>
          <w:delText>is</w:delText>
        </w:r>
      </w:del>
      <w:r>
        <w:rPr>
          <w:w w:val="95"/>
        </w:rPr>
        <w:t>,</w:t>
      </w:r>
      <w:r>
        <w:rPr>
          <w:spacing w:val="-17"/>
          <w:w w:val="95"/>
        </w:rPr>
        <w:t xml:space="preserve"> </w:t>
      </w:r>
      <w:del w:id="609" w:author="Tom Wever" w:date="2018-11-25T14:17:00Z">
        <w:r w:rsidDel="0052143E">
          <w:rPr>
            <w:w w:val="95"/>
          </w:rPr>
          <w:delText>does</w:delText>
        </w:r>
        <w:r w:rsidDel="0052143E">
          <w:rPr>
            <w:spacing w:val="-19"/>
            <w:w w:val="95"/>
          </w:rPr>
          <w:delText xml:space="preserve"> </w:delText>
        </w:r>
      </w:del>
      <w:r>
        <w:rPr>
          <w:w w:val="95"/>
        </w:rPr>
        <w:t>the</w:t>
      </w:r>
      <w:r>
        <w:rPr>
          <w:spacing w:val="-19"/>
          <w:w w:val="95"/>
        </w:rPr>
        <w:t xml:space="preserve"> </w:t>
      </w:r>
      <w:r>
        <w:rPr>
          <w:w w:val="95"/>
        </w:rPr>
        <w:t>SMCP</w:t>
      </w:r>
      <w:r>
        <w:rPr>
          <w:spacing w:val="-19"/>
          <w:w w:val="95"/>
        </w:rPr>
        <w:t xml:space="preserve"> </w:t>
      </w:r>
      <w:r>
        <w:rPr>
          <w:w w:val="95"/>
        </w:rPr>
        <w:t>define</w:t>
      </w:r>
      <w:ins w:id="610" w:author="Tom Wever" w:date="2018-11-25T14:17:00Z">
        <w:r w:rsidR="0052143E">
          <w:rPr>
            <w:w w:val="95"/>
          </w:rPr>
          <w:t>s</w:t>
        </w:r>
      </w:ins>
      <w:r>
        <w:rPr>
          <w:spacing w:val="-19"/>
          <w:w w:val="95"/>
        </w:rPr>
        <w:t xml:space="preserve"> </w:t>
      </w:r>
      <w:r>
        <w:rPr>
          <w:w w:val="95"/>
        </w:rPr>
        <w:t>seven</w:t>
      </w:r>
      <w:r>
        <w:rPr>
          <w:spacing w:val="-19"/>
          <w:w w:val="95"/>
        </w:rPr>
        <w:t xml:space="preserve"> </w:t>
      </w:r>
      <w:r>
        <w:rPr>
          <w:spacing w:val="-3"/>
          <w:w w:val="95"/>
        </w:rPr>
        <w:t>marker</w:t>
      </w:r>
      <w:r>
        <w:rPr>
          <w:spacing w:val="-19"/>
          <w:w w:val="95"/>
        </w:rPr>
        <w:t xml:space="preserve"> </w:t>
      </w:r>
      <w:r>
        <w:rPr>
          <w:spacing w:val="-3"/>
          <w:w w:val="95"/>
        </w:rPr>
        <w:t xml:space="preserve">words, </w:t>
      </w:r>
      <w:r>
        <w:rPr>
          <w:w w:val="95"/>
        </w:rPr>
        <w:t>these</w:t>
      </w:r>
      <w:r>
        <w:rPr>
          <w:spacing w:val="-10"/>
          <w:w w:val="95"/>
        </w:rPr>
        <w:t xml:space="preserve"> </w:t>
      </w:r>
      <w:r>
        <w:rPr>
          <w:w w:val="95"/>
        </w:rPr>
        <w:t>introduce</w:t>
      </w:r>
      <w:r>
        <w:rPr>
          <w:spacing w:val="-10"/>
          <w:w w:val="95"/>
        </w:rPr>
        <w:t xml:space="preserve"> </w:t>
      </w:r>
      <w:r>
        <w:rPr>
          <w:w w:val="95"/>
        </w:rPr>
        <w:t>the</w:t>
      </w:r>
      <w:r>
        <w:rPr>
          <w:spacing w:val="-10"/>
          <w:w w:val="95"/>
        </w:rPr>
        <w:t xml:space="preserve"> </w:t>
      </w:r>
      <w:r>
        <w:rPr>
          <w:w w:val="95"/>
        </w:rPr>
        <w:t>content</w:t>
      </w:r>
      <w:r>
        <w:rPr>
          <w:spacing w:val="-10"/>
          <w:w w:val="95"/>
        </w:rPr>
        <w:t xml:space="preserve"> </w:t>
      </w:r>
      <w:r>
        <w:rPr>
          <w:w w:val="95"/>
        </w:rPr>
        <w:t>and</w:t>
      </w:r>
      <w:r>
        <w:rPr>
          <w:spacing w:val="-10"/>
          <w:w w:val="95"/>
        </w:rPr>
        <w:t xml:space="preserve"> </w:t>
      </w:r>
      <w:r>
        <w:rPr>
          <w:w w:val="95"/>
        </w:rPr>
        <w:t>purpose</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communication.</w:t>
      </w:r>
      <w:r>
        <w:rPr>
          <w:spacing w:val="12"/>
          <w:w w:val="95"/>
        </w:rPr>
        <w:t xml:space="preserve"> </w:t>
      </w:r>
      <w:r>
        <w:rPr>
          <w:w w:val="95"/>
        </w:rPr>
        <w:t>The</w:t>
      </w:r>
      <w:r>
        <w:rPr>
          <w:spacing w:val="-10"/>
          <w:w w:val="95"/>
        </w:rPr>
        <w:t xml:space="preserve"> </w:t>
      </w:r>
      <w:r>
        <w:rPr>
          <w:spacing w:val="-3"/>
          <w:w w:val="95"/>
        </w:rPr>
        <w:t>marker</w:t>
      </w:r>
      <w:r>
        <w:rPr>
          <w:spacing w:val="-10"/>
          <w:w w:val="95"/>
        </w:rPr>
        <w:t xml:space="preserve"> </w:t>
      </w:r>
      <w:r>
        <w:rPr>
          <w:spacing w:val="-4"/>
          <w:w w:val="95"/>
        </w:rPr>
        <w:t>word</w:t>
      </w:r>
      <w:r>
        <w:rPr>
          <w:spacing w:val="-10"/>
          <w:w w:val="95"/>
        </w:rPr>
        <w:t xml:space="preserve"> </w:t>
      </w:r>
      <w:r>
        <w:rPr>
          <w:w w:val="95"/>
        </w:rPr>
        <w:t>is</w:t>
      </w:r>
      <w:r>
        <w:rPr>
          <w:spacing w:val="-10"/>
          <w:w w:val="95"/>
        </w:rPr>
        <w:t xml:space="preserve"> </w:t>
      </w:r>
      <w:r>
        <w:rPr>
          <w:w w:val="95"/>
        </w:rPr>
        <w:t>placed</w:t>
      </w:r>
      <w:r>
        <w:rPr>
          <w:spacing w:val="-10"/>
          <w:w w:val="95"/>
        </w:rPr>
        <w:t xml:space="preserve"> </w:t>
      </w:r>
      <w:r>
        <w:rPr>
          <w:w w:val="95"/>
        </w:rPr>
        <w:t>in a</w:t>
      </w:r>
      <w:r>
        <w:rPr>
          <w:spacing w:val="-17"/>
          <w:w w:val="95"/>
        </w:rPr>
        <w:t xml:space="preserve"> </w:t>
      </w:r>
      <w:r>
        <w:rPr>
          <w:w w:val="95"/>
        </w:rPr>
        <w:t>message</w:t>
      </w:r>
      <w:r>
        <w:rPr>
          <w:spacing w:val="-17"/>
          <w:w w:val="95"/>
        </w:rPr>
        <w:t xml:space="preserve"> </w:t>
      </w:r>
      <w:r>
        <w:rPr>
          <w:w w:val="95"/>
        </w:rPr>
        <w:t>after</w:t>
      </w:r>
      <w:r>
        <w:rPr>
          <w:spacing w:val="-17"/>
          <w:w w:val="95"/>
        </w:rPr>
        <w:t xml:space="preserve"> </w:t>
      </w:r>
      <w:r>
        <w:rPr>
          <w:w w:val="95"/>
        </w:rPr>
        <w:t>calling</w:t>
      </w:r>
      <w:r>
        <w:rPr>
          <w:spacing w:val="-17"/>
          <w:w w:val="95"/>
        </w:rPr>
        <w:t xml:space="preserve"> </w:t>
      </w:r>
      <w:r>
        <w:rPr>
          <w:w w:val="95"/>
        </w:rPr>
        <w:t>the</w:t>
      </w:r>
      <w:r>
        <w:rPr>
          <w:spacing w:val="-17"/>
          <w:w w:val="95"/>
        </w:rPr>
        <w:t xml:space="preserve"> </w:t>
      </w:r>
      <w:r>
        <w:rPr>
          <w:w w:val="95"/>
        </w:rPr>
        <w:t>other</w:t>
      </w:r>
      <w:r>
        <w:rPr>
          <w:spacing w:val="-18"/>
          <w:w w:val="95"/>
        </w:rPr>
        <w:t xml:space="preserve"> </w:t>
      </w:r>
      <w:r>
        <w:rPr>
          <w:w w:val="95"/>
        </w:rPr>
        <w:t>vessel</w:t>
      </w:r>
      <w:r>
        <w:rPr>
          <w:spacing w:val="-17"/>
          <w:w w:val="95"/>
        </w:rPr>
        <w:t xml:space="preserve"> </w:t>
      </w:r>
      <w:r>
        <w:rPr>
          <w:w w:val="95"/>
        </w:rPr>
        <w:t>and</w:t>
      </w:r>
      <w:r>
        <w:rPr>
          <w:spacing w:val="-17"/>
          <w:w w:val="95"/>
        </w:rPr>
        <w:t xml:space="preserve"> </w:t>
      </w:r>
      <w:r>
        <w:rPr>
          <w:w w:val="95"/>
        </w:rPr>
        <w:t>introducing</w:t>
      </w:r>
      <w:r>
        <w:rPr>
          <w:spacing w:val="-17"/>
          <w:w w:val="95"/>
        </w:rPr>
        <w:t xml:space="preserve"> </w:t>
      </w:r>
      <w:r>
        <w:rPr>
          <w:w w:val="95"/>
        </w:rPr>
        <w:t>yourself</w:t>
      </w:r>
      <w:r>
        <w:rPr>
          <w:spacing w:val="-17"/>
          <w:w w:val="95"/>
        </w:rPr>
        <w:t xml:space="preserve"> </w:t>
      </w:r>
      <w:r>
        <w:rPr>
          <w:w w:val="95"/>
        </w:rPr>
        <w:t>but</w:t>
      </w:r>
      <w:r>
        <w:rPr>
          <w:spacing w:val="-17"/>
          <w:w w:val="95"/>
        </w:rPr>
        <w:t xml:space="preserve"> </w:t>
      </w:r>
      <w:r>
        <w:rPr>
          <w:w w:val="95"/>
        </w:rPr>
        <w:t>before</w:t>
      </w:r>
      <w:r>
        <w:rPr>
          <w:spacing w:val="-17"/>
          <w:w w:val="95"/>
        </w:rPr>
        <w:t xml:space="preserve"> </w:t>
      </w:r>
      <w:r>
        <w:rPr>
          <w:w w:val="95"/>
        </w:rPr>
        <w:t>the</w:t>
      </w:r>
      <w:r>
        <w:rPr>
          <w:spacing w:val="-18"/>
          <w:w w:val="95"/>
        </w:rPr>
        <w:t xml:space="preserve"> </w:t>
      </w:r>
      <w:r>
        <w:rPr>
          <w:w w:val="95"/>
        </w:rPr>
        <w:t>real</w:t>
      </w:r>
      <w:r>
        <w:rPr>
          <w:spacing w:val="-17"/>
          <w:w w:val="95"/>
        </w:rPr>
        <w:t xml:space="preserve"> </w:t>
      </w:r>
      <w:r>
        <w:rPr>
          <w:w w:val="95"/>
        </w:rPr>
        <w:t xml:space="preserve">message. </w:t>
      </w:r>
      <w:r>
        <w:t xml:space="preserve">Examples of messages with different </w:t>
      </w:r>
      <w:r>
        <w:rPr>
          <w:spacing w:val="-3"/>
        </w:rPr>
        <w:t xml:space="preserve">marker words </w:t>
      </w:r>
      <w:r>
        <w:t>are shown</w:t>
      </w:r>
      <w:r>
        <w:rPr>
          <w:spacing w:val="-34"/>
        </w:rPr>
        <w:t xml:space="preserve"> </w:t>
      </w:r>
      <w:r>
        <w:t>below:</w:t>
      </w:r>
    </w:p>
    <w:p w14:paraId="66466D15" w14:textId="77777777" w:rsidR="00B07A10" w:rsidRDefault="00785C94">
      <w:pPr>
        <w:pStyle w:val="Lijstalinea"/>
        <w:numPr>
          <w:ilvl w:val="0"/>
          <w:numId w:val="6"/>
        </w:numPr>
        <w:tabs>
          <w:tab w:val="left" w:pos="654"/>
        </w:tabs>
        <w:spacing w:before="132"/>
      </w:pPr>
      <w:r>
        <w:rPr>
          <w:rFonts w:ascii="Trebuchet MS"/>
          <w:i/>
        </w:rPr>
        <w:t>Advice</w:t>
      </w:r>
      <w:r>
        <w:t xml:space="preserve">. Stand </w:t>
      </w:r>
      <w:r>
        <w:rPr>
          <w:spacing w:val="-3"/>
        </w:rPr>
        <w:t xml:space="preserve">by </w:t>
      </w:r>
      <w:r>
        <w:t>on channel 6 -</w:t>
      </w:r>
      <w:r>
        <w:rPr>
          <w:spacing w:val="22"/>
        </w:rPr>
        <w:t xml:space="preserve"> </w:t>
      </w:r>
      <w:r>
        <w:t>8.</w:t>
      </w:r>
    </w:p>
    <w:p w14:paraId="66466D16" w14:textId="77777777" w:rsidR="00B07A10" w:rsidRDefault="00B07A10">
      <w:pPr>
        <w:pStyle w:val="Plattetekst"/>
        <w:spacing w:before="4"/>
        <w:rPr>
          <w:sz w:val="21"/>
        </w:rPr>
      </w:pPr>
    </w:p>
    <w:p w14:paraId="66466D17" w14:textId="77777777" w:rsidR="00B07A10" w:rsidRDefault="00785C94">
      <w:pPr>
        <w:pStyle w:val="Lijstalinea"/>
        <w:numPr>
          <w:ilvl w:val="0"/>
          <w:numId w:val="6"/>
        </w:numPr>
        <w:tabs>
          <w:tab w:val="left" w:pos="654"/>
        </w:tabs>
        <w:spacing w:line="343" w:lineRule="auto"/>
        <w:ind w:right="1446"/>
      </w:pPr>
      <w:r>
        <w:rPr>
          <w:rFonts w:ascii="Trebuchet MS"/>
          <w:i/>
          <w:w w:val="95"/>
        </w:rPr>
        <w:t>Information</w:t>
      </w:r>
      <w:r>
        <w:rPr>
          <w:w w:val="95"/>
        </w:rPr>
        <w:t xml:space="preserve">. The fairway entrance is: position: bearing 1-3-7 degrees true from North </w:t>
      </w:r>
      <w:r>
        <w:t>Point Lighthouse, distance: 2 decimal 3</w:t>
      </w:r>
      <w:r>
        <w:rPr>
          <w:spacing w:val="-9"/>
        </w:rPr>
        <w:t xml:space="preserve"> </w:t>
      </w:r>
      <w:r>
        <w:t>miles.</w:t>
      </w:r>
    </w:p>
    <w:p w14:paraId="66466D18" w14:textId="77777777" w:rsidR="00B07A10" w:rsidRDefault="00785C94">
      <w:pPr>
        <w:pStyle w:val="Lijstalinea"/>
        <w:numPr>
          <w:ilvl w:val="0"/>
          <w:numId w:val="6"/>
        </w:numPr>
        <w:tabs>
          <w:tab w:val="left" w:pos="654"/>
        </w:tabs>
        <w:spacing w:before="140"/>
      </w:pPr>
      <w:r>
        <w:rPr>
          <w:rFonts w:ascii="Trebuchet MS"/>
          <w:i/>
        </w:rPr>
        <w:t>Warning</w:t>
      </w:r>
      <w:r>
        <w:t>. Buoy number: one - five</w:t>
      </w:r>
      <w:r>
        <w:rPr>
          <w:spacing w:val="-26"/>
        </w:rPr>
        <w:t xml:space="preserve"> </w:t>
      </w:r>
      <w:r>
        <w:t>unlit.</w:t>
      </w:r>
    </w:p>
    <w:p w14:paraId="66466D19" w14:textId="77777777" w:rsidR="00B07A10" w:rsidRDefault="00B07A10">
      <w:pPr>
        <w:pStyle w:val="Plattetekst"/>
        <w:spacing w:before="4"/>
        <w:rPr>
          <w:sz w:val="21"/>
        </w:rPr>
      </w:pPr>
    </w:p>
    <w:p w14:paraId="66466D1A" w14:textId="77777777" w:rsidR="00B07A10" w:rsidRDefault="00785C94">
      <w:pPr>
        <w:pStyle w:val="Lijstalinea"/>
        <w:numPr>
          <w:ilvl w:val="0"/>
          <w:numId w:val="6"/>
        </w:numPr>
        <w:tabs>
          <w:tab w:val="left" w:pos="654"/>
        </w:tabs>
        <w:spacing w:before="1"/>
      </w:pPr>
      <w:r>
        <w:rPr>
          <w:rFonts w:ascii="Trebuchet MS"/>
          <w:i/>
        </w:rPr>
        <w:t>Intention</w:t>
      </w:r>
      <w:r>
        <w:t>. I intend to reduce speed, new speed:</w:t>
      </w:r>
      <w:r>
        <w:rPr>
          <w:spacing w:val="8"/>
        </w:rPr>
        <w:t xml:space="preserve"> </w:t>
      </w:r>
      <w:r>
        <w:t>eight knots.</w:t>
      </w:r>
    </w:p>
    <w:p w14:paraId="66466D1B" w14:textId="77777777" w:rsidR="00B07A10" w:rsidRDefault="00B07A10">
      <w:pPr>
        <w:pStyle w:val="Plattetekst"/>
        <w:spacing w:before="4"/>
        <w:rPr>
          <w:sz w:val="21"/>
        </w:rPr>
      </w:pPr>
    </w:p>
    <w:p w14:paraId="66466D1C" w14:textId="77777777" w:rsidR="00B07A10" w:rsidRDefault="00785C94">
      <w:pPr>
        <w:pStyle w:val="Lijstalinea"/>
        <w:numPr>
          <w:ilvl w:val="0"/>
          <w:numId w:val="6"/>
        </w:numPr>
        <w:tabs>
          <w:tab w:val="left" w:pos="654"/>
        </w:tabs>
      </w:pPr>
      <w:r>
        <w:rPr>
          <w:rFonts w:ascii="Trebuchet MS"/>
          <w:i/>
        </w:rPr>
        <w:t>Question</w:t>
      </w:r>
      <w:r>
        <w:t>. What are your</w:t>
      </w:r>
      <w:r>
        <w:rPr>
          <w:spacing w:val="-5"/>
        </w:rPr>
        <w:t xml:space="preserve"> </w:t>
      </w:r>
      <w:r>
        <w:t>intentions?</w:t>
      </w:r>
    </w:p>
    <w:p w14:paraId="66466D1D" w14:textId="77777777" w:rsidR="00B07A10" w:rsidRDefault="00B07A10">
      <w:pPr>
        <w:pStyle w:val="Plattetekst"/>
        <w:spacing w:before="4"/>
        <w:rPr>
          <w:sz w:val="21"/>
        </w:rPr>
      </w:pPr>
    </w:p>
    <w:p w14:paraId="66466D1E" w14:textId="77777777" w:rsidR="00B07A10" w:rsidRDefault="00785C94">
      <w:pPr>
        <w:pStyle w:val="Lijstalinea"/>
        <w:numPr>
          <w:ilvl w:val="0"/>
          <w:numId w:val="6"/>
        </w:numPr>
        <w:tabs>
          <w:tab w:val="left" w:pos="654"/>
        </w:tabs>
      </w:pPr>
      <w:r>
        <w:rPr>
          <w:rFonts w:ascii="Trebuchet MS"/>
          <w:i/>
        </w:rPr>
        <w:t>Instruction</w:t>
      </w:r>
      <w:r>
        <w:t xml:space="preserve">. </w:t>
      </w:r>
      <w:r>
        <w:rPr>
          <w:spacing w:val="-6"/>
        </w:rPr>
        <w:t xml:space="preserve">You </w:t>
      </w:r>
      <w:r>
        <w:t>must alter course to</w:t>
      </w:r>
      <w:r>
        <w:rPr>
          <w:spacing w:val="5"/>
        </w:rPr>
        <w:t xml:space="preserve"> </w:t>
      </w:r>
      <w:r>
        <w:t>starboard.</w:t>
      </w:r>
    </w:p>
    <w:p w14:paraId="66466D1F" w14:textId="77777777" w:rsidR="00B07A10" w:rsidRDefault="00B07A10">
      <w:pPr>
        <w:pStyle w:val="Plattetekst"/>
        <w:spacing w:before="5"/>
        <w:rPr>
          <w:sz w:val="21"/>
        </w:rPr>
      </w:pPr>
    </w:p>
    <w:p w14:paraId="66466D20" w14:textId="77777777" w:rsidR="00B07A10" w:rsidRDefault="00785C94">
      <w:pPr>
        <w:pStyle w:val="Lijstalinea"/>
        <w:numPr>
          <w:ilvl w:val="0"/>
          <w:numId w:val="6"/>
        </w:numPr>
        <w:tabs>
          <w:tab w:val="left" w:pos="654"/>
        </w:tabs>
      </w:pPr>
      <w:r>
        <w:rPr>
          <w:rFonts w:ascii="Trebuchet MS"/>
          <w:i/>
        </w:rPr>
        <w:t>Request</w:t>
      </w:r>
      <w:r>
        <w:t>. Immediate tug</w:t>
      </w:r>
      <w:r>
        <w:rPr>
          <w:spacing w:val="-16"/>
        </w:rPr>
        <w:t xml:space="preserve"> </w:t>
      </w:r>
      <w:r>
        <w:t>assistance.</w:t>
      </w:r>
    </w:p>
    <w:p w14:paraId="66466D21" w14:textId="77777777" w:rsidR="00B07A10" w:rsidRDefault="00B07A10">
      <w:pPr>
        <w:sectPr w:rsidR="00B07A10">
          <w:pgSz w:w="11910" w:h="16840"/>
          <w:pgMar w:top="1060" w:right="280" w:bottom="280" w:left="1620" w:header="708" w:footer="708" w:gutter="0"/>
          <w:cols w:space="708"/>
        </w:sectPr>
      </w:pPr>
    </w:p>
    <w:p w14:paraId="66466D22" w14:textId="77777777" w:rsidR="00B07A10" w:rsidRDefault="00B07A10">
      <w:pPr>
        <w:pStyle w:val="Plattetekst"/>
        <w:spacing w:before="7"/>
        <w:rPr>
          <w:sz w:val="9"/>
        </w:rPr>
      </w:pPr>
    </w:p>
    <w:p w14:paraId="66466D23" w14:textId="77777777" w:rsidR="00B07A10" w:rsidRDefault="00785C94">
      <w:pPr>
        <w:pStyle w:val="Kop1"/>
      </w:pPr>
      <w:bookmarkStart w:id="611" w:name="Design_evaluation"/>
      <w:bookmarkEnd w:id="611"/>
      <w:r>
        <w:t xml:space="preserve">11 </w:t>
      </w:r>
      <w:r>
        <w:rPr>
          <w:b w:val="0"/>
          <w:i/>
          <w:color w:val="00AEEF"/>
        </w:rPr>
        <w:t xml:space="preserve">| </w:t>
      </w:r>
      <w:r>
        <w:t>Design</w:t>
      </w:r>
      <w:r>
        <w:rPr>
          <w:spacing w:val="88"/>
        </w:rPr>
        <w:t xml:space="preserve"> </w:t>
      </w:r>
      <w:r>
        <w:t>evaluation</w:t>
      </w:r>
    </w:p>
    <w:p w14:paraId="66466D24" w14:textId="7D1C34B1" w:rsidR="00B07A10" w:rsidRDefault="00785C94">
      <w:pPr>
        <w:pStyle w:val="Plattetekst"/>
        <w:spacing w:before="133" w:line="348" w:lineRule="auto"/>
        <w:ind w:left="107" w:right="1446"/>
        <w:jc w:val="both"/>
        <w:pPrChange w:id="612" w:author="Tom Wever" w:date="2018-11-25T14:22:00Z">
          <w:pPr>
            <w:pStyle w:val="Plattetekst"/>
            <w:spacing w:before="323" w:line="348" w:lineRule="auto"/>
            <w:ind w:left="107" w:right="1445"/>
            <w:jc w:val="both"/>
          </w:pPr>
        </w:pPrChange>
      </w:pPr>
      <w:r>
        <w:t>The</w:t>
      </w:r>
      <w:r w:rsidRPr="000D0447">
        <w:rPr>
          <w:rPrChange w:id="613" w:author="Tom Wever" w:date="2018-11-25T14:22:00Z">
            <w:rPr>
              <w:spacing w:val="-31"/>
            </w:rPr>
          </w:rPrChange>
        </w:rPr>
        <w:t xml:space="preserve"> </w:t>
      </w:r>
      <w:r>
        <w:t>last</w:t>
      </w:r>
      <w:r w:rsidRPr="000D0447">
        <w:rPr>
          <w:rPrChange w:id="614" w:author="Tom Wever" w:date="2018-11-25T14:22:00Z">
            <w:rPr>
              <w:spacing w:val="-31"/>
            </w:rPr>
          </w:rPrChange>
        </w:rPr>
        <w:t xml:space="preserve"> </w:t>
      </w:r>
      <w:r>
        <w:t>part</w:t>
      </w:r>
      <w:r w:rsidRPr="000D0447">
        <w:rPr>
          <w:rPrChange w:id="615" w:author="Tom Wever" w:date="2018-11-25T14:22:00Z">
            <w:rPr>
              <w:spacing w:val="-31"/>
            </w:rPr>
          </w:rPrChange>
        </w:rPr>
        <w:t xml:space="preserve"> </w:t>
      </w:r>
      <w:r>
        <w:t>of</w:t>
      </w:r>
      <w:r w:rsidRPr="000D0447">
        <w:rPr>
          <w:rPrChange w:id="616" w:author="Tom Wever" w:date="2018-11-25T14:22:00Z">
            <w:rPr>
              <w:spacing w:val="-31"/>
            </w:rPr>
          </w:rPrChange>
        </w:rPr>
        <w:t xml:space="preserve"> </w:t>
      </w:r>
      <w:r>
        <w:t>the</w:t>
      </w:r>
      <w:r w:rsidRPr="000D0447">
        <w:rPr>
          <w:rPrChange w:id="617" w:author="Tom Wever" w:date="2018-11-25T14:22:00Z">
            <w:rPr>
              <w:spacing w:val="-31"/>
            </w:rPr>
          </w:rPrChange>
        </w:rPr>
        <w:t xml:space="preserve"> </w:t>
      </w:r>
      <w:proofErr w:type="spellStart"/>
      <w:r>
        <w:t>sCE</w:t>
      </w:r>
      <w:proofErr w:type="spellEnd"/>
      <w:r w:rsidRPr="000D0447">
        <w:rPr>
          <w:rPrChange w:id="618" w:author="Tom Wever" w:date="2018-11-25T14:22:00Z">
            <w:rPr>
              <w:spacing w:val="-31"/>
            </w:rPr>
          </w:rPrChange>
        </w:rPr>
        <w:t xml:space="preserve"> </w:t>
      </w:r>
      <w:r>
        <w:t>method</w:t>
      </w:r>
      <w:r w:rsidRPr="000D0447">
        <w:rPr>
          <w:rPrChange w:id="619" w:author="Tom Wever" w:date="2018-11-25T14:22:00Z">
            <w:rPr>
              <w:spacing w:val="-31"/>
            </w:rPr>
          </w:rPrChange>
        </w:rPr>
        <w:t xml:space="preserve"> </w:t>
      </w:r>
      <w:r>
        <w:t>is</w:t>
      </w:r>
      <w:r w:rsidRPr="000D0447">
        <w:rPr>
          <w:rPrChange w:id="620" w:author="Tom Wever" w:date="2018-11-25T14:22:00Z">
            <w:rPr>
              <w:spacing w:val="-31"/>
            </w:rPr>
          </w:rPrChange>
        </w:rPr>
        <w:t xml:space="preserve"> </w:t>
      </w:r>
      <w:r>
        <w:t>the</w:t>
      </w:r>
      <w:r w:rsidRPr="000D0447">
        <w:rPr>
          <w:rPrChange w:id="621" w:author="Tom Wever" w:date="2018-11-25T14:22:00Z">
            <w:rPr>
              <w:spacing w:val="-31"/>
            </w:rPr>
          </w:rPrChange>
        </w:rPr>
        <w:t xml:space="preserve"> </w:t>
      </w:r>
      <w:r>
        <w:t>design</w:t>
      </w:r>
      <w:r w:rsidRPr="000D0447">
        <w:rPr>
          <w:rPrChange w:id="622" w:author="Tom Wever" w:date="2018-11-25T14:22:00Z">
            <w:rPr>
              <w:spacing w:val="-31"/>
            </w:rPr>
          </w:rPrChange>
        </w:rPr>
        <w:t xml:space="preserve"> </w:t>
      </w:r>
      <w:r>
        <w:t>evaluation.</w:t>
      </w:r>
      <w:r w:rsidRPr="000D0447">
        <w:rPr>
          <w:rPrChange w:id="623" w:author="Tom Wever" w:date="2018-11-25T14:22:00Z">
            <w:rPr>
              <w:spacing w:val="-19"/>
            </w:rPr>
          </w:rPrChange>
        </w:rPr>
        <w:t xml:space="preserve"> </w:t>
      </w:r>
      <w:r>
        <w:t>The</w:t>
      </w:r>
      <w:r w:rsidRPr="000D0447">
        <w:rPr>
          <w:rPrChange w:id="624" w:author="Tom Wever" w:date="2018-11-25T14:22:00Z">
            <w:rPr>
              <w:spacing w:val="-31"/>
            </w:rPr>
          </w:rPrChange>
        </w:rPr>
        <w:t xml:space="preserve"> </w:t>
      </w:r>
      <w:r>
        <w:t>design</w:t>
      </w:r>
      <w:r w:rsidRPr="000D0447">
        <w:rPr>
          <w:rPrChange w:id="625" w:author="Tom Wever" w:date="2018-11-25T14:22:00Z">
            <w:rPr>
              <w:spacing w:val="-31"/>
            </w:rPr>
          </w:rPrChange>
        </w:rPr>
        <w:t xml:space="preserve"> </w:t>
      </w:r>
      <w:r>
        <w:t>evaluation</w:t>
      </w:r>
      <w:r w:rsidRPr="000D0447">
        <w:rPr>
          <w:rPrChange w:id="626" w:author="Tom Wever" w:date="2018-11-25T14:22:00Z">
            <w:rPr>
              <w:spacing w:val="-31"/>
            </w:rPr>
          </w:rPrChange>
        </w:rPr>
        <w:t xml:space="preserve"> </w:t>
      </w:r>
      <w:r>
        <w:t>aims</w:t>
      </w:r>
      <w:r w:rsidRPr="000D0447">
        <w:rPr>
          <w:rPrChange w:id="627" w:author="Tom Wever" w:date="2018-11-25T14:22:00Z">
            <w:rPr>
              <w:spacing w:val="-31"/>
            </w:rPr>
          </w:rPrChange>
        </w:rPr>
        <w:t xml:space="preserve"> </w:t>
      </w:r>
      <w:r>
        <w:t>to</w:t>
      </w:r>
      <w:r w:rsidRPr="000D0447">
        <w:rPr>
          <w:rPrChange w:id="628" w:author="Tom Wever" w:date="2018-11-25T14:22:00Z">
            <w:rPr>
              <w:spacing w:val="-31"/>
            </w:rPr>
          </w:rPrChange>
        </w:rPr>
        <w:t xml:space="preserve"> </w:t>
      </w:r>
      <w:r>
        <w:t xml:space="preserve">test </w:t>
      </w:r>
      <w:r w:rsidRPr="000D0447">
        <w:rPr>
          <w:rPrChange w:id="629" w:author="Tom Wever" w:date="2018-11-25T14:22:00Z">
            <w:rPr>
              <w:w w:val="95"/>
            </w:rPr>
          </w:rPrChange>
        </w:rPr>
        <w:t>and</w:t>
      </w:r>
      <w:r w:rsidRPr="000D0447">
        <w:rPr>
          <w:rPrChange w:id="630" w:author="Tom Wever" w:date="2018-11-25T14:22:00Z">
            <w:rPr>
              <w:spacing w:val="-18"/>
              <w:w w:val="95"/>
            </w:rPr>
          </w:rPrChange>
        </w:rPr>
        <w:t xml:space="preserve"> </w:t>
      </w:r>
      <w:r w:rsidRPr="000D0447">
        <w:rPr>
          <w:rPrChange w:id="631" w:author="Tom Wever" w:date="2018-11-25T14:22:00Z">
            <w:rPr>
              <w:w w:val="95"/>
            </w:rPr>
          </w:rPrChange>
        </w:rPr>
        <w:t>validate</w:t>
      </w:r>
      <w:r w:rsidRPr="000D0447">
        <w:rPr>
          <w:rPrChange w:id="632" w:author="Tom Wever" w:date="2018-11-25T14:22:00Z">
            <w:rPr>
              <w:spacing w:val="-18"/>
              <w:w w:val="95"/>
            </w:rPr>
          </w:rPrChange>
        </w:rPr>
        <w:t xml:space="preserve"> </w:t>
      </w:r>
      <w:r w:rsidRPr="000D0447">
        <w:rPr>
          <w:rPrChange w:id="633" w:author="Tom Wever" w:date="2018-11-25T14:22:00Z">
            <w:rPr>
              <w:w w:val="95"/>
            </w:rPr>
          </w:rPrChange>
        </w:rPr>
        <w:t>the</w:t>
      </w:r>
      <w:r w:rsidRPr="000D0447">
        <w:rPr>
          <w:rPrChange w:id="634" w:author="Tom Wever" w:date="2018-11-25T14:22:00Z">
            <w:rPr>
              <w:spacing w:val="-18"/>
              <w:w w:val="95"/>
            </w:rPr>
          </w:rPrChange>
        </w:rPr>
        <w:t xml:space="preserve"> </w:t>
      </w:r>
      <w:r w:rsidRPr="000D0447">
        <w:rPr>
          <w:rPrChange w:id="635" w:author="Tom Wever" w:date="2018-11-25T14:22:00Z">
            <w:rPr>
              <w:w w:val="95"/>
            </w:rPr>
          </w:rPrChange>
        </w:rPr>
        <w:t>system’s</w:t>
      </w:r>
      <w:r w:rsidRPr="000D0447">
        <w:rPr>
          <w:rPrChange w:id="636" w:author="Tom Wever" w:date="2018-11-25T14:22:00Z">
            <w:rPr>
              <w:spacing w:val="-18"/>
              <w:w w:val="95"/>
            </w:rPr>
          </w:rPrChange>
        </w:rPr>
        <w:t xml:space="preserve"> </w:t>
      </w:r>
      <w:r w:rsidRPr="000D0447">
        <w:rPr>
          <w:rPrChange w:id="637" w:author="Tom Wever" w:date="2018-11-25T14:22:00Z">
            <w:rPr>
              <w:w w:val="95"/>
            </w:rPr>
          </w:rPrChange>
        </w:rPr>
        <w:t>design</w:t>
      </w:r>
      <w:ins w:id="638" w:author="Tom Wever" w:date="2018-11-25T14:21:00Z">
        <w:r w:rsidR="000D0447" w:rsidRPr="000D0447">
          <w:rPr>
            <w:rPrChange w:id="639" w:author="Tom Wever" w:date="2018-11-25T14:22:00Z">
              <w:rPr>
                <w:w w:val="95"/>
              </w:rPr>
            </w:rPrChange>
          </w:rPr>
          <w:t xml:space="preserve"> to improve </w:t>
        </w:r>
      </w:ins>
      <w:del w:id="640" w:author="Tom Wever" w:date="2018-11-25T14:21:00Z">
        <w:r w:rsidRPr="000D0447" w:rsidDel="000D0447">
          <w:rPr>
            <w:rPrChange w:id="641" w:author="Tom Wever" w:date="2018-11-25T14:22:00Z">
              <w:rPr>
                <w:w w:val="95"/>
              </w:rPr>
            </w:rPrChange>
          </w:rPr>
          <w:delText>,</w:delText>
        </w:r>
        <w:r w:rsidRPr="000D0447" w:rsidDel="000D0447">
          <w:rPr>
            <w:rPrChange w:id="642" w:author="Tom Wever" w:date="2018-11-25T14:22:00Z">
              <w:rPr>
                <w:spacing w:val="-17"/>
                <w:w w:val="95"/>
              </w:rPr>
            </w:rPrChange>
          </w:rPr>
          <w:delText xml:space="preserve"> </w:delText>
        </w:r>
        <w:r w:rsidRPr="000D0447" w:rsidDel="000D0447">
          <w:rPr>
            <w:rPrChange w:id="643" w:author="Tom Wever" w:date="2018-11-25T14:22:00Z">
              <w:rPr>
                <w:w w:val="95"/>
              </w:rPr>
            </w:rPrChange>
          </w:rPr>
          <w:delText>such</w:delText>
        </w:r>
        <w:r w:rsidRPr="000D0447" w:rsidDel="000D0447">
          <w:rPr>
            <w:rPrChange w:id="644" w:author="Tom Wever" w:date="2018-11-25T14:22:00Z">
              <w:rPr>
                <w:spacing w:val="-18"/>
                <w:w w:val="95"/>
              </w:rPr>
            </w:rPrChange>
          </w:rPr>
          <w:delText xml:space="preserve"> </w:delText>
        </w:r>
        <w:r w:rsidRPr="000D0447" w:rsidDel="000D0447">
          <w:rPr>
            <w:rPrChange w:id="645" w:author="Tom Wever" w:date="2018-11-25T14:22:00Z">
              <w:rPr>
                <w:w w:val="95"/>
              </w:rPr>
            </w:rPrChange>
          </w:rPr>
          <w:delText>that</w:delText>
        </w:r>
        <w:r w:rsidRPr="000D0447" w:rsidDel="000D0447">
          <w:rPr>
            <w:rPrChange w:id="646" w:author="Tom Wever" w:date="2018-11-25T14:22:00Z">
              <w:rPr>
                <w:spacing w:val="-18"/>
                <w:w w:val="95"/>
              </w:rPr>
            </w:rPrChange>
          </w:rPr>
          <w:delText xml:space="preserve"> </w:delText>
        </w:r>
      </w:del>
      <w:r w:rsidRPr="000D0447">
        <w:rPr>
          <w:rPrChange w:id="647" w:author="Tom Wever" w:date="2018-11-25T14:22:00Z">
            <w:rPr>
              <w:w w:val="95"/>
            </w:rPr>
          </w:rPrChange>
        </w:rPr>
        <w:t>the</w:t>
      </w:r>
      <w:r w:rsidRPr="000D0447">
        <w:rPr>
          <w:rPrChange w:id="648" w:author="Tom Wever" w:date="2018-11-25T14:22:00Z">
            <w:rPr>
              <w:spacing w:val="-18"/>
              <w:w w:val="95"/>
            </w:rPr>
          </w:rPrChange>
        </w:rPr>
        <w:t xml:space="preserve"> </w:t>
      </w:r>
      <w:r w:rsidRPr="000D0447">
        <w:rPr>
          <w:rPrChange w:id="649" w:author="Tom Wever" w:date="2018-11-25T14:22:00Z">
            <w:rPr>
              <w:w w:val="95"/>
            </w:rPr>
          </w:rPrChange>
        </w:rPr>
        <w:t>current</w:t>
      </w:r>
      <w:r w:rsidRPr="000D0447">
        <w:rPr>
          <w:rPrChange w:id="650" w:author="Tom Wever" w:date="2018-11-25T14:22:00Z">
            <w:rPr>
              <w:spacing w:val="-18"/>
              <w:w w:val="95"/>
            </w:rPr>
          </w:rPrChange>
        </w:rPr>
        <w:t xml:space="preserve"> </w:t>
      </w:r>
      <w:r w:rsidRPr="000D0447">
        <w:rPr>
          <w:rPrChange w:id="651" w:author="Tom Wever" w:date="2018-11-25T14:22:00Z">
            <w:rPr>
              <w:w w:val="95"/>
            </w:rPr>
          </w:rPrChange>
        </w:rPr>
        <w:t>design</w:t>
      </w:r>
      <w:r w:rsidRPr="000D0447">
        <w:rPr>
          <w:rPrChange w:id="652" w:author="Tom Wever" w:date="2018-11-25T14:22:00Z">
            <w:rPr>
              <w:spacing w:val="-18"/>
              <w:w w:val="95"/>
            </w:rPr>
          </w:rPrChange>
        </w:rPr>
        <w:t xml:space="preserve"> </w:t>
      </w:r>
      <w:del w:id="653" w:author="Tom Wever" w:date="2018-11-25T14:21:00Z">
        <w:r w:rsidRPr="000D0447" w:rsidDel="000D0447">
          <w:rPr>
            <w:rPrChange w:id="654" w:author="Tom Wever" w:date="2018-11-25T14:22:00Z">
              <w:rPr>
                <w:w w:val="95"/>
              </w:rPr>
            </w:rPrChange>
          </w:rPr>
          <w:delText>can</w:delText>
        </w:r>
        <w:r w:rsidRPr="000D0447" w:rsidDel="000D0447">
          <w:rPr>
            <w:rPrChange w:id="655" w:author="Tom Wever" w:date="2018-11-25T14:22:00Z">
              <w:rPr>
                <w:spacing w:val="-18"/>
                <w:w w:val="95"/>
              </w:rPr>
            </w:rPrChange>
          </w:rPr>
          <w:delText xml:space="preserve"> </w:delText>
        </w:r>
        <w:r w:rsidRPr="000D0447" w:rsidDel="000D0447">
          <w:rPr>
            <w:rPrChange w:id="656" w:author="Tom Wever" w:date="2018-11-25T14:22:00Z">
              <w:rPr>
                <w:spacing w:val="1"/>
                <w:w w:val="95"/>
              </w:rPr>
            </w:rPrChange>
          </w:rPr>
          <w:delText>be</w:delText>
        </w:r>
        <w:r w:rsidRPr="000D0447" w:rsidDel="000D0447">
          <w:rPr>
            <w:rPrChange w:id="657" w:author="Tom Wever" w:date="2018-11-25T14:22:00Z">
              <w:rPr>
                <w:spacing w:val="-18"/>
                <w:w w:val="95"/>
              </w:rPr>
            </w:rPrChange>
          </w:rPr>
          <w:delText xml:space="preserve"> </w:delText>
        </w:r>
        <w:r w:rsidRPr="000D0447" w:rsidDel="000D0447">
          <w:rPr>
            <w:rPrChange w:id="658" w:author="Tom Wever" w:date="2018-11-25T14:22:00Z">
              <w:rPr>
                <w:w w:val="95"/>
              </w:rPr>
            </w:rPrChange>
          </w:rPr>
          <w:delText>improved</w:delText>
        </w:r>
        <w:r w:rsidRPr="000D0447" w:rsidDel="000D0447">
          <w:rPr>
            <w:rPrChange w:id="659" w:author="Tom Wever" w:date="2018-11-25T14:22:00Z">
              <w:rPr>
                <w:spacing w:val="-18"/>
                <w:w w:val="95"/>
              </w:rPr>
            </w:rPrChange>
          </w:rPr>
          <w:delText xml:space="preserve"> </w:delText>
        </w:r>
      </w:del>
      <w:r w:rsidRPr="000D0447">
        <w:rPr>
          <w:rPrChange w:id="660" w:author="Tom Wever" w:date="2018-11-25T14:22:00Z">
            <w:rPr>
              <w:w w:val="95"/>
            </w:rPr>
          </w:rPrChange>
        </w:rPr>
        <w:t>in</w:t>
      </w:r>
      <w:r w:rsidRPr="000D0447">
        <w:rPr>
          <w:rPrChange w:id="661" w:author="Tom Wever" w:date="2018-11-25T14:22:00Z">
            <w:rPr>
              <w:spacing w:val="-18"/>
              <w:w w:val="95"/>
            </w:rPr>
          </w:rPrChange>
        </w:rPr>
        <w:t xml:space="preserve"> </w:t>
      </w:r>
      <w:r w:rsidRPr="000D0447">
        <w:rPr>
          <w:rPrChange w:id="662" w:author="Tom Wever" w:date="2018-11-25T14:22:00Z">
            <w:rPr>
              <w:w w:val="95"/>
            </w:rPr>
          </w:rPrChange>
        </w:rPr>
        <w:t xml:space="preserve">incremental </w:t>
      </w:r>
      <w:r>
        <w:t>development</w:t>
      </w:r>
      <w:r w:rsidRPr="000D0447">
        <w:rPr>
          <w:rPrChange w:id="663" w:author="Tom Wever" w:date="2018-11-25T14:22:00Z">
            <w:rPr>
              <w:spacing w:val="7"/>
            </w:rPr>
          </w:rPrChange>
        </w:rPr>
        <w:t xml:space="preserve"> </w:t>
      </w:r>
      <w:r>
        <w:t>cycles.</w:t>
      </w:r>
    </w:p>
    <w:p w14:paraId="66466D25" w14:textId="77777777" w:rsidR="00B07A10" w:rsidRDefault="00785C94">
      <w:pPr>
        <w:pStyle w:val="Plattetekst"/>
        <w:spacing w:before="133" w:line="348" w:lineRule="auto"/>
        <w:ind w:left="107" w:right="1446"/>
        <w:jc w:val="both"/>
      </w:pPr>
      <w:r>
        <w:t xml:space="preserve">The evaluation method will </w:t>
      </w:r>
      <w:r>
        <w:rPr>
          <w:spacing w:val="1"/>
        </w:rPr>
        <w:t xml:space="preserve">be </w:t>
      </w:r>
      <w:r>
        <w:t xml:space="preserve">an experiment, where participants </w:t>
      </w:r>
      <w:proofErr w:type="gramStart"/>
      <w:r>
        <w:t>have to</w:t>
      </w:r>
      <w:proofErr w:type="gramEnd"/>
      <w:r>
        <w:t xml:space="preserve"> decide on the actions</w:t>
      </w:r>
      <w:r>
        <w:rPr>
          <w:spacing w:val="-36"/>
        </w:rPr>
        <w:t xml:space="preserve"> </w:t>
      </w:r>
      <w:r>
        <w:t>in</w:t>
      </w:r>
      <w:r>
        <w:rPr>
          <w:spacing w:val="-36"/>
        </w:rPr>
        <w:t xml:space="preserve"> </w:t>
      </w:r>
      <w:r>
        <w:t>a</w:t>
      </w:r>
      <w:r>
        <w:rPr>
          <w:spacing w:val="-36"/>
        </w:rPr>
        <w:t xml:space="preserve"> </w:t>
      </w:r>
      <w:r>
        <w:t>simulation</w:t>
      </w:r>
      <w:r>
        <w:rPr>
          <w:spacing w:val="-36"/>
        </w:rPr>
        <w:t xml:space="preserve"> </w:t>
      </w:r>
      <w:r>
        <w:t>environment,</w:t>
      </w:r>
      <w:r>
        <w:rPr>
          <w:spacing w:val="-36"/>
        </w:rPr>
        <w:t xml:space="preserve"> </w:t>
      </w:r>
      <w:r>
        <w:t>together</w:t>
      </w:r>
      <w:r>
        <w:rPr>
          <w:spacing w:val="-36"/>
        </w:rPr>
        <w:t xml:space="preserve"> </w:t>
      </w:r>
      <w:r>
        <w:t>with</w:t>
      </w:r>
      <w:r>
        <w:rPr>
          <w:spacing w:val="-36"/>
        </w:rPr>
        <w:t xml:space="preserve"> </w:t>
      </w:r>
      <w:r>
        <w:t>a</w:t>
      </w:r>
      <w:r>
        <w:rPr>
          <w:spacing w:val="-36"/>
        </w:rPr>
        <w:t xml:space="preserve"> </w:t>
      </w:r>
      <w:r>
        <w:t>questionnaire</w:t>
      </w:r>
      <w:r>
        <w:rPr>
          <w:spacing w:val="-36"/>
        </w:rPr>
        <w:t xml:space="preserve"> </w:t>
      </w:r>
      <w:r>
        <w:t>related</w:t>
      </w:r>
      <w:r>
        <w:rPr>
          <w:spacing w:val="-36"/>
        </w:rPr>
        <w:t xml:space="preserve"> </w:t>
      </w:r>
      <w:r>
        <w:t>to</w:t>
      </w:r>
      <w:r>
        <w:rPr>
          <w:spacing w:val="-36"/>
        </w:rPr>
        <w:t xml:space="preserve"> </w:t>
      </w:r>
      <w:r>
        <w:t>the</w:t>
      </w:r>
      <w:r>
        <w:rPr>
          <w:spacing w:val="-37"/>
        </w:rPr>
        <w:t xml:space="preserve"> </w:t>
      </w:r>
      <w:r>
        <w:t xml:space="preserve">experiment </w:t>
      </w:r>
      <w:r>
        <w:rPr>
          <w:w w:val="95"/>
        </w:rPr>
        <w:t xml:space="preserve">and communication in general. The participants are experienced seafarers. The interviews </w:t>
      </w:r>
      <w:r>
        <w:t>aim to answer the following</w:t>
      </w:r>
      <w:r>
        <w:rPr>
          <w:spacing w:val="36"/>
        </w:rPr>
        <w:t xml:space="preserve"> </w:t>
      </w:r>
      <w:r>
        <w:t>question:</w:t>
      </w:r>
    </w:p>
    <w:p w14:paraId="66466D26" w14:textId="77777777" w:rsidR="00B07A10" w:rsidRDefault="00785C94">
      <w:pPr>
        <w:spacing w:before="133" w:line="343" w:lineRule="auto"/>
        <w:ind w:left="653" w:right="1435" w:firstLine="327"/>
        <w:rPr>
          <w:rFonts w:ascii="Trebuchet MS"/>
          <w:i/>
        </w:rPr>
      </w:pPr>
      <w:r>
        <w:rPr>
          <w:rFonts w:ascii="Trebuchet MS"/>
          <w:i/>
          <w:w w:val="90"/>
        </w:rPr>
        <w:t>Will</w:t>
      </w:r>
      <w:r>
        <w:rPr>
          <w:rFonts w:ascii="Trebuchet MS"/>
          <w:i/>
          <w:spacing w:val="-25"/>
          <w:w w:val="90"/>
        </w:rPr>
        <w:t xml:space="preserve"> </w:t>
      </w:r>
      <w:r>
        <w:rPr>
          <w:rFonts w:ascii="Trebuchet MS"/>
          <w:i/>
          <w:w w:val="90"/>
        </w:rPr>
        <w:t>the</w:t>
      </w:r>
      <w:r>
        <w:rPr>
          <w:rFonts w:ascii="Trebuchet MS"/>
          <w:i/>
          <w:spacing w:val="-25"/>
          <w:w w:val="90"/>
        </w:rPr>
        <w:t xml:space="preserve"> </w:t>
      </w:r>
      <w:r>
        <w:rPr>
          <w:rFonts w:ascii="Trebuchet MS"/>
          <w:i/>
          <w:w w:val="90"/>
        </w:rPr>
        <w:t>described</w:t>
      </w:r>
      <w:r>
        <w:rPr>
          <w:rFonts w:ascii="Trebuchet MS"/>
          <w:i/>
          <w:spacing w:val="-25"/>
          <w:w w:val="90"/>
        </w:rPr>
        <w:t xml:space="preserve"> </w:t>
      </w:r>
      <w:r>
        <w:rPr>
          <w:rFonts w:ascii="Trebuchet MS"/>
          <w:i/>
          <w:w w:val="90"/>
        </w:rPr>
        <w:t>protocol</w:t>
      </w:r>
      <w:r>
        <w:rPr>
          <w:rFonts w:ascii="Trebuchet MS"/>
          <w:i/>
          <w:spacing w:val="-25"/>
          <w:w w:val="90"/>
        </w:rPr>
        <w:t xml:space="preserve"> </w:t>
      </w:r>
      <w:r>
        <w:rPr>
          <w:rFonts w:ascii="Trebuchet MS"/>
          <w:i/>
          <w:w w:val="90"/>
        </w:rPr>
        <w:t>ensure</w:t>
      </w:r>
      <w:r>
        <w:rPr>
          <w:rFonts w:ascii="Trebuchet MS"/>
          <w:i/>
          <w:spacing w:val="-25"/>
          <w:w w:val="90"/>
        </w:rPr>
        <w:t xml:space="preserve"> </w:t>
      </w:r>
      <w:r>
        <w:rPr>
          <w:rFonts w:ascii="Trebuchet MS"/>
          <w:i/>
          <w:w w:val="90"/>
        </w:rPr>
        <w:t>safe</w:t>
      </w:r>
      <w:r>
        <w:rPr>
          <w:rFonts w:ascii="Trebuchet MS"/>
          <w:i/>
          <w:spacing w:val="-25"/>
          <w:w w:val="90"/>
        </w:rPr>
        <w:t xml:space="preserve"> </w:t>
      </w:r>
      <w:r>
        <w:rPr>
          <w:rFonts w:ascii="Trebuchet MS"/>
          <w:i/>
          <w:w w:val="90"/>
        </w:rPr>
        <w:t>navigation</w:t>
      </w:r>
      <w:r>
        <w:rPr>
          <w:rFonts w:ascii="Trebuchet MS"/>
          <w:i/>
          <w:spacing w:val="-25"/>
          <w:w w:val="90"/>
        </w:rPr>
        <w:t xml:space="preserve"> </w:t>
      </w:r>
      <w:r>
        <w:rPr>
          <w:rFonts w:ascii="Trebuchet MS"/>
          <w:i/>
          <w:w w:val="90"/>
        </w:rPr>
        <w:t>and</w:t>
      </w:r>
      <w:r>
        <w:rPr>
          <w:rFonts w:ascii="Trebuchet MS"/>
          <w:i/>
          <w:spacing w:val="-25"/>
          <w:w w:val="90"/>
        </w:rPr>
        <w:t xml:space="preserve"> </w:t>
      </w:r>
      <w:r>
        <w:rPr>
          <w:rFonts w:ascii="Trebuchet MS"/>
          <w:i/>
          <w:w w:val="90"/>
        </w:rPr>
        <w:t>more</w:t>
      </w:r>
      <w:r>
        <w:rPr>
          <w:rFonts w:ascii="Trebuchet MS"/>
          <w:i/>
          <w:spacing w:val="-25"/>
          <w:w w:val="90"/>
        </w:rPr>
        <w:t xml:space="preserve"> </w:t>
      </w:r>
      <w:r>
        <w:rPr>
          <w:rFonts w:ascii="Trebuchet MS"/>
          <w:i/>
          <w:w w:val="90"/>
        </w:rPr>
        <w:t>situational</w:t>
      </w:r>
      <w:r>
        <w:rPr>
          <w:rFonts w:ascii="Trebuchet MS"/>
          <w:i/>
          <w:spacing w:val="-25"/>
          <w:w w:val="90"/>
        </w:rPr>
        <w:t xml:space="preserve"> </w:t>
      </w:r>
      <w:r>
        <w:rPr>
          <w:rFonts w:ascii="Trebuchet MS"/>
          <w:i/>
          <w:w w:val="90"/>
        </w:rPr>
        <w:t xml:space="preserve">awareness, </w:t>
      </w:r>
      <w:r>
        <w:rPr>
          <w:rFonts w:ascii="Trebuchet MS"/>
          <w:i/>
        </w:rPr>
        <w:t>when</w:t>
      </w:r>
      <w:r>
        <w:rPr>
          <w:rFonts w:ascii="Trebuchet MS"/>
          <w:i/>
          <w:spacing w:val="-9"/>
        </w:rPr>
        <w:t xml:space="preserve"> </w:t>
      </w:r>
      <w:r>
        <w:rPr>
          <w:rFonts w:ascii="Trebuchet MS"/>
          <w:i/>
        </w:rPr>
        <w:t>manned</w:t>
      </w:r>
      <w:r>
        <w:rPr>
          <w:rFonts w:ascii="Trebuchet MS"/>
          <w:i/>
          <w:spacing w:val="-9"/>
        </w:rPr>
        <w:t xml:space="preserve"> </w:t>
      </w:r>
      <w:r>
        <w:rPr>
          <w:rFonts w:ascii="Trebuchet MS"/>
          <w:i/>
        </w:rPr>
        <w:t>and</w:t>
      </w:r>
      <w:r>
        <w:rPr>
          <w:rFonts w:ascii="Trebuchet MS"/>
          <w:i/>
          <w:spacing w:val="-9"/>
        </w:rPr>
        <w:t xml:space="preserve"> </w:t>
      </w:r>
      <w:r>
        <w:rPr>
          <w:rFonts w:ascii="Trebuchet MS"/>
          <w:i/>
        </w:rPr>
        <w:t>unmanned</w:t>
      </w:r>
      <w:r>
        <w:rPr>
          <w:rFonts w:ascii="Trebuchet MS"/>
          <w:i/>
          <w:spacing w:val="-9"/>
        </w:rPr>
        <w:t xml:space="preserve"> </w:t>
      </w:r>
      <w:r>
        <w:rPr>
          <w:rFonts w:ascii="Trebuchet MS"/>
          <w:i/>
        </w:rPr>
        <w:t>vessels</w:t>
      </w:r>
      <w:r>
        <w:rPr>
          <w:rFonts w:ascii="Trebuchet MS"/>
          <w:i/>
          <w:spacing w:val="-9"/>
        </w:rPr>
        <w:t xml:space="preserve"> </w:t>
      </w:r>
      <w:r>
        <w:rPr>
          <w:rFonts w:ascii="Trebuchet MS"/>
          <w:i/>
        </w:rPr>
        <w:t>encounter</w:t>
      </w:r>
      <w:r>
        <w:rPr>
          <w:rFonts w:ascii="Trebuchet MS"/>
          <w:i/>
          <w:spacing w:val="-9"/>
        </w:rPr>
        <w:t xml:space="preserve"> </w:t>
      </w:r>
      <w:r>
        <w:rPr>
          <w:rFonts w:ascii="Trebuchet MS"/>
          <w:i/>
        </w:rPr>
        <w:t>each</w:t>
      </w:r>
      <w:r>
        <w:rPr>
          <w:rFonts w:ascii="Trebuchet MS"/>
          <w:i/>
          <w:spacing w:val="-9"/>
        </w:rPr>
        <w:t xml:space="preserve"> </w:t>
      </w:r>
      <w:r>
        <w:rPr>
          <w:rFonts w:ascii="Trebuchet MS"/>
          <w:i/>
        </w:rPr>
        <w:t>other?</w:t>
      </w:r>
    </w:p>
    <w:p w14:paraId="66466D27" w14:textId="77777777" w:rsidR="00B07A10" w:rsidRDefault="00785C94">
      <w:pPr>
        <w:pStyle w:val="Plattetekst"/>
        <w:spacing w:before="137" w:line="348" w:lineRule="auto"/>
        <w:ind w:left="108" w:right="1446"/>
        <w:jc w:val="both"/>
      </w:pPr>
      <w:r>
        <w:rPr>
          <w:w w:val="95"/>
        </w:rPr>
        <w:t xml:space="preserve">Different measures are used for validation and verification. Key variables are performance, trust, situation </w:t>
      </w:r>
      <w:r>
        <w:rPr>
          <w:spacing w:val="-3"/>
          <w:w w:val="95"/>
        </w:rPr>
        <w:t xml:space="preserve">awareness </w:t>
      </w:r>
      <w:r>
        <w:rPr>
          <w:w w:val="95"/>
        </w:rPr>
        <w:t>and satisfaction. This chapter describes these in more detail.</w:t>
      </w:r>
      <w:r>
        <w:rPr>
          <w:spacing w:val="-22"/>
          <w:w w:val="95"/>
        </w:rPr>
        <w:t xml:space="preserve"> </w:t>
      </w:r>
      <w:r>
        <w:rPr>
          <w:w w:val="95"/>
        </w:rPr>
        <w:t xml:space="preserve">This </w:t>
      </w:r>
      <w:r>
        <w:t>chapter</w:t>
      </w:r>
      <w:r>
        <w:rPr>
          <w:spacing w:val="-11"/>
        </w:rPr>
        <w:t xml:space="preserve"> </w:t>
      </w:r>
      <w:r>
        <w:t>aims</w:t>
      </w:r>
      <w:r>
        <w:rPr>
          <w:spacing w:val="-11"/>
        </w:rPr>
        <w:t xml:space="preserve"> </w:t>
      </w:r>
      <w:r>
        <w:t>to</w:t>
      </w:r>
      <w:r>
        <w:rPr>
          <w:spacing w:val="-11"/>
        </w:rPr>
        <w:t xml:space="preserve"> </w:t>
      </w:r>
      <w:r>
        <w:t>test</w:t>
      </w:r>
      <w:r>
        <w:rPr>
          <w:spacing w:val="-11"/>
        </w:rPr>
        <w:t xml:space="preserve"> </w:t>
      </w:r>
      <w:r>
        <w:t>if</w:t>
      </w:r>
      <w:r>
        <w:rPr>
          <w:spacing w:val="-11"/>
        </w:rPr>
        <w:t xml:space="preserve"> </w:t>
      </w:r>
      <w:r>
        <w:t>the</w:t>
      </w:r>
      <w:r>
        <w:rPr>
          <w:spacing w:val="-11"/>
        </w:rPr>
        <w:t xml:space="preserve"> </w:t>
      </w:r>
      <w:r>
        <w:t>earlier</w:t>
      </w:r>
      <w:r>
        <w:rPr>
          <w:spacing w:val="-11"/>
        </w:rPr>
        <w:t xml:space="preserve"> </w:t>
      </w:r>
      <w:r>
        <w:t>described</w:t>
      </w:r>
      <w:r>
        <w:rPr>
          <w:spacing w:val="-11"/>
        </w:rPr>
        <w:t xml:space="preserve"> </w:t>
      </w:r>
      <w:r>
        <w:t>protocol</w:t>
      </w:r>
      <w:del w:id="664" w:author="Tom Wever" w:date="2018-11-25T14:23:00Z">
        <w:r w:rsidDel="008D1F88">
          <w:delText>,</w:delText>
        </w:r>
      </w:del>
      <w:r>
        <w:rPr>
          <w:spacing w:val="-8"/>
        </w:rPr>
        <w:t xml:space="preserve"> </w:t>
      </w:r>
      <w:r>
        <w:t>will</w:t>
      </w:r>
      <w:r>
        <w:rPr>
          <w:spacing w:val="-11"/>
        </w:rPr>
        <w:t xml:space="preserve"> </w:t>
      </w:r>
      <w:r>
        <w:t>indeed</w:t>
      </w:r>
      <w:r>
        <w:rPr>
          <w:spacing w:val="-11"/>
        </w:rPr>
        <w:t xml:space="preserve"> </w:t>
      </w:r>
      <w:r>
        <w:t>result</w:t>
      </w:r>
      <w:r>
        <w:rPr>
          <w:spacing w:val="-11"/>
        </w:rPr>
        <w:t xml:space="preserve"> </w:t>
      </w:r>
      <w:r>
        <w:t>in</w:t>
      </w:r>
      <w:r>
        <w:rPr>
          <w:spacing w:val="-11"/>
        </w:rPr>
        <w:t xml:space="preserve"> </w:t>
      </w:r>
      <w:r>
        <w:t>more</w:t>
      </w:r>
      <w:r>
        <w:rPr>
          <w:spacing w:val="-11"/>
        </w:rPr>
        <w:t xml:space="preserve"> </w:t>
      </w:r>
      <w:r>
        <w:t>situational awareness. The</w:t>
      </w:r>
      <w:r>
        <w:rPr>
          <w:spacing w:val="-16"/>
        </w:rPr>
        <w:t xml:space="preserve"> </w:t>
      </w:r>
      <w:r>
        <w:t>situational</w:t>
      </w:r>
      <w:r>
        <w:rPr>
          <w:spacing w:val="-16"/>
        </w:rPr>
        <w:t xml:space="preserve"> </w:t>
      </w:r>
      <w:r>
        <w:rPr>
          <w:spacing w:val="-3"/>
        </w:rPr>
        <w:t>awareness</w:t>
      </w:r>
      <w:r>
        <w:rPr>
          <w:spacing w:val="-16"/>
        </w:rPr>
        <w:t xml:space="preserve"> </w:t>
      </w:r>
      <w:r>
        <w:t>should</w:t>
      </w:r>
      <w:r>
        <w:rPr>
          <w:spacing w:val="-16"/>
        </w:rPr>
        <w:t xml:space="preserve"> </w:t>
      </w:r>
      <w:r>
        <w:t>on</w:t>
      </w:r>
      <w:r>
        <w:rPr>
          <w:spacing w:val="-16"/>
        </w:rPr>
        <w:t xml:space="preserve"> </w:t>
      </w:r>
      <w:r>
        <w:t>its</w:t>
      </w:r>
      <w:r>
        <w:rPr>
          <w:spacing w:val="-16"/>
        </w:rPr>
        <w:t xml:space="preserve"> </w:t>
      </w:r>
      <w:r>
        <w:t>turn</w:t>
      </w:r>
      <w:r>
        <w:rPr>
          <w:spacing w:val="-16"/>
        </w:rPr>
        <w:t xml:space="preserve"> </w:t>
      </w:r>
      <w:r>
        <w:t>result</w:t>
      </w:r>
      <w:r>
        <w:rPr>
          <w:spacing w:val="-16"/>
        </w:rPr>
        <w:t xml:space="preserve"> </w:t>
      </w:r>
      <w:r>
        <w:t>in</w:t>
      </w:r>
      <w:r>
        <w:rPr>
          <w:spacing w:val="-16"/>
        </w:rPr>
        <w:t xml:space="preserve"> </w:t>
      </w:r>
      <w:r>
        <w:t>safer</w:t>
      </w:r>
      <w:r>
        <w:rPr>
          <w:spacing w:val="-16"/>
        </w:rPr>
        <w:t xml:space="preserve"> </w:t>
      </w:r>
      <w:r>
        <w:t>navigation.</w:t>
      </w:r>
    </w:p>
    <w:p w14:paraId="66466D28" w14:textId="77777777" w:rsidR="00B07A10" w:rsidRDefault="00785C94">
      <w:pPr>
        <w:pStyle w:val="Plattetekst"/>
        <w:spacing w:before="133" w:line="348" w:lineRule="auto"/>
        <w:ind w:left="108" w:right="1444"/>
        <w:jc w:val="both"/>
      </w:pPr>
      <w:r>
        <w:rPr>
          <w:w w:val="95"/>
        </w:rPr>
        <w:t>The performance variable measures if the protocol does not influence the decision-making negatively,</w:t>
      </w:r>
      <w:r>
        <w:rPr>
          <w:spacing w:val="-24"/>
          <w:w w:val="95"/>
        </w:rPr>
        <w:t xml:space="preserve"> </w:t>
      </w:r>
      <w:r>
        <w:rPr>
          <w:w w:val="95"/>
        </w:rPr>
        <w:t>thus</w:t>
      </w:r>
      <w:r>
        <w:rPr>
          <w:spacing w:val="-27"/>
          <w:w w:val="95"/>
        </w:rPr>
        <w:t xml:space="preserve"> </w:t>
      </w:r>
      <w:r>
        <w:rPr>
          <w:w w:val="95"/>
        </w:rPr>
        <w:t>do</w:t>
      </w:r>
      <w:r>
        <w:rPr>
          <w:spacing w:val="-27"/>
          <w:w w:val="95"/>
        </w:rPr>
        <w:t xml:space="preserve"> </w:t>
      </w:r>
      <w:r>
        <w:rPr>
          <w:w w:val="95"/>
        </w:rPr>
        <w:t>the</w:t>
      </w:r>
      <w:r>
        <w:rPr>
          <w:spacing w:val="-27"/>
          <w:w w:val="95"/>
        </w:rPr>
        <w:t xml:space="preserve"> </w:t>
      </w:r>
      <w:r>
        <w:rPr>
          <w:w w:val="95"/>
        </w:rPr>
        <w:t>participants</w:t>
      </w:r>
      <w:r>
        <w:rPr>
          <w:spacing w:val="-27"/>
          <w:w w:val="95"/>
        </w:rPr>
        <w:t xml:space="preserve"> </w:t>
      </w:r>
      <w:r>
        <w:rPr>
          <w:w w:val="95"/>
        </w:rPr>
        <w:t>follow</w:t>
      </w:r>
      <w:r>
        <w:rPr>
          <w:spacing w:val="-27"/>
          <w:w w:val="95"/>
        </w:rPr>
        <w:t xml:space="preserve"> </w:t>
      </w:r>
      <w:r>
        <w:rPr>
          <w:w w:val="95"/>
        </w:rPr>
        <w:t>COLREGs</w:t>
      </w:r>
      <w:r>
        <w:rPr>
          <w:spacing w:val="-27"/>
          <w:w w:val="95"/>
        </w:rPr>
        <w:t xml:space="preserve"> </w:t>
      </w:r>
      <w:r>
        <w:rPr>
          <w:w w:val="95"/>
        </w:rPr>
        <w:t>and</w:t>
      </w:r>
      <w:r>
        <w:rPr>
          <w:spacing w:val="-27"/>
          <w:w w:val="95"/>
        </w:rPr>
        <w:t xml:space="preserve"> </w:t>
      </w:r>
      <w:r>
        <w:rPr>
          <w:w w:val="95"/>
        </w:rPr>
        <w:t>use</w:t>
      </w:r>
      <w:r>
        <w:rPr>
          <w:spacing w:val="-27"/>
          <w:w w:val="95"/>
        </w:rPr>
        <w:t xml:space="preserve"> </w:t>
      </w:r>
      <w:r>
        <w:rPr>
          <w:w w:val="95"/>
        </w:rPr>
        <w:t>SMCP</w:t>
      </w:r>
      <w:r>
        <w:rPr>
          <w:spacing w:val="-27"/>
          <w:w w:val="95"/>
        </w:rPr>
        <w:t xml:space="preserve"> </w:t>
      </w:r>
      <w:r>
        <w:rPr>
          <w:spacing w:val="-3"/>
          <w:w w:val="95"/>
        </w:rPr>
        <w:t xml:space="preserve">correctly. </w:t>
      </w:r>
      <w:r>
        <w:rPr>
          <w:w w:val="95"/>
        </w:rPr>
        <w:t>This</w:t>
      </w:r>
      <w:r>
        <w:rPr>
          <w:spacing w:val="-27"/>
          <w:w w:val="95"/>
        </w:rPr>
        <w:t xml:space="preserve"> </w:t>
      </w:r>
      <w:r>
        <w:rPr>
          <w:w w:val="95"/>
        </w:rPr>
        <w:t>is</w:t>
      </w:r>
      <w:r>
        <w:rPr>
          <w:spacing w:val="-27"/>
          <w:w w:val="95"/>
        </w:rPr>
        <w:t xml:space="preserve"> </w:t>
      </w:r>
      <w:r>
        <w:rPr>
          <w:w w:val="95"/>
        </w:rPr>
        <w:t xml:space="preserve">validated </w:t>
      </w:r>
      <w:r>
        <w:rPr>
          <w:spacing w:val="-3"/>
        </w:rPr>
        <w:t xml:space="preserve">by </w:t>
      </w:r>
      <w:r>
        <w:t xml:space="preserve">looking at the </w:t>
      </w:r>
      <w:r>
        <w:rPr>
          <w:spacing w:val="-7"/>
        </w:rPr>
        <w:t xml:space="preserve">CPA </w:t>
      </w:r>
      <w:r>
        <w:t>and questioning the participants about their reasoning. The main question is: Does the protocol influence the performance of</w:t>
      </w:r>
      <w:r>
        <w:rPr>
          <w:spacing w:val="-23"/>
        </w:rPr>
        <w:t xml:space="preserve"> </w:t>
      </w:r>
      <w:r>
        <w:t>seafarers?</w:t>
      </w:r>
    </w:p>
    <w:p w14:paraId="66466D29" w14:textId="691E63C2" w:rsidR="00B07A10" w:rsidRDefault="00785C94">
      <w:pPr>
        <w:pStyle w:val="Plattetekst"/>
        <w:spacing w:before="132" w:line="348" w:lineRule="auto"/>
        <w:ind w:left="108" w:right="1446"/>
        <w:jc w:val="both"/>
      </w:pPr>
      <w:r>
        <w:t>The</w:t>
      </w:r>
      <w:r>
        <w:rPr>
          <w:spacing w:val="-24"/>
        </w:rPr>
        <w:t xml:space="preserve"> </w:t>
      </w:r>
      <w:r>
        <w:t>trust</w:t>
      </w:r>
      <w:r>
        <w:rPr>
          <w:spacing w:val="-24"/>
        </w:rPr>
        <w:t xml:space="preserve"> </w:t>
      </w:r>
      <w:r>
        <w:t>variable</w:t>
      </w:r>
      <w:r>
        <w:rPr>
          <w:spacing w:val="-24"/>
        </w:rPr>
        <w:t xml:space="preserve"> </w:t>
      </w:r>
      <w:r>
        <w:t>is</w:t>
      </w:r>
      <w:r>
        <w:rPr>
          <w:spacing w:val="-24"/>
        </w:rPr>
        <w:t xml:space="preserve"> </w:t>
      </w:r>
      <w:r>
        <w:t>about</w:t>
      </w:r>
      <w:r>
        <w:rPr>
          <w:spacing w:val="-24"/>
        </w:rPr>
        <w:t xml:space="preserve"> </w:t>
      </w:r>
      <w:r>
        <w:t>the</w:t>
      </w:r>
      <w:r>
        <w:rPr>
          <w:spacing w:val="-24"/>
        </w:rPr>
        <w:t xml:space="preserve"> </w:t>
      </w:r>
      <w:r>
        <w:t>confidence</w:t>
      </w:r>
      <w:r>
        <w:rPr>
          <w:spacing w:val="-24"/>
        </w:rPr>
        <w:t xml:space="preserve"> </w:t>
      </w:r>
      <w:r>
        <w:t>of</w:t>
      </w:r>
      <w:r>
        <w:rPr>
          <w:spacing w:val="-24"/>
        </w:rPr>
        <w:t xml:space="preserve"> </w:t>
      </w:r>
      <w:r>
        <w:t>seafarers</w:t>
      </w:r>
      <w:r>
        <w:rPr>
          <w:spacing w:val="-24"/>
        </w:rPr>
        <w:t xml:space="preserve"> </w:t>
      </w:r>
      <w:r>
        <w:t>in</w:t>
      </w:r>
      <w:r>
        <w:rPr>
          <w:spacing w:val="-24"/>
        </w:rPr>
        <w:t xml:space="preserve"> </w:t>
      </w:r>
      <w:r>
        <w:t>the</w:t>
      </w:r>
      <w:r>
        <w:rPr>
          <w:spacing w:val="-24"/>
        </w:rPr>
        <w:t xml:space="preserve"> </w:t>
      </w:r>
      <w:r>
        <w:t>system.</w:t>
      </w:r>
      <w:r>
        <w:rPr>
          <w:spacing w:val="-7"/>
        </w:rPr>
        <w:t xml:space="preserve"> </w:t>
      </w:r>
      <w:r>
        <w:t>The</w:t>
      </w:r>
      <w:r>
        <w:rPr>
          <w:spacing w:val="-24"/>
        </w:rPr>
        <w:t xml:space="preserve"> </w:t>
      </w:r>
      <w:r>
        <w:t>protocol</w:t>
      </w:r>
      <w:r>
        <w:rPr>
          <w:spacing w:val="-24"/>
        </w:rPr>
        <w:t xml:space="preserve"> </w:t>
      </w:r>
      <w:r>
        <w:t>will</w:t>
      </w:r>
      <w:r>
        <w:rPr>
          <w:spacing w:val="-24"/>
        </w:rPr>
        <w:t xml:space="preserve"> </w:t>
      </w:r>
      <w:r>
        <w:t xml:space="preserve">only </w:t>
      </w:r>
      <w:r>
        <w:rPr>
          <w:spacing w:val="-4"/>
        </w:rPr>
        <w:t>work</w:t>
      </w:r>
      <w:r>
        <w:rPr>
          <w:spacing w:val="-25"/>
        </w:rPr>
        <w:t xml:space="preserve"> </w:t>
      </w:r>
      <w:r>
        <w:t>effectively</w:t>
      </w:r>
      <w:r>
        <w:rPr>
          <w:spacing w:val="-25"/>
        </w:rPr>
        <w:t xml:space="preserve"> </w:t>
      </w:r>
      <w:r>
        <w:t>when</w:t>
      </w:r>
      <w:r>
        <w:rPr>
          <w:spacing w:val="-25"/>
        </w:rPr>
        <w:t xml:space="preserve"> </w:t>
      </w:r>
      <w:r>
        <w:t>seafarers</w:t>
      </w:r>
      <w:r>
        <w:rPr>
          <w:spacing w:val="-25"/>
        </w:rPr>
        <w:t xml:space="preserve"> </w:t>
      </w:r>
      <w:r>
        <w:t>trust</w:t>
      </w:r>
      <w:r>
        <w:rPr>
          <w:spacing w:val="-25"/>
        </w:rPr>
        <w:t xml:space="preserve"> </w:t>
      </w:r>
      <w:r>
        <w:t>the</w:t>
      </w:r>
      <w:r>
        <w:rPr>
          <w:spacing w:val="-25"/>
        </w:rPr>
        <w:t xml:space="preserve"> </w:t>
      </w:r>
      <w:r>
        <w:t>protocol.</w:t>
      </w:r>
      <w:r>
        <w:rPr>
          <w:spacing w:val="-9"/>
        </w:rPr>
        <w:t xml:space="preserve"> </w:t>
      </w:r>
      <w:r>
        <w:t>The</w:t>
      </w:r>
      <w:r>
        <w:rPr>
          <w:spacing w:val="-25"/>
        </w:rPr>
        <w:t xml:space="preserve"> </w:t>
      </w:r>
      <w:r>
        <w:t>aim</w:t>
      </w:r>
      <w:r>
        <w:rPr>
          <w:spacing w:val="-25"/>
        </w:rPr>
        <w:t xml:space="preserve"> </w:t>
      </w:r>
      <w:r>
        <w:t>of</w:t>
      </w:r>
      <w:r>
        <w:rPr>
          <w:spacing w:val="-25"/>
        </w:rPr>
        <w:t xml:space="preserve"> </w:t>
      </w:r>
      <w:r>
        <w:t>this</w:t>
      </w:r>
      <w:r>
        <w:rPr>
          <w:spacing w:val="-25"/>
        </w:rPr>
        <w:t xml:space="preserve"> </w:t>
      </w:r>
      <w:r>
        <w:t>first</w:t>
      </w:r>
      <w:r>
        <w:rPr>
          <w:spacing w:val="-25"/>
        </w:rPr>
        <w:t xml:space="preserve"> </w:t>
      </w:r>
      <w:r>
        <w:t>iteration</w:t>
      </w:r>
      <w:r>
        <w:rPr>
          <w:spacing w:val="-25"/>
        </w:rPr>
        <w:t xml:space="preserve"> </w:t>
      </w:r>
      <w:r>
        <w:t>is</w:t>
      </w:r>
      <w:r>
        <w:rPr>
          <w:spacing w:val="-25"/>
        </w:rPr>
        <w:t xml:space="preserve"> </w:t>
      </w:r>
      <w:r>
        <w:t>to</w:t>
      </w:r>
      <w:r>
        <w:rPr>
          <w:spacing w:val="-25"/>
        </w:rPr>
        <w:t xml:space="preserve"> </w:t>
      </w:r>
      <w:r>
        <w:t>find</w:t>
      </w:r>
      <w:r>
        <w:rPr>
          <w:spacing w:val="-25"/>
        </w:rPr>
        <w:t xml:space="preserve"> </w:t>
      </w:r>
      <w:r>
        <w:t>out what</w:t>
      </w:r>
      <w:r>
        <w:rPr>
          <w:spacing w:val="-38"/>
        </w:rPr>
        <w:t xml:space="preserve"> </w:t>
      </w:r>
      <w:r>
        <w:t>worries</w:t>
      </w:r>
      <w:r>
        <w:rPr>
          <w:spacing w:val="-38"/>
        </w:rPr>
        <w:t xml:space="preserve"> </w:t>
      </w:r>
      <w:r>
        <w:t>the</w:t>
      </w:r>
      <w:r>
        <w:rPr>
          <w:spacing w:val="-38"/>
        </w:rPr>
        <w:t xml:space="preserve"> </w:t>
      </w:r>
      <w:r>
        <w:t>participants,</w:t>
      </w:r>
      <w:r>
        <w:rPr>
          <w:spacing w:val="-37"/>
        </w:rPr>
        <w:t xml:space="preserve"> </w:t>
      </w:r>
      <w:r>
        <w:t>and</w:t>
      </w:r>
      <w:r>
        <w:rPr>
          <w:spacing w:val="-38"/>
        </w:rPr>
        <w:t xml:space="preserve"> </w:t>
      </w:r>
      <w:r>
        <w:t>if</w:t>
      </w:r>
      <w:r>
        <w:rPr>
          <w:spacing w:val="-38"/>
        </w:rPr>
        <w:t xml:space="preserve"> </w:t>
      </w:r>
      <w:r>
        <w:t>they</w:t>
      </w:r>
      <w:r>
        <w:rPr>
          <w:spacing w:val="-38"/>
        </w:rPr>
        <w:t xml:space="preserve"> </w:t>
      </w:r>
      <w:r>
        <w:t>want</w:t>
      </w:r>
      <w:r>
        <w:rPr>
          <w:spacing w:val="-38"/>
        </w:rPr>
        <w:t xml:space="preserve"> </w:t>
      </w:r>
      <w:r>
        <w:t>to</w:t>
      </w:r>
      <w:r>
        <w:rPr>
          <w:spacing w:val="-38"/>
        </w:rPr>
        <w:t xml:space="preserve"> </w:t>
      </w:r>
      <w:r>
        <w:t>cooperate.</w:t>
      </w:r>
      <w:r>
        <w:rPr>
          <w:spacing w:val="-28"/>
        </w:rPr>
        <w:t xml:space="preserve"> </w:t>
      </w:r>
      <w:r>
        <w:t>Based</w:t>
      </w:r>
      <w:r>
        <w:rPr>
          <w:spacing w:val="-38"/>
        </w:rPr>
        <w:t xml:space="preserve"> </w:t>
      </w:r>
      <w:r>
        <w:t>on</w:t>
      </w:r>
      <w:r>
        <w:rPr>
          <w:spacing w:val="-38"/>
        </w:rPr>
        <w:t xml:space="preserve"> </w:t>
      </w:r>
      <w:r>
        <w:t>this</w:t>
      </w:r>
      <w:r>
        <w:rPr>
          <w:spacing w:val="-38"/>
        </w:rPr>
        <w:t xml:space="preserve"> </w:t>
      </w:r>
      <w:r>
        <w:t>can</w:t>
      </w:r>
      <w:r>
        <w:rPr>
          <w:spacing w:val="-38"/>
        </w:rPr>
        <w:t xml:space="preserve"> </w:t>
      </w:r>
      <w:r>
        <w:rPr>
          <w:spacing w:val="1"/>
        </w:rPr>
        <w:t>be</w:t>
      </w:r>
      <w:r>
        <w:rPr>
          <w:spacing w:val="-38"/>
        </w:rPr>
        <w:t xml:space="preserve"> </w:t>
      </w:r>
      <w:r>
        <w:t>answered: Are seafarers confident that the protocol will act as they</w:t>
      </w:r>
      <w:r>
        <w:rPr>
          <w:spacing w:val="12"/>
        </w:rPr>
        <w:t xml:space="preserve"> </w:t>
      </w:r>
      <w:r>
        <w:t>expect?</w:t>
      </w:r>
      <w:ins w:id="665" w:author="Tom Wever" w:date="2018-11-25T14:25:00Z">
        <w:r w:rsidR="00171BDC">
          <w:t xml:space="preserve"> </w:t>
        </w:r>
        <w:r w:rsidR="00171BDC" w:rsidRPr="0046057C">
          <w:rPr>
            <w:highlight w:val="yellow"/>
            <w:rPrChange w:id="666" w:author="Tom Wever" w:date="2018-11-25T14:25:00Z">
              <w:rPr/>
            </w:rPrChange>
          </w:rPr>
          <w:t>What about error</w:t>
        </w:r>
        <w:r w:rsidR="0046057C" w:rsidRPr="0046057C">
          <w:rPr>
            <w:highlight w:val="yellow"/>
            <w:rPrChange w:id="667" w:author="Tom Wever" w:date="2018-11-25T14:25:00Z">
              <w:rPr/>
            </w:rPrChange>
          </w:rPr>
          <w:t xml:space="preserve"> situation i.e. can’t understand response?</w:t>
        </w:r>
      </w:ins>
    </w:p>
    <w:p w14:paraId="66466D2A" w14:textId="77777777" w:rsidR="00B07A10" w:rsidRDefault="00785C94">
      <w:pPr>
        <w:pStyle w:val="Plattetekst"/>
        <w:spacing w:before="132" w:line="348" w:lineRule="auto"/>
        <w:ind w:left="108" w:right="1445"/>
        <w:jc w:val="both"/>
      </w:pPr>
      <w:r>
        <w:t>The</w:t>
      </w:r>
      <w:r>
        <w:rPr>
          <w:spacing w:val="-27"/>
        </w:rPr>
        <w:t xml:space="preserve"> </w:t>
      </w:r>
      <w:r>
        <w:t>third</w:t>
      </w:r>
      <w:r>
        <w:rPr>
          <w:spacing w:val="-27"/>
        </w:rPr>
        <w:t xml:space="preserve"> </w:t>
      </w:r>
      <w:r>
        <w:t>variable</w:t>
      </w:r>
      <w:r>
        <w:rPr>
          <w:spacing w:val="-27"/>
        </w:rPr>
        <w:t xml:space="preserve"> </w:t>
      </w:r>
      <w:r>
        <w:t>is</w:t>
      </w:r>
      <w:r>
        <w:rPr>
          <w:spacing w:val="-27"/>
        </w:rPr>
        <w:t xml:space="preserve"> </w:t>
      </w:r>
      <w:r>
        <w:t>situation</w:t>
      </w:r>
      <w:r>
        <w:rPr>
          <w:spacing w:val="-27"/>
        </w:rPr>
        <w:t xml:space="preserve"> </w:t>
      </w:r>
      <w:r>
        <w:rPr>
          <w:spacing w:val="-3"/>
        </w:rPr>
        <w:t>awareness,</w:t>
      </w:r>
      <w:r>
        <w:rPr>
          <w:spacing w:val="-26"/>
        </w:rPr>
        <w:t xml:space="preserve"> </w:t>
      </w:r>
      <w:r>
        <w:t>as</w:t>
      </w:r>
      <w:r>
        <w:rPr>
          <w:spacing w:val="-27"/>
        </w:rPr>
        <w:t xml:space="preserve"> </w:t>
      </w:r>
      <w:r>
        <w:t>this</w:t>
      </w:r>
      <w:r>
        <w:rPr>
          <w:spacing w:val="-27"/>
        </w:rPr>
        <w:t xml:space="preserve"> </w:t>
      </w:r>
      <w:r>
        <w:t>should</w:t>
      </w:r>
      <w:r>
        <w:rPr>
          <w:spacing w:val="-27"/>
        </w:rPr>
        <w:t xml:space="preserve"> </w:t>
      </w:r>
      <w:r>
        <w:t>not</w:t>
      </w:r>
      <w:r>
        <w:rPr>
          <w:spacing w:val="-27"/>
        </w:rPr>
        <w:t xml:space="preserve"> </w:t>
      </w:r>
      <w:r>
        <w:rPr>
          <w:spacing w:val="1"/>
        </w:rPr>
        <w:t>be</w:t>
      </w:r>
      <w:r>
        <w:rPr>
          <w:spacing w:val="-27"/>
        </w:rPr>
        <w:t xml:space="preserve"> </w:t>
      </w:r>
      <w:r>
        <w:t>influenced</w:t>
      </w:r>
      <w:r>
        <w:rPr>
          <w:spacing w:val="-27"/>
        </w:rPr>
        <w:t xml:space="preserve"> </w:t>
      </w:r>
      <w:r>
        <w:t>negatively</w:t>
      </w:r>
      <w:r>
        <w:rPr>
          <w:spacing w:val="-27"/>
        </w:rPr>
        <w:t xml:space="preserve"> </w:t>
      </w:r>
      <w:r>
        <w:rPr>
          <w:spacing w:val="-3"/>
        </w:rPr>
        <w:t>by</w:t>
      </w:r>
      <w:r>
        <w:rPr>
          <w:spacing w:val="-27"/>
        </w:rPr>
        <w:t xml:space="preserve"> </w:t>
      </w:r>
      <w:r>
        <w:t xml:space="preserve">the </w:t>
      </w:r>
      <w:r>
        <w:rPr>
          <w:w w:val="95"/>
        </w:rPr>
        <w:t>protocol.</w:t>
      </w:r>
      <w:r>
        <w:rPr>
          <w:spacing w:val="2"/>
          <w:w w:val="95"/>
        </w:rPr>
        <w:t xml:space="preserve"> </w:t>
      </w:r>
      <w:r>
        <w:rPr>
          <w:w w:val="95"/>
        </w:rPr>
        <w:t>This</w:t>
      </w:r>
      <w:r>
        <w:rPr>
          <w:spacing w:val="-18"/>
          <w:w w:val="95"/>
        </w:rPr>
        <w:t xml:space="preserve"> </w:t>
      </w:r>
      <w:r>
        <w:rPr>
          <w:w w:val="95"/>
        </w:rPr>
        <w:t>means</w:t>
      </w:r>
      <w:r>
        <w:rPr>
          <w:spacing w:val="-18"/>
          <w:w w:val="95"/>
        </w:rPr>
        <w:t xml:space="preserve"> </w:t>
      </w:r>
      <w:r>
        <w:rPr>
          <w:w w:val="95"/>
        </w:rPr>
        <w:t>that</w:t>
      </w:r>
      <w:r>
        <w:rPr>
          <w:spacing w:val="-18"/>
          <w:w w:val="95"/>
        </w:rPr>
        <w:t xml:space="preserve"> </w:t>
      </w:r>
      <w:r>
        <w:rPr>
          <w:w w:val="95"/>
        </w:rPr>
        <w:t>seafarers</w:t>
      </w:r>
      <w:r>
        <w:rPr>
          <w:spacing w:val="-18"/>
          <w:w w:val="95"/>
        </w:rPr>
        <w:t xml:space="preserve"> </w:t>
      </w:r>
      <w:r>
        <w:rPr>
          <w:w w:val="95"/>
        </w:rPr>
        <w:t>predict</w:t>
      </w:r>
      <w:r>
        <w:rPr>
          <w:spacing w:val="-18"/>
          <w:w w:val="95"/>
        </w:rPr>
        <w:t xml:space="preserve"> </w:t>
      </w:r>
      <w:r>
        <w:rPr>
          <w:w w:val="95"/>
        </w:rPr>
        <w:t>future</w:t>
      </w:r>
      <w:r>
        <w:rPr>
          <w:spacing w:val="-18"/>
          <w:w w:val="95"/>
        </w:rPr>
        <w:t xml:space="preserve"> </w:t>
      </w:r>
      <w:r>
        <w:rPr>
          <w:w w:val="95"/>
        </w:rPr>
        <w:t>states</w:t>
      </w:r>
      <w:r>
        <w:rPr>
          <w:spacing w:val="-18"/>
          <w:w w:val="95"/>
        </w:rPr>
        <w:t xml:space="preserve"> </w:t>
      </w:r>
      <w:r>
        <w:rPr>
          <w:w w:val="95"/>
        </w:rPr>
        <w:t>correctly</w:t>
      </w:r>
      <w:r>
        <w:rPr>
          <w:spacing w:val="-18"/>
          <w:w w:val="95"/>
        </w:rPr>
        <w:t xml:space="preserve"> </w:t>
      </w:r>
      <w:r>
        <w:rPr>
          <w:w w:val="95"/>
        </w:rPr>
        <w:t>and</w:t>
      </w:r>
      <w:r>
        <w:rPr>
          <w:spacing w:val="-18"/>
          <w:w w:val="95"/>
        </w:rPr>
        <w:t xml:space="preserve"> </w:t>
      </w:r>
      <w:r>
        <w:rPr>
          <w:w w:val="95"/>
        </w:rPr>
        <w:t>are</w:t>
      </w:r>
      <w:r>
        <w:rPr>
          <w:spacing w:val="-18"/>
          <w:w w:val="95"/>
        </w:rPr>
        <w:t xml:space="preserve"> </w:t>
      </w:r>
      <w:r>
        <w:rPr>
          <w:spacing w:val="-4"/>
          <w:w w:val="95"/>
        </w:rPr>
        <w:t>aware</w:t>
      </w:r>
      <w:r>
        <w:rPr>
          <w:spacing w:val="-18"/>
          <w:w w:val="95"/>
        </w:rPr>
        <w:t xml:space="preserve"> </w:t>
      </w:r>
      <w:r>
        <w:rPr>
          <w:w w:val="95"/>
        </w:rPr>
        <w:t>of</w:t>
      </w:r>
      <w:r>
        <w:rPr>
          <w:spacing w:val="-18"/>
          <w:w w:val="95"/>
        </w:rPr>
        <w:t xml:space="preserve"> </w:t>
      </w:r>
      <w:r>
        <w:rPr>
          <w:w w:val="95"/>
        </w:rPr>
        <w:t>everything happening</w:t>
      </w:r>
      <w:r>
        <w:rPr>
          <w:spacing w:val="-16"/>
          <w:w w:val="95"/>
        </w:rPr>
        <w:t xml:space="preserve"> </w:t>
      </w:r>
      <w:r>
        <w:rPr>
          <w:w w:val="95"/>
        </w:rPr>
        <w:t>around</w:t>
      </w:r>
      <w:r>
        <w:rPr>
          <w:spacing w:val="-16"/>
          <w:w w:val="95"/>
        </w:rPr>
        <w:t xml:space="preserve"> </w:t>
      </w:r>
      <w:r>
        <w:rPr>
          <w:w w:val="95"/>
        </w:rPr>
        <w:t>them.</w:t>
      </w:r>
      <w:r>
        <w:rPr>
          <w:spacing w:val="2"/>
          <w:w w:val="95"/>
        </w:rPr>
        <w:t xml:space="preserve"> </w:t>
      </w:r>
      <w:r>
        <w:rPr>
          <w:w w:val="95"/>
        </w:rPr>
        <w:t>This</w:t>
      </w:r>
      <w:r>
        <w:rPr>
          <w:spacing w:val="-16"/>
          <w:w w:val="95"/>
        </w:rPr>
        <w:t xml:space="preserve"> </w:t>
      </w:r>
      <w:r>
        <w:rPr>
          <w:w w:val="95"/>
        </w:rPr>
        <w:t>is</w:t>
      </w:r>
      <w:r>
        <w:rPr>
          <w:spacing w:val="-16"/>
          <w:w w:val="95"/>
        </w:rPr>
        <w:t xml:space="preserve"> </w:t>
      </w:r>
      <w:r>
        <w:rPr>
          <w:w w:val="95"/>
        </w:rPr>
        <w:t>rated</w:t>
      </w:r>
      <w:r>
        <w:rPr>
          <w:spacing w:val="-16"/>
          <w:w w:val="95"/>
        </w:rPr>
        <w:t xml:space="preserve"> </w:t>
      </w:r>
      <w:r>
        <w:rPr>
          <w:spacing w:val="-3"/>
          <w:w w:val="95"/>
        </w:rPr>
        <w:t>by</w:t>
      </w:r>
      <w:r>
        <w:rPr>
          <w:spacing w:val="-16"/>
          <w:w w:val="95"/>
        </w:rPr>
        <w:t xml:space="preserve"> </w:t>
      </w:r>
      <w:r>
        <w:rPr>
          <w:w w:val="95"/>
        </w:rPr>
        <w:t>the</w:t>
      </w:r>
      <w:r>
        <w:rPr>
          <w:spacing w:val="-16"/>
          <w:w w:val="95"/>
        </w:rPr>
        <w:t xml:space="preserve"> </w:t>
      </w:r>
      <w:r>
        <w:rPr>
          <w:w w:val="95"/>
        </w:rPr>
        <w:t>participants</w:t>
      </w:r>
      <w:r>
        <w:rPr>
          <w:spacing w:val="-16"/>
          <w:w w:val="95"/>
        </w:rPr>
        <w:t xml:space="preserve"> </w:t>
      </w:r>
      <w:r>
        <w:rPr>
          <w:w w:val="95"/>
        </w:rPr>
        <w:t>themselves</w:t>
      </w:r>
      <w:r>
        <w:rPr>
          <w:spacing w:val="-16"/>
          <w:w w:val="95"/>
        </w:rPr>
        <w:t xml:space="preserve"> </w:t>
      </w:r>
      <w:r>
        <w:rPr>
          <w:w w:val="95"/>
        </w:rPr>
        <w:t>using</w:t>
      </w:r>
      <w:r>
        <w:rPr>
          <w:spacing w:val="-16"/>
          <w:w w:val="95"/>
        </w:rPr>
        <w:t xml:space="preserve"> </w:t>
      </w:r>
      <w:r>
        <w:rPr>
          <w:w w:val="95"/>
        </w:rPr>
        <w:t>an</w:t>
      </w:r>
      <w:r>
        <w:rPr>
          <w:spacing w:val="-16"/>
          <w:w w:val="95"/>
        </w:rPr>
        <w:t xml:space="preserve"> </w:t>
      </w:r>
      <w:r>
        <w:rPr>
          <w:w w:val="95"/>
        </w:rPr>
        <w:t>observer</w:t>
      </w:r>
      <w:r>
        <w:rPr>
          <w:spacing w:val="-16"/>
          <w:w w:val="95"/>
        </w:rPr>
        <w:t xml:space="preserve"> </w:t>
      </w:r>
      <w:r>
        <w:rPr>
          <w:w w:val="95"/>
        </w:rPr>
        <w:t xml:space="preserve">rating </w:t>
      </w:r>
      <w:r>
        <w:t>system,</w:t>
      </w:r>
      <w:r>
        <w:rPr>
          <w:spacing w:val="-28"/>
        </w:rPr>
        <w:t xml:space="preserve"> </w:t>
      </w:r>
      <w:r>
        <w:t>and</w:t>
      </w:r>
      <w:r>
        <w:rPr>
          <w:spacing w:val="-29"/>
        </w:rPr>
        <w:t xml:space="preserve"> </w:t>
      </w:r>
      <w:r>
        <w:rPr>
          <w:spacing w:val="-3"/>
        </w:rPr>
        <w:t>by</w:t>
      </w:r>
      <w:r>
        <w:rPr>
          <w:spacing w:val="-29"/>
        </w:rPr>
        <w:t xml:space="preserve"> </w:t>
      </w:r>
      <w:r>
        <w:t>questioning</w:t>
      </w:r>
      <w:r>
        <w:rPr>
          <w:spacing w:val="-29"/>
        </w:rPr>
        <w:t xml:space="preserve"> </w:t>
      </w:r>
      <w:r>
        <w:t>them</w:t>
      </w:r>
      <w:r>
        <w:rPr>
          <w:spacing w:val="-29"/>
        </w:rPr>
        <w:t xml:space="preserve"> </w:t>
      </w:r>
      <w:r>
        <w:t>on</w:t>
      </w:r>
      <w:r>
        <w:rPr>
          <w:spacing w:val="-29"/>
        </w:rPr>
        <w:t xml:space="preserve"> </w:t>
      </w:r>
      <w:r>
        <w:t>their</w:t>
      </w:r>
      <w:r>
        <w:rPr>
          <w:spacing w:val="-29"/>
        </w:rPr>
        <w:t xml:space="preserve"> </w:t>
      </w:r>
      <w:r>
        <w:rPr>
          <w:spacing w:val="-3"/>
        </w:rPr>
        <w:t>awareness</w:t>
      </w:r>
      <w:r>
        <w:rPr>
          <w:spacing w:val="-29"/>
        </w:rPr>
        <w:t xml:space="preserve"> </w:t>
      </w:r>
      <w:r>
        <w:t>of</w:t>
      </w:r>
      <w:r>
        <w:rPr>
          <w:spacing w:val="-29"/>
        </w:rPr>
        <w:t xml:space="preserve"> </w:t>
      </w:r>
      <w:r>
        <w:t>key</w:t>
      </w:r>
      <w:r>
        <w:rPr>
          <w:spacing w:val="-29"/>
        </w:rPr>
        <w:t xml:space="preserve"> </w:t>
      </w:r>
      <w:r>
        <w:t>characteristics</w:t>
      </w:r>
      <w:r>
        <w:rPr>
          <w:spacing w:val="-29"/>
        </w:rPr>
        <w:t xml:space="preserve"> </w:t>
      </w:r>
      <w:r>
        <w:t>of</w:t>
      </w:r>
      <w:r>
        <w:rPr>
          <w:spacing w:val="-29"/>
        </w:rPr>
        <w:t xml:space="preserve"> </w:t>
      </w:r>
      <w:r>
        <w:t>other</w:t>
      </w:r>
      <w:r>
        <w:rPr>
          <w:spacing w:val="-29"/>
        </w:rPr>
        <w:t xml:space="preserve"> </w:t>
      </w:r>
      <w:r>
        <w:t>vessels (</w:t>
      </w:r>
      <w:proofErr w:type="spellStart"/>
      <w:r>
        <w:t>e.g</w:t>
      </w:r>
      <w:proofErr w:type="spellEnd"/>
      <w:r>
        <w:rPr>
          <w:spacing w:val="-27"/>
        </w:rPr>
        <w:t xml:space="preserve"> </w:t>
      </w:r>
      <w:r>
        <w:t>relative</w:t>
      </w:r>
      <w:r>
        <w:rPr>
          <w:spacing w:val="-27"/>
        </w:rPr>
        <w:t xml:space="preserve"> </w:t>
      </w:r>
      <w:r>
        <w:t>speed,</w:t>
      </w:r>
      <w:r>
        <w:rPr>
          <w:spacing w:val="-26"/>
        </w:rPr>
        <w:t xml:space="preserve"> </w:t>
      </w:r>
      <w:proofErr w:type="spellStart"/>
      <w:r>
        <w:t>colour</w:t>
      </w:r>
      <w:proofErr w:type="spellEnd"/>
      <w:r>
        <w:t>,</w:t>
      </w:r>
      <w:r>
        <w:rPr>
          <w:spacing w:val="-26"/>
        </w:rPr>
        <w:t xml:space="preserve"> </w:t>
      </w:r>
      <w:r>
        <w:t>course</w:t>
      </w:r>
      <w:r>
        <w:rPr>
          <w:spacing w:val="-27"/>
        </w:rPr>
        <w:t xml:space="preserve"> </w:t>
      </w:r>
      <w:r>
        <w:t>changes).</w:t>
      </w:r>
      <w:r>
        <w:rPr>
          <w:spacing w:val="-6"/>
        </w:rPr>
        <w:t xml:space="preserve"> </w:t>
      </w:r>
      <w:r>
        <w:t>This</w:t>
      </w:r>
      <w:r>
        <w:rPr>
          <w:spacing w:val="-27"/>
        </w:rPr>
        <w:t xml:space="preserve"> </w:t>
      </w:r>
      <w:r>
        <w:t>answer</w:t>
      </w:r>
      <w:r>
        <w:rPr>
          <w:spacing w:val="-27"/>
        </w:rPr>
        <w:t xml:space="preserve"> </w:t>
      </w:r>
      <w:r>
        <w:t>the</w:t>
      </w:r>
      <w:r>
        <w:rPr>
          <w:spacing w:val="-27"/>
        </w:rPr>
        <w:t xml:space="preserve"> </w:t>
      </w:r>
      <w:r>
        <w:t>question:</w:t>
      </w:r>
      <w:r>
        <w:rPr>
          <w:spacing w:val="-12"/>
        </w:rPr>
        <w:t xml:space="preserve"> </w:t>
      </w:r>
      <w:r>
        <w:t>Has</w:t>
      </w:r>
      <w:r>
        <w:rPr>
          <w:spacing w:val="-27"/>
        </w:rPr>
        <w:t xml:space="preserve"> </w:t>
      </w:r>
      <w:r>
        <w:t>the</w:t>
      </w:r>
      <w:r>
        <w:rPr>
          <w:spacing w:val="-27"/>
        </w:rPr>
        <w:t xml:space="preserve"> </w:t>
      </w:r>
      <w:r>
        <w:t>protocol</w:t>
      </w:r>
      <w:r>
        <w:rPr>
          <w:spacing w:val="-27"/>
        </w:rPr>
        <w:t xml:space="preserve"> </w:t>
      </w:r>
      <w:r>
        <w:t>a negative impact on the situation</w:t>
      </w:r>
      <w:r>
        <w:rPr>
          <w:spacing w:val="25"/>
        </w:rPr>
        <w:t xml:space="preserve"> </w:t>
      </w:r>
      <w:r>
        <w:t>awareness?</w:t>
      </w:r>
    </w:p>
    <w:p w14:paraId="66466D2B" w14:textId="50B21864" w:rsidR="00B07A10" w:rsidRDefault="00785C94">
      <w:pPr>
        <w:pStyle w:val="Plattetekst"/>
        <w:spacing w:before="130" w:line="348" w:lineRule="auto"/>
        <w:ind w:left="108" w:right="1445"/>
        <w:jc w:val="both"/>
      </w:pPr>
      <w:r>
        <w:rPr>
          <w:w w:val="95"/>
        </w:rPr>
        <w:t>The</w:t>
      </w:r>
      <w:r>
        <w:rPr>
          <w:spacing w:val="-11"/>
          <w:w w:val="95"/>
        </w:rPr>
        <w:t xml:space="preserve"> </w:t>
      </w:r>
      <w:r>
        <w:rPr>
          <w:w w:val="95"/>
        </w:rPr>
        <w:t>last</w:t>
      </w:r>
      <w:r>
        <w:rPr>
          <w:spacing w:val="-11"/>
          <w:w w:val="95"/>
        </w:rPr>
        <w:t xml:space="preserve"> </w:t>
      </w:r>
      <w:r>
        <w:rPr>
          <w:w w:val="95"/>
        </w:rPr>
        <w:t>variable</w:t>
      </w:r>
      <w:r>
        <w:rPr>
          <w:spacing w:val="-11"/>
          <w:w w:val="95"/>
        </w:rPr>
        <w:t xml:space="preserve"> </w:t>
      </w:r>
      <w:r>
        <w:rPr>
          <w:w w:val="95"/>
        </w:rPr>
        <w:t>is</w:t>
      </w:r>
      <w:r>
        <w:rPr>
          <w:spacing w:val="-10"/>
          <w:w w:val="95"/>
        </w:rPr>
        <w:t xml:space="preserve"> </w:t>
      </w:r>
      <w:r>
        <w:rPr>
          <w:w w:val="95"/>
        </w:rPr>
        <w:t>satisfaction,</w:t>
      </w:r>
      <w:r>
        <w:rPr>
          <w:spacing w:val="-10"/>
          <w:w w:val="95"/>
        </w:rPr>
        <w:t xml:space="preserve"> </w:t>
      </w:r>
      <w:r>
        <w:rPr>
          <w:w w:val="95"/>
        </w:rPr>
        <w:t>seafarers</w:t>
      </w:r>
      <w:r>
        <w:rPr>
          <w:spacing w:val="-11"/>
          <w:w w:val="95"/>
        </w:rPr>
        <w:t xml:space="preserve"> </w:t>
      </w:r>
      <w:r>
        <w:rPr>
          <w:w w:val="95"/>
        </w:rPr>
        <w:t>should</w:t>
      </w:r>
      <w:r>
        <w:rPr>
          <w:spacing w:val="-11"/>
          <w:w w:val="95"/>
        </w:rPr>
        <w:t xml:space="preserve"> </w:t>
      </w:r>
      <w:r>
        <w:rPr>
          <w:w w:val="95"/>
        </w:rPr>
        <w:t>like</w:t>
      </w:r>
      <w:r>
        <w:rPr>
          <w:spacing w:val="-11"/>
          <w:w w:val="95"/>
        </w:rPr>
        <w:t xml:space="preserve"> </w:t>
      </w:r>
      <w:r>
        <w:rPr>
          <w:w w:val="95"/>
        </w:rPr>
        <w:t>to</w:t>
      </w:r>
      <w:r>
        <w:rPr>
          <w:spacing w:val="-11"/>
          <w:w w:val="95"/>
        </w:rPr>
        <w:t xml:space="preserve"> </w:t>
      </w:r>
      <w:r>
        <w:rPr>
          <w:w w:val="95"/>
        </w:rPr>
        <w:t>use</w:t>
      </w:r>
      <w:r>
        <w:rPr>
          <w:spacing w:val="-11"/>
          <w:w w:val="95"/>
        </w:rPr>
        <w:t xml:space="preserve"> </w:t>
      </w:r>
      <w:r>
        <w:rPr>
          <w:w w:val="95"/>
        </w:rPr>
        <w:t>the</w:t>
      </w:r>
      <w:r>
        <w:rPr>
          <w:spacing w:val="-11"/>
          <w:w w:val="95"/>
        </w:rPr>
        <w:t xml:space="preserve"> </w:t>
      </w:r>
      <w:r>
        <w:rPr>
          <w:w w:val="95"/>
        </w:rPr>
        <w:t>protocol,</w:t>
      </w:r>
      <w:r>
        <w:rPr>
          <w:spacing w:val="-10"/>
          <w:w w:val="95"/>
        </w:rPr>
        <w:t xml:space="preserve"> </w:t>
      </w:r>
      <w:r>
        <w:rPr>
          <w:w w:val="95"/>
        </w:rPr>
        <w:t>as</w:t>
      </w:r>
      <w:r>
        <w:rPr>
          <w:spacing w:val="-11"/>
          <w:w w:val="95"/>
        </w:rPr>
        <w:t xml:space="preserve"> </w:t>
      </w:r>
      <w:r>
        <w:rPr>
          <w:w w:val="95"/>
        </w:rPr>
        <w:t>this</w:t>
      </w:r>
      <w:r>
        <w:rPr>
          <w:spacing w:val="-11"/>
          <w:w w:val="95"/>
        </w:rPr>
        <w:t xml:space="preserve"> </w:t>
      </w:r>
      <w:r>
        <w:rPr>
          <w:w w:val="95"/>
        </w:rPr>
        <w:t>is</w:t>
      </w:r>
      <w:r>
        <w:rPr>
          <w:spacing w:val="-11"/>
          <w:w w:val="95"/>
        </w:rPr>
        <w:t xml:space="preserve"> </w:t>
      </w:r>
      <w:r>
        <w:rPr>
          <w:w w:val="95"/>
        </w:rPr>
        <w:t>necessary to</w:t>
      </w:r>
      <w:r>
        <w:rPr>
          <w:spacing w:val="-11"/>
          <w:w w:val="95"/>
        </w:rPr>
        <w:t xml:space="preserve"> </w:t>
      </w:r>
      <w:r>
        <w:rPr>
          <w:w w:val="95"/>
        </w:rPr>
        <w:t>ensure</w:t>
      </w:r>
      <w:r>
        <w:rPr>
          <w:spacing w:val="-11"/>
          <w:w w:val="95"/>
        </w:rPr>
        <w:t xml:space="preserve"> </w:t>
      </w:r>
      <w:r>
        <w:rPr>
          <w:w w:val="95"/>
        </w:rPr>
        <w:t>that</w:t>
      </w:r>
      <w:r>
        <w:rPr>
          <w:spacing w:val="-11"/>
          <w:w w:val="95"/>
        </w:rPr>
        <w:t xml:space="preserve"> </w:t>
      </w:r>
      <w:r>
        <w:rPr>
          <w:w w:val="95"/>
        </w:rPr>
        <w:t>seafarers</w:t>
      </w:r>
      <w:r>
        <w:rPr>
          <w:spacing w:val="-11"/>
          <w:w w:val="95"/>
        </w:rPr>
        <w:t xml:space="preserve"> </w:t>
      </w:r>
      <w:r>
        <w:rPr>
          <w:w w:val="95"/>
        </w:rPr>
        <w:t>indeed</w:t>
      </w:r>
      <w:r>
        <w:rPr>
          <w:spacing w:val="-11"/>
          <w:w w:val="95"/>
        </w:rPr>
        <w:t xml:space="preserve"> </w:t>
      </w:r>
      <w:r>
        <w:rPr>
          <w:w w:val="95"/>
        </w:rPr>
        <w:t>use</w:t>
      </w:r>
      <w:r>
        <w:rPr>
          <w:spacing w:val="-11"/>
          <w:w w:val="95"/>
        </w:rPr>
        <w:t xml:space="preserve"> </w:t>
      </w:r>
      <w:r>
        <w:rPr>
          <w:w w:val="95"/>
        </w:rPr>
        <w:t>the</w:t>
      </w:r>
      <w:r>
        <w:rPr>
          <w:spacing w:val="-11"/>
          <w:w w:val="95"/>
        </w:rPr>
        <w:t xml:space="preserve"> </w:t>
      </w:r>
      <w:r>
        <w:rPr>
          <w:w w:val="95"/>
        </w:rPr>
        <w:t>protocol.</w:t>
      </w:r>
      <w:r>
        <w:rPr>
          <w:spacing w:val="8"/>
          <w:w w:val="95"/>
        </w:rPr>
        <w:t xml:space="preserve"> </w:t>
      </w:r>
      <w:del w:id="668" w:author="Tom Wever" w:date="2018-11-25T14:27:00Z">
        <w:r w:rsidDel="00690DD4">
          <w:rPr>
            <w:w w:val="95"/>
          </w:rPr>
          <w:delText>Thus</w:delText>
        </w:r>
      </w:del>
      <w:proofErr w:type="gramStart"/>
      <w:ins w:id="669" w:author="Tom Wever" w:date="2018-11-25T14:27:00Z">
        <w:r w:rsidR="00690DD4">
          <w:rPr>
            <w:w w:val="95"/>
          </w:rPr>
          <w:t>Thus</w:t>
        </w:r>
      </w:ins>
      <w:proofErr w:type="gramEnd"/>
      <w:r>
        <w:rPr>
          <w:spacing w:val="-11"/>
          <w:w w:val="95"/>
        </w:rPr>
        <w:t xml:space="preserve"> </w:t>
      </w:r>
      <w:r>
        <w:rPr>
          <w:w w:val="95"/>
        </w:rPr>
        <w:t>answering</w:t>
      </w:r>
      <w:r>
        <w:rPr>
          <w:spacing w:val="-11"/>
          <w:w w:val="95"/>
        </w:rPr>
        <w:t xml:space="preserve"> </w:t>
      </w:r>
      <w:r>
        <w:rPr>
          <w:w w:val="95"/>
        </w:rPr>
        <w:t>the</w:t>
      </w:r>
      <w:r>
        <w:rPr>
          <w:spacing w:val="-11"/>
          <w:w w:val="95"/>
        </w:rPr>
        <w:t xml:space="preserve"> </w:t>
      </w:r>
      <w:r>
        <w:rPr>
          <w:w w:val="95"/>
        </w:rPr>
        <w:t>question:</w:t>
      </w:r>
      <w:r>
        <w:rPr>
          <w:spacing w:val="6"/>
          <w:w w:val="95"/>
        </w:rPr>
        <w:t xml:space="preserve"> </w:t>
      </w:r>
      <w:r>
        <w:rPr>
          <w:w w:val="95"/>
        </w:rPr>
        <w:t>Do</w:t>
      </w:r>
      <w:r>
        <w:rPr>
          <w:spacing w:val="-11"/>
          <w:w w:val="95"/>
        </w:rPr>
        <w:t xml:space="preserve"> </w:t>
      </w:r>
      <w:r>
        <w:rPr>
          <w:w w:val="95"/>
        </w:rPr>
        <w:t xml:space="preserve">seafarers </w:t>
      </w:r>
      <w:r>
        <w:t>like to use the designed</w:t>
      </w:r>
      <w:r>
        <w:rPr>
          <w:spacing w:val="36"/>
        </w:rPr>
        <w:t xml:space="preserve"> </w:t>
      </w:r>
      <w:r>
        <w:t>protocol?</w:t>
      </w:r>
    </w:p>
    <w:p w14:paraId="66466D2C" w14:textId="1D20D407" w:rsidR="00B07A10" w:rsidRDefault="00785C94">
      <w:pPr>
        <w:pStyle w:val="Plattetekst"/>
        <w:spacing w:before="134" w:line="348" w:lineRule="auto"/>
        <w:ind w:left="108" w:right="1445"/>
        <w:jc w:val="both"/>
      </w:pPr>
      <w:r>
        <w:t>Two</w:t>
      </w:r>
      <w:r>
        <w:rPr>
          <w:spacing w:val="-28"/>
        </w:rPr>
        <w:t xml:space="preserve"> </w:t>
      </w:r>
      <w:r>
        <w:t>situations</w:t>
      </w:r>
      <w:r>
        <w:rPr>
          <w:spacing w:val="-28"/>
        </w:rPr>
        <w:t xml:space="preserve"> </w:t>
      </w:r>
      <w:r>
        <w:t>will</w:t>
      </w:r>
      <w:r>
        <w:rPr>
          <w:spacing w:val="-28"/>
        </w:rPr>
        <w:t xml:space="preserve"> </w:t>
      </w:r>
      <w:r>
        <w:rPr>
          <w:spacing w:val="1"/>
        </w:rPr>
        <w:t>be</w:t>
      </w:r>
      <w:r>
        <w:rPr>
          <w:spacing w:val="-28"/>
        </w:rPr>
        <w:t xml:space="preserve"> </w:t>
      </w:r>
      <w:r>
        <w:t>simulated</w:t>
      </w:r>
      <w:r>
        <w:rPr>
          <w:spacing w:val="-28"/>
        </w:rPr>
        <w:t xml:space="preserve"> </w:t>
      </w:r>
      <w:r>
        <w:t>to</w:t>
      </w:r>
      <w:r>
        <w:rPr>
          <w:spacing w:val="-28"/>
        </w:rPr>
        <w:t xml:space="preserve"> </w:t>
      </w:r>
      <w:r>
        <w:t>get</w:t>
      </w:r>
      <w:r>
        <w:rPr>
          <w:spacing w:val="-28"/>
        </w:rPr>
        <w:t xml:space="preserve"> </w:t>
      </w:r>
      <w:r>
        <w:t>relevant</w:t>
      </w:r>
      <w:r>
        <w:rPr>
          <w:spacing w:val="-28"/>
        </w:rPr>
        <w:t xml:space="preserve"> </w:t>
      </w:r>
      <w:r>
        <w:t>feedback</w:t>
      </w:r>
      <w:r>
        <w:rPr>
          <w:spacing w:val="-28"/>
        </w:rPr>
        <w:t xml:space="preserve"> </w:t>
      </w:r>
      <w:r>
        <w:t>and</w:t>
      </w:r>
      <w:r>
        <w:rPr>
          <w:spacing w:val="-28"/>
        </w:rPr>
        <w:t xml:space="preserve"> </w:t>
      </w:r>
      <w:r w:rsidRPr="005D570F">
        <w:rPr>
          <w:w w:val="95"/>
          <w:rPrChange w:id="670" w:author="Tom Wever" w:date="2018-11-25T14:29:00Z">
            <w:rPr/>
          </w:rPrChange>
        </w:rPr>
        <w:t>answer</w:t>
      </w:r>
      <w:r w:rsidRPr="005D570F">
        <w:rPr>
          <w:w w:val="95"/>
          <w:rPrChange w:id="671" w:author="Tom Wever" w:date="2018-11-25T14:29:00Z">
            <w:rPr>
              <w:spacing w:val="-28"/>
            </w:rPr>
          </w:rPrChange>
        </w:rPr>
        <w:t xml:space="preserve"> </w:t>
      </w:r>
      <w:r w:rsidRPr="005D570F">
        <w:rPr>
          <w:w w:val="95"/>
          <w:rPrChange w:id="672" w:author="Tom Wever" w:date="2018-11-25T14:29:00Z">
            <w:rPr/>
          </w:rPrChange>
        </w:rPr>
        <w:t>the</w:t>
      </w:r>
      <w:r w:rsidRPr="005D570F">
        <w:rPr>
          <w:w w:val="95"/>
          <w:rPrChange w:id="673" w:author="Tom Wever" w:date="2018-11-25T14:29:00Z">
            <w:rPr>
              <w:spacing w:val="-28"/>
            </w:rPr>
          </w:rPrChange>
        </w:rPr>
        <w:t xml:space="preserve"> </w:t>
      </w:r>
      <w:del w:id="674" w:author="Tom Wever" w:date="2018-11-25T14:29:00Z">
        <w:r w:rsidRPr="005D570F" w:rsidDel="005D570F">
          <w:rPr>
            <w:w w:val="95"/>
            <w:rPrChange w:id="675" w:author="Tom Wever" w:date="2018-11-25T14:29:00Z">
              <w:rPr/>
            </w:rPrChange>
          </w:rPr>
          <w:delText>above</w:delText>
        </w:r>
        <w:r w:rsidRPr="005D570F" w:rsidDel="005D570F">
          <w:rPr>
            <w:w w:val="95"/>
            <w:rPrChange w:id="676" w:author="Tom Wever" w:date="2018-11-25T14:29:00Z">
              <w:rPr>
                <w:spacing w:val="-28"/>
              </w:rPr>
            </w:rPrChange>
          </w:rPr>
          <w:delText xml:space="preserve"> </w:delText>
        </w:r>
        <w:r w:rsidRPr="005D570F" w:rsidDel="005D570F">
          <w:rPr>
            <w:w w:val="95"/>
            <w:rPrChange w:id="677" w:author="Tom Wever" w:date="2018-11-25T14:29:00Z">
              <w:rPr/>
            </w:rPrChange>
          </w:rPr>
          <w:delText>mentioned</w:delText>
        </w:r>
      </w:del>
      <w:ins w:id="678" w:author="Tom Wever" w:date="2018-11-25T14:29:00Z">
        <w:r w:rsidR="005D570F" w:rsidRPr="005D570F">
          <w:rPr>
            <w:w w:val="95"/>
            <w:rPrChange w:id="679" w:author="Tom Wever" w:date="2018-11-25T14:29:00Z">
              <w:rPr/>
            </w:rPrChange>
          </w:rPr>
          <w:t>above</w:t>
        </w:r>
        <w:r w:rsidR="005D570F" w:rsidRPr="005D570F">
          <w:rPr>
            <w:w w:val="95"/>
            <w:rPrChange w:id="680" w:author="Tom Wever" w:date="2018-11-25T14:29:00Z">
              <w:rPr>
                <w:spacing w:val="-28"/>
              </w:rPr>
            </w:rPrChange>
          </w:rPr>
          <w:t>-mentioned</w:t>
        </w:r>
      </w:ins>
      <w:r w:rsidRPr="005D570F">
        <w:rPr>
          <w:w w:val="95"/>
          <w:rPrChange w:id="681" w:author="Tom Wever" w:date="2018-11-25T14:29:00Z">
            <w:rPr/>
          </w:rPrChange>
        </w:rPr>
        <w:t xml:space="preserve"> questions.</w:t>
      </w:r>
      <w:r w:rsidRPr="005D570F">
        <w:rPr>
          <w:w w:val="95"/>
          <w:rPrChange w:id="682" w:author="Tom Wever" w:date="2018-11-25T14:29:00Z">
            <w:rPr>
              <w:spacing w:val="30"/>
            </w:rPr>
          </w:rPrChange>
        </w:rPr>
        <w:t xml:space="preserve"> </w:t>
      </w:r>
      <w:r w:rsidRPr="005D570F">
        <w:rPr>
          <w:w w:val="95"/>
          <w:rPrChange w:id="683" w:author="Tom Wever" w:date="2018-11-25T14:29:00Z">
            <w:rPr/>
          </w:rPrChange>
        </w:rPr>
        <w:t>The</w:t>
      </w:r>
      <w:r w:rsidRPr="005D570F">
        <w:rPr>
          <w:w w:val="95"/>
          <w:rPrChange w:id="684" w:author="Tom Wever" w:date="2018-11-25T14:29:00Z">
            <w:rPr>
              <w:spacing w:val="-12"/>
            </w:rPr>
          </w:rPrChange>
        </w:rPr>
        <w:t xml:space="preserve"> </w:t>
      </w:r>
      <w:r w:rsidRPr="005D570F">
        <w:rPr>
          <w:w w:val="95"/>
          <w:rPrChange w:id="685" w:author="Tom Wever" w:date="2018-11-25T14:29:00Z">
            <w:rPr/>
          </w:rPrChange>
        </w:rPr>
        <w:t>situations</w:t>
      </w:r>
      <w:r w:rsidRPr="005D570F">
        <w:rPr>
          <w:w w:val="95"/>
          <w:rPrChange w:id="686" w:author="Tom Wever" w:date="2018-11-25T14:29:00Z">
            <w:rPr>
              <w:spacing w:val="-12"/>
            </w:rPr>
          </w:rPrChange>
        </w:rPr>
        <w:t xml:space="preserve"> </w:t>
      </w:r>
      <w:r w:rsidRPr="005D570F">
        <w:rPr>
          <w:w w:val="95"/>
          <w:rPrChange w:id="687" w:author="Tom Wever" w:date="2018-11-25T14:29:00Z">
            <w:rPr/>
          </w:rPrChange>
        </w:rPr>
        <w:t>are</w:t>
      </w:r>
      <w:r w:rsidRPr="005D570F">
        <w:rPr>
          <w:w w:val="95"/>
          <w:rPrChange w:id="688" w:author="Tom Wever" w:date="2018-11-25T14:29:00Z">
            <w:rPr>
              <w:spacing w:val="-12"/>
            </w:rPr>
          </w:rPrChange>
        </w:rPr>
        <w:t xml:space="preserve"> </w:t>
      </w:r>
      <w:r w:rsidRPr="005D570F">
        <w:rPr>
          <w:w w:val="95"/>
          <w:rPrChange w:id="689" w:author="Tom Wever" w:date="2018-11-25T14:29:00Z">
            <w:rPr/>
          </w:rPrChange>
        </w:rPr>
        <w:t>based</w:t>
      </w:r>
      <w:r w:rsidRPr="005D570F">
        <w:rPr>
          <w:w w:val="95"/>
          <w:rPrChange w:id="690" w:author="Tom Wever" w:date="2018-11-25T14:29:00Z">
            <w:rPr>
              <w:spacing w:val="-12"/>
            </w:rPr>
          </w:rPrChange>
        </w:rPr>
        <w:t xml:space="preserve"> </w:t>
      </w:r>
      <w:r w:rsidRPr="005D570F">
        <w:rPr>
          <w:w w:val="95"/>
          <w:rPrChange w:id="691" w:author="Tom Wever" w:date="2018-11-25T14:29:00Z">
            <w:rPr/>
          </w:rPrChange>
        </w:rPr>
        <w:t>on</w:t>
      </w:r>
      <w:r w:rsidRPr="005D570F">
        <w:rPr>
          <w:w w:val="95"/>
          <w:rPrChange w:id="692" w:author="Tom Wever" w:date="2018-11-25T14:29:00Z">
            <w:rPr>
              <w:spacing w:val="-12"/>
            </w:rPr>
          </w:rPrChange>
        </w:rPr>
        <w:t xml:space="preserve"> </w:t>
      </w:r>
      <w:r w:rsidRPr="005D570F">
        <w:rPr>
          <w:w w:val="95"/>
          <w:rPrChange w:id="693" w:author="Tom Wever" w:date="2018-11-25T14:29:00Z">
            <w:rPr/>
          </w:rPrChange>
        </w:rPr>
        <w:t>the</w:t>
      </w:r>
      <w:r w:rsidRPr="005D570F">
        <w:rPr>
          <w:w w:val="95"/>
          <w:rPrChange w:id="694" w:author="Tom Wever" w:date="2018-11-25T14:29:00Z">
            <w:rPr>
              <w:spacing w:val="-12"/>
            </w:rPr>
          </w:rPrChange>
        </w:rPr>
        <w:t xml:space="preserve"> </w:t>
      </w:r>
      <w:r w:rsidRPr="005D570F">
        <w:rPr>
          <w:w w:val="95"/>
          <w:rPrChange w:id="695" w:author="Tom Wever" w:date="2018-11-25T14:29:00Z">
            <w:rPr/>
          </w:rPrChange>
        </w:rPr>
        <w:t>accident</w:t>
      </w:r>
      <w:r w:rsidRPr="005D570F">
        <w:rPr>
          <w:w w:val="95"/>
          <w:rPrChange w:id="696" w:author="Tom Wever" w:date="2018-11-25T14:29:00Z">
            <w:rPr>
              <w:spacing w:val="-12"/>
            </w:rPr>
          </w:rPrChange>
        </w:rPr>
        <w:t xml:space="preserve"> </w:t>
      </w:r>
      <w:r w:rsidRPr="005D570F">
        <w:rPr>
          <w:w w:val="95"/>
          <w:rPrChange w:id="697" w:author="Tom Wever" w:date="2018-11-25T14:29:00Z">
            <w:rPr/>
          </w:rPrChange>
        </w:rPr>
        <w:t>reports</w:t>
      </w:r>
      <w:r w:rsidRPr="005D570F">
        <w:rPr>
          <w:w w:val="95"/>
          <w:rPrChange w:id="698" w:author="Tom Wever" w:date="2018-11-25T14:29:00Z">
            <w:rPr>
              <w:spacing w:val="-12"/>
            </w:rPr>
          </w:rPrChange>
        </w:rPr>
        <w:t xml:space="preserve"> </w:t>
      </w:r>
      <w:r w:rsidRPr="005D570F">
        <w:rPr>
          <w:w w:val="95"/>
          <w:rPrChange w:id="699" w:author="Tom Wever" w:date="2018-11-25T14:29:00Z">
            <w:rPr/>
          </w:rPrChange>
        </w:rPr>
        <w:t>as</w:t>
      </w:r>
      <w:r w:rsidRPr="005D570F">
        <w:rPr>
          <w:w w:val="95"/>
          <w:rPrChange w:id="700" w:author="Tom Wever" w:date="2018-11-25T14:29:00Z">
            <w:rPr>
              <w:spacing w:val="-12"/>
            </w:rPr>
          </w:rPrChange>
        </w:rPr>
        <w:t xml:space="preserve"> </w:t>
      </w:r>
      <w:r w:rsidRPr="005D570F">
        <w:rPr>
          <w:w w:val="95"/>
          <w:rPrChange w:id="701" w:author="Tom Wever" w:date="2018-11-25T14:29:00Z">
            <w:rPr/>
          </w:rPrChange>
        </w:rPr>
        <w:t>described</w:t>
      </w:r>
      <w:r>
        <w:rPr>
          <w:spacing w:val="-12"/>
        </w:rPr>
        <w:t xml:space="preserve"> </w:t>
      </w:r>
      <w:r>
        <w:t>in</w:t>
      </w:r>
      <w:r>
        <w:rPr>
          <w:spacing w:val="-12"/>
        </w:rPr>
        <w:t xml:space="preserve"> </w:t>
      </w:r>
      <w:r>
        <w:t>appendix</w:t>
      </w:r>
      <w:r>
        <w:rPr>
          <w:spacing w:val="-12"/>
        </w:rPr>
        <w:t xml:space="preserve"> </w:t>
      </w:r>
      <w:r>
        <w:t>C,</w:t>
      </w:r>
    </w:p>
    <w:p w14:paraId="66466D2D" w14:textId="77777777" w:rsidR="00B07A10" w:rsidRDefault="00785C94">
      <w:pPr>
        <w:pStyle w:val="Plattetekst"/>
        <w:spacing w:before="179"/>
        <w:ind w:left="580" w:right="1918"/>
        <w:jc w:val="center"/>
      </w:pPr>
      <w:r>
        <w:t>87</w:t>
      </w:r>
    </w:p>
    <w:p w14:paraId="66466D2E" w14:textId="77777777" w:rsidR="00B07A10" w:rsidRDefault="00B07A10">
      <w:pPr>
        <w:jc w:val="center"/>
        <w:sectPr w:rsidR="00B07A10">
          <w:pgSz w:w="11910" w:h="16840"/>
          <w:pgMar w:top="1580" w:right="280" w:bottom="280" w:left="1620" w:header="708" w:footer="708" w:gutter="0"/>
          <w:cols w:space="708"/>
        </w:sectPr>
      </w:pPr>
    </w:p>
    <w:p w14:paraId="66466D2F" w14:textId="77777777" w:rsidR="00B07A10" w:rsidRDefault="00785C94">
      <w:pPr>
        <w:tabs>
          <w:tab w:val="left" w:pos="4872"/>
        </w:tabs>
        <w:spacing w:before="47"/>
        <w:ind w:left="108"/>
        <w:rPr>
          <w:rFonts w:ascii="Trebuchet MS"/>
          <w:i/>
        </w:rPr>
      </w:pPr>
      <w:r>
        <w:rPr>
          <w:w w:val="105"/>
        </w:rPr>
        <w:lastRenderedPageBreak/>
        <w:t>88</w:t>
      </w:r>
      <w:r>
        <w:rPr>
          <w:w w:val="105"/>
        </w:rPr>
        <w:tab/>
      </w:r>
      <w:r>
        <w:rPr>
          <w:rFonts w:ascii="Trebuchet MS"/>
          <w:i/>
          <w:w w:val="105"/>
        </w:rPr>
        <w:t>CHAPTER 11. DESIGN</w:t>
      </w:r>
      <w:r>
        <w:rPr>
          <w:rFonts w:ascii="Trebuchet MS"/>
          <w:i/>
          <w:spacing w:val="-23"/>
          <w:w w:val="105"/>
        </w:rPr>
        <w:t xml:space="preserve"> </w:t>
      </w:r>
      <w:r>
        <w:rPr>
          <w:rFonts w:ascii="Trebuchet MS"/>
          <w:i/>
          <w:spacing w:val="-4"/>
          <w:w w:val="105"/>
        </w:rPr>
        <w:t>EVALUATION</w:t>
      </w:r>
    </w:p>
    <w:p w14:paraId="66466D30" w14:textId="77777777" w:rsidR="00B07A10" w:rsidRDefault="00B07A10">
      <w:pPr>
        <w:pStyle w:val="Plattetekst"/>
        <w:rPr>
          <w:rFonts w:ascii="Trebuchet MS"/>
          <w:i/>
          <w:sz w:val="31"/>
        </w:rPr>
      </w:pPr>
    </w:p>
    <w:p w14:paraId="66466D31" w14:textId="39D4E428" w:rsidR="00B07A10" w:rsidRDefault="00785C94">
      <w:pPr>
        <w:pStyle w:val="Plattetekst"/>
        <w:spacing w:line="348" w:lineRule="auto"/>
        <w:ind w:left="108" w:right="1444"/>
        <w:jc w:val="both"/>
      </w:pPr>
      <w:del w:id="702" w:author="Tom Wever" w:date="2018-11-25T14:29:00Z">
        <w:r w:rsidDel="002C1A2E">
          <w:rPr>
            <w:w w:val="95"/>
          </w:rPr>
          <w:delText>everyday</w:delText>
        </w:r>
        <w:r w:rsidDel="002C1A2E">
          <w:rPr>
            <w:spacing w:val="-11"/>
            <w:w w:val="95"/>
          </w:rPr>
          <w:delText xml:space="preserve"> </w:delText>
        </w:r>
      </w:del>
      <w:ins w:id="703" w:author="Tom Wever" w:date="2018-11-25T14:29:00Z">
        <w:r w:rsidR="002C1A2E">
          <w:rPr>
            <w:w w:val="95"/>
          </w:rPr>
          <w:t>daily</w:t>
        </w:r>
        <w:r w:rsidR="002C1A2E">
          <w:rPr>
            <w:spacing w:val="-11"/>
            <w:w w:val="95"/>
          </w:rPr>
          <w:t xml:space="preserve"> </w:t>
        </w:r>
      </w:ins>
      <w:r>
        <w:rPr>
          <w:w w:val="95"/>
        </w:rPr>
        <w:t>situations</w:t>
      </w:r>
      <w:r>
        <w:rPr>
          <w:spacing w:val="-11"/>
          <w:w w:val="95"/>
        </w:rPr>
        <w:t xml:space="preserve"> </w:t>
      </w:r>
      <w:r>
        <w:rPr>
          <w:w w:val="95"/>
        </w:rPr>
        <w:t>around</w:t>
      </w:r>
      <w:r>
        <w:rPr>
          <w:spacing w:val="-11"/>
          <w:w w:val="95"/>
        </w:rPr>
        <w:t xml:space="preserve"> </w:t>
      </w:r>
      <w:r>
        <w:rPr>
          <w:w w:val="95"/>
        </w:rPr>
        <w:t>the</w:t>
      </w:r>
      <w:r>
        <w:rPr>
          <w:spacing w:val="-11"/>
          <w:w w:val="95"/>
        </w:rPr>
        <w:t xml:space="preserve"> </w:t>
      </w:r>
      <w:r>
        <w:rPr>
          <w:w w:val="95"/>
        </w:rPr>
        <w:t>port</w:t>
      </w:r>
      <w:r>
        <w:rPr>
          <w:spacing w:val="-11"/>
          <w:w w:val="95"/>
        </w:rPr>
        <w:t xml:space="preserve"> </w:t>
      </w:r>
      <w:r>
        <w:rPr>
          <w:w w:val="95"/>
        </w:rPr>
        <w:t>of</w:t>
      </w:r>
      <w:r>
        <w:rPr>
          <w:spacing w:val="-11"/>
          <w:w w:val="95"/>
        </w:rPr>
        <w:t xml:space="preserve"> </w:t>
      </w:r>
      <w:r>
        <w:rPr>
          <w:w w:val="95"/>
        </w:rPr>
        <w:t>Rotterdam</w:t>
      </w:r>
      <w:r>
        <w:rPr>
          <w:spacing w:val="-11"/>
          <w:w w:val="95"/>
        </w:rPr>
        <w:t xml:space="preserve"> </w:t>
      </w:r>
      <w:r>
        <w:rPr>
          <w:w w:val="95"/>
        </w:rPr>
        <w:t>and</w:t>
      </w:r>
      <w:r>
        <w:rPr>
          <w:spacing w:val="-11"/>
          <w:w w:val="95"/>
        </w:rPr>
        <w:t xml:space="preserve"> </w:t>
      </w:r>
      <w:r>
        <w:rPr>
          <w:w w:val="95"/>
        </w:rPr>
        <w:t>cases</w:t>
      </w:r>
      <w:r>
        <w:rPr>
          <w:spacing w:val="-11"/>
          <w:w w:val="95"/>
        </w:rPr>
        <w:t xml:space="preserve"> </w:t>
      </w:r>
      <w:r>
        <w:rPr>
          <w:w w:val="95"/>
        </w:rPr>
        <w:t>used</w:t>
      </w:r>
      <w:r>
        <w:rPr>
          <w:spacing w:val="-11"/>
          <w:w w:val="95"/>
        </w:rPr>
        <w:t xml:space="preserve"> </w:t>
      </w:r>
      <w:r>
        <w:rPr>
          <w:w w:val="95"/>
        </w:rPr>
        <w:t>in</w:t>
      </w:r>
      <w:r>
        <w:rPr>
          <w:spacing w:val="-11"/>
          <w:w w:val="95"/>
        </w:rPr>
        <w:t xml:space="preserve"> </w:t>
      </w:r>
      <w:r>
        <w:rPr>
          <w:w w:val="95"/>
        </w:rPr>
        <w:t>literature.</w:t>
      </w:r>
      <w:r>
        <w:rPr>
          <w:spacing w:val="8"/>
          <w:w w:val="95"/>
        </w:rPr>
        <w:t xml:space="preserve"> </w:t>
      </w:r>
      <w:r>
        <w:rPr>
          <w:w w:val="95"/>
        </w:rPr>
        <w:t>The</w:t>
      </w:r>
      <w:r>
        <w:rPr>
          <w:spacing w:val="-11"/>
          <w:w w:val="95"/>
        </w:rPr>
        <w:t xml:space="preserve"> </w:t>
      </w:r>
      <w:r>
        <w:rPr>
          <w:w w:val="95"/>
        </w:rPr>
        <w:t>situations are</w:t>
      </w:r>
      <w:r>
        <w:rPr>
          <w:spacing w:val="-9"/>
          <w:w w:val="95"/>
        </w:rPr>
        <w:t xml:space="preserve"> </w:t>
      </w:r>
      <w:r>
        <w:rPr>
          <w:w w:val="95"/>
        </w:rPr>
        <w:t>simulated</w:t>
      </w:r>
      <w:r>
        <w:rPr>
          <w:spacing w:val="-9"/>
          <w:w w:val="95"/>
        </w:rPr>
        <w:t xml:space="preserve"> </w:t>
      </w:r>
      <w:r>
        <w:rPr>
          <w:w w:val="95"/>
        </w:rPr>
        <w:t>and</w:t>
      </w:r>
      <w:r>
        <w:rPr>
          <w:spacing w:val="-9"/>
          <w:w w:val="95"/>
        </w:rPr>
        <w:t xml:space="preserve"> </w:t>
      </w:r>
      <w:proofErr w:type="spellStart"/>
      <w:r>
        <w:rPr>
          <w:w w:val="95"/>
        </w:rPr>
        <w:t>visualised</w:t>
      </w:r>
      <w:proofErr w:type="spellEnd"/>
      <w:r>
        <w:rPr>
          <w:spacing w:val="-9"/>
          <w:w w:val="95"/>
        </w:rPr>
        <w:t xml:space="preserve"> </w:t>
      </w:r>
      <w:r>
        <w:rPr>
          <w:w w:val="95"/>
        </w:rPr>
        <w:t>using</w:t>
      </w:r>
      <w:r>
        <w:rPr>
          <w:spacing w:val="-9"/>
          <w:w w:val="95"/>
        </w:rPr>
        <w:t xml:space="preserve"> </w:t>
      </w:r>
      <w:r>
        <w:rPr>
          <w:w w:val="95"/>
        </w:rPr>
        <w:t>the</w:t>
      </w:r>
      <w:r>
        <w:rPr>
          <w:spacing w:val="-9"/>
          <w:w w:val="95"/>
        </w:rPr>
        <w:t xml:space="preserve"> </w:t>
      </w:r>
      <w:r>
        <w:rPr>
          <w:w w:val="95"/>
        </w:rPr>
        <w:t>tool</w:t>
      </w:r>
      <w:r>
        <w:rPr>
          <w:spacing w:val="-9"/>
          <w:w w:val="95"/>
        </w:rPr>
        <w:t xml:space="preserve"> </w:t>
      </w:r>
      <w:r>
        <w:rPr>
          <w:w w:val="95"/>
        </w:rPr>
        <w:t>as</w:t>
      </w:r>
      <w:r>
        <w:rPr>
          <w:spacing w:val="-9"/>
          <w:w w:val="95"/>
        </w:rPr>
        <w:t xml:space="preserve"> </w:t>
      </w:r>
      <w:r>
        <w:rPr>
          <w:w w:val="95"/>
        </w:rPr>
        <w:t>described</w:t>
      </w:r>
      <w:r>
        <w:rPr>
          <w:spacing w:val="-9"/>
          <w:w w:val="95"/>
        </w:rPr>
        <w:t xml:space="preserve"> </w:t>
      </w:r>
      <w:r>
        <w:rPr>
          <w:w w:val="95"/>
        </w:rPr>
        <w:t>in</w:t>
      </w:r>
      <w:r>
        <w:rPr>
          <w:spacing w:val="-9"/>
          <w:w w:val="95"/>
        </w:rPr>
        <w:t xml:space="preserve"> </w:t>
      </w:r>
      <w:r>
        <w:rPr>
          <w:w w:val="95"/>
        </w:rPr>
        <w:t>appendix</w:t>
      </w:r>
      <w:r>
        <w:rPr>
          <w:spacing w:val="-9"/>
          <w:w w:val="95"/>
        </w:rPr>
        <w:t xml:space="preserve"> </w:t>
      </w:r>
      <w:r>
        <w:rPr>
          <w:w w:val="95"/>
        </w:rPr>
        <w:t>B.</w:t>
      </w:r>
      <w:r>
        <w:rPr>
          <w:spacing w:val="-9"/>
          <w:w w:val="95"/>
        </w:rPr>
        <w:t xml:space="preserve"> </w:t>
      </w:r>
      <w:r>
        <w:rPr>
          <w:w w:val="95"/>
        </w:rPr>
        <w:t>This</w:t>
      </w:r>
      <w:r>
        <w:rPr>
          <w:spacing w:val="-9"/>
          <w:w w:val="95"/>
        </w:rPr>
        <w:t xml:space="preserve"> </w:t>
      </w:r>
      <w:proofErr w:type="spellStart"/>
      <w:r>
        <w:rPr>
          <w:w w:val="95"/>
        </w:rPr>
        <w:t>visualisation</w:t>
      </w:r>
      <w:proofErr w:type="spellEnd"/>
      <w:r>
        <w:rPr>
          <w:spacing w:val="-9"/>
          <w:w w:val="95"/>
        </w:rPr>
        <w:t xml:space="preserve"> </w:t>
      </w:r>
      <w:r>
        <w:rPr>
          <w:w w:val="95"/>
        </w:rPr>
        <w:t>will enable</w:t>
      </w:r>
      <w:r>
        <w:rPr>
          <w:spacing w:val="-23"/>
          <w:w w:val="95"/>
        </w:rPr>
        <w:t xml:space="preserve"> </w:t>
      </w:r>
      <w:r>
        <w:rPr>
          <w:w w:val="95"/>
        </w:rPr>
        <w:t>the</w:t>
      </w:r>
      <w:r>
        <w:rPr>
          <w:spacing w:val="-23"/>
          <w:w w:val="95"/>
        </w:rPr>
        <w:t xml:space="preserve"> </w:t>
      </w:r>
      <w:r>
        <w:rPr>
          <w:w w:val="95"/>
        </w:rPr>
        <w:t>experts</w:t>
      </w:r>
      <w:r>
        <w:rPr>
          <w:spacing w:val="-23"/>
          <w:w w:val="95"/>
        </w:rPr>
        <w:t xml:space="preserve"> </w:t>
      </w:r>
      <w:r>
        <w:rPr>
          <w:w w:val="95"/>
        </w:rPr>
        <w:t>to</w:t>
      </w:r>
      <w:r>
        <w:rPr>
          <w:spacing w:val="-23"/>
          <w:w w:val="95"/>
        </w:rPr>
        <w:t xml:space="preserve"> </w:t>
      </w:r>
      <w:r>
        <w:rPr>
          <w:w w:val="95"/>
        </w:rPr>
        <w:t>gain</w:t>
      </w:r>
      <w:r>
        <w:rPr>
          <w:spacing w:val="-23"/>
          <w:w w:val="95"/>
        </w:rPr>
        <w:t xml:space="preserve"> </w:t>
      </w:r>
      <w:r>
        <w:rPr>
          <w:w w:val="95"/>
        </w:rPr>
        <w:t>situational</w:t>
      </w:r>
      <w:r>
        <w:rPr>
          <w:spacing w:val="-23"/>
          <w:w w:val="95"/>
        </w:rPr>
        <w:t xml:space="preserve"> </w:t>
      </w:r>
      <w:r>
        <w:rPr>
          <w:spacing w:val="-3"/>
          <w:w w:val="95"/>
        </w:rPr>
        <w:t>awareness</w:t>
      </w:r>
      <w:r>
        <w:rPr>
          <w:spacing w:val="-23"/>
          <w:w w:val="95"/>
        </w:rPr>
        <w:t xml:space="preserve"> </w:t>
      </w:r>
      <w:r>
        <w:rPr>
          <w:w w:val="95"/>
        </w:rPr>
        <w:t>and</w:t>
      </w:r>
      <w:r>
        <w:rPr>
          <w:spacing w:val="-23"/>
          <w:w w:val="95"/>
        </w:rPr>
        <w:t xml:space="preserve"> </w:t>
      </w:r>
      <w:r>
        <w:rPr>
          <w:w w:val="95"/>
        </w:rPr>
        <w:t>give</w:t>
      </w:r>
      <w:r>
        <w:rPr>
          <w:spacing w:val="-23"/>
          <w:w w:val="95"/>
        </w:rPr>
        <w:t xml:space="preserve"> </w:t>
      </w:r>
      <w:r>
        <w:rPr>
          <w:w w:val="95"/>
        </w:rPr>
        <w:t>useful</w:t>
      </w:r>
      <w:r>
        <w:rPr>
          <w:spacing w:val="-23"/>
          <w:w w:val="95"/>
        </w:rPr>
        <w:t xml:space="preserve"> </w:t>
      </w:r>
      <w:r>
        <w:rPr>
          <w:w w:val="95"/>
        </w:rPr>
        <w:t>feedback</w:t>
      </w:r>
      <w:r>
        <w:rPr>
          <w:spacing w:val="-23"/>
          <w:w w:val="95"/>
        </w:rPr>
        <w:t xml:space="preserve"> </w:t>
      </w:r>
      <w:r>
        <w:rPr>
          <w:w w:val="95"/>
        </w:rPr>
        <w:t>on</w:t>
      </w:r>
      <w:r>
        <w:rPr>
          <w:spacing w:val="-23"/>
          <w:w w:val="95"/>
        </w:rPr>
        <w:t xml:space="preserve"> </w:t>
      </w:r>
      <w:r>
        <w:rPr>
          <w:w w:val="95"/>
        </w:rPr>
        <w:t>the</w:t>
      </w:r>
      <w:r>
        <w:rPr>
          <w:spacing w:val="-23"/>
          <w:w w:val="95"/>
        </w:rPr>
        <w:t xml:space="preserve"> </w:t>
      </w:r>
      <w:r>
        <w:rPr>
          <w:w w:val="95"/>
        </w:rPr>
        <w:t>protocol.</w:t>
      </w:r>
      <w:r>
        <w:rPr>
          <w:spacing w:val="-2"/>
          <w:w w:val="95"/>
        </w:rPr>
        <w:t xml:space="preserve"> </w:t>
      </w:r>
      <w:r>
        <w:rPr>
          <w:w w:val="95"/>
        </w:rPr>
        <w:t>The protocol</w:t>
      </w:r>
      <w:r>
        <w:rPr>
          <w:spacing w:val="-9"/>
          <w:w w:val="95"/>
        </w:rPr>
        <w:t xml:space="preserve"> </w:t>
      </w:r>
      <w:r>
        <w:rPr>
          <w:w w:val="95"/>
        </w:rPr>
        <w:t>itself</w:t>
      </w:r>
      <w:r>
        <w:rPr>
          <w:spacing w:val="-9"/>
          <w:w w:val="95"/>
        </w:rPr>
        <w:t xml:space="preserve"> </w:t>
      </w:r>
      <w:r>
        <w:rPr>
          <w:w w:val="95"/>
        </w:rPr>
        <w:t>is</w:t>
      </w:r>
      <w:r>
        <w:rPr>
          <w:spacing w:val="-9"/>
          <w:w w:val="95"/>
        </w:rPr>
        <w:t xml:space="preserve"> </w:t>
      </w:r>
      <w:r>
        <w:rPr>
          <w:w w:val="95"/>
        </w:rPr>
        <w:t>mostly</w:t>
      </w:r>
      <w:r>
        <w:rPr>
          <w:spacing w:val="-9"/>
          <w:w w:val="95"/>
        </w:rPr>
        <w:t xml:space="preserve"> </w:t>
      </w:r>
      <w:r>
        <w:rPr>
          <w:w w:val="95"/>
        </w:rPr>
        <w:t>knowledge-based</w:t>
      </w:r>
      <w:r>
        <w:rPr>
          <w:spacing w:val="-9"/>
          <w:w w:val="95"/>
        </w:rPr>
        <w:t xml:space="preserve"> </w:t>
      </w:r>
      <w:r>
        <w:rPr>
          <w:w w:val="95"/>
        </w:rPr>
        <w:t>and</w:t>
      </w:r>
      <w:r>
        <w:rPr>
          <w:spacing w:val="-9"/>
          <w:w w:val="95"/>
        </w:rPr>
        <w:t xml:space="preserve"> </w:t>
      </w:r>
      <w:r>
        <w:rPr>
          <w:w w:val="95"/>
        </w:rPr>
        <w:t>not</w:t>
      </w:r>
      <w:r>
        <w:rPr>
          <w:spacing w:val="-9"/>
          <w:w w:val="95"/>
        </w:rPr>
        <w:t xml:space="preserve"> </w:t>
      </w:r>
      <w:r>
        <w:rPr>
          <w:w w:val="95"/>
        </w:rPr>
        <w:t>automated</w:t>
      </w:r>
      <w:r>
        <w:rPr>
          <w:spacing w:val="-9"/>
          <w:w w:val="95"/>
        </w:rPr>
        <w:t xml:space="preserve"> </w:t>
      </w:r>
      <w:r>
        <w:rPr>
          <w:w w:val="95"/>
        </w:rPr>
        <w:t>during</w:t>
      </w:r>
      <w:r>
        <w:rPr>
          <w:spacing w:val="-9"/>
          <w:w w:val="95"/>
        </w:rPr>
        <w:t xml:space="preserve"> </w:t>
      </w:r>
      <w:r>
        <w:rPr>
          <w:w w:val="95"/>
        </w:rPr>
        <w:t>the</w:t>
      </w:r>
      <w:r>
        <w:rPr>
          <w:spacing w:val="-9"/>
          <w:w w:val="95"/>
        </w:rPr>
        <w:t xml:space="preserve"> </w:t>
      </w:r>
      <w:r>
        <w:rPr>
          <w:w w:val="95"/>
        </w:rPr>
        <w:t>evaluation.</w:t>
      </w:r>
      <w:r>
        <w:rPr>
          <w:spacing w:val="11"/>
          <w:w w:val="95"/>
        </w:rPr>
        <w:t xml:space="preserve"> </w:t>
      </w:r>
      <w:proofErr w:type="gramStart"/>
      <w:r>
        <w:rPr>
          <w:w w:val="95"/>
        </w:rPr>
        <w:t>Thus</w:t>
      </w:r>
      <w:proofErr w:type="gramEnd"/>
      <w:r>
        <w:rPr>
          <w:spacing w:val="-9"/>
          <w:w w:val="95"/>
        </w:rPr>
        <w:t xml:space="preserve"> </w:t>
      </w:r>
      <w:r>
        <w:rPr>
          <w:w w:val="95"/>
        </w:rPr>
        <w:t xml:space="preserve">the </w:t>
      </w:r>
      <w:r>
        <w:t>interviewer</w:t>
      </w:r>
      <w:r>
        <w:rPr>
          <w:spacing w:val="-23"/>
        </w:rPr>
        <w:t xml:space="preserve"> </w:t>
      </w:r>
      <w:r>
        <w:t>has</w:t>
      </w:r>
      <w:r>
        <w:rPr>
          <w:spacing w:val="-23"/>
        </w:rPr>
        <w:t xml:space="preserve"> </w:t>
      </w:r>
      <w:r>
        <w:t>to</w:t>
      </w:r>
      <w:r>
        <w:rPr>
          <w:spacing w:val="-23"/>
        </w:rPr>
        <w:t xml:space="preserve"> </w:t>
      </w:r>
      <w:r>
        <w:t>know</w:t>
      </w:r>
      <w:r>
        <w:rPr>
          <w:spacing w:val="-23"/>
        </w:rPr>
        <w:t xml:space="preserve"> </w:t>
      </w:r>
      <w:r>
        <w:t>the</w:t>
      </w:r>
      <w:r>
        <w:rPr>
          <w:spacing w:val="-23"/>
        </w:rPr>
        <w:t xml:space="preserve"> </w:t>
      </w:r>
      <w:r>
        <w:t>Standard</w:t>
      </w:r>
      <w:r>
        <w:rPr>
          <w:spacing w:val="-23"/>
        </w:rPr>
        <w:t xml:space="preserve"> </w:t>
      </w:r>
      <w:r>
        <w:t>Maritime</w:t>
      </w:r>
      <w:r>
        <w:rPr>
          <w:spacing w:val="-23"/>
        </w:rPr>
        <w:t xml:space="preserve"> </w:t>
      </w:r>
      <w:r>
        <w:t>Communication</w:t>
      </w:r>
      <w:r>
        <w:rPr>
          <w:spacing w:val="-23"/>
        </w:rPr>
        <w:t xml:space="preserve"> </w:t>
      </w:r>
      <w:r>
        <w:t>Phrases</w:t>
      </w:r>
      <w:r>
        <w:rPr>
          <w:spacing w:val="-23"/>
        </w:rPr>
        <w:t xml:space="preserve"> </w:t>
      </w:r>
      <w:r>
        <w:t>(SMCP)</w:t>
      </w:r>
      <w:r>
        <w:rPr>
          <w:spacing w:val="-23"/>
        </w:rPr>
        <w:t xml:space="preserve"> </w:t>
      </w:r>
      <w:r>
        <w:t>relevant to the experiment, and usage of systems like Automatic Identification System (AIS)</w:t>
      </w:r>
      <w:r>
        <w:rPr>
          <w:spacing w:val="-29"/>
        </w:rPr>
        <w:t xml:space="preserve"> </w:t>
      </w:r>
      <w:r>
        <w:t>and Automatic Radar Plotting Aid</w:t>
      </w:r>
      <w:r>
        <w:rPr>
          <w:spacing w:val="36"/>
        </w:rPr>
        <w:t xml:space="preserve"> </w:t>
      </w:r>
      <w:r>
        <w:rPr>
          <w:spacing w:val="-3"/>
        </w:rPr>
        <w:t>(ARPA).</w:t>
      </w:r>
    </w:p>
    <w:p w14:paraId="66466D32" w14:textId="77777777" w:rsidR="00B07A10" w:rsidRDefault="00B07A10">
      <w:pPr>
        <w:pStyle w:val="Plattetekst"/>
      </w:pPr>
    </w:p>
    <w:p w14:paraId="66466D33" w14:textId="77777777" w:rsidR="00B07A10" w:rsidRDefault="00B07A10">
      <w:pPr>
        <w:pStyle w:val="Plattetekst"/>
        <w:spacing w:before="11"/>
        <w:rPr>
          <w:sz w:val="27"/>
        </w:rPr>
      </w:pPr>
    </w:p>
    <w:p w14:paraId="66466D34" w14:textId="77777777" w:rsidR="00B07A10" w:rsidRDefault="00785C94">
      <w:pPr>
        <w:pStyle w:val="Kop2"/>
        <w:numPr>
          <w:ilvl w:val="1"/>
          <w:numId w:val="21"/>
        </w:numPr>
        <w:tabs>
          <w:tab w:val="left" w:pos="984"/>
          <w:tab w:val="left" w:pos="985"/>
        </w:tabs>
        <w:ind w:hanging="876"/>
      </w:pPr>
      <w:r>
        <w:t>Evaluation</w:t>
      </w:r>
      <w:r>
        <w:rPr>
          <w:spacing w:val="25"/>
        </w:rPr>
        <w:t xml:space="preserve"> </w:t>
      </w:r>
      <w:r>
        <w:t>method</w:t>
      </w:r>
    </w:p>
    <w:p w14:paraId="66466D35" w14:textId="77777777" w:rsidR="00B07A10" w:rsidRDefault="00B07A10">
      <w:pPr>
        <w:pStyle w:val="Plattetekst"/>
        <w:spacing w:before="4"/>
        <w:rPr>
          <w:b/>
          <w:sz w:val="41"/>
        </w:rPr>
      </w:pPr>
    </w:p>
    <w:p w14:paraId="66466D36" w14:textId="77777777" w:rsidR="00B07A10" w:rsidRDefault="00785C94">
      <w:pPr>
        <w:pStyle w:val="Plattetekst"/>
        <w:spacing w:line="348" w:lineRule="auto"/>
        <w:ind w:left="108" w:right="1444"/>
        <w:jc w:val="both"/>
      </w:pPr>
      <w:r>
        <w:t xml:space="preserve">The evaluation method is a so-called Wizard of Oz evaluation. This technique enables </w:t>
      </w:r>
      <w:r>
        <w:rPr>
          <w:w w:val="95"/>
        </w:rPr>
        <w:t>unimplemented</w:t>
      </w:r>
      <w:r>
        <w:rPr>
          <w:spacing w:val="-12"/>
          <w:w w:val="95"/>
        </w:rPr>
        <w:t xml:space="preserve"> </w:t>
      </w:r>
      <w:r>
        <w:rPr>
          <w:w w:val="95"/>
        </w:rPr>
        <w:t>technology</w:t>
      </w:r>
      <w:r>
        <w:rPr>
          <w:spacing w:val="-12"/>
          <w:w w:val="95"/>
        </w:rPr>
        <w:t xml:space="preserve"> </w:t>
      </w:r>
      <w:r>
        <w:rPr>
          <w:w w:val="95"/>
        </w:rPr>
        <w:t>to</w:t>
      </w:r>
      <w:r>
        <w:rPr>
          <w:spacing w:val="-12"/>
          <w:w w:val="95"/>
        </w:rPr>
        <w:t xml:space="preserve"> </w:t>
      </w:r>
      <w:r>
        <w:rPr>
          <w:spacing w:val="1"/>
          <w:w w:val="95"/>
        </w:rPr>
        <w:t>be</w:t>
      </w:r>
      <w:r>
        <w:rPr>
          <w:spacing w:val="-12"/>
          <w:w w:val="95"/>
        </w:rPr>
        <w:t xml:space="preserve"> </w:t>
      </w:r>
      <w:r>
        <w:rPr>
          <w:w w:val="95"/>
        </w:rPr>
        <w:t>evaluated,</w:t>
      </w:r>
      <w:r>
        <w:rPr>
          <w:spacing w:val="-12"/>
          <w:w w:val="95"/>
        </w:rPr>
        <w:t xml:space="preserve"> </w:t>
      </w:r>
      <w:r>
        <w:rPr>
          <w:spacing w:val="-3"/>
          <w:w w:val="95"/>
        </w:rPr>
        <w:t>by</w:t>
      </w:r>
      <w:r>
        <w:rPr>
          <w:spacing w:val="-12"/>
          <w:w w:val="95"/>
        </w:rPr>
        <w:t xml:space="preserve"> </w:t>
      </w:r>
      <w:r>
        <w:rPr>
          <w:w w:val="95"/>
        </w:rPr>
        <w:t>using</w:t>
      </w:r>
      <w:r>
        <w:rPr>
          <w:spacing w:val="-12"/>
          <w:w w:val="95"/>
        </w:rPr>
        <w:t xml:space="preserve"> </w:t>
      </w:r>
      <w:r>
        <w:rPr>
          <w:w w:val="95"/>
        </w:rPr>
        <w:t>a</w:t>
      </w:r>
      <w:r>
        <w:rPr>
          <w:spacing w:val="-12"/>
          <w:w w:val="95"/>
        </w:rPr>
        <w:t xml:space="preserve"> </w:t>
      </w:r>
      <w:r>
        <w:rPr>
          <w:w w:val="95"/>
        </w:rPr>
        <w:t>human</w:t>
      </w:r>
      <w:r>
        <w:rPr>
          <w:spacing w:val="-12"/>
          <w:w w:val="95"/>
        </w:rPr>
        <w:t xml:space="preserve"> </w:t>
      </w:r>
      <w:r>
        <w:rPr>
          <w:w w:val="95"/>
        </w:rPr>
        <w:t>to</w:t>
      </w:r>
      <w:r>
        <w:rPr>
          <w:spacing w:val="-12"/>
          <w:w w:val="95"/>
        </w:rPr>
        <w:t xml:space="preserve"> </w:t>
      </w:r>
      <w:r>
        <w:rPr>
          <w:w w:val="95"/>
        </w:rPr>
        <w:t>simulate</w:t>
      </w:r>
      <w:r>
        <w:rPr>
          <w:spacing w:val="-12"/>
          <w:w w:val="95"/>
        </w:rPr>
        <w:t xml:space="preserve"> </w:t>
      </w:r>
      <w:r>
        <w:rPr>
          <w:w w:val="95"/>
        </w:rPr>
        <w:t>the</w:t>
      </w:r>
      <w:r>
        <w:rPr>
          <w:spacing w:val="-12"/>
          <w:w w:val="95"/>
        </w:rPr>
        <w:t xml:space="preserve"> </w:t>
      </w:r>
      <w:r>
        <w:rPr>
          <w:w w:val="95"/>
        </w:rPr>
        <w:t>response</w:t>
      </w:r>
      <w:r>
        <w:rPr>
          <w:spacing w:val="-12"/>
          <w:w w:val="95"/>
        </w:rPr>
        <w:t xml:space="preserve"> </w:t>
      </w:r>
      <w:r>
        <w:rPr>
          <w:w w:val="95"/>
        </w:rPr>
        <w:t>of</w:t>
      </w:r>
      <w:r>
        <w:rPr>
          <w:spacing w:val="-12"/>
          <w:w w:val="95"/>
        </w:rPr>
        <w:t xml:space="preserve"> </w:t>
      </w:r>
      <w:r>
        <w:rPr>
          <w:w w:val="95"/>
        </w:rPr>
        <w:t xml:space="preserve">an </w:t>
      </w:r>
      <w:r>
        <w:t>automated</w:t>
      </w:r>
      <w:r>
        <w:rPr>
          <w:spacing w:val="-12"/>
        </w:rPr>
        <w:t xml:space="preserve"> </w:t>
      </w:r>
      <w:r>
        <w:t>system.</w:t>
      </w:r>
      <w:r>
        <w:rPr>
          <w:spacing w:val="20"/>
        </w:rPr>
        <w:t xml:space="preserve"> </w:t>
      </w:r>
      <w:r>
        <w:t>As</w:t>
      </w:r>
      <w:r>
        <w:rPr>
          <w:spacing w:val="-12"/>
        </w:rPr>
        <w:t xml:space="preserve"> </w:t>
      </w:r>
      <w:r>
        <w:t>the</w:t>
      </w:r>
      <w:r>
        <w:rPr>
          <w:spacing w:val="-12"/>
        </w:rPr>
        <w:t xml:space="preserve"> </w:t>
      </w:r>
      <w:r>
        <w:t>technology</w:t>
      </w:r>
      <w:r>
        <w:rPr>
          <w:spacing w:val="-12"/>
        </w:rPr>
        <w:t xml:space="preserve"> </w:t>
      </w:r>
      <w:r>
        <w:t>itself</w:t>
      </w:r>
      <w:r>
        <w:rPr>
          <w:spacing w:val="-13"/>
        </w:rPr>
        <w:t xml:space="preserve"> </w:t>
      </w:r>
      <w:r>
        <w:t>has</w:t>
      </w:r>
      <w:r>
        <w:rPr>
          <w:spacing w:val="-12"/>
        </w:rPr>
        <w:t xml:space="preserve"> </w:t>
      </w:r>
      <w:r>
        <w:t>not</w:t>
      </w:r>
      <w:r>
        <w:rPr>
          <w:spacing w:val="-12"/>
        </w:rPr>
        <w:t xml:space="preserve"> </w:t>
      </w:r>
      <w:r>
        <w:rPr>
          <w:spacing w:val="-3"/>
        </w:rPr>
        <w:t>yet</w:t>
      </w:r>
      <w:r>
        <w:rPr>
          <w:spacing w:val="-12"/>
        </w:rPr>
        <w:t xml:space="preserve"> </w:t>
      </w:r>
      <w:r>
        <w:t>been</w:t>
      </w:r>
      <w:r>
        <w:rPr>
          <w:spacing w:val="-12"/>
        </w:rPr>
        <w:t xml:space="preserve"> </w:t>
      </w:r>
      <w:r>
        <w:t>implemented.</w:t>
      </w:r>
      <w:r>
        <w:rPr>
          <w:spacing w:val="20"/>
        </w:rPr>
        <w:t xml:space="preserve"> </w:t>
      </w:r>
      <w:proofErr w:type="gramStart"/>
      <w:r>
        <w:t>The</w:t>
      </w:r>
      <w:r>
        <w:rPr>
          <w:spacing w:val="-13"/>
        </w:rPr>
        <w:t xml:space="preserve"> </w:t>
      </w:r>
      <w:r>
        <w:t>”wizard</w:t>
      </w:r>
      <w:proofErr w:type="gramEnd"/>
      <w:r>
        <w:t xml:space="preserve">” </w:t>
      </w:r>
      <w:r>
        <w:rPr>
          <w:w w:val="95"/>
        </w:rPr>
        <w:t>simulates the system responses in real-time. Using seafarers and the Wizard of Oz</w:t>
      </w:r>
      <w:r>
        <w:rPr>
          <w:spacing w:val="-40"/>
          <w:w w:val="95"/>
        </w:rPr>
        <w:t xml:space="preserve"> </w:t>
      </w:r>
      <w:r>
        <w:rPr>
          <w:w w:val="95"/>
        </w:rPr>
        <w:t xml:space="preserve">method, </w:t>
      </w:r>
      <w:r>
        <w:t>an</w:t>
      </w:r>
      <w:r>
        <w:rPr>
          <w:spacing w:val="-21"/>
        </w:rPr>
        <w:t xml:space="preserve"> </w:t>
      </w:r>
      <w:r>
        <w:t>expert</w:t>
      </w:r>
      <w:r>
        <w:rPr>
          <w:spacing w:val="-21"/>
        </w:rPr>
        <w:t xml:space="preserve"> </w:t>
      </w:r>
      <w:r>
        <w:t>evaluation</w:t>
      </w:r>
      <w:r>
        <w:rPr>
          <w:spacing w:val="-21"/>
        </w:rPr>
        <w:t xml:space="preserve"> </w:t>
      </w:r>
      <w:r>
        <w:t>can</w:t>
      </w:r>
      <w:r>
        <w:rPr>
          <w:spacing w:val="-21"/>
        </w:rPr>
        <w:t xml:space="preserve"> </w:t>
      </w:r>
      <w:r>
        <w:rPr>
          <w:spacing w:val="1"/>
        </w:rPr>
        <w:t>be</w:t>
      </w:r>
      <w:r>
        <w:rPr>
          <w:spacing w:val="-21"/>
        </w:rPr>
        <w:t xml:space="preserve"> </w:t>
      </w:r>
      <w:r>
        <w:t>acquired</w:t>
      </w:r>
      <w:r>
        <w:rPr>
          <w:spacing w:val="-21"/>
        </w:rPr>
        <w:t xml:space="preserve"> </w:t>
      </w:r>
      <w:r>
        <w:t>on</w:t>
      </w:r>
      <w:r>
        <w:rPr>
          <w:spacing w:val="-21"/>
        </w:rPr>
        <w:t xml:space="preserve"> </w:t>
      </w:r>
      <w:r>
        <w:t>the</w:t>
      </w:r>
      <w:r>
        <w:rPr>
          <w:spacing w:val="-21"/>
        </w:rPr>
        <w:t xml:space="preserve"> </w:t>
      </w:r>
      <w:r>
        <w:t>proposed</w:t>
      </w:r>
      <w:r>
        <w:rPr>
          <w:spacing w:val="-21"/>
        </w:rPr>
        <w:t xml:space="preserve"> </w:t>
      </w:r>
      <w:r>
        <w:t>protocol</w:t>
      </w:r>
      <w:r>
        <w:rPr>
          <w:spacing w:val="-21"/>
        </w:rPr>
        <w:t xml:space="preserve"> </w:t>
      </w:r>
      <w:r>
        <w:t>without</w:t>
      </w:r>
      <w:r>
        <w:rPr>
          <w:spacing w:val="-21"/>
        </w:rPr>
        <w:t xml:space="preserve"> </w:t>
      </w:r>
      <w:r>
        <w:t>implementing</w:t>
      </w:r>
      <w:r>
        <w:rPr>
          <w:spacing w:val="-21"/>
        </w:rPr>
        <w:t xml:space="preserve"> </w:t>
      </w:r>
      <w:r>
        <w:t>it.</w:t>
      </w:r>
    </w:p>
    <w:p w14:paraId="66466D37" w14:textId="77777777" w:rsidR="00B07A10" w:rsidRDefault="00B07A10">
      <w:pPr>
        <w:pStyle w:val="Plattetekst"/>
      </w:pPr>
    </w:p>
    <w:p w14:paraId="66466D38" w14:textId="77777777" w:rsidR="00B07A10" w:rsidRDefault="00B07A10">
      <w:pPr>
        <w:pStyle w:val="Plattetekst"/>
        <w:rPr>
          <w:sz w:val="20"/>
        </w:rPr>
      </w:pPr>
    </w:p>
    <w:p w14:paraId="66466D39" w14:textId="77777777" w:rsidR="00B07A10" w:rsidRDefault="00785C94">
      <w:pPr>
        <w:pStyle w:val="Kop3"/>
        <w:numPr>
          <w:ilvl w:val="2"/>
          <w:numId w:val="21"/>
        </w:numPr>
        <w:tabs>
          <w:tab w:val="left" w:pos="1042"/>
          <w:tab w:val="left" w:pos="1043"/>
        </w:tabs>
        <w:ind w:hanging="934"/>
      </w:pPr>
      <w:r>
        <w:t>Experiment</w:t>
      </w:r>
      <w:r>
        <w:rPr>
          <w:spacing w:val="18"/>
        </w:rPr>
        <w:t xml:space="preserve"> </w:t>
      </w:r>
      <w:r>
        <w:t>set-up</w:t>
      </w:r>
    </w:p>
    <w:p w14:paraId="66466D3A" w14:textId="77777777" w:rsidR="00B07A10" w:rsidRDefault="00B07A10">
      <w:pPr>
        <w:pStyle w:val="Plattetekst"/>
        <w:spacing w:before="6"/>
        <w:rPr>
          <w:b/>
          <w:sz w:val="35"/>
        </w:rPr>
      </w:pPr>
    </w:p>
    <w:p w14:paraId="66466D3B" w14:textId="77777777" w:rsidR="00B07A10" w:rsidRDefault="00785C94">
      <w:pPr>
        <w:pStyle w:val="Plattetekst"/>
        <w:spacing w:before="1" w:line="348" w:lineRule="auto"/>
        <w:ind w:left="108" w:right="1446"/>
        <w:jc w:val="both"/>
      </w:pPr>
      <w:r>
        <w:t>A</w:t>
      </w:r>
      <w:r>
        <w:rPr>
          <w:spacing w:val="-8"/>
        </w:rPr>
        <w:t xml:space="preserve"> </w:t>
      </w:r>
      <w:r>
        <w:t>participant</w:t>
      </w:r>
      <w:r>
        <w:rPr>
          <w:spacing w:val="-8"/>
        </w:rPr>
        <w:t xml:space="preserve"> </w:t>
      </w:r>
      <w:r>
        <w:t>is</w:t>
      </w:r>
      <w:r>
        <w:rPr>
          <w:spacing w:val="-8"/>
        </w:rPr>
        <w:t xml:space="preserve"> </w:t>
      </w:r>
      <w:r>
        <w:t>needed</w:t>
      </w:r>
      <w:r>
        <w:rPr>
          <w:spacing w:val="-8"/>
        </w:rPr>
        <w:t xml:space="preserve"> </w:t>
      </w:r>
      <w:r>
        <w:t>as</w:t>
      </w:r>
      <w:r>
        <w:rPr>
          <w:spacing w:val="-8"/>
        </w:rPr>
        <w:t xml:space="preserve"> </w:t>
      </w:r>
      <w:r>
        <w:t>Officer</w:t>
      </w:r>
      <w:r>
        <w:rPr>
          <w:spacing w:val="-8"/>
        </w:rPr>
        <w:t xml:space="preserve"> </w:t>
      </w:r>
      <w:r>
        <w:t>of</w:t>
      </w:r>
      <w:r>
        <w:rPr>
          <w:spacing w:val="-8"/>
        </w:rPr>
        <w:t xml:space="preserve"> </w:t>
      </w:r>
      <w:r>
        <w:t>Watch</w:t>
      </w:r>
      <w:r>
        <w:rPr>
          <w:spacing w:val="-8"/>
        </w:rPr>
        <w:t xml:space="preserve"> </w:t>
      </w:r>
      <w:r>
        <w:t>(</w:t>
      </w:r>
      <w:proofErr w:type="spellStart"/>
      <w:r>
        <w:t>OoW</w:t>
      </w:r>
      <w:proofErr w:type="spellEnd"/>
      <w:r>
        <w:t>),</w:t>
      </w:r>
      <w:r>
        <w:rPr>
          <w:spacing w:val="-5"/>
        </w:rPr>
        <w:t xml:space="preserve"> </w:t>
      </w:r>
      <w:r>
        <w:t>and</w:t>
      </w:r>
      <w:r>
        <w:rPr>
          <w:spacing w:val="-8"/>
        </w:rPr>
        <w:t xml:space="preserve"> </w:t>
      </w:r>
      <w:r>
        <w:t>tools</w:t>
      </w:r>
      <w:r>
        <w:rPr>
          <w:spacing w:val="-8"/>
        </w:rPr>
        <w:t xml:space="preserve"> </w:t>
      </w:r>
      <w:r>
        <w:t>to</w:t>
      </w:r>
      <w:r>
        <w:rPr>
          <w:spacing w:val="-8"/>
        </w:rPr>
        <w:t xml:space="preserve"> </w:t>
      </w:r>
      <w:r>
        <w:t>execute</w:t>
      </w:r>
      <w:r>
        <w:rPr>
          <w:spacing w:val="-8"/>
        </w:rPr>
        <w:t xml:space="preserve"> </w:t>
      </w:r>
      <w:r>
        <w:t>the</w:t>
      </w:r>
      <w:r>
        <w:rPr>
          <w:spacing w:val="-8"/>
        </w:rPr>
        <w:t xml:space="preserve"> </w:t>
      </w:r>
      <w:r>
        <w:t>experiment. During</w:t>
      </w:r>
      <w:r>
        <w:rPr>
          <w:spacing w:val="-23"/>
        </w:rPr>
        <w:t xml:space="preserve"> </w:t>
      </w:r>
      <w:r>
        <w:t>the</w:t>
      </w:r>
      <w:r>
        <w:rPr>
          <w:spacing w:val="-23"/>
        </w:rPr>
        <w:t xml:space="preserve"> </w:t>
      </w:r>
      <w:r>
        <w:t>experiment,</w:t>
      </w:r>
      <w:r>
        <w:rPr>
          <w:spacing w:val="-22"/>
        </w:rPr>
        <w:t xml:space="preserve"> </w:t>
      </w:r>
      <w:r>
        <w:t>different</w:t>
      </w:r>
      <w:r>
        <w:rPr>
          <w:spacing w:val="-22"/>
        </w:rPr>
        <w:t xml:space="preserve"> </w:t>
      </w:r>
      <w:r>
        <w:t>variables</w:t>
      </w:r>
      <w:r>
        <w:rPr>
          <w:spacing w:val="-23"/>
        </w:rPr>
        <w:t xml:space="preserve"> </w:t>
      </w:r>
      <w:r>
        <w:t>will</w:t>
      </w:r>
      <w:r>
        <w:rPr>
          <w:spacing w:val="-22"/>
        </w:rPr>
        <w:t xml:space="preserve"> </w:t>
      </w:r>
      <w:r>
        <w:rPr>
          <w:spacing w:val="1"/>
        </w:rPr>
        <w:t>be</w:t>
      </w:r>
      <w:r>
        <w:rPr>
          <w:spacing w:val="-23"/>
        </w:rPr>
        <w:t xml:space="preserve"> </w:t>
      </w:r>
      <w:r>
        <w:t>tested.</w:t>
      </w:r>
      <w:r>
        <w:rPr>
          <w:spacing w:val="-4"/>
        </w:rPr>
        <w:t xml:space="preserve"> </w:t>
      </w:r>
      <w:r>
        <w:t>The</w:t>
      </w:r>
      <w:r>
        <w:rPr>
          <w:spacing w:val="-23"/>
        </w:rPr>
        <w:t xml:space="preserve"> </w:t>
      </w:r>
      <w:r>
        <w:t>description</w:t>
      </w:r>
      <w:r>
        <w:rPr>
          <w:spacing w:val="-22"/>
        </w:rPr>
        <w:t xml:space="preserve"> </w:t>
      </w:r>
      <w:r>
        <w:t>of</w:t>
      </w:r>
      <w:r>
        <w:rPr>
          <w:spacing w:val="-23"/>
        </w:rPr>
        <w:t xml:space="preserve"> </w:t>
      </w:r>
      <w:r>
        <w:t>these</w:t>
      </w:r>
      <w:r>
        <w:rPr>
          <w:spacing w:val="-23"/>
        </w:rPr>
        <w:t xml:space="preserve"> </w:t>
      </w:r>
      <w:r>
        <w:t>is</w:t>
      </w:r>
      <w:r>
        <w:rPr>
          <w:spacing w:val="-23"/>
        </w:rPr>
        <w:t xml:space="preserve"> </w:t>
      </w:r>
      <w:r>
        <w:t>part</w:t>
      </w:r>
      <w:r>
        <w:rPr>
          <w:spacing w:val="-22"/>
        </w:rPr>
        <w:t xml:space="preserve"> </w:t>
      </w:r>
      <w:r>
        <w:t>of the experiment design and is described in this</w:t>
      </w:r>
      <w:r>
        <w:rPr>
          <w:spacing w:val="25"/>
        </w:rPr>
        <w:t xml:space="preserve"> </w:t>
      </w:r>
      <w:r>
        <w:t>section.</w:t>
      </w:r>
    </w:p>
    <w:p w14:paraId="66466D3C" w14:textId="77777777" w:rsidR="00B07A10" w:rsidRDefault="00B07A10">
      <w:pPr>
        <w:pStyle w:val="Plattetekst"/>
      </w:pPr>
    </w:p>
    <w:p w14:paraId="66466D3D" w14:textId="77777777" w:rsidR="00B07A10" w:rsidRDefault="00B07A10">
      <w:pPr>
        <w:pStyle w:val="Plattetekst"/>
        <w:spacing w:before="9"/>
        <w:rPr>
          <w:sz w:val="20"/>
        </w:rPr>
      </w:pPr>
    </w:p>
    <w:p w14:paraId="66466D3E" w14:textId="77777777" w:rsidR="00B07A10" w:rsidRDefault="00785C94">
      <w:pPr>
        <w:pStyle w:val="Kop4"/>
      </w:pPr>
      <w:r>
        <w:t>Participants</w:t>
      </w:r>
    </w:p>
    <w:p w14:paraId="66466D3F" w14:textId="77777777" w:rsidR="00B07A10" w:rsidRDefault="00B07A10">
      <w:pPr>
        <w:pStyle w:val="Plattetekst"/>
        <w:rPr>
          <w:b/>
        </w:rPr>
      </w:pPr>
    </w:p>
    <w:p w14:paraId="66466D40" w14:textId="38979EA2" w:rsidR="00B07A10" w:rsidRDefault="00785C94">
      <w:pPr>
        <w:pStyle w:val="Plattetekst"/>
        <w:spacing w:before="161" w:line="348" w:lineRule="auto"/>
        <w:ind w:left="108" w:right="1224"/>
      </w:pPr>
      <w:r>
        <w:rPr>
          <w:w w:val="95"/>
        </w:rPr>
        <w:t>The</w:t>
      </w:r>
      <w:r>
        <w:rPr>
          <w:spacing w:val="-30"/>
          <w:w w:val="95"/>
        </w:rPr>
        <w:t xml:space="preserve"> </w:t>
      </w:r>
      <w:r>
        <w:rPr>
          <w:w w:val="95"/>
        </w:rPr>
        <w:t>16</w:t>
      </w:r>
      <w:r>
        <w:rPr>
          <w:spacing w:val="-30"/>
          <w:w w:val="95"/>
        </w:rPr>
        <w:t xml:space="preserve"> </w:t>
      </w:r>
      <w:r>
        <w:rPr>
          <w:w w:val="95"/>
        </w:rPr>
        <w:t>participants</w:t>
      </w:r>
      <w:r>
        <w:rPr>
          <w:spacing w:val="-30"/>
          <w:w w:val="95"/>
        </w:rPr>
        <w:t xml:space="preserve"> </w:t>
      </w:r>
      <w:r>
        <w:rPr>
          <w:w w:val="95"/>
        </w:rPr>
        <w:t>in</w:t>
      </w:r>
      <w:r>
        <w:rPr>
          <w:spacing w:val="-30"/>
          <w:w w:val="95"/>
        </w:rPr>
        <w:t xml:space="preserve"> </w:t>
      </w:r>
      <w:r>
        <w:rPr>
          <w:w w:val="95"/>
        </w:rPr>
        <w:t>this</w:t>
      </w:r>
      <w:r>
        <w:rPr>
          <w:spacing w:val="-30"/>
          <w:w w:val="95"/>
        </w:rPr>
        <w:t xml:space="preserve"> </w:t>
      </w:r>
      <w:r>
        <w:rPr>
          <w:w w:val="95"/>
        </w:rPr>
        <w:t>experiment</w:t>
      </w:r>
      <w:r>
        <w:rPr>
          <w:spacing w:val="-30"/>
          <w:w w:val="95"/>
        </w:rPr>
        <w:t xml:space="preserve"> </w:t>
      </w:r>
      <w:r>
        <w:rPr>
          <w:w w:val="95"/>
        </w:rPr>
        <w:t>are</w:t>
      </w:r>
      <w:r>
        <w:rPr>
          <w:spacing w:val="-30"/>
          <w:w w:val="95"/>
        </w:rPr>
        <w:t xml:space="preserve"> </w:t>
      </w:r>
      <w:r>
        <w:rPr>
          <w:w w:val="95"/>
        </w:rPr>
        <w:t>classified,</w:t>
      </w:r>
      <w:r>
        <w:rPr>
          <w:spacing w:val="-27"/>
          <w:w w:val="95"/>
        </w:rPr>
        <w:t xml:space="preserve"> </w:t>
      </w:r>
      <w:r>
        <w:rPr>
          <w:w w:val="95"/>
        </w:rPr>
        <w:t>based</w:t>
      </w:r>
      <w:r>
        <w:rPr>
          <w:spacing w:val="-30"/>
          <w:w w:val="95"/>
        </w:rPr>
        <w:t xml:space="preserve"> </w:t>
      </w:r>
      <w:r>
        <w:rPr>
          <w:w w:val="95"/>
        </w:rPr>
        <w:t>on</w:t>
      </w:r>
      <w:r>
        <w:rPr>
          <w:spacing w:val="-30"/>
          <w:w w:val="95"/>
        </w:rPr>
        <w:t xml:space="preserve"> </w:t>
      </w:r>
      <w:r>
        <w:rPr>
          <w:w w:val="95"/>
        </w:rPr>
        <w:t>their</w:t>
      </w:r>
      <w:r>
        <w:rPr>
          <w:spacing w:val="-30"/>
          <w:w w:val="95"/>
        </w:rPr>
        <w:t xml:space="preserve"> </w:t>
      </w:r>
      <w:r>
        <w:rPr>
          <w:w w:val="95"/>
        </w:rPr>
        <w:t>experience</w:t>
      </w:r>
      <w:r>
        <w:rPr>
          <w:spacing w:val="-30"/>
          <w:w w:val="95"/>
        </w:rPr>
        <w:t xml:space="preserve"> </w:t>
      </w:r>
      <w:r>
        <w:rPr>
          <w:w w:val="95"/>
        </w:rPr>
        <w:t>and</w:t>
      </w:r>
      <w:r>
        <w:rPr>
          <w:spacing w:val="-30"/>
          <w:w w:val="95"/>
        </w:rPr>
        <w:t xml:space="preserve"> </w:t>
      </w:r>
      <w:r>
        <w:rPr>
          <w:w w:val="95"/>
        </w:rPr>
        <w:t xml:space="preserve">expectations </w:t>
      </w:r>
      <w:del w:id="704" w:author="Tom Wever" w:date="2018-11-25T14:31:00Z">
        <w:r w:rsidDel="00395D55">
          <w:rPr>
            <w:w w:val="95"/>
          </w:rPr>
          <w:delText>from</w:delText>
        </w:r>
        <w:r w:rsidDel="00395D55">
          <w:rPr>
            <w:spacing w:val="-21"/>
            <w:w w:val="95"/>
          </w:rPr>
          <w:delText xml:space="preserve"> </w:delText>
        </w:r>
      </w:del>
      <w:ins w:id="705" w:author="Tom Wever" w:date="2018-11-25T14:31:00Z">
        <w:r w:rsidR="00395D55">
          <w:rPr>
            <w:w w:val="95"/>
          </w:rPr>
          <w:t>with</w:t>
        </w:r>
        <w:r w:rsidR="00395D55">
          <w:rPr>
            <w:spacing w:val="-21"/>
            <w:w w:val="95"/>
          </w:rPr>
          <w:t xml:space="preserve"> </w:t>
        </w:r>
      </w:ins>
      <w:r>
        <w:rPr>
          <w:w w:val="95"/>
        </w:rPr>
        <w:t>autonomous</w:t>
      </w:r>
      <w:r>
        <w:rPr>
          <w:spacing w:val="-21"/>
          <w:w w:val="95"/>
        </w:rPr>
        <w:t xml:space="preserve"> </w:t>
      </w:r>
      <w:r>
        <w:rPr>
          <w:w w:val="95"/>
        </w:rPr>
        <w:t>shipping.</w:t>
      </w:r>
      <w:r>
        <w:rPr>
          <w:spacing w:val="10"/>
          <w:w w:val="95"/>
        </w:rPr>
        <w:t xml:space="preserve"> </w:t>
      </w:r>
      <w:r>
        <w:rPr>
          <w:w w:val="95"/>
        </w:rPr>
        <w:t>All</w:t>
      </w:r>
      <w:r>
        <w:rPr>
          <w:spacing w:val="-21"/>
          <w:w w:val="95"/>
        </w:rPr>
        <w:t xml:space="preserve"> </w:t>
      </w:r>
      <w:r>
        <w:rPr>
          <w:w w:val="95"/>
        </w:rPr>
        <w:t>participants</w:t>
      </w:r>
      <w:r>
        <w:rPr>
          <w:spacing w:val="-21"/>
          <w:w w:val="95"/>
        </w:rPr>
        <w:t xml:space="preserve"> </w:t>
      </w:r>
      <w:r>
        <w:rPr>
          <w:w w:val="95"/>
        </w:rPr>
        <w:t>are</w:t>
      </w:r>
      <w:r>
        <w:rPr>
          <w:spacing w:val="-21"/>
          <w:w w:val="95"/>
        </w:rPr>
        <w:t xml:space="preserve"> </w:t>
      </w:r>
      <w:r>
        <w:rPr>
          <w:w w:val="95"/>
        </w:rPr>
        <w:t>Dutch,</w:t>
      </w:r>
      <w:r>
        <w:rPr>
          <w:spacing w:val="-18"/>
          <w:w w:val="95"/>
        </w:rPr>
        <w:t xml:space="preserve"> </w:t>
      </w:r>
      <w:r>
        <w:rPr>
          <w:w w:val="95"/>
        </w:rPr>
        <w:t>but</w:t>
      </w:r>
      <w:r>
        <w:rPr>
          <w:spacing w:val="-21"/>
          <w:w w:val="95"/>
        </w:rPr>
        <w:t xml:space="preserve"> </w:t>
      </w:r>
      <w:r>
        <w:rPr>
          <w:w w:val="95"/>
        </w:rPr>
        <w:t>their</w:t>
      </w:r>
      <w:r>
        <w:rPr>
          <w:spacing w:val="-21"/>
          <w:w w:val="95"/>
        </w:rPr>
        <w:t xml:space="preserve"> </w:t>
      </w:r>
      <w:r>
        <w:rPr>
          <w:w w:val="95"/>
        </w:rPr>
        <w:t>experience</w:t>
      </w:r>
      <w:r>
        <w:rPr>
          <w:spacing w:val="-21"/>
          <w:w w:val="95"/>
        </w:rPr>
        <w:t xml:space="preserve"> </w:t>
      </w:r>
      <w:r>
        <w:rPr>
          <w:w w:val="95"/>
        </w:rPr>
        <w:t>differs</w:t>
      </w:r>
      <w:r>
        <w:rPr>
          <w:spacing w:val="-21"/>
          <w:w w:val="95"/>
        </w:rPr>
        <w:t xml:space="preserve"> </w:t>
      </w:r>
      <w:r>
        <w:rPr>
          <w:w w:val="95"/>
        </w:rPr>
        <w:t>in</w:t>
      </w:r>
      <w:r>
        <w:rPr>
          <w:spacing w:val="-21"/>
          <w:w w:val="95"/>
        </w:rPr>
        <w:t xml:space="preserve"> </w:t>
      </w:r>
      <w:r>
        <w:rPr>
          <w:w w:val="95"/>
        </w:rPr>
        <w:t xml:space="preserve">certification, </w:t>
      </w:r>
      <w:r>
        <w:t>types</w:t>
      </w:r>
      <w:r>
        <w:rPr>
          <w:spacing w:val="-10"/>
        </w:rPr>
        <w:t xml:space="preserve"> </w:t>
      </w:r>
      <w:r>
        <w:t>of</w:t>
      </w:r>
      <w:r>
        <w:rPr>
          <w:spacing w:val="-10"/>
        </w:rPr>
        <w:t xml:space="preserve"> </w:t>
      </w:r>
      <w:r>
        <w:t>vessel</w:t>
      </w:r>
      <w:ins w:id="706" w:author="Tom Wever" w:date="2018-11-25T14:31:00Z">
        <w:r w:rsidR="00617693">
          <w:t>s</w:t>
        </w:r>
      </w:ins>
      <w:r>
        <w:rPr>
          <w:spacing w:val="-10"/>
        </w:rPr>
        <w:t xml:space="preserve"> </w:t>
      </w:r>
      <w:r>
        <w:t>they</w:t>
      </w:r>
      <w:r>
        <w:rPr>
          <w:spacing w:val="-10"/>
        </w:rPr>
        <w:t xml:space="preserve"> </w:t>
      </w:r>
      <w:r>
        <w:t>have</w:t>
      </w:r>
      <w:r>
        <w:rPr>
          <w:spacing w:val="-10"/>
        </w:rPr>
        <w:t xml:space="preserve"> </w:t>
      </w:r>
      <w:r>
        <w:t>operated,</w:t>
      </w:r>
      <w:r>
        <w:rPr>
          <w:spacing w:val="-10"/>
        </w:rPr>
        <w:t xml:space="preserve"> </w:t>
      </w:r>
      <w:r>
        <w:t>and</w:t>
      </w:r>
      <w:r>
        <w:rPr>
          <w:spacing w:val="-10"/>
        </w:rPr>
        <w:t xml:space="preserve"> </w:t>
      </w:r>
      <w:r>
        <w:t>their</w:t>
      </w:r>
      <w:r>
        <w:rPr>
          <w:spacing w:val="-10"/>
        </w:rPr>
        <w:t xml:space="preserve"> </w:t>
      </w:r>
      <w:r>
        <w:rPr>
          <w:spacing w:val="-3"/>
        </w:rPr>
        <w:t>years</w:t>
      </w:r>
      <w:r>
        <w:rPr>
          <w:spacing w:val="-10"/>
        </w:rPr>
        <w:t xml:space="preserve"> </w:t>
      </w:r>
      <w:r>
        <w:t>of</w:t>
      </w:r>
      <w:r>
        <w:rPr>
          <w:spacing w:val="-10"/>
        </w:rPr>
        <w:t xml:space="preserve"> </w:t>
      </w:r>
      <w:r>
        <w:t>experience</w:t>
      </w:r>
      <w:r>
        <w:rPr>
          <w:spacing w:val="-10"/>
        </w:rPr>
        <w:t xml:space="preserve"> </w:t>
      </w:r>
      <w:r>
        <w:t>at</w:t>
      </w:r>
      <w:r>
        <w:rPr>
          <w:spacing w:val="-10"/>
        </w:rPr>
        <w:t xml:space="preserve"> </w:t>
      </w:r>
      <w:r>
        <w:t>the</w:t>
      </w:r>
      <w:r>
        <w:rPr>
          <w:spacing w:val="-10"/>
        </w:rPr>
        <w:t xml:space="preserve"> </w:t>
      </w:r>
      <w:r>
        <w:t>bridge.</w:t>
      </w:r>
    </w:p>
    <w:p w14:paraId="66466D41" w14:textId="77777777" w:rsidR="00B07A10" w:rsidRDefault="00785C94">
      <w:pPr>
        <w:pStyle w:val="Plattetekst"/>
        <w:spacing w:before="148" w:line="348" w:lineRule="auto"/>
        <w:ind w:left="653" w:right="1445" w:hanging="546"/>
        <w:jc w:val="both"/>
      </w:pPr>
      <w:r>
        <w:rPr>
          <w:b/>
          <w:w w:val="95"/>
        </w:rPr>
        <w:t>Officer</w:t>
      </w:r>
      <w:r>
        <w:rPr>
          <w:b/>
          <w:spacing w:val="-2"/>
          <w:w w:val="95"/>
        </w:rPr>
        <w:t xml:space="preserve"> </w:t>
      </w:r>
      <w:r>
        <w:rPr>
          <w:b/>
          <w:w w:val="95"/>
        </w:rPr>
        <w:t>in</w:t>
      </w:r>
      <w:r>
        <w:rPr>
          <w:b/>
          <w:spacing w:val="-3"/>
          <w:w w:val="95"/>
        </w:rPr>
        <w:t xml:space="preserve"> </w:t>
      </w:r>
      <w:r>
        <w:rPr>
          <w:b/>
          <w:w w:val="95"/>
        </w:rPr>
        <w:t>charge</w:t>
      </w:r>
      <w:r>
        <w:rPr>
          <w:b/>
          <w:spacing w:val="16"/>
          <w:w w:val="95"/>
        </w:rPr>
        <w:t xml:space="preserve"> </w:t>
      </w:r>
      <w:r>
        <w:rPr>
          <w:w w:val="95"/>
        </w:rPr>
        <w:t>This</w:t>
      </w:r>
      <w:r>
        <w:rPr>
          <w:spacing w:val="-23"/>
          <w:w w:val="95"/>
        </w:rPr>
        <w:t xml:space="preserve"> </w:t>
      </w:r>
      <w:r>
        <w:rPr>
          <w:w w:val="95"/>
        </w:rPr>
        <w:t>category</w:t>
      </w:r>
      <w:r>
        <w:rPr>
          <w:spacing w:val="-23"/>
          <w:w w:val="95"/>
        </w:rPr>
        <w:t xml:space="preserve"> </w:t>
      </w:r>
      <w:r>
        <w:rPr>
          <w:w w:val="95"/>
        </w:rPr>
        <w:t>has</w:t>
      </w:r>
      <w:r>
        <w:rPr>
          <w:spacing w:val="-23"/>
          <w:w w:val="95"/>
        </w:rPr>
        <w:t xml:space="preserve"> </w:t>
      </w:r>
      <w:r>
        <w:rPr>
          <w:w w:val="95"/>
        </w:rPr>
        <w:t>the</w:t>
      </w:r>
      <w:r>
        <w:rPr>
          <w:spacing w:val="-23"/>
          <w:w w:val="95"/>
        </w:rPr>
        <w:t xml:space="preserve"> </w:t>
      </w:r>
      <w:r>
        <w:rPr>
          <w:spacing w:val="-3"/>
          <w:w w:val="95"/>
        </w:rPr>
        <w:t>lowest</w:t>
      </w:r>
      <w:r>
        <w:rPr>
          <w:spacing w:val="-23"/>
          <w:w w:val="95"/>
        </w:rPr>
        <w:t xml:space="preserve"> </w:t>
      </w:r>
      <w:r>
        <w:rPr>
          <w:w w:val="95"/>
        </w:rPr>
        <w:t>ranked</w:t>
      </w:r>
      <w:r>
        <w:rPr>
          <w:spacing w:val="-23"/>
          <w:w w:val="95"/>
        </w:rPr>
        <w:t xml:space="preserve"> </w:t>
      </w:r>
      <w:r>
        <w:rPr>
          <w:w w:val="95"/>
        </w:rPr>
        <w:t>officers</w:t>
      </w:r>
      <w:r>
        <w:rPr>
          <w:spacing w:val="-23"/>
          <w:w w:val="95"/>
        </w:rPr>
        <w:t xml:space="preserve"> </w:t>
      </w:r>
      <w:r>
        <w:rPr>
          <w:w w:val="95"/>
        </w:rPr>
        <w:t>at</w:t>
      </w:r>
      <w:r>
        <w:rPr>
          <w:spacing w:val="-23"/>
          <w:w w:val="95"/>
        </w:rPr>
        <w:t xml:space="preserve"> </w:t>
      </w:r>
      <w:r>
        <w:rPr>
          <w:w w:val="95"/>
        </w:rPr>
        <w:t>the</w:t>
      </w:r>
      <w:r>
        <w:rPr>
          <w:spacing w:val="-23"/>
          <w:w w:val="95"/>
        </w:rPr>
        <w:t xml:space="preserve"> </w:t>
      </w:r>
      <w:r>
        <w:rPr>
          <w:w w:val="95"/>
        </w:rPr>
        <w:t>bridge.</w:t>
      </w:r>
      <w:r>
        <w:rPr>
          <w:spacing w:val="5"/>
          <w:w w:val="95"/>
        </w:rPr>
        <w:t xml:space="preserve"> </w:t>
      </w:r>
      <w:r>
        <w:rPr>
          <w:w w:val="95"/>
        </w:rPr>
        <w:t>In</w:t>
      </w:r>
      <w:r>
        <w:rPr>
          <w:spacing w:val="-23"/>
          <w:w w:val="95"/>
        </w:rPr>
        <w:t xml:space="preserve"> </w:t>
      </w:r>
      <w:r>
        <w:rPr>
          <w:w w:val="95"/>
        </w:rPr>
        <w:t>this</w:t>
      </w:r>
      <w:r>
        <w:rPr>
          <w:spacing w:val="-23"/>
          <w:w w:val="95"/>
        </w:rPr>
        <w:t xml:space="preserve"> </w:t>
      </w:r>
      <w:r>
        <w:rPr>
          <w:w w:val="95"/>
        </w:rPr>
        <w:t>case,</w:t>
      </w:r>
      <w:r>
        <w:rPr>
          <w:spacing w:val="-19"/>
          <w:w w:val="95"/>
        </w:rPr>
        <w:t xml:space="preserve"> </w:t>
      </w:r>
      <w:r>
        <w:rPr>
          <w:w w:val="95"/>
        </w:rPr>
        <w:t xml:space="preserve">they </w:t>
      </w:r>
      <w:r>
        <w:t>were</w:t>
      </w:r>
      <w:r>
        <w:rPr>
          <w:spacing w:val="-30"/>
        </w:rPr>
        <w:t xml:space="preserve"> </w:t>
      </w:r>
      <w:r>
        <w:t>trained</w:t>
      </w:r>
      <w:r>
        <w:rPr>
          <w:spacing w:val="-30"/>
        </w:rPr>
        <w:t xml:space="preserve"> </w:t>
      </w:r>
      <w:r>
        <w:t>to</w:t>
      </w:r>
      <w:r>
        <w:rPr>
          <w:spacing w:val="-30"/>
        </w:rPr>
        <w:t xml:space="preserve"> </w:t>
      </w:r>
      <w:r>
        <w:rPr>
          <w:spacing w:val="1"/>
        </w:rPr>
        <w:t>be</w:t>
      </w:r>
      <w:r>
        <w:rPr>
          <w:spacing w:val="-30"/>
        </w:rPr>
        <w:t xml:space="preserve"> </w:t>
      </w:r>
      <w:r>
        <w:t>officers</w:t>
      </w:r>
      <w:r>
        <w:rPr>
          <w:spacing w:val="-30"/>
        </w:rPr>
        <w:t xml:space="preserve"> </w:t>
      </w:r>
      <w:r>
        <w:t>of</w:t>
      </w:r>
      <w:r>
        <w:rPr>
          <w:spacing w:val="-30"/>
        </w:rPr>
        <w:t xml:space="preserve"> </w:t>
      </w:r>
      <w:r>
        <w:t>watch</w:t>
      </w:r>
      <w:r>
        <w:rPr>
          <w:spacing w:val="-30"/>
        </w:rPr>
        <w:t xml:space="preserve"> </w:t>
      </w:r>
      <w:r>
        <w:t>but</w:t>
      </w:r>
      <w:r>
        <w:rPr>
          <w:spacing w:val="-30"/>
        </w:rPr>
        <w:t xml:space="preserve"> </w:t>
      </w:r>
      <w:r>
        <w:t>only</w:t>
      </w:r>
      <w:r>
        <w:rPr>
          <w:spacing w:val="-30"/>
        </w:rPr>
        <w:t xml:space="preserve"> </w:t>
      </w:r>
      <w:r>
        <w:t>had</w:t>
      </w:r>
      <w:r>
        <w:rPr>
          <w:spacing w:val="-30"/>
        </w:rPr>
        <w:t xml:space="preserve"> </w:t>
      </w:r>
      <w:r>
        <w:t>limited</w:t>
      </w:r>
      <w:r>
        <w:rPr>
          <w:spacing w:val="-30"/>
        </w:rPr>
        <w:t xml:space="preserve"> </w:t>
      </w:r>
      <w:r>
        <w:t>sailing</w:t>
      </w:r>
      <w:r>
        <w:rPr>
          <w:spacing w:val="-30"/>
        </w:rPr>
        <w:t xml:space="preserve"> </w:t>
      </w:r>
      <w:r>
        <w:t>experience.</w:t>
      </w:r>
      <w:r>
        <w:rPr>
          <w:spacing w:val="-16"/>
        </w:rPr>
        <w:t xml:space="preserve"> </w:t>
      </w:r>
      <w:proofErr w:type="gramStart"/>
      <w:r>
        <w:t>Therefore</w:t>
      </w:r>
      <w:proofErr w:type="gramEnd"/>
      <w:r>
        <w:t xml:space="preserve"> they are not </w:t>
      </w:r>
      <w:r>
        <w:rPr>
          <w:spacing w:val="-3"/>
        </w:rPr>
        <w:t xml:space="preserve">yet </w:t>
      </w:r>
      <w:r>
        <w:t xml:space="preserve">allowed to </w:t>
      </w:r>
      <w:r>
        <w:rPr>
          <w:spacing w:val="1"/>
        </w:rPr>
        <w:t>be</w:t>
      </w:r>
      <w:r>
        <w:rPr>
          <w:spacing w:val="-44"/>
        </w:rPr>
        <w:t xml:space="preserve"> </w:t>
      </w:r>
      <w:r>
        <w:t xml:space="preserve">chief mate </w:t>
      </w:r>
      <w:r>
        <w:rPr>
          <w:spacing w:val="-4"/>
        </w:rPr>
        <w:t xml:space="preserve">or </w:t>
      </w:r>
      <w:r>
        <w:t xml:space="preserve">master. They are currently studying at </w:t>
      </w:r>
      <w:r>
        <w:rPr>
          <w:w w:val="95"/>
        </w:rPr>
        <w:t>STC-Rotterdam.</w:t>
      </w:r>
      <w:r>
        <w:rPr>
          <w:spacing w:val="5"/>
          <w:w w:val="95"/>
        </w:rPr>
        <w:t xml:space="preserve"> </w:t>
      </w:r>
      <w:r>
        <w:rPr>
          <w:w w:val="95"/>
        </w:rPr>
        <w:t>The</w:t>
      </w:r>
      <w:r>
        <w:rPr>
          <w:spacing w:val="-19"/>
          <w:w w:val="95"/>
        </w:rPr>
        <w:t xml:space="preserve"> </w:t>
      </w:r>
      <w:r>
        <w:rPr>
          <w:w w:val="95"/>
        </w:rPr>
        <w:t>advantage</w:t>
      </w:r>
      <w:r>
        <w:rPr>
          <w:spacing w:val="-19"/>
          <w:w w:val="95"/>
        </w:rPr>
        <w:t xml:space="preserve"> </w:t>
      </w:r>
      <w:r>
        <w:rPr>
          <w:w w:val="95"/>
        </w:rPr>
        <w:t>of</w:t>
      </w:r>
      <w:r>
        <w:rPr>
          <w:spacing w:val="-20"/>
          <w:w w:val="95"/>
        </w:rPr>
        <w:t xml:space="preserve"> </w:t>
      </w:r>
      <w:r>
        <w:rPr>
          <w:w w:val="95"/>
        </w:rPr>
        <w:t>this</w:t>
      </w:r>
      <w:r>
        <w:rPr>
          <w:spacing w:val="-19"/>
          <w:w w:val="95"/>
        </w:rPr>
        <w:t xml:space="preserve"> </w:t>
      </w:r>
      <w:r>
        <w:rPr>
          <w:w w:val="95"/>
        </w:rPr>
        <w:t>group</w:t>
      </w:r>
      <w:r>
        <w:rPr>
          <w:spacing w:val="-20"/>
          <w:w w:val="95"/>
        </w:rPr>
        <w:t xml:space="preserve"> </w:t>
      </w:r>
      <w:r>
        <w:rPr>
          <w:w w:val="95"/>
        </w:rPr>
        <w:t>is</w:t>
      </w:r>
      <w:r>
        <w:rPr>
          <w:spacing w:val="-19"/>
          <w:w w:val="95"/>
        </w:rPr>
        <w:t xml:space="preserve"> </w:t>
      </w:r>
      <w:r>
        <w:rPr>
          <w:w w:val="95"/>
        </w:rPr>
        <w:t>that</w:t>
      </w:r>
      <w:r>
        <w:rPr>
          <w:spacing w:val="-19"/>
          <w:w w:val="95"/>
        </w:rPr>
        <w:t xml:space="preserve"> </w:t>
      </w:r>
      <w:r>
        <w:rPr>
          <w:w w:val="95"/>
        </w:rPr>
        <w:t>they</w:t>
      </w:r>
      <w:r>
        <w:rPr>
          <w:spacing w:val="-20"/>
          <w:w w:val="95"/>
        </w:rPr>
        <w:t xml:space="preserve"> </w:t>
      </w:r>
      <w:r>
        <w:rPr>
          <w:w w:val="95"/>
        </w:rPr>
        <w:t>studied</w:t>
      </w:r>
      <w:r>
        <w:rPr>
          <w:spacing w:val="-19"/>
          <w:w w:val="95"/>
        </w:rPr>
        <w:t xml:space="preserve"> </w:t>
      </w:r>
      <w:r>
        <w:rPr>
          <w:w w:val="95"/>
        </w:rPr>
        <w:t>SMCP</w:t>
      </w:r>
      <w:r>
        <w:rPr>
          <w:spacing w:val="-20"/>
          <w:w w:val="95"/>
        </w:rPr>
        <w:t xml:space="preserve"> </w:t>
      </w:r>
      <w:r>
        <w:rPr>
          <w:w w:val="95"/>
        </w:rPr>
        <w:t>and</w:t>
      </w:r>
      <w:r>
        <w:rPr>
          <w:spacing w:val="-19"/>
          <w:w w:val="95"/>
        </w:rPr>
        <w:t xml:space="preserve"> </w:t>
      </w:r>
      <w:r>
        <w:rPr>
          <w:w w:val="95"/>
        </w:rPr>
        <w:t xml:space="preserve">COLREGs </w:t>
      </w:r>
      <w:r>
        <w:t xml:space="preserve">and </w:t>
      </w:r>
      <w:r>
        <w:rPr>
          <w:spacing w:val="-4"/>
        </w:rPr>
        <w:t xml:space="preserve">worked </w:t>
      </w:r>
      <w:r>
        <w:t>as an officer of watch, within the last</w:t>
      </w:r>
      <w:r>
        <w:rPr>
          <w:spacing w:val="42"/>
        </w:rPr>
        <w:t xml:space="preserve"> </w:t>
      </w:r>
      <w:r>
        <w:rPr>
          <w:spacing w:val="-3"/>
        </w:rPr>
        <w:t>year.</w:t>
      </w:r>
    </w:p>
    <w:p w14:paraId="66466D42" w14:textId="77777777" w:rsidR="00B07A10" w:rsidRDefault="00785C94">
      <w:pPr>
        <w:pStyle w:val="Plattetekst"/>
        <w:spacing w:before="147" w:line="348" w:lineRule="auto"/>
        <w:ind w:left="653" w:right="1446" w:hanging="546"/>
        <w:jc w:val="both"/>
      </w:pPr>
      <w:r>
        <w:rPr>
          <w:b/>
        </w:rPr>
        <w:t>Chief</w:t>
      </w:r>
      <w:r>
        <w:rPr>
          <w:b/>
          <w:spacing w:val="-33"/>
        </w:rPr>
        <w:t xml:space="preserve"> </w:t>
      </w:r>
      <w:r>
        <w:rPr>
          <w:b/>
        </w:rPr>
        <w:t>mate</w:t>
      </w:r>
      <w:r>
        <w:rPr>
          <w:b/>
          <w:spacing w:val="-22"/>
        </w:rPr>
        <w:t xml:space="preserve"> </w:t>
      </w:r>
      <w:r>
        <w:t>is</w:t>
      </w:r>
      <w:r>
        <w:rPr>
          <w:spacing w:val="-41"/>
        </w:rPr>
        <w:t xml:space="preserve"> </w:t>
      </w:r>
      <w:r>
        <w:t>head</w:t>
      </w:r>
      <w:r>
        <w:rPr>
          <w:spacing w:val="-41"/>
        </w:rPr>
        <w:t xml:space="preserve"> </w:t>
      </w:r>
      <w:r>
        <w:t>of</w:t>
      </w:r>
      <w:r>
        <w:rPr>
          <w:spacing w:val="-41"/>
        </w:rPr>
        <w:t xml:space="preserve"> </w:t>
      </w:r>
      <w:r>
        <w:t>the</w:t>
      </w:r>
      <w:r>
        <w:rPr>
          <w:spacing w:val="-41"/>
        </w:rPr>
        <w:t xml:space="preserve"> </w:t>
      </w:r>
      <w:r>
        <w:t>deck</w:t>
      </w:r>
      <w:r>
        <w:rPr>
          <w:spacing w:val="-41"/>
        </w:rPr>
        <w:t xml:space="preserve"> </w:t>
      </w:r>
      <w:r>
        <w:t>department</w:t>
      </w:r>
      <w:r>
        <w:rPr>
          <w:spacing w:val="-41"/>
        </w:rPr>
        <w:t xml:space="preserve"> </w:t>
      </w:r>
      <w:r>
        <w:t>of</w:t>
      </w:r>
      <w:r>
        <w:rPr>
          <w:spacing w:val="-41"/>
        </w:rPr>
        <w:t xml:space="preserve"> </w:t>
      </w:r>
      <w:r>
        <w:t>a</w:t>
      </w:r>
      <w:r>
        <w:rPr>
          <w:spacing w:val="-41"/>
        </w:rPr>
        <w:t xml:space="preserve"> </w:t>
      </w:r>
      <w:r>
        <w:t>merchant</w:t>
      </w:r>
      <w:r>
        <w:rPr>
          <w:spacing w:val="-41"/>
        </w:rPr>
        <w:t xml:space="preserve"> </w:t>
      </w:r>
      <w:r>
        <w:t>ship.</w:t>
      </w:r>
      <w:r>
        <w:rPr>
          <w:spacing w:val="-28"/>
        </w:rPr>
        <w:t xml:space="preserve"> </w:t>
      </w:r>
      <w:r>
        <w:t>He</w:t>
      </w:r>
      <w:r>
        <w:rPr>
          <w:spacing w:val="-41"/>
        </w:rPr>
        <w:t xml:space="preserve"> </w:t>
      </w:r>
      <w:r>
        <w:t>is</w:t>
      </w:r>
      <w:r>
        <w:rPr>
          <w:spacing w:val="-41"/>
        </w:rPr>
        <w:t xml:space="preserve"> </w:t>
      </w:r>
      <w:r>
        <w:t>responsible</w:t>
      </w:r>
      <w:r>
        <w:rPr>
          <w:spacing w:val="-41"/>
        </w:rPr>
        <w:t xml:space="preserve"> </w:t>
      </w:r>
      <w:r>
        <w:t>for</w:t>
      </w:r>
      <w:r>
        <w:rPr>
          <w:spacing w:val="-41"/>
        </w:rPr>
        <w:t xml:space="preserve"> </w:t>
      </w:r>
      <w:r>
        <w:t>the</w:t>
      </w:r>
      <w:r>
        <w:rPr>
          <w:spacing w:val="-41"/>
        </w:rPr>
        <w:t xml:space="preserve"> </w:t>
      </w:r>
      <w:r>
        <w:t>deck crew</w:t>
      </w:r>
      <w:r>
        <w:rPr>
          <w:spacing w:val="-33"/>
        </w:rPr>
        <w:t xml:space="preserve"> </w:t>
      </w:r>
      <w:r>
        <w:t>and</w:t>
      </w:r>
      <w:r>
        <w:rPr>
          <w:spacing w:val="-33"/>
        </w:rPr>
        <w:t xml:space="preserve"> </w:t>
      </w:r>
      <w:r>
        <w:t>cargo.</w:t>
      </w:r>
      <w:r>
        <w:rPr>
          <w:spacing w:val="-22"/>
        </w:rPr>
        <w:t xml:space="preserve"> </w:t>
      </w:r>
      <w:r>
        <w:t>He</w:t>
      </w:r>
      <w:r>
        <w:rPr>
          <w:spacing w:val="-33"/>
        </w:rPr>
        <w:t xml:space="preserve"> </w:t>
      </w:r>
      <w:r>
        <w:t>reports</w:t>
      </w:r>
      <w:r>
        <w:rPr>
          <w:spacing w:val="-33"/>
        </w:rPr>
        <w:t xml:space="preserve"> </w:t>
      </w:r>
      <w:r>
        <w:t>to</w:t>
      </w:r>
      <w:r>
        <w:rPr>
          <w:spacing w:val="-33"/>
        </w:rPr>
        <w:t xml:space="preserve"> </w:t>
      </w:r>
      <w:r>
        <w:t>the</w:t>
      </w:r>
      <w:r>
        <w:rPr>
          <w:spacing w:val="-33"/>
        </w:rPr>
        <w:t xml:space="preserve"> </w:t>
      </w:r>
      <w:r>
        <w:t>master</w:t>
      </w:r>
      <w:r>
        <w:rPr>
          <w:spacing w:val="-33"/>
        </w:rPr>
        <w:t xml:space="preserve"> </w:t>
      </w:r>
      <w:r>
        <w:rPr>
          <w:spacing w:val="-4"/>
        </w:rPr>
        <w:t>or</w:t>
      </w:r>
      <w:r>
        <w:rPr>
          <w:spacing w:val="-33"/>
        </w:rPr>
        <w:t xml:space="preserve"> </w:t>
      </w:r>
      <w:r>
        <w:t>captain.</w:t>
      </w:r>
      <w:r>
        <w:rPr>
          <w:spacing w:val="-22"/>
        </w:rPr>
        <w:t xml:space="preserve"> </w:t>
      </w:r>
      <w:r>
        <w:t>The</w:t>
      </w:r>
      <w:r>
        <w:rPr>
          <w:spacing w:val="-33"/>
        </w:rPr>
        <w:t xml:space="preserve"> </w:t>
      </w:r>
      <w:r>
        <w:t>officer</w:t>
      </w:r>
      <w:r>
        <w:rPr>
          <w:spacing w:val="-33"/>
        </w:rPr>
        <w:t xml:space="preserve"> </w:t>
      </w:r>
      <w:r>
        <w:t>directs</w:t>
      </w:r>
      <w:r>
        <w:rPr>
          <w:spacing w:val="-33"/>
        </w:rPr>
        <w:t xml:space="preserve"> </w:t>
      </w:r>
      <w:r>
        <w:t>the</w:t>
      </w:r>
      <w:r>
        <w:rPr>
          <w:spacing w:val="-33"/>
        </w:rPr>
        <w:t xml:space="preserve"> </w:t>
      </w:r>
      <w:r>
        <w:t xml:space="preserve">helmsman to carry out a course </w:t>
      </w:r>
      <w:r>
        <w:rPr>
          <w:spacing w:val="-4"/>
        </w:rPr>
        <w:t xml:space="preserve">or </w:t>
      </w:r>
      <w:r>
        <w:t>speed</w:t>
      </w:r>
      <w:r>
        <w:rPr>
          <w:spacing w:val="45"/>
        </w:rPr>
        <w:t xml:space="preserve"> </w:t>
      </w:r>
      <w:r>
        <w:t>change.</w:t>
      </w:r>
    </w:p>
    <w:p w14:paraId="66466D43" w14:textId="77777777" w:rsidR="00B07A10" w:rsidRDefault="00B07A10">
      <w:pPr>
        <w:spacing w:line="348" w:lineRule="auto"/>
        <w:jc w:val="both"/>
        <w:sectPr w:rsidR="00B07A10">
          <w:pgSz w:w="11910" w:h="16840"/>
          <w:pgMar w:top="1060" w:right="280" w:bottom="280" w:left="1620" w:header="708" w:footer="708" w:gutter="0"/>
          <w:cols w:space="708"/>
        </w:sectPr>
      </w:pPr>
    </w:p>
    <w:p w14:paraId="66466D44" w14:textId="77777777" w:rsidR="00B07A10" w:rsidRDefault="00785C94">
      <w:pPr>
        <w:tabs>
          <w:tab w:val="right" w:pos="8557"/>
        </w:tabs>
        <w:spacing w:before="47"/>
        <w:ind w:left="108"/>
        <w:jc w:val="both"/>
      </w:pPr>
      <w:r>
        <w:rPr>
          <w:rFonts w:ascii="Trebuchet MS"/>
          <w:i/>
        </w:rPr>
        <w:lastRenderedPageBreak/>
        <w:t xml:space="preserve">11.1. </w:t>
      </w:r>
      <w:r>
        <w:rPr>
          <w:rFonts w:ascii="Trebuchet MS"/>
          <w:i/>
          <w:spacing w:val="40"/>
        </w:rPr>
        <w:t xml:space="preserve"> </w:t>
      </w:r>
      <w:r>
        <w:rPr>
          <w:rFonts w:ascii="Trebuchet MS"/>
          <w:i/>
          <w:spacing w:val="-4"/>
        </w:rPr>
        <w:t>EVALUATION</w:t>
      </w:r>
      <w:r>
        <w:rPr>
          <w:rFonts w:ascii="Trebuchet MS"/>
          <w:i/>
          <w:spacing w:val="6"/>
        </w:rPr>
        <w:t xml:space="preserve"> </w:t>
      </w:r>
      <w:r>
        <w:rPr>
          <w:rFonts w:ascii="Trebuchet MS"/>
          <w:i/>
        </w:rPr>
        <w:t>METHOD</w:t>
      </w:r>
      <w:r>
        <w:rPr>
          <w:rFonts w:ascii="Trebuchet MS"/>
          <w:i/>
        </w:rPr>
        <w:tab/>
      </w:r>
      <w:r>
        <w:t>89</w:t>
      </w:r>
    </w:p>
    <w:p w14:paraId="66466D45" w14:textId="77777777" w:rsidR="00B07A10" w:rsidRDefault="00B07A10">
      <w:pPr>
        <w:pStyle w:val="Plattetekst"/>
        <w:spacing w:before="4"/>
        <w:rPr>
          <w:sz w:val="31"/>
        </w:rPr>
      </w:pPr>
    </w:p>
    <w:p w14:paraId="66466D46" w14:textId="77777777" w:rsidR="00B07A10" w:rsidRDefault="00785C94">
      <w:pPr>
        <w:pStyle w:val="Plattetekst"/>
        <w:spacing w:line="348" w:lineRule="auto"/>
        <w:ind w:left="653" w:right="1445" w:hanging="546"/>
        <w:jc w:val="both"/>
      </w:pPr>
      <w:r>
        <w:rPr>
          <w:noProof/>
        </w:rPr>
        <w:drawing>
          <wp:anchor distT="0" distB="0" distL="0" distR="0" simplePos="0" relativeHeight="1120" behindDoc="0" locked="0" layoutInCell="1" allowOverlap="1" wp14:anchorId="66466F6D" wp14:editId="66466F6E">
            <wp:simplePos x="0" y="0"/>
            <wp:positionH relativeFrom="page">
              <wp:posOffset>1902104</wp:posOffset>
            </wp:positionH>
            <wp:positionV relativeFrom="paragraph">
              <wp:posOffset>982573</wp:posOffset>
            </wp:positionV>
            <wp:extent cx="3790759" cy="215769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790759" cy="2157698"/>
                    </a:xfrm>
                    <a:prstGeom prst="rect">
                      <a:avLst/>
                    </a:prstGeom>
                  </pic:spPr>
                </pic:pic>
              </a:graphicData>
            </a:graphic>
          </wp:anchor>
        </w:drawing>
      </w:r>
      <w:r>
        <w:rPr>
          <w:b/>
        </w:rPr>
        <w:t>Master</w:t>
      </w:r>
      <w:r>
        <w:rPr>
          <w:b/>
          <w:spacing w:val="-16"/>
        </w:rPr>
        <w:t xml:space="preserve"> </w:t>
      </w:r>
      <w:r>
        <w:t>is</w:t>
      </w:r>
      <w:r>
        <w:rPr>
          <w:spacing w:val="-30"/>
        </w:rPr>
        <w:t xml:space="preserve"> </w:t>
      </w:r>
      <w:r>
        <w:t>the</w:t>
      </w:r>
      <w:r>
        <w:rPr>
          <w:spacing w:val="-30"/>
        </w:rPr>
        <w:t xml:space="preserve"> </w:t>
      </w:r>
      <w:r>
        <w:t>highest</w:t>
      </w:r>
      <w:r>
        <w:rPr>
          <w:spacing w:val="-31"/>
        </w:rPr>
        <w:t xml:space="preserve"> </w:t>
      </w:r>
      <w:r>
        <w:t>ranked</w:t>
      </w:r>
      <w:r>
        <w:rPr>
          <w:spacing w:val="-31"/>
        </w:rPr>
        <w:t xml:space="preserve"> </w:t>
      </w:r>
      <w:r>
        <w:t>officer.</w:t>
      </w:r>
      <w:r>
        <w:rPr>
          <w:spacing w:val="-19"/>
        </w:rPr>
        <w:t xml:space="preserve"> </w:t>
      </w:r>
      <w:r>
        <w:t>He</w:t>
      </w:r>
      <w:r>
        <w:rPr>
          <w:spacing w:val="-31"/>
        </w:rPr>
        <w:t xml:space="preserve"> </w:t>
      </w:r>
      <w:r>
        <w:t>is</w:t>
      </w:r>
      <w:r>
        <w:rPr>
          <w:spacing w:val="-30"/>
        </w:rPr>
        <w:t xml:space="preserve"> </w:t>
      </w:r>
      <w:r>
        <w:t>ultimately</w:t>
      </w:r>
      <w:r>
        <w:rPr>
          <w:spacing w:val="-31"/>
        </w:rPr>
        <w:t xml:space="preserve"> </w:t>
      </w:r>
      <w:r>
        <w:t>responsible</w:t>
      </w:r>
      <w:r>
        <w:rPr>
          <w:spacing w:val="-31"/>
        </w:rPr>
        <w:t xml:space="preserve"> </w:t>
      </w:r>
      <w:r>
        <w:t>for</w:t>
      </w:r>
      <w:r>
        <w:rPr>
          <w:spacing w:val="-30"/>
        </w:rPr>
        <w:t xml:space="preserve"> </w:t>
      </w:r>
      <w:r>
        <w:t>the</w:t>
      </w:r>
      <w:r>
        <w:rPr>
          <w:spacing w:val="-31"/>
        </w:rPr>
        <w:t xml:space="preserve"> </w:t>
      </w:r>
      <w:r>
        <w:t>safety</w:t>
      </w:r>
      <w:r>
        <w:rPr>
          <w:spacing w:val="-30"/>
        </w:rPr>
        <w:t xml:space="preserve"> </w:t>
      </w:r>
      <w:r>
        <w:t>and</w:t>
      </w:r>
      <w:r>
        <w:rPr>
          <w:spacing w:val="-31"/>
        </w:rPr>
        <w:t xml:space="preserve"> </w:t>
      </w:r>
      <w:r>
        <w:t>security of</w:t>
      </w:r>
      <w:r>
        <w:rPr>
          <w:spacing w:val="-15"/>
        </w:rPr>
        <w:t xml:space="preserve"> </w:t>
      </w:r>
      <w:r>
        <w:t>the</w:t>
      </w:r>
      <w:r>
        <w:rPr>
          <w:spacing w:val="-15"/>
        </w:rPr>
        <w:t xml:space="preserve"> </w:t>
      </w:r>
      <w:r>
        <w:t>ship.</w:t>
      </w:r>
      <w:r>
        <w:rPr>
          <w:spacing w:val="15"/>
        </w:rPr>
        <w:t xml:space="preserve"> </w:t>
      </w:r>
      <w:r>
        <w:t>The</w:t>
      </w:r>
      <w:r>
        <w:rPr>
          <w:spacing w:val="-15"/>
        </w:rPr>
        <w:t xml:space="preserve"> </w:t>
      </w:r>
      <w:r>
        <w:t>master</w:t>
      </w:r>
      <w:r>
        <w:rPr>
          <w:spacing w:val="-15"/>
        </w:rPr>
        <w:t xml:space="preserve"> </w:t>
      </w:r>
      <w:r>
        <w:t>ensures</w:t>
      </w:r>
      <w:r>
        <w:rPr>
          <w:spacing w:val="-15"/>
        </w:rPr>
        <w:t xml:space="preserve"> </w:t>
      </w:r>
      <w:r>
        <w:t>that</w:t>
      </w:r>
      <w:r>
        <w:rPr>
          <w:spacing w:val="-15"/>
        </w:rPr>
        <w:t xml:space="preserve"> </w:t>
      </w:r>
      <w:r>
        <w:t>the</w:t>
      </w:r>
      <w:r>
        <w:rPr>
          <w:spacing w:val="-15"/>
        </w:rPr>
        <w:t xml:space="preserve"> </w:t>
      </w:r>
      <w:r>
        <w:t>ship</w:t>
      </w:r>
      <w:r>
        <w:rPr>
          <w:spacing w:val="-15"/>
        </w:rPr>
        <w:t xml:space="preserve"> </w:t>
      </w:r>
      <w:r>
        <w:t>complies</w:t>
      </w:r>
      <w:r>
        <w:rPr>
          <w:spacing w:val="-15"/>
        </w:rPr>
        <w:t xml:space="preserve"> </w:t>
      </w:r>
      <w:r>
        <w:t>with</w:t>
      </w:r>
      <w:r>
        <w:rPr>
          <w:spacing w:val="-15"/>
        </w:rPr>
        <w:t xml:space="preserve"> </w:t>
      </w:r>
      <w:r>
        <w:t>company</w:t>
      </w:r>
      <w:r>
        <w:rPr>
          <w:spacing w:val="-15"/>
        </w:rPr>
        <w:t xml:space="preserve"> </w:t>
      </w:r>
      <w:r>
        <w:t>policies,</w:t>
      </w:r>
      <w:r>
        <w:rPr>
          <w:spacing w:val="-13"/>
        </w:rPr>
        <w:t xml:space="preserve"> </w:t>
      </w:r>
      <w:r>
        <w:t xml:space="preserve">local </w:t>
      </w:r>
      <w:r>
        <w:rPr>
          <w:w w:val="95"/>
        </w:rPr>
        <w:t xml:space="preserve">regulations and international laws. The captain is ultimately responsible for aspects of </w:t>
      </w:r>
      <w:r>
        <w:t>the operation, including the safe navigation of the</w:t>
      </w:r>
      <w:r>
        <w:rPr>
          <w:spacing w:val="27"/>
        </w:rPr>
        <w:t xml:space="preserve"> </w:t>
      </w:r>
      <w:r>
        <w:t>ship.</w:t>
      </w:r>
    </w:p>
    <w:p w14:paraId="66466D47" w14:textId="77777777" w:rsidR="00B07A10" w:rsidRDefault="00785C94">
      <w:pPr>
        <w:pStyle w:val="Plattetekst"/>
        <w:spacing w:before="122"/>
        <w:ind w:left="1507"/>
      </w:pPr>
      <w:bookmarkStart w:id="707" w:name="_bookmark4"/>
      <w:bookmarkEnd w:id="707"/>
      <w:r>
        <w:t>Figure 11.1: Classification of participants based on experience</w:t>
      </w:r>
    </w:p>
    <w:p w14:paraId="66466D48" w14:textId="77777777" w:rsidR="00B07A10" w:rsidRDefault="00B07A10">
      <w:pPr>
        <w:pStyle w:val="Plattetekst"/>
        <w:spacing w:before="8"/>
        <w:rPr>
          <w:sz w:val="30"/>
        </w:rPr>
      </w:pPr>
    </w:p>
    <w:p w14:paraId="66466D49" w14:textId="77777777" w:rsidR="00B07A10" w:rsidRDefault="00785C94">
      <w:pPr>
        <w:pStyle w:val="Plattetekst"/>
        <w:spacing w:line="348" w:lineRule="auto"/>
        <w:ind w:left="108" w:right="1445"/>
        <w:jc w:val="both"/>
      </w:pPr>
      <w:r>
        <w:t>The</w:t>
      </w:r>
      <w:r>
        <w:rPr>
          <w:spacing w:val="-21"/>
        </w:rPr>
        <w:t xml:space="preserve"> </w:t>
      </w:r>
      <w:r>
        <w:t>classification</w:t>
      </w:r>
      <w:r>
        <w:rPr>
          <w:spacing w:val="-21"/>
        </w:rPr>
        <w:t xml:space="preserve"> </w:t>
      </w:r>
      <w:r>
        <w:t>of</w:t>
      </w:r>
      <w:r>
        <w:rPr>
          <w:spacing w:val="-21"/>
        </w:rPr>
        <w:t xml:space="preserve"> </w:t>
      </w:r>
      <w:r>
        <w:t>participants</w:t>
      </w:r>
      <w:r>
        <w:rPr>
          <w:spacing w:val="-21"/>
        </w:rPr>
        <w:t xml:space="preserve"> </w:t>
      </w:r>
      <w:r>
        <w:t>is</w:t>
      </w:r>
      <w:r>
        <w:rPr>
          <w:spacing w:val="-21"/>
        </w:rPr>
        <w:t xml:space="preserve"> </w:t>
      </w:r>
      <w:r>
        <w:t>shown</w:t>
      </w:r>
      <w:r>
        <w:rPr>
          <w:spacing w:val="-21"/>
        </w:rPr>
        <w:t xml:space="preserve"> </w:t>
      </w:r>
      <w:r>
        <w:t>in</w:t>
      </w:r>
      <w:r>
        <w:rPr>
          <w:spacing w:val="-21"/>
        </w:rPr>
        <w:t xml:space="preserve"> </w:t>
      </w:r>
      <w:r>
        <w:t>figure</w:t>
      </w:r>
      <w:r>
        <w:rPr>
          <w:spacing w:val="-21"/>
        </w:rPr>
        <w:t xml:space="preserve"> </w:t>
      </w:r>
      <w:hyperlink w:anchor="_bookmark4" w:history="1">
        <w:r>
          <w:t>11.1</w:t>
        </w:r>
      </w:hyperlink>
      <w:r>
        <w:t>.</w:t>
      </w:r>
      <w:r>
        <w:rPr>
          <w:spacing w:val="2"/>
        </w:rPr>
        <w:t xml:space="preserve"> </w:t>
      </w:r>
      <w:r>
        <w:t>The</w:t>
      </w:r>
      <w:r>
        <w:rPr>
          <w:spacing w:val="-21"/>
        </w:rPr>
        <w:t xml:space="preserve"> </w:t>
      </w:r>
      <w:r>
        <w:t>different</w:t>
      </w:r>
      <w:r>
        <w:rPr>
          <w:spacing w:val="-21"/>
        </w:rPr>
        <w:t xml:space="preserve"> </w:t>
      </w:r>
      <w:proofErr w:type="spellStart"/>
      <w:r>
        <w:t>colours</w:t>
      </w:r>
      <w:proofErr w:type="spellEnd"/>
      <w:r>
        <w:rPr>
          <w:spacing w:val="-21"/>
        </w:rPr>
        <w:t xml:space="preserve"> </w:t>
      </w:r>
      <w:r>
        <w:t>indicate</w:t>
      </w:r>
      <w:r>
        <w:rPr>
          <w:spacing w:val="-21"/>
        </w:rPr>
        <w:t xml:space="preserve"> </w:t>
      </w:r>
      <w:r>
        <w:t>the participants</w:t>
      </w:r>
      <w:r>
        <w:rPr>
          <w:spacing w:val="-33"/>
        </w:rPr>
        <w:t xml:space="preserve"> </w:t>
      </w:r>
      <w:r>
        <w:t>highest</w:t>
      </w:r>
      <w:r>
        <w:rPr>
          <w:spacing w:val="-33"/>
        </w:rPr>
        <w:t xml:space="preserve"> </w:t>
      </w:r>
      <w:r>
        <w:t>rank</w:t>
      </w:r>
      <w:r>
        <w:rPr>
          <w:spacing w:val="-33"/>
        </w:rPr>
        <w:t xml:space="preserve"> </w:t>
      </w:r>
      <w:r>
        <w:t>according</w:t>
      </w:r>
      <w:r>
        <w:rPr>
          <w:spacing w:val="-33"/>
        </w:rPr>
        <w:t xml:space="preserve"> </w:t>
      </w:r>
      <w:r>
        <w:t>to</w:t>
      </w:r>
      <w:r>
        <w:rPr>
          <w:spacing w:val="-33"/>
        </w:rPr>
        <w:t xml:space="preserve"> </w:t>
      </w:r>
      <w:r>
        <w:t>their</w:t>
      </w:r>
      <w:r>
        <w:rPr>
          <w:spacing w:val="-33"/>
        </w:rPr>
        <w:t xml:space="preserve"> </w:t>
      </w:r>
      <w:r>
        <w:t>certification.</w:t>
      </w:r>
      <w:r>
        <w:rPr>
          <w:spacing w:val="-16"/>
        </w:rPr>
        <w:t xml:space="preserve"> </w:t>
      </w:r>
      <w:r>
        <w:t>The</w:t>
      </w:r>
      <w:r>
        <w:rPr>
          <w:spacing w:val="-33"/>
        </w:rPr>
        <w:t xml:space="preserve"> </w:t>
      </w:r>
      <w:r>
        <w:t>maximum</w:t>
      </w:r>
      <w:r>
        <w:rPr>
          <w:spacing w:val="-33"/>
        </w:rPr>
        <w:t xml:space="preserve"> </w:t>
      </w:r>
      <w:r>
        <w:t>radius</w:t>
      </w:r>
      <w:r>
        <w:rPr>
          <w:spacing w:val="-33"/>
        </w:rPr>
        <w:t xml:space="preserve"> </w:t>
      </w:r>
      <w:r>
        <w:t>corresponds to</w:t>
      </w:r>
      <w:r>
        <w:rPr>
          <w:spacing w:val="-6"/>
        </w:rPr>
        <w:t xml:space="preserve"> </w:t>
      </w:r>
      <w:r>
        <w:t>their</w:t>
      </w:r>
      <w:r>
        <w:rPr>
          <w:spacing w:val="-6"/>
        </w:rPr>
        <w:t xml:space="preserve"> </w:t>
      </w:r>
      <w:r>
        <w:rPr>
          <w:spacing w:val="-3"/>
        </w:rPr>
        <w:t>years</w:t>
      </w:r>
      <w:r>
        <w:rPr>
          <w:spacing w:val="-6"/>
        </w:rPr>
        <w:t xml:space="preserve"> </w:t>
      </w:r>
      <w:r>
        <w:t>of</w:t>
      </w:r>
      <w:r>
        <w:rPr>
          <w:spacing w:val="-6"/>
        </w:rPr>
        <w:t xml:space="preserve"> </w:t>
      </w:r>
      <w:r>
        <w:t>experience,</w:t>
      </w:r>
      <w:r>
        <w:rPr>
          <w:spacing w:val="-2"/>
        </w:rPr>
        <w:t xml:space="preserve"> </w:t>
      </w:r>
      <w:r>
        <w:t>while</w:t>
      </w:r>
      <w:r>
        <w:rPr>
          <w:spacing w:val="-6"/>
        </w:rPr>
        <w:t xml:space="preserve"> </w:t>
      </w:r>
      <w:r>
        <w:t>the</w:t>
      </w:r>
      <w:r>
        <w:rPr>
          <w:spacing w:val="-6"/>
        </w:rPr>
        <w:t xml:space="preserve"> </w:t>
      </w:r>
      <w:r>
        <w:t>shading</w:t>
      </w:r>
      <w:r>
        <w:rPr>
          <w:spacing w:val="-6"/>
        </w:rPr>
        <w:t xml:space="preserve"> </w:t>
      </w:r>
      <w:r>
        <w:t>the</w:t>
      </w:r>
      <w:r>
        <w:rPr>
          <w:spacing w:val="-6"/>
        </w:rPr>
        <w:t xml:space="preserve"> </w:t>
      </w:r>
      <w:r>
        <w:t>autonomy</w:t>
      </w:r>
      <w:r>
        <w:rPr>
          <w:spacing w:val="-6"/>
        </w:rPr>
        <w:t xml:space="preserve"> </w:t>
      </w:r>
      <w:r>
        <w:t>participants</w:t>
      </w:r>
      <w:r>
        <w:rPr>
          <w:spacing w:val="-6"/>
        </w:rPr>
        <w:t xml:space="preserve"> </w:t>
      </w:r>
      <w:r>
        <w:t>think</w:t>
      </w:r>
      <w:r>
        <w:rPr>
          <w:spacing w:val="-6"/>
        </w:rPr>
        <w:t xml:space="preserve"> </w:t>
      </w:r>
      <w:r>
        <w:t>ships</w:t>
      </w:r>
      <w:r>
        <w:rPr>
          <w:spacing w:val="-6"/>
        </w:rPr>
        <w:t xml:space="preserve"> </w:t>
      </w:r>
      <w:r>
        <w:t xml:space="preserve">will eventually have. The lightest </w:t>
      </w:r>
      <w:proofErr w:type="spellStart"/>
      <w:r>
        <w:t>colour</w:t>
      </w:r>
      <w:proofErr w:type="spellEnd"/>
      <w:r>
        <w:t xml:space="preserve"> is for participants who expect vessels to </w:t>
      </w:r>
      <w:r>
        <w:rPr>
          <w:spacing w:val="1"/>
        </w:rPr>
        <w:t xml:space="preserve">be </w:t>
      </w:r>
      <w:r>
        <w:t>partly autonomous,</w:t>
      </w:r>
      <w:r>
        <w:rPr>
          <w:spacing w:val="-9"/>
        </w:rPr>
        <w:t xml:space="preserve"> </w:t>
      </w:r>
      <w:r>
        <w:t>which</w:t>
      </w:r>
      <w:r>
        <w:rPr>
          <w:spacing w:val="-12"/>
        </w:rPr>
        <w:t xml:space="preserve"> </w:t>
      </w:r>
      <w:r>
        <w:t>means</w:t>
      </w:r>
      <w:r>
        <w:rPr>
          <w:spacing w:val="-12"/>
        </w:rPr>
        <w:t xml:space="preserve"> </w:t>
      </w:r>
      <w:r>
        <w:t>that</w:t>
      </w:r>
      <w:r>
        <w:rPr>
          <w:spacing w:val="-12"/>
        </w:rPr>
        <w:t xml:space="preserve"> </w:t>
      </w:r>
      <w:r>
        <w:t>they</w:t>
      </w:r>
      <w:r>
        <w:rPr>
          <w:spacing w:val="-12"/>
        </w:rPr>
        <w:t xml:space="preserve"> </w:t>
      </w:r>
      <w:r>
        <w:t>expect</w:t>
      </w:r>
      <w:r>
        <w:rPr>
          <w:spacing w:val="-12"/>
        </w:rPr>
        <w:t xml:space="preserve"> </w:t>
      </w:r>
      <w:r>
        <w:t>there</w:t>
      </w:r>
      <w:r>
        <w:rPr>
          <w:spacing w:val="-12"/>
        </w:rPr>
        <w:t xml:space="preserve"> </w:t>
      </w:r>
      <w:r>
        <w:t>will</w:t>
      </w:r>
      <w:r>
        <w:rPr>
          <w:spacing w:val="-12"/>
        </w:rPr>
        <w:t xml:space="preserve"> </w:t>
      </w:r>
      <w:r>
        <w:t>always</w:t>
      </w:r>
      <w:r>
        <w:rPr>
          <w:spacing w:val="-12"/>
        </w:rPr>
        <w:t xml:space="preserve"> </w:t>
      </w:r>
      <w:r>
        <w:rPr>
          <w:spacing w:val="1"/>
        </w:rPr>
        <w:t>be</w:t>
      </w:r>
      <w:r>
        <w:rPr>
          <w:spacing w:val="-12"/>
        </w:rPr>
        <w:t xml:space="preserve"> </w:t>
      </w:r>
      <w:r>
        <w:t>crew</w:t>
      </w:r>
      <w:r>
        <w:rPr>
          <w:spacing w:val="-12"/>
        </w:rPr>
        <w:t xml:space="preserve"> </w:t>
      </w:r>
      <w:r>
        <w:t>on</w:t>
      </w:r>
      <w:r>
        <w:rPr>
          <w:spacing w:val="-12"/>
        </w:rPr>
        <w:t xml:space="preserve"> </w:t>
      </w:r>
      <w:r>
        <w:t>board.</w:t>
      </w:r>
      <w:r>
        <w:rPr>
          <w:spacing w:val="26"/>
        </w:rPr>
        <w:t xml:space="preserve"> </w:t>
      </w:r>
      <w:r>
        <w:t>Remote operation</w:t>
      </w:r>
      <w:r>
        <w:rPr>
          <w:spacing w:val="-6"/>
        </w:rPr>
        <w:t xml:space="preserve"> </w:t>
      </w:r>
      <w:r>
        <w:t>means</w:t>
      </w:r>
      <w:r>
        <w:rPr>
          <w:spacing w:val="-6"/>
        </w:rPr>
        <w:t xml:space="preserve"> </w:t>
      </w:r>
      <w:r>
        <w:t>that</w:t>
      </w:r>
      <w:r>
        <w:rPr>
          <w:spacing w:val="-6"/>
        </w:rPr>
        <w:t xml:space="preserve"> </w:t>
      </w:r>
      <w:r>
        <w:t>they</w:t>
      </w:r>
      <w:r>
        <w:rPr>
          <w:spacing w:val="-6"/>
        </w:rPr>
        <w:t xml:space="preserve"> </w:t>
      </w:r>
      <w:r>
        <w:t>expect</w:t>
      </w:r>
      <w:r>
        <w:rPr>
          <w:spacing w:val="-6"/>
        </w:rPr>
        <w:t xml:space="preserve"> </w:t>
      </w:r>
      <w:r>
        <w:t>ships</w:t>
      </w:r>
      <w:r>
        <w:rPr>
          <w:spacing w:val="-6"/>
        </w:rPr>
        <w:t xml:space="preserve"> </w:t>
      </w:r>
      <w:r>
        <w:t>to</w:t>
      </w:r>
      <w:r>
        <w:rPr>
          <w:spacing w:val="-6"/>
        </w:rPr>
        <w:t xml:space="preserve"> </w:t>
      </w:r>
      <w:r>
        <w:t>sail</w:t>
      </w:r>
      <w:r>
        <w:rPr>
          <w:spacing w:val="-6"/>
        </w:rPr>
        <w:t xml:space="preserve"> </w:t>
      </w:r>
      <w:r>
        <w:t>without</w:t>
      </w:r>
      <w:r>
        <w:rPr>
          <w:spacing w:val="-6"/>
        </w:rPr>
        <w:t xml:space="preserve"> </w:t>
      </w:r>
      <w:r>
        <w:t>a</w:t>
      </w:r>
      <w:r>
        <w:rPr>
          <w:spacing w:val="-6"/>
        </w:rPr>
        <w:t xml:space="preserve"> </w:t>
      </w:r>
      <w:r>
        <w:t>crew,</w:t>
      </w:r>
      <w:r>
        <w:rPr>
          <w:spacing w:val="-3"/>
        </w:rPr>
        <w:t xml:space="preserve"> </w:t>
      </w:r>
      <w:r>
        <w:t>but</w:t>
      </w:r>
      <w:r>
        <w:rPr>
          <w:spacing w:val="-6"/>
        </w:rPr>
        <w:t xml:space="preserve"> </w:t>
      </w:r>
      <w:r>
        <w:t>that</w:t>
      </w:r>
      <w:r>
        <w:rPr>
          <w:spacing w:val="-6"/>
        </w:rPr>
        <w:t xml:space="preserve"> </w:t>
      </w:r>
      <w:r>
        <w:t>every</w:t>
      </w:r>
      <w:r>
        <w:rPr>
          <w:spacing w:val="-6"/>
        </w:rPr>
        <w:t xml:space="preserve"> </w:t>
      </w:r>
      <w:r>
        <w:t>ship</w:t>
      </w:r>
      <w:r>
        <w:rPr>
          <w:spacing w:val="-6"/>
        </w:rPr>
        <w:t xml:space="preserve"> </w:t>
      </w:r>
      <w:r>
        <w:t>will</w:t>
      </w:r>
      <w:r>
        <w:rPr>
          <w:spacing w:val="-6"/>
        </w:rPr>
        <w:t xml:space="preserve"> </w:t>
      </w:r>
      <w:r>
        <w:rPr>
          <w:spacing w:val="1"/>
        </w:rPr>
        <w:t xml:space="preserve">be </w:t>
      </w:r>
      <w:r>
        <w:t>monitored</w:t>
      </w:r>
      <w:r>
        <w:rPr>
          <w:spacing w:val="-21"/>
        </w:rPr>
        <w:t xml:space="preserve"> </w:t>
      </w:r>
      <w:r>
        <w:t>24/7</w:t>
      </w:r>
      <w:r>
        <w:rPr>
          <w:spacing w:val="-21"/>
        </w:rPr>
        <w:t xml:space="preserve"> </w:t>
      </w:r>
      <w:r>
        <w:t>from</w:t>
      </w:r>
      <w:r>
        <w:rPr>
          <w:spacing w:val="-21"/>
        </w:rPr>
        <w:t xml:space="preserve"> </w:t>
      </w:r>
      <w:r>
        <w:t>a</w:t>
      </w:r>
      <w:r>
        <w:rPr>
          <w:spacing w:val="-21"/>
        </w:rPr>
        <w:t xml:space="preserve"> </w:t>
      </w:r>
      <w:r>
        <w:t>remote</w:t>
      </w:r>
      <w:r>
        <w:rPr>
          <w:spacing w:val="-21"/>
        </w:rPr>
        <w:t xml:space="preserve"> </w:t>
      </w:r>
      <w:r>
        <w:t>location,</w:t>
      </w:r>
      <w:r>
        <w:rPr>
          <w:spacing w:val="-20"/>
        </w:rPr>
        <w:t xml:space="preserve"> </w:t>
      </w:r>
      <w:r>
        <w:t>where</w:t>
      </w:r>
      <w:r>
        <w:rPr>
          <w:spacing w:val="-21"/>
        </w:rPr>
        <w:t xml:space="preserve"> </w:t>
      </w:r>
      <w:r>
        <w:t>the</w:t>
      </w:r>
      <w:r>
        <w:rPr>
          <w:spacing w:val="-21"/>
        </w:rPr>
        <w:t xml:space="preserve"> </w:t>
      </w:r>
      <w:r>
        <w:t>operator</w:t>
      </w:r>
      <w:r>
        <w:rPr>
          <w:spacing w:val="-21"/>
        </w:rPr>
        <w:t xml:space="preserve"> </w:t>
      </w:r>
      <w:r>
        <w:t>can</w:t>
      </w:r>
      <w:r>
        <w:rPr>
          <w:spacing w:val="-21"/>
        </w:rPr>
        <w:t xml:space="preserve"> </w:t>
      </w:r>
      <w:r>
        <w:t>intervene</w:t>
      </w:r>
      <w:r>
        <w:rPr>
          <w:spacing w:val="-21"/>
        </w:rPr>
        <w:t xml:space="preserve"> </w:t>
      </w:r>
      <w:r>
        <w:t>at</w:t>
      </w:r>
      <w:r>
        <w:rPr>
          <w:spacing w:val="-21"/>
        </w:rPr>
        <w:t xml:space="preserve"> </w:t>
      </w:r>
      <w:r>
        <w:t>any</w:t>
      </w:r>
      <w:r>
        <w:rPr>
          <w:spacing w:val="-21"/>
        </w:rPr>
        <w:t xml:space="preserve"> </w:t>
      </w:r>
      <w:r>
        <w:t>time.</w:t>
      </w:r>
      <w:r>
        <w:rPr>
          <w:spacing w:val="-3"/>
        </w:rPr>
        <w:t xml:space="preserve"> </w:t>
      </w:r>
      <w:r>
        <w:t>The darkest</w:t>
      </w:r>
      <w:r>
        <w:rPr>
          <w:spacing w:val="-32"/>
        </w:rPr>
        <w:t xml:space="preserve"> </w:t>
      </w:r>
      <w:proofErr w:type="spellStart"/>
      <w:r>
        <w:t>colours</w:t>
      </w:r>
      <w:proofErr w:type="spellEnd"/>
      <w:r>
        <w:rPr>
          <w:spacing w:val="-32"/>
        </w:rPr>
        <w:t xml:space="preserve"> </w:t>
      </w:r>
      <w:r>
        <w:t>show</w:t>
      </w:r>
      <w:r>
        <w:rPr>
          <w:spacing w:val="-32"/>
        </w:rPr>
        <w:t xml:space="preserve"> </w:t>
      </w:r>
      <w:r>
        <w:t>the</w:t>
      </w:r>
      <w:r>
        <w:rPr>
          <w:spacing w:val="-32"/>
        </w:rPr>
        <w:t xml:space="preserve"> </w:t>
      </w:r>
      <w:r>
        <w:t>participants</w:t>
      </w:r>
      <w:r>
        <w:rPr>
          <w:spacing w:val="-32"/>
        </w:rPr>
        <w:t xml:space="preserve"> </w:t>
      </w:r>
      <w:r>
        <w:t>who</w:t>
      </w:r>
      <w:r>
        <w:rPr>
          <w:spacing w:val="-32"/>
        </w:rPr>
        <w:t xml:space="preserve"> </w:t>
      </w:r>
      <w:r>
        <w:t>think</w:t>
      </w:r>
      <w:r>
        <w:rPr>
          <w:spacing w:val="-32"/>
        </w:rPr>
        <w:t xml:space="preserve"> </w:t>
      </w:r>
      <w:r>
        <w:t>ships</w:t>
      </w:r>
      <w:r>
        <w:rPr>
          <w:spacing w:val="-32"/>
        </w:rPr>
        <w:t xml:space="preserve"> </w:t>
      </w:r>
      <w:r>
        <w:t>will</w:t>
      </w:r>
      <w:r>
        <w:rPr>
          <w:spacing w:val="-32"/>
        </w:rPr>
        <w:t xml:space="preserve"> </w:t>
      </w:r>
      <w:r>
        <w:t>eventually</w:t>
      </w:r>
      <w:r>
        <w:rPr>
          <w:spacing w:val="-32"/>
        </w:rPr>
        <w:t xml:space="preserve"> </w:t>
      </w:r>
      <w:r>
        <w:rPr>
          <w:spacing w:val="1"/>
        </w:rPr>
        <w:t>be</w:t>
      </w:r>
      <w:r>
        <w:rPr>
          <w:spacing w:val="-32"/>
        </w:rPr>
        <w:t xml:space="preserve"> </w:t>
      </w:r>
      <w:r>
        <w:t>able</w:t>
      </w:r>
      <w:r>
        <w:rPr>
          <w:spacing w:val="-32"/>
        </w:rPr>
        <w:t xml:space="preserve"> </w:t>
      </w:r>
      <w:r>
        <w:t>to</w:t>
      </w:r>
      <w:r>
        <w:rPr>
          <w:spacing w:val="-32"/>
        </w:rPr>
        <w:t xml:space="preserve"> </w:t>
      </w:r>
      <w:r>
        <w:t>operate</w:t>
      </w:r>
      <w:r>
        <w:rPr>
          <w:spacing w:val="-32"/>
        </w:rPr>
        <w:t xml:space="preserve"> </w:t>
      </w:r>
      <w:r>
        <w:t>fully autonomous,</w:t>
      </w:r>
      <w:r>
        <w:rPr>
          <w:spacing w:val="-12"/>
        </w:rPr>
        <w:t xml:space="preserve"> </w:t>
      </w:r>
      <w:r>
        <w:t>even</w:t>
      </w:r>
      <w:r>
        <w:rPr>
          <w:spacing w:val="-12"/>
        </w:rPr>
        <w:t xml:space="preserve"> </w:t>
      </w:r>
      <w:r>
        <w:t>in</w:t>
      </w:r>
      <w:r>
        <w:rPr>
          <w:spacing w:val="-12"/>
        </w:rPr>
        <w:t xml:space="preserve"> </w:t>
      </w:r>
      <w:r>
        <w:t>the</w:t>
      </w:r>
      <w:r>
        <w:rPr>
          <w:spacing w:val="-12"/>
        </w:rPr>
        <w:t xml:space="preserve"> </w:t>
      </w:r>
      <w:r>
        <w:t>busiest</w:t>
      </w:r>
      <w:r>
        <w:rPr>
          <w:spacing w:val="-12"/>
        </w:rPr>
        <w:t xml:space="preserve"> </w:t>
      </w:r>
      <w:r>
        <w:t>regions,</w:t>
      </w:r>
      <w:r>
        <w:rPr>
          <w:spacing w:val="-12"/>
        </w:rPr>
        <w:t xml:space="preserve"> </w:t>
      </w:r>
      <w:r>
        <w:t>such</w:t>
      </w:r>
      <w:r>
        <w:rPr>
          <w:spacing w:val="-12"/>
        </w:rPr>
        <w:t xml:space="preserve"> </w:t>
      </w:r>
      <w:r>
        <w:t>as</w:t>
      </w:r>
      <w:r>
        <w:rPr>
          <w:spacing w:val="-12"/>
        </w:rPr>
        <w:t xml:space="preserve"> </w:t>
      </w:r>
      <w:r>
        <w:t>the</w:t>
      </w:r>
      <w:r>
        <w:rPr>
          <w:spacing w:val="-12"/>
        </w:rPr>
        <w:t xml:space="preserve"> </w:t>
      </w:r>
      <w:r>
        <w:t>Dover</w:t>
      </w:r>
      <w:r>
        <w:rPr>
          <w:spacing w:val="-12"/>
        </w:rPr>
        <w:t xml:space="preserve"> </w:t>
      </w:r>
      <w:r>
        <w:t>and</w:t>
      </w:r>
      <w:r>
        <w:rPr>
          <w:spacing w:val="-12"/>
        </w:rPr>
        <w:t xml:space="preserve"> </w:t>
      </w:r>
      <w:r>
        <w:t>Malacca</w:t>
      </w:r>
      <w:r>
        <w:rPr>
          <w:spacing w:val="-12"/>
        </w:rPr>
        <w:t xml:space="preserve"> </w:t>
      </w:r>
      <w:r>
        <w:t>Strait.</w:t>
      </w:r>
    </w:p>
    <w:p w14:paraId="66466D4A" w14:textId="77777777" w:rsidR="00B07A10" w:rsidRDefault="00785C94">
      <w:pPr>
        <w:pStyle w:val="Plattetekst"/>
        <w:spacing w:before="126" w:line="348" w:lineRule="auto"/>
        <w:ind w:left="108" w:right="1445"/>
        <w:jc w:val="both"/>
      </w:pPr>
      <w:r>
        <w:rPr>
          <w:w w:val="95"/>
        </w:rPr>
        <w:t>The</w:t>
      </w:r>
      <w:r>
        <w:rPr>
          <w:spacing w:val="-20"/>
          <w:w w:val="95"/>
        </w:rPr>
        <w:t xml:space="preserve"> </w:t>
      </w:r>
      <w:r>
        <w:rPr>
          <w:w w:val="95"/>
        </w:rPr>
        <w:t>number</w:t>
      </w:r>
      <w:r>
        <w:rPr>
          <w:spacing w:val="-20"/>
          <w:w w:val="95"/>
        </w:rPr>
        <w:t xml:space="preserve"> </w:t>
      </w:r>
      <w:r>
        <w:rPr>
          <w:w w:val="95"/>
        </w:rPr>
        <w:t>of</w:t>
      </w:r>
      <w:r>
        <w:rPr>
          <w:spacing w:val="-20"/>
          <w:w w:val="95"/>
        </w:rPr>
        <w:t xml:space="preserve"> </w:t>
      </w:r>
      <w:r>
        <w:rPr>
          <w:w w:val="95"/>
        </w:rPr>
        <w:t>operators</w:t>
      </w:r>
      <w:r>
        <w:rPr>
          <w:spacing w:val="-20"/>
          <w:w w:val="95"/>
        </w:rPr>
        <w:t xml:space="preserve"> </w:t>
      </w:r>
      <w:r>
        <w:rPr>
          <w:w w:val="95"/>
        </w:rPr>
        <w:t>and</w:t>
      </w:r>
      <w:r>
        <w:rPr>
          <w:spacing w:val="-20"/>
          <w:w w:val="95"/>
        </w:rPr>
        <w:t xml:space="preserve"> </w:t>
      </w:r>
      <w:r>
        <w:rPr>
          <w:w w:val="95"/>
        </w:rPr>
        <w:t>their</w:t>
      </w:r>
      <w:r>
        <w:rPr>
          <w:spacing w:val="-20"/>
          <w:w w:val="95"/>
        </w:rPr>
        <w:t xml:space="preserve"> </w:t>
      </w:r>
      <w:r>
        <w:rPr>
          <w:w w:val="95"/>
        </w:rPr>
        <w:t>role</w:t>
      </w:r>
      <w:r>
        <w:rPr>
          <w:spacing w:val="-20"/>
          <w:w w:val="95"/>
        </w:rPr>
        <w:t xml:space="preserve"> </w:t>
      </w:r>
      <w:r>
        <w:rPr>
          <w:w w:val="95"/>
        </w:rPr>
        <w:t>per</w:t>
      </w:r>
      <w:r>
        <w:rPr>
          <w:spacing w:val="-20"/>
          <w:w w:val="95"/>
        </w:rPr>
        <w:t xml:space="preserve"> </w:t>
      </w:r>
      <w:r>
        <w:rPr>
          <w:w w:val="95"/>
        </w:rPr>
        <w:t>ship-type</w:t>
      </w:r>
      <w:r>
        <w:rPr>
          <w:spacing w:val="-20"/>
          <w:w w:val="95"/>
        </w:rPr>
        <w:t xml:space="preserve"> </w:t>
      </w:r>
      <w:r>
        <w:rPr>
          <w:w w:val="95"/>
        </w:rPr>
        <w:t>is</w:t>
      </w:r>
      <w:r>
        <w:rPr>
          <w:spacing w:val="-20"/>
          <w:w w:val="95"/>
        </w:rPr>
        <w:t xml:space="preserve"> </w:t>
      </w:r>
      <w:r>
        <w:rPr>
          <w:w w:val="95"/>
        </w:rPr>
        <w:t>shown</w:t>
      </w:r>
      <w:r>
        <w:rPr>
          <w:spacing w:val="-20"/>
          <w:w w:val="95"/>
        </w:rPr>
        <w:t xml:space="preserve"> </w:t>
      </w:r>
      <w:r>
        <w:rPr>
          <w:w w:val="95"/>
        </w:rPr>
        <w:t>in</w:t>
      </w:r>
      <w:r>
        <w:rPr>
          <w:spacing w:val="-20"/>
          <w:w w:val="95"/>
        </w:rPr>
        <w:t xml:space="preserve"> </w:t>
      </w:r>
      <w:r>
        <w:rPr>
          <w:w w:val="95"/>
        </w:rPr>
        <w:t>figure</w:t>
      </w:r>
      <w:r>
        <w:rPr>
          <w:spacing w:val="-20"/>
          <w:w w:val="95"/>
        </w:rPr>
        <w:t xml:space="preserve"> </w:t>
      </w:r>
      <w:hyperlink w:anchor="_bookmark6" w:history="1">
        <w:r>
          <w:rPr>
            <w:w w:val="95"/>
          </w:rPr>
          <w:t>11.2</w:t>
        </w:r>
      </w:hyperlink>
      <w:r>
        <w:rPr>
          <w:w w:val="95"/>
        </w:rPr>
        <w:t>,</w:t>
      </w:r>
      <w:r>
        <w:rPr>
          <w:spacing w:val="-18"/>
          <w:w w:val="95"/>
        </w:rPr>
        <w:t xml:space="preserve"> </w:t>
      </w:r>
      <w:r>
        <w:rPr>
          <w:w w:val="95"/>
        </w:rPr>
        <w:t>some</w:t>
      </w:r>
      <w:r>
        <w:rPr>
          <w:spacing w:val="-20"/>
          <w:w w:val="95"/>
        </w:rPr>
        <w:t xml:space="preserve"> </w:t>
      </w:r>
      <w:r>
        <w:rPr>
          <w:w w:val="95"/>
        </w:rPr>
        <w:t>participants sailed</w:t>
      </w:r>
      <w:r>
        <w:rPr>
          <w:spacing w:val="-14"/>
          <w:w w:val="95"/>
        </w:rPr>
        <w:t xml:space="preserve"> </w:t>
      </w:r>
      <w:r>
        <w:rPr>
          <w:w w:val="95"/>
        </w:rPr>
        <w:t>on</w:t>
      </w:r>
      <w:r>
        <w:rPr>
          <w:spacing w:val="-15"/>
          <w:w w:val="95"/>
        </w:rPr>
        <w:t xml:space="preserve"> </w:t>
      </w:r>
      <w:r>
        <w:rPr>
          <w:w w:val="95"/>
        </w:rPr>
        <w:t>different</w:t>
      </w:r>
      <w:r>
        <w:rPr>
          <w:spacing w:val="-14"/>
          <w:w w:val="95"/>
        </w:rPr>
        <w:t xml:space="preserve"> </w:t>
      </w:r>
      <w:r>
        <w:rPr>
          <w:w w:val="95"/>
        </w:rPr>
        <w:t>ship</w:t>
      </w:r>
      <w:r>
        <w:rPr>
          <w:spacing w:val="-15"/>
          <w:w w:val="95"/>
        </w:rPr>
        <w:t xml:space="preserve"> </w:t>
      </w:r>
      <w:r>
        <w:rPr>
          <w:w w:val="95"/>
        </w:rPr>
        <w:t>types.</w:t>
      </w:r>
      <w:r>
        <w:rPr>
          <w:spacing w:val="1"/>
          <w:w w:val="95"/>
        </w:rPr>
        <w:t xml:space="preserve"> </w:t>
      </w:r>
      <w:r>
        <w:rPr>
          <w:spacing w:val="-5"/>
          <w:w w:val="95"/>
        </w:rPr>
        <w:t>Tugs</w:t>
      </w:r>
      <w:r>
        <w:rPr>
          <w:spacing w:val="-14"/>
          <w:w w:val="95"/>
        </w:rPr>
        <w:t xml:space="preserve"> </w:t>
      </w:r>
      <w:r>
        <w:rPr>
          <w:w w:val="95"/>
        </w:rPr>
        <w:t>and</w:t>
      </w:r>
      <w:r>
        <w:rPr>
          <w:spacing w:val="-15"/>
          <w:w w:val="95"/>
        </w:rPr>
        <w:t xml:space="preserve"> </w:t>
      </w:r>
      <w:r>
        <w:rPr>
          <w:w w:val="95"/>
        </w:rPr>
        <w:t>fast</w:t>
      </w:r>
      <w:r>
        <w:rPr>
          <w:spacing w:val="-14"/>
          <w:w w:val="95"/>
        </w:rPr>
        <w:t xml:space="preserve"> </w:t>
      </w:r>
      <w:r>
        <w:rPr>
          <w:w w:val="95"/>
        </w:rPr>
        <w:t>crew</w:t>
      </w:r>
      <w:r>
        <w:rPr>
          <w:spacing w:val="-14"/>
          <w:w w:val="95"/>
        </w:rPr>
        <w:t xml:space="preserve"> </w:t>
      </w:r>
      <w:r>
        <w:rPr>
          <w:w w:val="95"/>
        </w:rPr>
        <w:t>suppliers</w:t>
      </w:r>
      <w:r>
        <w:rPr>
          <w:spacing w:val="-15"/>
          <w:w w:val="95"/>
        </w:rPr>
        <w:t xml:space="preserve"> </w:t>
      </w:r>
      <w:r>
        <w:rPr>
          <w:w w:val="95"/>
        </w:rPr>
        <w:t>are</w:t>
      </w:r>
      <w:r>
        <w:rPr>
          <w:spacing w:val="-14"/>
          <w:w w:val="95"/>
        </w:rPr>
        <w:t xml:space="preserve"> </w:t>
      </w:r>
      <w:r>
        <w:rPr>
          <w:w w:val="95"/>
        </w:rPr>
        <w:t>under</w:t>
      </w:r>
      <w:r>
        <w:rPr>
          <w:spacing w:val="-14"/>
          <w:w w:val="95"/>
        </w:rPr>
        <w:t xml:space="preserve"> </w:t>
      </w:r>
      <w:r>
        <w:rPr>
          <w:w w:val="95"/>
        </w:rPr>
        <w:t>small</w:t>
      </w:r>
      <w:r>
        <w:rPr>
          <w:spacing w:val="-15"/>
          <w:w w:val="95"/>
        </w:rPr>
        <w:t xml:space="preserve"> </w:t>
      </w:r>
      <w:r>
        <w:rPr>
          <w:w w:val="95"/>
        </w:rPr>
        <w:t>vessels.</w:t>
      </w:r>
      <w:r>
        <w:rPr>
          <w:spacing w:val="1"/>
          <w:w w:val="95"/>
        </w:rPr>
        <w:t xml:space="preserve"> </w:t>
      </w:r>
      <w:r>
        <w:rPr>
          <w:w w:val="95"/>
        </w:rPr>
        <w:t xml:space="preserve">Complex </w:t>
      </w:r>
      <w:r>
        <w:t>workboats</w:t>
      </w:r>
      <w:r>
        <w:rPr>
          <w:spacing w:val="-19"/>
        </w:rPr>
        <w:t xml:space="preserve"> </w:t>
      </w:r>
      <w:r>
        <w:t>are</w:t>
      </w:r>
      <w:r>
        <w:rPr>
          <w:spacing w:val="-19"/>
        </w:rPr>
        <w:t xml:space="preserve"> </w:t>
      </w:r>
      <w:r>
        <w:t>crane</w:t>
      </w:r>
      <w:r>
        <w:rPr>
          <w:spacing w:val="-19"/>
        </w:rPr>
        <w:t xml:space="preserve"> </w:t>
      </w:r>
      <w:r>
        <w:t>barges</w:t>
      </w:r>
      <w:r>
        <w:rPr>
          <w:spacing w:val="-19"/>
        </w:rPr>
        <w:t xml:space="preserve"> </w:t>
      </w:r>
      <w:r>
        <w:t>and</w:t>
      </w:r>
      <w:r>
        <w:rPr>
          <w:spacing w:val="-19"/>
        </w:rPr>
        <w:t xml:space="preserve"> </w:t>
      </w:r>
      <w:r>
        <w:t>dredgers.</w:t>
      </w:r>
      <w:r>
        <w:rPr>
          <w:spacing w:val="20"/>
        </w:rPr>
        <w:t xml:space="preserve"> </w:t>
      </w:r>
      <w:r>
        <w:t>Coasters</w:t>
      </w:r>
      <w:r>
        <w:rPr>
          <w:spacing w:val="-20"/>
        </w:rPr>
        <w:t xml:space="preserve"> </w:t>
      </w:r>
      <w:r>
        <w:t>and</w:t>
      </w:r>
      <w:r>
        <w:rPr>
          <w:spacing w:val="-19"/>
        </w:rPr>
        <w:t xml:space="preserve"> </w:t>
      </w:r>
      <w:r>
        <w:t>general</w:t>
      </w:r>
      <w:r>
        <w:rPr>
          <w:spacing w:val="-20"/>
        </w:rPr>
        <w:t xml:space="preserve"> </w:t>
      </w:r>
      <w:r>
        <w:t>cargo</w:t>
      </w:r>
      <w:r>
        <w:rPr>
          <w:spacing w:val="-19"/>
        </w:rPr>
        <w:t xml:space="preserve"> </w:t>
      </w:r>
      <w:r>
        <w:t>vessels</w:t>
      </w:r>
      <w:r>
        <w:rPr>
          <w:spacing w:val="-19"/>
        </w:rPr>
        <w:t xml:space="preserve"> </w:t>
      </w:r>
      <w:r>
        <w:t>are</w:t>
      </w:r>
      <w:r>
        <w:rPr>
          <w:spacing w:val="-19"/>
        </w:rPr>
        <w:t xml:space="preserve"> </w:t>
      </w:r>
      <w:r>
        <w:t>most common.</w:t>
      </w:r>
      <w:r>
        <w:rPr>
          <w:spacing w:val="-29"/>
        </w:rPr>
        <w:t xml:space="preserve"> </w:t>
      </w:r>
      <w:r>
        <w:t>Ro-Ro</w:t>
      </w:r>
      <w:r>
        <w:rPr>
          <w:spacing w:val="-37"/>
        </w:rPr>
        <w:t xml:space="preserve"> </w:t>
      </w:r>
      <w:r>
        <w:t>and</w:t>
      </w:r>
      <w:r>
        <w:rPr>
          <w:spacing w:val="-37"/>
        </w:rPr>
        <w:t xml:space="preserve"> </w:t>
      </w:r>
      <w:r>
        <w:t>Ferries</w:t>
      </w:r>
      <w:r>
        <w:rPr>
          <w:spacing w:val="-37"/>
        </w:rPr>
        <w:t xml:space="preserve"> </w:t>
      </w:r>
      <w:r>
        <w:rPr>
          <w:spacing w:val="-3"/>
        </w:rPr>
        <w:t>are</w:t>
      </w:r>
      <w:r>
        <w:rPr>
          <w:spacing w:val="-37"/>
        </w:rPr>
        <w:t xml:space="preserve"> </w:t>
      </w:r>
      <w:r>
        <w:t>more</w:t>
      </w:r>
      <w:r>
        <w:rPr>
          <w:spacing w:val="-37"/>
        </w:rPr>
        <w:t xml:space="preserve"> </w:t>
      </w:r>
      <w:r>
        <w:t>complex</w:t>
      </w:r>
      <w:r>
        <w:rPr>
          <w:spacing w:val="-37"/>
        </w:rPr>
        <w:t xml:space="preserve"> </w:t>
      </w:r>
      <w:r>
        <w:t>than</w:t>
      </w:r>
      <w:r>
        <w:rPr>
          <w:spacing w:val="-37"/>
        </w:rPr>
        <w:t xml:space="preserve"> </w:t>
      </w:r>
      <w:r>
        <w:t>the</w:t>
      </w:r>
      <w:r>
        <w:rPr>
          <w:spacing w:val="-37"/>
        </w:rPr>
        <w:t xml:space="preserve"> </w:t>
      </w:r>
      <w:r>
        <w:t>coasters</w:t>
      </w:r>
      <w:r>
        <w:rPr>
          <w:spacing w:val="-37"/>
        </w:rPr>
        <w:t xml:space="preserve"> </w:t>
      </w:r>
      <w:r>
        <w:t>and</w:t>
      </w:r>
      <w:r>
        <w:rPr>
          <w:spacing w:val="-37"/>
        </w:rPr>
        <w:t xml:space="preserve"> </w:t>
      </w:r>
      <w:r>
        <w:t>often</w:t>
      </w:r>
      <w:r>
        <w:rPr>
          <w:spacing w:val="-37"/>
        </w:rPr>
        <w:t xml:space="preserve"> </w:t>
      </w:r>
      <w:r>
        <w:t>also</w:t>
      </w:r>
      <w:r>
        <w:rPr>
          <w:spacing w:val="-37"/>
        </w:rPr>
        <w:t xml:space="preserve"> </w:t>
      </w:r>
      <w:r>
        <w:t>a</w:t>
      </w:r>
      <w:r>
        <w:rPr>
          <w:spacing w:val="-37"/>
        </w:rPr>
        <w:t xml:space="preserve"> </w:t>
      </w:r>
      <w:r>
        <w:t>bit</w:t>
      </w:r>
      <w:r>
        <w:rPr>
          <w:spacing w:val="-37"/>
        </w:rPr>
        <w:t xml:space="preserve"> </w:t>
      </w:r>
      <w:r>
        <w:t>longer. Cruise</w:t>
      </w:r>
      <w:r>
        <w:rPr>
          <w:spacing w:val="-23"/>
        </w:rPr>
        <w:t xml:space="preserve"> </w:t>
      </w:r>
      <w:r>
        <w:t>ships</w:t>
      </w:r>
      <w:r>
        <w:rPr>
          <w:spacing w:val="-23"/>
        </w:rPr>
        <w:t xml:space="preserve"> </w:t>
      </w:r>
      <w:r>
        <w:t>bring</w:t>
      </w:r>
      <w:r>
        <w:rPr>
          <w:spacing w:val="-23"/>
        </w:rPr>
        <w:t xml:space="preserve"> </w:t>
      </w:r>
      <w:r>
        <w:t>much</w:t>
      </w:r>
      <w:r>
        <w:rPr>
          <w:spacing w:val="-23"/>
        </w:rPr>
        <w:t xml:space="preserve"> </w:t>
      </w:r>
      <w:r>
        <w:t>more</w:t>
      </w:r>
      <w:r>
        <w:rPr>
          <w:spacing w:val="-23"/>
        </w:rPr>
        <w:t xml:space="preserve"> </w:t>
      </w:r>
      <w:r>
        <w:t>responsibility</w:t>
      </w:r>
      <w:r>
        <w:rPr>
          <w:spacing w:val="-23"/>
        </w:rPr>
        <w:t xml:space="preserve"> </w:t>
      </w:r>
      <w:r>
        <w:t>due</w:t>
      </w:r>
      <w:r>
        <w:rPr>
          <w:spacing w:val="-23"/>
        </w:rPr>
        <w:t xml:space="preserve"> </w:t>
      </w:r>
      <w:r>
        <w:t>to</w:t>
      </w:r>
      <w:r>
        <w:rPr>
          <w:spacing w:val="-23"/>
        </w:rPr>
        <w:t xml:space="preserve"> </w:t>
      </w:r>
      <w:r>
        <w:t>the</w:t>
      </w:r>
      <w:r>
        <w:rPr>
          <w:spacing w:val="-23"/>
        </w:rPr>
        <w:t xml:space="preserve"> </w:t>
      </w:r>
      <w:r>
        <w:t>number</w:t>
      </w:r>
      <w:r>
        <w:rPr>
          <w:spacing w:val="-23"/>
        </w:rPr>
        <w:t xml:space="preserve"> </w:t>
      </w:r>
      <w:r>
        <w:t>of</w:t>
      </w:r>
      <w:r>
        <w:rPr>
          <w:spacing w:val="-23"/>
        </w:rPr>
        <w:t xml:space="preserve"> </w:t>
      </w:r>
      <w:r>
        <w:t>passengers,</w:t>
      </w:r>
      <w:r>
        <w:rPr>
          <w:spacing w:val="-20"/>
        </w:rPr>
        <w:t xml:space="preserve"> </w:t>
      </w:r>
      <w:r>
        <w:t>resulting</w:t>
      </w:r>
      <w:r>
        <w:rPr>
          <w:spacing w:val="-23"/>
        </w:rPr>
        <w:t xml:space="preserve"> </w:t>
      </w:r>
      <w:r>
        <w:t>in larger</w:t>
      </w:r>
      <w:r>
        <w:rPr>
          <w:spacing w:val="-26"/>
        </w:rPr>
        <w:t xml:space="preserve"> </w:t>
      </w:r>
      <w:r>
        <w:t>safety</w:t>
      </w:r>
      <w:r>
        <w:rPr>
          <w:spacing w:val="-26"/>
        </w:rPr>
        <w:t xml:space="preserve"> </w:t>
      </w:r>
      <w:r>
        <w:t>domains.</w:t>
      </w:r>
      <w:r>
        <w:rPr>
          <w:spacing w:val="-1"/>
        </w:rPr>
        <w:t xml:space="preserve"> </w:t>
      </w:r>
      <w:r>
        <w:rPr>
          <w:spacing w:val="-4"/>
        </w:rPr>
        <w:t>Tankers</w:t>
      </w:r>
      <w:r>
        <w:rPr>
          <w:spacing w:val="-27"/>
        </w:rPr>
        <w:t xml:space="preserve"> </w:t>
      </w:r>
      <w:r>
        <w:rPr>
          <w:spacing w:val="-3"/>
        </w:rPr>
        <w:t>are</w:t>
      </w:r>
      <w:r>
        <w:rPr>
          <w:spacing w:val="-26"/>
        </w:rPr>
        <w:t xml:space="preserve"> </w:t>
      </w:r>
      <w:r>
        <w:t>the</w:t>
      </w:r>
      <w:r>
        <w:rPr>
          <w:spacing w:val="-26"/>
        </w:rPr>
        <w:t xml:space="preserve"> </w:t>
      </w:r>
      <w:r>
        <w:t>least</w:t>
      </w:r>
      <w:r>
        <w:rPr>
          <w:spacing w:val="-26"/>
        </w:rPr>
        <w:t xml:space="preserve"> </w:t>
      </w:r>
      <w:proofErr w:type="spellStart"/>
      <w:r>
        <w:t>manoeuvrable</w:t>
      </w:r>
      <w:proofErr w:type="spellEnd"/>
      <w:r>
        <w:rPr>
          <w:spacing w:val="-27"/>
        </w:rPr>
        <w:t xml:space="preserve"> </w:t>
      </w:r>
      <w:r>
        <w:t>vessels</w:t>
      </w:r>
      <w:r>
        <w:rPr>
          <w:spacing w:val="-27"/>
        </w:rPr>
        <w:t xml:space="preserve"> </w:t>
      </w:r>
      <w:r>
        <w:t>operated</w:t>
      </w:r>
      <w:r>
        <w:rPr>
          <w:spacing w:val="-26"/>
        </w:rPr>
        <w:t xml:space="preserve"> </w:t>
      </w:r>
      <w:r>
        <w:rPr>
          <w:spacing w:val="-3"/>
        </w:rPr>
        <w:t>by</w:t>
      </w:r>
      <w:r>
        <w:rPr>
          <w:spacing w:val="-26"/>
        </w:rPr>
        <w:t xml:space="preserve"> </w:t>
      </w:r>
      <w:r>
        <w:t>one</w:t>
      </w:r>
      <w:r>
        <w:rPr>
          <w:spacing w:val="-26"/>
        </w:rPr>
        <w:t xml:space="preserve"> </w:t>
      </w:r>
      <w:r>
        <w:t>of</w:t>
      </w:r>
      <w:r>
        <w:rPr>
          <w:spacing w:val="-26"/>
        </w:rPr>
        <w:t xml:space="preserve"> </w:t>
      </w:r>
      <w:r>
        <w:t>the participants.</w:t>
      </w:r>
    </w:p>
    <w:p w14:paraId="66466D4B" w14:textId="77777777" w:rsidR="00B07A10" w:rsidRDefault="00B07A10">
      <w:pPr>
        <w:pStyle w:val="Plattetekst"/>
      </w:pPr>
    </w:p>
    <w:p w14:paraId="66466D4C" w14:textId="77777777" w:rsidR="00B07A10" w:rsidRDefault="00785C94">
      <w:pPr>
        <w:pStyle w:val="Kop4"/>
        <w:spacing w:before="163"/>
        <w:jc w:val="both"/>
      </w:pPr>
      <w:r>
        <w:t>Tools</w:t>
      </w:r>
    </w:p>
    <w:p w14:paraId="66466D4D" w14:textId="77777777" w:rsidR="00B07A10" w:rsidRDefault="00B07A10">
      <w:pPr>
        <w:pStyle w:val="Plattetekst"/>
        <w:rPr>
          <w:b/>
        </w:rPr>
      </w:pPr>
    </w:p>
    <w:p w14:paraId="66466D4E" w14:textId="77777777" w:rsidR="00B07A10" w:rsidRDefault="00785C94">
      <w:pPr>
        <w:pStyle w:val="Plattetekst"/>
        <w:spacing w:before="137"/>
        <w:ind w:left="108"/>
        <w:jc w:val="both"/>
      </w:pPr>
      <w:r>
        <w:t>Beside the participants, tools are needed to do the experiment. The tools needed are:</w:t>
      </w:r>
    </w:p>
    <w:p w14:paraId="66466D4F" w14:textId="77777777" w:rsidR="00B07A10" w:rsidRDefault="00785C94">
      <w:pPr>
        <w:pStyle w:val="Lijstalinea"/>
        <w:numPr>
          <w:ilvl w:val="0"/>
          <w:numId w:val="20"/>
        </w:numPr>
        <w:tabs>
          <w:tab w:val="left" w:pos="654"/>
        </w:tabs>
        <w:spacing w:before="153"/>
      </w:pPr>
      <w:r>
        <w:t>Screen to show the simulation</w:t>
      </w:r>
      <w:r>
        <w:rPr>
          <w:spacing w:val="33"/>
        </w:rPr>
        <w:t xml:space="preserve"> </w:t>
      </w:r>
      <w:r>
        <w:t>environment</w:t>
      </w:r>
    </w:p>
    <w:p w14:paraId="66466D50" w14:textId="77777777" w:rsidR="00B07A10" w:rsidRDefault="00B07A10">
      <w:pPr>
        <w:sectPr w:rsidR="00B07A10">
          <w:pgSz w:w="11910" w:h="16840"/>
          <w:pgMar w:top="1060" w:right="280" w:bottom="280" w:left="1620" w:header="708" w:footer="708" w:gutter="0"/>
          <w:cols w:space="708"/>
        </w:sectPr>
      </w:pPr>
    </w:p>
    <w:p w14:paraId="66466D51" w14:textId="77777777" w:rsidR="00B07A10" w:rsidRDefault="00785C94">
      <w:pPr>
        <w:tabs>
          <w:tab w:val="left" w:pos="4872"/>
        </w:tabs>
        <w:spacing w:before="47"/>
        <w:ind w:left="108"/>
        <w:jc w:val="both"/>
        <w:rPr>
          <w:rFonts w:ascii="Trebuchet MS"/>
          <w:i/>
        </w:rPr>
      </w:pPr>
      <w:r>
        <w:rPr>
          <w:w w:val="105"/>
        </w:rPr>
        <w:lastRenderedPageBreak/>
        <w:t>90</w:t>
      </w:r>
      <w:r>
        <w:rPr>
          <w:w w:val="105"/>
        </w:rPr>
        <w:tab/>
      </w:r>
      <w:r>
        <w:rPr>
          <w:rFonts w:ascii="Trebuchet MS"/>
          <w:i/>
          <w:w w:val="105"/>
        </w:rPr>
        <w:t>CHAPTER 11. DESIGN</w:t>
      </w:r>
      <w:r>
        <w:rPr>
          <w:rFonts w:ascii="Trebuchet MS"/>
          <w:i/>
          <w:spacing w:val="-23"/>
          <w:w w:val="105"/>
        </w:rPr>
        <w:t xml:space="preserve"> </w:t>
      </w:r>
      <w:r>
        <w:rPr>
          <w:rFonts w:ascii="Trebuchet MS"/>
          <w:i/>
          <w:spacing w:val="-4"/>
          <w:w w:val="105"/>
        </w:rPr>
        <w:t>EVALUATION</w:t>
      </w:r>
    </w:p>
    <w:p w14:paraId="66466D52" w14:textId="77777777" w:rsidR="00B07A10" w:rsidRDefault="00B07A10">
      <w:pPr>
        <w:pStyle w:val="Plattetekst"/>
        <w:rPr>
          <w:rFonts w:ascii="Trebuchet MS"/>
          <w:i/>
          <w:sz w:val="31"/>
        </w:rPr>
      </w:pPr>
    </w:p>
    <w:p w14:paraId="66466D53" w14:textId="77777777" w:rsidR="00B07A10" w:rsidRDefault="00785C94">
      <w:pPr>
        <w:pStyle w:val="Lijstalinea"/>
        <w:numPr>
          <w:ilvl w:val="0"/>
          <w:numId w:val="5"/>
        </w:numPr>
        <w:tabs>
          <w:tab w:val="left" w:pos="654"/>
        </w:tabs>
      </w:pPr>
      <w:r>
        <w:t xml:space="preserve">Questionnaire to </w:t>
      </w:r>
      <w:r>
        <w:rPr>
          <w:spacing w:val="1"/>
        </w:rPr>
        <w:t xml:space="preserve">be </w:t>
      </w:r>
      <w:r>
        <w:t>used before, during and after the</w:t>
      </w:r>
      <w:r>
        <w:rPr>
          <w:spacing w:val="17"/>
        </w:rPr>
        <w:t xml:space="preserve"> </w:t>
      </w:r>
      <w:r>
        <w:t>experiment</w:t>
      </w:r>
    </w:p>
    <w:p w14:paraId="66466D54" w14:textId="77777777" w:rsidR="00B07A10" w:rsidRDefault="00785C94">
      <w:pPr>
        <w:pStyle w:val="Lijstalinea"/>
        <w:numPr>
          <w:ilvl w:val="0"/>
          <w:numId w:val="5"/>
        </w:numPr>
        <w:tabs>
          <w:tab w:val="left" w:pos="654"/>
        </w:tabs>
        <w:spacing w:before="154"/>
      </w:pPr>
      <w:r>
        <w:t>Room without distractions to do the</w:t>
      </w:r>
      <w:r>
        <w:rPr>
          <w:spacing w:val="45"/>
        </w:rPr>
        <w:t xml:space="preserve"> </w:t>
      </w:r>
      <w:r>
        <w:t>experiment</w:t>
      </w:r>
    </w:p>
    <w:p w14:paraId="66466D55" w14:textId="77777777" w:rsidR="00B07A10" w:rsidRDefault="00785C94">
      <w:pPr>
        <w:pStyle w:val="Lijstalinea"/>
        <w:numPr>
          <w:ilvl w:val="0"/>
          <w:numId w:val="5"/>
        </w:numPr>
        <w:tabs>
          <w:tab w:val="left" w:pos="654"/>
        </w:tabs>
        <w:spacing w:before="153"/>
      </w:pPr>
      <w:r>
        <w:t>Possibility to store and later process actions during the</w:t>
      </w:r>
      <w:r>
        <w:rPr>
          <w:spacing w:val="15"/>
        </w:rPr>
        <w:t xml:space="preserve"> </w:t>
      </w:r>
      <w:r>
        <w:t>experiment</w:t>
      </w:r>
    </w:p>
    <w:p w14:paraId="66466D56" w14:textId="77777777" w:rsidR="00B07A10" w:rsidRDefault="00785C94">
      <w:pPr>
        <w:pStyle w:val="Plattetekst"/>
        <w:spacing w:before="154" w:line="348" w:lineRule="auto"/>
        <w:ind w:left="108" w:right="1446"/>
        <w:jc w:val="both"/>
      </w:pPr>
      <w:r>
        <w:rPr>
          <w:w w:val="95"/>
        </w:rPr>
        <w:t>The</w:t>
      </w:r>
      <w:r>
        <w:rPr>
          <w:spacing w:val="-10"/>
          <w:w w:val="95"/>
        </w:rPr>
        <w:t xml:space="preserve"> </w:t>
      </w:r>
      <w:r>
        <w:rPr>
          <w:w w:val="95"/>
        </w:rPr>
        <w:t>simulation</w:t>
      </w:r>
      <w:r>
        <w:rPr>
          <w:spacing w:val="-10"/>
          <w:w w:val="95"/>
        </w:rPr>
        <w:t xml:space="preserve"> </w:t>
      </w:r>
      <w:r>
        <w:rPr>
          <w:w w:val="95"/>
        </w:rPr>
        <w:t>environment</w:t>
      </w:r>
      <w:r>
        <w:rPr>
          <w:spacing w:val="-10"/>
          <w:w w:val="95"/>
        </w:rPr>
        <w:t xml:space="preserve"> </w:t>
      </w:r>
      <w:r>
        <w:rPr>
          <w:w w:val="95"/>
        </w:rPr>
        <w:t>is</w:t>
      </w:r>
      <w:r>
        <w:rPr>
          <w:spacing w:val="-10"/>
          <w:w w:val="95"/>
        </w:rPr>
        <w:t xml:space="preserve"> </w:t>
      </w:r>
      <w:r>
        <w:rPr>
          <w:w w:val="95"/>
        </w:rPr>
        <w:t>discussed</w:t>
      </w:r>
      <w:r>
        <w:rPr>
          <w:spacing w:val="-10"/>
          <w:w w:val="95"/>
        </w:rPr>
        <w:t xml:space="preserve"> </w:t>
      </w:r>
      <w:r>
        <w:rPr>
          <w:w w:val="95"/>
        </w:rPr>
        <w:t>in</w:t>
      </w:r>
      <w:r>
        <w:rPr>
          <w:spacing w:val="-10"/>
          <w:w w:val="95"/>
        </w:rPr>
        <w:t xml:space="preserve"> </w:t>
      </w:r>
      <w:r>
        <w:rPr>
          <w:w w:val="95"/>
        </w:rPr>
        <w:t>more</w:t>
      </w:r>
      <w:r>
        <w:rPr>
          <w:spacing w:val="-10"/>
          <w:w w:val="95"/>
        </w:rPr>
        <w:t xml:space="preserve"> </w:t>
      </w:r>
      <w:r>
        <w:rPr>
          <w:w w:val="95"/>
        </w:rPr>
        <w:t>detail</w:t>
      </w:r>
      <w:r>
        <w:rPr>
          <w:spacing w:val="-10"/>
          <w:w w:val="95"/>
        </w:rPr>
        <w:t xml:space="preserve"> </w:t>
      </w:r>
      <w:r>
        <w:rPr>
          <w:w w:val="95"/>
        </w:rPr>
        <w:t>in</w:t>
      </w:r>
      <w:r>
        <w:rPr>
          <w:spacing w:val="-10"/>
          <w:w w:val="95"/>
        </w:rPr>
        <w:t xml:space="preserve"> </w:t>
      </w:r>
      <w:r>
        <w:rPr>
          <w:w w:val="95"/>
        </w:rPr>
        <w:t>appendix</w:t>
      </w:r>
      <w:r>
        <w:rPr>
          <w:spacing w:val="-10"/>
          <w:w w:val="95"/>
        </w:rPr>
        <w:t xml:space="preserve"> </w:t>
      </w:r>
      <w:r>
        <w:rPr>
          <w:w w:val="95"/>
        </w:rPr>
        <w:t>B.</w:t>
      </w:r>
      <w:r>
        <w:rPr>
          <w:spacing w:val="-10"/>
          <w:w w:val="95"/>
        </w:rPr>
        <w:t xml:space="preserve"> </w:t>
      </w:r>
      <w:r>
        <w:rPr>
          <w:w w:val="95"/>
        </w:rPr>
        <w:t>Figure</w:t>
      </w:r>
      <w:r>
        <w:rPr>
          <w:spacing w:val="-10"/>
          <w:w w:val="95"/>
        </w:rPr>
        <w:t xml:space="preserve"> </w:t>
      </w:r>
      <w:hyperlink w:anchor="_bookmark7" w:history="1">
        <w:r>
          <w:rPr>
            <w:w w:val="95"/>
          </w:rPr>
          <w:t>11.3</w:t>
        </w:r>
        <w:r>
          <w:rPr>
            <w:spacing w:val="-10"/>
            <w:w w:val="95"/>
          </w:rPr>
          <w:t xml:space="preserve"> </w:t>
        </w:r>
      </w:hyperlink>
      <w:r>
        <w:rPr>
          <w:w w:val="95"/>
        </w:rPr>
        <w:t>shows</w:t>
      </w:r>
      <w:r>
        <w:rPr>
          <w:spacing w:val="-10"/>
          <w:w w:val="95"/>
        </w:rPr>
        <w:t xml:space="preserve"> </w:t>
      </w:r>
      <w:r>
        <w:rPr>
          <w:w w:val="95"/>
        </w:rPr>
        <w:t>the simulation</w:t>
      </w:r>
      <w:r>
        <w:rPr>
          <w:spacing w:val="-11"/>
          <w:w w:val="95"/>
        </w:rPr>
        <w:t xml:space="preserve"> </w:t>
      </w:r>
      <w:r>
        <w:rPr>
          <w:w w:val="95"/>
        </w:rPr>
        <w:t>environment.</w:t>
      </w:r>
      <w:r>
        <w:rPr>
          <w:spacing w:val="10"/>
          <w:w w:val="95"/>
        </w:rPr>
        <w:t xml:space="preserve"> </w:t>
      </w:r>
      <w:r>
        <w:rPr>
          <w:w w:val="95"/>
        </w:rPr>
        <w:t>The</w:t>
      </w:r>
      <w:r>
        <w:rPr>
          <w:spacing w:val="-11"/>
          <w:w w:val="95"/>
        </w:rPr>
        <w:t xml:space="preserve"> </w:t>
      </w:r>
      <w:r>
        <w:rPr>
          <w:w w:val="95"/>
        </w:rPr>
        <w:t>environment</w:t>
      </w:r>
      <w:r>
        <w:rPr>
          <w:spacing w:val="-11"/>
          <w:w w:val="95"/>
        </w:rPr>
        <w:t xml:space="preserve"> </w:t>
      </w:r>
      <w:r>
        <w:rPr>
          <w:w w:val="95"/>
        </w:rPr>
        <w:t>has</w:t>
      </w:r>
      <w:r>
        <w:rPr>
          <w:spacing w:val="-11"/>
          <w:w w:val="95"/>
        </w:rPr>
        <w:t xml:space="preserve"> </w:t>
      </w:r>
      <w:r>
        <w:rPr>
          <w:w w:val="95"/>
        </w:rPr>
        <w:t>the</w:t>
      </w:r>
      <w:r>
        <w:rPr>
          <w:spacing w:val="-10"/>
          <w:w w:val="95"/>
        </w:rPr>
        <w:t xml:space="preserve"> </w:t>
      </w:r>
      <w:r>
        <w:rPr>
          <w:w w:val="95"/>
        </w:rPr>
        <w:t>map</w:t>
      </w:r>
      <w:r>
        <w:rPr>
          <w:spacing w:val="-11"/>
          <w:w w:val="95"/>
        </w:rPr>
        <w:t xml:space="preserve"> </w:t>
      </w:r>
      <w:r>
        <w:rPr>
          <w:w w:val="95"/>
        </w:rPr>
        <w:t>on</w:t>
      </w:r>
      <w:r>
        <w:rPr>
          <w:spacing w:val="-11"/>
          <w:w w:val="95"/>
        </w:rPr>
        <w:t xml:space="preserve"> </w:t>
      </w:r>
      <w:r>
        <w:rPr>
          <w:w w:val="95"/>
        </w:rPr>
        <w:t>the</w:t>
      </w:r>
      <w:r>
        <w:rPr>
          <w:spacing w:val="-11"/>
          <w:w w:val="95"/>
        </w:rPr>
        <w:t xml:space="preserve"> </w:t>
      </w:r>
      <w:r>
        <w:rPr>
          <w:w w:val="95"/>
        </w:rPr>
        <w:t>left,</w:t>
      </w:r>
      <w:r>
        <w:rPr>
          <w:spacing w:val="-10"/>
          <w:w w:val="95"/>
        </w:rPr>
        <w:t xml:space="preserve"> </w:t>
      </w:r>
      <w:r>
        <w:rPr>
          <w:w w:val="95"/>
        </w:rPr>
        <w:t>the</w:t>
      </w:r>
      <w:r>
        <w:rPr>
          <w:spacing w:val="-11"/>
          <w:w w:val="95"/>
        </w:rPr>
        <w:t xml:space="preserve"> </w:t>
      </w:r>
      <w:r>
        <w:rPr>
          <w:w w:val="95"/>
        </w:rPr>
        <w:t>side-bar</w:t>
      </w:r>
      <w:r>
        <w:rPr>
          <w:spacing w:val="-11"/>
          <w:w w:val="95"/>
        </w:rPr>
        <w:t xml:space="preserve"> </w:t>
      </w:r>
      <w:r>
        <w:rPr>
          <w:spacing w:val="-4"/>
          <w:w w:val="95"/>
        </w:rPr>
        <w:t>or</w:t>
      </w:r>
      <w:r>
        <w:rPr>
          <w:spacing w:val="-11"/>
          <w:w w:val="95"/>
        </w:rPr>
        <w:t xml:space="preserve"> </w:t>
      </w:r>
      <w:r>
        <w:rPr>
          <w:w w:val="95"/>
        </w:rPr>
        <w:t xml:space="preserve">arrow-keys </w:t>
      </w:r>
      <w:r>
        <w:t>can</w:t>
      </w:r>
      <w:r>
        <w:rPr>
          <w:spacing w:val="-27"/>
        </w:rPr>
        <w:t xml:space="preserve"> </w:t>
      </w:r>
      <w:r>
        <w:rPr>
          <w:spacing w:val="1"/>
        </w:rPr>
        <w:t>be</w:t>
      </w:r>
      <w:r>
        <w:rPr>
          <w:spacing w:val="-27"/>
        </w:rPr>
        <w:t xml:space="preserve"> </w:t>
      </w:r>
      <w:r>
        <w:t>used</w:t>
      </w:r>
      <w:r>
        <w:rPr>
          <w:spacing w:val="-27"/>
        </w:rPr>
        <w:t xml:space="preserve"> </w:t>
      </w:r>
      <w:r>
        <w:t>to</w:t>
      </w:r>
      <w:r>
        <w:rPr>
          <w:spacing w:val="-27"/>
        </w:rPr>
        <w:t xml:space="preserve"> </w:t>
      </w:r>
      <w:r>
        <w:t>control</w:t>
      </w:r>
      <w:r>
        <w:rPr>
          <w:spacing w:val="-27"/>
        </w:rPr>
        <w:t xml:space="preserve"> </w:t>
      </w:r>
      <w:r>
        <w:t>the</w:t>
      </w:r>
      <w:r>
        <w:rPr>
          <w:spacing w:val="-27"/>
        </w:rPr>
        <w:t xml:space="preserve"> </w:t>
      </w:r>
      <w:r>
        <w:t>selected</w:t>
      </w:r>
      <w:r>
        <w:rPr>
          <w:spacing w:val="-27"/>
        </w:rPr>
        <w:t xml:space="preserve"> </w:t>
      </w:r>
      <w:r>
        <w:t>vessel.</w:t>
      </w:r>
      <w:r>
        <w:rPr>
          <w:spacing w:val="-13"/>
        </w:rPr>
        <w:t xml:space="preserve"> </w:t>
      </w:r>
      <w:r>
        <w:t>The</w:t>
      </w:r>
      <w:r>
        <w:rPr>
          <w:spacing w:val="-27"/>
        </w:rPr>
        <w:t xml:space="preserve"> </w:t>
      </w:r>
      <w:r>
        <w:t>status</w:t>
      </w:r>
      <w:r>
        <w:rPr>
          <w:spacing w:val="-27"/>
        </w:rPr>
        <w:t xml:space="preserve"> </w:t>
      </w:r>
      <w:r>
        <w:t>bar</w:t>
      </w:r>
      <w:r>
        <w:rPr>
          <w:spacing w:val="-27"/>
        </w:rPr>
        <w:t xml:space="preserve"> </w:t>
      </w:r>
      <w:r>
        <w:t>at</w:t>
      </w:r>
      <w:r>
        <w:rPr>
          <w:spacing w:val="-27"/>
        </w:rPr>
        <w:t xml:space="preserve"> </w:t>
      </w:r>
      <w:r>
        <w:t>the</w:t>
      </w:r>
      <w:r>
        <w:rPr>
          <w:spacing w:val="-27"/>
        </w:rPr>
        <w:t xml:space="preserve"> </w:t>
      </w:r>
      <w:r>
        <w:t>bottom</w:t>
      </w:r>
      <w:r>
        <w:rPr>
          <w:spacing w:val="-27"/>
        </w:rPr>
        <w:t xml:space="preserve"> </w:t>
      </w:r>
      <w:r>
        <w:t>of</w:t>
      </w:r>
      <w:r>
        <w:rPr>
          <w:spacing w:val="-27"/>
        </w:rPr>
        <w:t xml:space="preserve"> </w:t>
      </w:r>
      <w:r>
        <w:t>the</w:t>
      </w:r>
      <w:r>
        <w:rPr>
          <w:spacing w:val="-27"/>
        </w:rPr>
        <w:t xml:space="preserve"> </w:t>
      </w:r>
      <w:r>
        <w:t>screen</w:t>
      </w:r>
      <w:r>
        <w:rPr>
          <w:spacing w:val="-27"/>
        </w:rPr>
        <w:t xml:space="preserve"> </w:t>
      </w:r>
      <w:r>
        <w:t>gives information on possible actions, errors and status of</w:t>
      </w:r>
      <w:r>
        <w:rPr>
          <w:spacing w:val="6"/>
        </w:rPr>
        <w:t xml:space="preserve"> </w:t>
      </w:r>
      <w:r>
        <w:t>simulation.</w:t>
      </w:r>
    </w:p>
    <w:p w14:paraId="66466D57" w14:textId="77777777" w:rsidR="00B07A10" w:rsidRDefault="00B07A10">
      <w:pPr>
        <w:pStyle w:val="Plattetekst"/>
      </w:pPr>
    </w:p>
    <w:p w14:paraId="66466D58" w14:textId="77777777" w:rsidR="00B07A10" w:rsidRDefault="00785C94">
      <w:pPr>
        <w:pStyle w:val="Kop4"/>
        <w:spacing w:before="176"/>
        <w:jc w:val="both"/>
      </w:pPr>
      <w:r>
        <w:t>Experiment design</w:t>
      </w:r>
    </w:p>
    <w:p w14:paraId="66466D59" w14:textId="77777777" w:rsidR="00B07A10" w:rsidRDefault="00B07A10">
      <w:pPr>
        <w:pStyle w:val="Plattetekst"/>
        <w:rPr>
          <w:b/>
        </w:rPr>
      </w:pPr>
    </w:p>
    <w:p w14:paraId="66466D5A" w14:textId="77777777" w:rsidR="00B07A10" w:rsidRDefault="00785C94">
      <w:pPr>
        <w:pStyle w:val="Plattetekst"/>
        <w:spacing w:before="136" w:line="348" w:lineRule="auto"/>
        <w:ind w:left="108" w:right="1429"/>
        <w:jc w:val="both"/>
      </w:pPr>
      <w:r>
        <w:t xml:space="preserve">The experiment will consist of an interview and </w:t>
      </w:r>
      <w:r>
        <w:rPr>
          <w:spacing w:val="-5"/>
        </w:rPr>
        <w:t xml:space="preserve">two </w:t>
      </w:r>
      <w:r>
        <w:t xml:space="preserve">assignment. In only one of the </w:t>
      </w:r>
      <w:r>
        <w:rPr>
          <w:spacing w:val="-5"/>
        </w:rPr>
        <w:t xml:space="preserve">two </w:t>
      </w:r>
      <w:r>
        <w:t xml:space="preserve">assignments, the participant </w:t>
      </w:r>
      <w:proofErr w:type="gramStart"/>
      <w:r>
        <w:t>is allowed to</w:t>
      </w:r>
      <w:proofErr w:type="gramEnd"/>
      <w:r>
        <w:t xml:space="preserve"> use the protocol. This set-up means that the </w:t>
      </w:r>
      <w:r>
        <w:rPr>
          <w:w w:val="95"/>
        </w:rPr>
        <w:t>experiment</w:t>
      </w:r>
      <w:r>
        <w:rPr>
          <w:spacing w:val="-24"/>
          <w:w w:val="95"/>
        </w:rPr>
        <w:t xml:space="preserve"> </w:t>
      </w:r>
      <w:r>
        <w:rPr>
          <w:w w:val="95"/>
        </w:rPr>
        <w:t>is</w:t>
      </w:r>
      <w:r>
        <w:rPr>
          <w:spacing w:val="-24"/>
          <w:w w:val="95"/>
        </w:rPr>
        <w:t xml:space="preserve"> </w:t>
      </w:r>
      <w:r>
        <w:rPr>
          <w:w w:val="95"/>
        </w:rPr>
        <w:t>a</w:t>
      </w:r>
      <w:r>
        <w:rPr>
          <w:spacing w:val="-24"/>
          <w:w w:val="95"/>
        </w:rPr>
        <w:t xml:space="preserve"> </w:t>
      </w:r>
      <w:r>
        <w:rPr>
          <w:w w:val="95"/>
        </w:rPr>
        <w:t>within-subject</w:t>
      </w:r>
      <w:r>
        <w:rPr>
          <w:spacing w:val="-24"/>
          <w:w w:val="95"/>
        </w:rPr>
        <w:t xml:space="preserve"> </w:t>
      </w:r>
      <w:r>
        <w:rPr>
          <w:w w:val="95"/>
        </w:rPr>
        <w:t>design.</w:t>
      </w:r>
      <w:r>
        <w:rPr>
          <w:spacing w:val="3"/>
          <w:w w:val="95"/>
        </w:rPr>
        <w:t xml:space="preserve"> </w:t>
      </w:r>
      <w:r>
        <w:rPr>
          <w:w w:val="95"/>
        </w:rPr>
        <w:t>The</w:t>
      </w:r>
      <w:r>
        <w:rPr>
          <w:spacing w:val="-24"/>
          <w:w w:val="95"/>
        </w:rPr>
        <w:t xml:space="preserve"> </w:t>
      </w:r>
      <w:r>
        <w:rPr>
          <w:w w:val="95"/>
        </w:rPr>
        <w:t>most</w:t>
      </w:r>
      <w:r>
        <w:rPr>
          <w:spacing w:val="-24"/>
          <w:w w:val="95"/>
        </w:rPr>
        <w:t xml:space="preserve"> </w:t>
      </w:r>
      <w:r>
        <w:rPr>
          <w:w w:val="95"/>
        </w:rPr>
        <w:t>significant</w:t>
      </w:r>
      <w:r>
        <w:rPr>
          <w:spacing w:val="-24"/>
          <w:w w:val="95"/>
        </w:rPr>
        <w:t xml:space="preserve"> </w:t>
      </w:r>
      <w:r>
        <w:rPr>
          <w:w w:val="95"/>
        </w:rPr>
        <w:t>benefits</w:t>
      </w:r>
      <w:r>
        <w:rPr>
          <w:spacing w:val="-24"/>
          <w:w w:val="95"/>
        </w:rPr>
        <w:t xml:space="preserve"> </w:t>
      </w:r>
      <w:r>
        <w:rPr>
          <w:w w:val="95"/>
        </w:rPr>
        <w:t>of</w:t>
      </w:r>
      <w:r>
        <w:rPr>
          <w:spacing w:val="-24"/>
          <w:w w:val="95"/>
        </w:rPr>
        <w:t xml:space="preserve"> </w:t>
      </w:r>
      <w:r>
        <w:rPr>
          <w:w w:val="95"/>
        </w:rPr>
        <w:t>this</w:t>
      </w:r>
      <w:r>
        <w:rPr>
          <w:spacing w:val="-24"/>
          <w:w w:val="95"/>
        </w:rPr>
        <w:t xml:space="preserve"> </w:t>
      </w:r>
      <w:r>
        <w:rPr>
          <w:w w:val="95"/>
        </w:rPr>
        <w:t>type</w:t>
      </w:r>
      <w:r>
        <w:rPr>
          <w:spacing w:val="-24"/>
          <w:w w:val="95"/>
        </w:rPr>
        <w:t xml:space="preserve"> </w:t>
      </w:r>
      <w:r>
        <w:rPr>
          <w:w w:val="95"/>
        </w:rPr>
        <w:t>of</w:t>
      </w:r>
      <w:r>
        <w:rPr>
          <w:spacing w:val="-24"/>
          <w:w w:val="95"/>
        </w:rPr>
        <w:t xml:space="preserve"> </w:t>
      </w:r>
      <w:r>
        <w:rPr>
          <w:w w:val="95"/>
        </w:rPr>
        <w:t xml:space="preserve">experimental </w:t>
      </w:r>
      <w:r>
        <w:t>design</w:t>
      </w:r>
      <w:r>
        <w:rPr>
          <w:spacing w:val="-20"/>
        </w:rPr>
        <w:t xml:space="preserve"> </w:t>
      </w:r>
      <w:r>
        <w:t>are</w:t>
      </w:r>
      <w:r>
        <w:rPr>
          <w:spacing w:val="-20"/>
        </w:rPr>
        <w:t xml:space="preserve"> </w:t>
      </w:r>
      <w:r>
        <w:t>that</w:t>
      </w:r>
      <w:r>
        <w:rPr>
          <w:spacing w:val="-20"/>
        </w:rPr>
        <w:t xml:space="preserve"> </w:t>
      </w:r>
      <w:r>
        <w:t>it</w:t>
      </w:r>
      <w:r>
        <w:rPr>
          <w:spacing w:val="-20"/>
        </w:rPr>
        <w:t xml:space="preserve"> </w:t>
      </w:r>
      <w:r>
        <w:t>does</w:t>
      </w:r>
      <w:r>
        <w:rPr>
          <w:spacing w:val="-20"/>
        </w:rPr>
        <w:t xml:space="preserve"> </w:t>
      </w:r>
      <w:r>
        <w:t>not</w:t>
      </w:r>
      <w:r>
        <w:rPr>
          <w:spacing w:val="-20"/>
        </w:rPr>
        <w:t xml:space="preserve"> </w:t>
      </w:r>
      <w:r>
        <w:t>require</w:t>
      </w:r>
      <w:r>
        <w:rPr>
          <w:spacing w:val="-20"/>
        </w:rPr>
        <w:t xml:space="preserve"> </w:t>
      </w:r>
      <w:r>
        <w:t>a</w:t>
      </w:r>
      <w:r>
        <w:rPr>
          <w:spacing w:val="-20"/>
        </w:rPr>
        <w:t xml:space="preserve"> </w:t>
      </w:r>
      <w:r>
        <w:t>large</w:t>
      </w:r>
      <w:r>
        <w:rPr>
          <w:spacing w:val="-20"/>
        </w:rPr>
        <w:t xml:space="preserve"> </w:t>
      </w:r>
      <w:r>
        <w:rPr>
          <w:spacing w:val="1"/>
        </w:rPr>
        <w:t>pool</w:t>
      </w:r>
      <w:r>
        <w:rPr>
          <w:spacing w:val="-20"/>
        </w:rPr>
        <w:t xml:space="preserve"> </w:t>
      </w:r>
      <w:r>
        <w:t>of</w:t>
      </w:r>
      <w:r>
        <w:rPr>
          <w:spacing w:val="-20"/>
        </w:rPr>
        <w:t xml:space="preserve"> </w:t>
      </w:r>
      <w:r>
        <w:t>participants. A</w:t>
      </w:r>
      <w:r>
        <w:rPr>
          <w:spacing w:val="-20"/>
        </w:rPr>
        <w:t xml:space="preserve"> </w:t>
      </w:r>
      <w:r>
        <w:t>within-subject</w:t>
      </w:r>
      <w:r>
        <w:rPr>
          <w:spacing w:val="-20"/>
        </w:rPr>
        <w:t xml:space="preserve"> </w:t>
      </w:r>
      <w:r>
        <w:t>design</w:t>
      </w:r>
      <w:r>
        <w:rPr>
          <w:spacing w:val="-20"/>
        </w:rPr>
        <w:t xml:space="preserve"> </w:t>
      </w:r>
      <w:r>
        <w:t>can also</w:t>
      </w:r>
      <w:r>
        <w:rPr>
          <w:spacing w:val="-22"/>
        </w:rPr>
        <w:t xml:space="preserve"> </w:t>
      </w:r>
      <w:r>
        <w:t>help</w:t>
      </w:r>
      <w:r>
        <w:rPr>
          <w:spacing w:val="-22"/>
        </w:rPr>
        <w:t xml:space="preserve"> </w:t>
      </w:r>
      <w:r>
        <w:t>to</w:t>
      </w:r>
      <w:r>
        <w:rPr>
          <w:spacing w:val="-22"/>
        </w:rPr>
        <w:t xml:space="preserve"> </w:t>
      </w:r>
      <w:r>
        <w:t>reduce</w:t>
      </w:r>
      <w:r>
        <w:rPr>
          <w:spacing w:val="-22"/>
        </w:rPr>
        <w:t xml:space="preserve"> </w:t>
      </w:r>
      <w:r>
        <w:t>errors</w:t>
      </w:r>
      <w:r>
        <w:rPr>
          <w:spacing w:val="-22"/>
        </w:rPr>
        <w:t xml:space="preserve"> </w:t>
      </w:r>
      <w:r>
        <w:t>associated</w:t>
      </w:r>
      <w:r>
        <w:rPr>
          <w:spacing w:val="-22"/>
        </w:rPr>
        <w:t xml:space="preserve"> </w:t>
      </w:r>
      <w:r>
        <w:t>with</w:t>
      </w:r>
      <w:r>
        <w:rPr>
          <w:spacing w:val="-22"/>
        </w:rPr>
        <w:t xml:space="preserve"> </w:t>
      </w:r>
      <w:r>
        <w:t>individual</w:t>
      </w:r>
      <w:r>
        <w:rPr>
          <w:spacing w:val="-22"/>
        </w:rPr>
        <w:t xml:space="preserve"> </w:t>
      </w:r>
      <w:r>
        <w:t>differences.</w:t>
      </w:r>
      <w:r>
        <w:rPr>
          <w:spacing w:val="6"/>
        </w:rPr>
        <w:t xml:space="preserve"> </w:t>
      </w:r>
      <w:r>
        <w:t>A</w:t>
      </w:r>
      <w:r>
        <w:rPr>
          <w:spacing w:val="-22"/>
        </w:rPr>
        <w:t xml:space="preserve"> </w:t>
      </w:r>
      <w:r>
        <w:t>major</w:t>
      </w:r>
      <w:r>
        <w:rPr>
          <w:spacing w:val="-22"/>
        </w:rPr>
        <w:t xml:space="preserve"> </w:t>
      </w:r>
      <w:r>
        <w:t>drawback</w:t>
      </w:r>
      <w:r>
        <w:rPr>
          <w:spacing w:val="-22"/>
        </w:rPr>
        <w:t xml:space="preserve"> </w:t>
      </w:r>
      <w:r>
        <w:t>which should</w:t>
      </w:r>
      <w:r>
        <w:rPr>
          <w:spacing w:val="-25"/>
        </w:rPr>
        <w:t xml:space="preserve"> </w:t>
      </w:r>
      <w:r>
        <w:rPr>
          <w:spacing w:val="1"/>
        </w:rPr>
        <w:t>be</w:t>
      </w:r>
      <w:r>
        <w:rPr>
          <w:spacing w:val="-25"/>
        </w:rPr>
        <w:t xml:space="preserve"> </w:t>
      </w:r>
      <w:proofErr w:type="gramStart"/>
      <w:r>
        <w:t>taken</w:t>
      </w:r>
      <w:r>
        <w:rPr>
          <w:spacing w:val="-25"/>
        </w:rPr>
        <w:t xml:space="preserve"> </w:t>
      </w:r>
      <w:r>
        <w:t>into</w:t>
      </w:r>
      <w:r>
        <w:rPr>
          <w:spacing w:val="-25"/>
        </w:rPr>
        <w:t xml:space="preserve"> </w:t>
      </w:r>
      <w:r>
        <w:t>account</w:t>
      </w:r>
      <w:proofErr w:type="gramEnd"/>
      <w:r>
        <w:rPr>
          <w:spacing w:val="-25"/>
        </w:rPr>
        <w:t xml:space="preserve"> </w:t>
      </w:r>
      <w:r>
        <w:t>during</w:t>
      </w:r>
      <w:r>
        <w:rPr>
          <w:spacing w:val="-25"/>
        </w:rPr>
        <w:t xml:space="preserve"> </w:t>
      </w:r>
      <w:r>
        <w:t>the</w:t>
      </w:r>
      <w:r>
        <w:rPr>
          <w:spacing w:val="-25"/>
        </w:rPr>
        <w:t xml:space="preserve"> </w:t>
      </w:r>
      <w:r>
        <w:t>experiment</w:t>
      </w:r>
      <w:r>
        <w:rPr>
          <w:spacing w:val="-25"/>
        </w:rPr>
        <w:t xml:space="preserve"> </w:t>
      </w:r>
      <w:r>
        <w:t>is</w:t>
      </w:r>
      <w:r>
        <w:rPr>
          <w:spacing w:val="-25"/>
        </w:rPr>
        <w:t xml:space="preserve"> </w:t>
      </w:r>
      <w:r>
        <w:t>that</w:t>
      </w:r>
      <w:r>
        <w:rPr>
          <w:spacing w:val="-25"/>
        </w:rPr>
        <w:t xml:space="preserve"> </w:t>
      </w:r>
      <w:r>
        <w:t>the</w:t>
      </w:r>
      <w:r>
        <w:rPr>
          <w:spacing w:val="-25"/>
        </w:rPr>
        <w:t xml:space="preserve"> </w:t>
      </w:r>
      <w:r>
        <w:t>result</w:t>
      </w:r>
      <w:r>
        <w:rPr>
          <w:spacing w:val="-25"/>
        </w:rPr>
        <w:t xml:space="preserve"> </w:t>
      </w:r>
      <w:r>
        <w:t>of</w:t>
      </w:r>
      <w:r>
        <w:rPr>
          <w:spacing w:val="-25"/>
        </w:rPr>
        <w:t xml:space="preserve"> </w:t>
      </w:r>
      <w:r>
        <w:t>the</w:t>
      </w:r>
      <w:r>
        <w:rPr>
          <w:spacing w:val="-25"/>
        </w:rPr>
        <w:t xml:space="preserve"> </w:t>
      </w:r>
      <w:r>
        <w:t>first</w:t>
      </w:r>
      <w:r>
        <w:rPr>
          <w:spacing w:val="-25"/>
        </w:rPr>
        <w:t xml:space="preserve"> </w:t>
      </w:r>
      <w:r>
        <w:t xml:space="preserve">assignment </w:t>
      </w:r>
      <w:r>
        <w:rPr>
          <w:spacing w:val="-3"/>
          <w:w w:val="95"/>
        </w:rPr>
        <w:t>may</w:t>
      </w:r>
      <w:r>
        <w:rPr>
          <w:spacing w:val="-20"/>
          <w:w w:val="95"/>
        </w:rPr>
        <w:t xml:space="preserve"> </w:t>
      </w:r>
      <w:r>
        <w:rPr>
          <w:w w:val="95"/>
        </w:rPr>
        <w:t>influence</w:t>
      </w:r>
      <w:r>
        <w:rPr>
          <w:spacing w:val="-20"/>
          <w:w w:val="95"/>
        </w:rPr>
        <w:t xml:space="preserve"> </w:t>
      </w:r>
      <w:r>
        <w:rPr>
          <w:w w:val="95"/>
        </w:rPr>
        <w:t>the</w:t>
      </w:r>
      <w:r>
        <w:rPr>
          <w:spacing w:val="-20"/>
          <w:w w:val="95"/>
        </w:rPr>
        <w:t xml:space="preserve"> </w:t>
      </w:r>
      <w:r>
        <w:rPr>
          <w:w w:val="95"/>
        </w:rPr>
        <w:t>result</w:t>
      </w:r>
      <w:r>
        <w:rPr>
          <w:spacing w:val="-20"/>
          <w:w w:val="95"/>
        </w:rPr>
        <w:t xml:space="preserve"> </w:t>
      </w:r>
      <w:r>
        <w:rPr>
          <w:w w:val="95"/>
        </w:rPr>
        <w:t>of</w:t>
      </w:r>
      <w:r>
        <w:rPr>
          <w:spacing w:val="-20"/>
          <w:w w:val="95"/>
        </w:rPr>
        <w:t xml:space="preserve"> </w:t>
      </w:r>
      <w:r>
        <w:rPr>
          <w:w w:val="95"/>
        </w:rPr>
        <w:t>the</w:t>
      </w:r>
      <w:r>
        <w:rPr>
          <w:spacing w:val="-21"/>
          <w:w w:val="95"/>
        </w:rPr>
        <w:t xml:space="preserve"> </w:t>
      </w:r>
      <w:r>
        <w:rPr>
          <w:w w:val="95"/>
        </w:rPr>
        <w:t>second</w:t>
      </w:r>
      <w:r>
        <w:rPr>
          <w:spacing w:val="-21"/>
          <w:w w:val="95"/>
        </w:rPr>
        <w:t xml:space="preserve"> </w:t>
      </w:r>
      <w:r>
        <w:rPr>
          <w:w w:val="95"/>
        </w:rPr>
        <w:t>assignment. A</w:t>
      </w:r>
      <w:r>
        <w:rPr>
          <w:spacing w:val="-20"/>
          <w:w w:val="95"/>
        </w:rPr>
        <w:t xml:space="preserve"> </w:t>
      </w:r>
      <w:r>
        <w:rPr>
          <w:w w:val="95"/>
        </w:rPr>
        <w:t>problem</w:t>
      </w:r>
      <w:r>
        <w:rPr>
          <w:spacing w:val="-20"/>
          <w:w w:val="95"/>
        </w:rPr>
        <w:t xml:space="preserve"> </w:t>
      </w:r>
      <w:r>
        <w:rPr>
          <w:w w:val="95"/>
        </w:rPr>
        <w:t>which</w:t>
      </w:r>
      <w:r>
        <w:rPr>
          <w:spacing w:val="-20"/>
          <w:w w:val="95"/>
        </w:rPr>
        <w:t xml:space="preserve"> </w:t>
      </w:r>
      <w:r>
        <w:rPr>
          <w:w w:val="95"/>
        </w:rPr>
        <w:t>is</w:t>
      </w:r>
      <w:r>
        <w:rPr>
          <w:spacing w:val="-20"/>
          <w:w w:val="95"/>
        </w:rPr>
        <w:t xml:space="preserve"> </w:t>
      </w:r>
      <w:r>
        <w:rPr>
          <w:w w:val="95"/>
        </w:rPr>
        <w:t>known</w:t>
      </w:r>
      <w:r>
        <w:rPr>
          <w:spacing w:val="-21"/>
          <w:w w:val="95"/>
        </w:rPr>
        <w:t xml:space="preserve"> </w:t>
      </w:r>
      <w:r>
        <w:rPr>
          <w:w w:val="95"/>
        </w:rPr>
        <w:t>as</w:t>
      </w:r>
      <w:r>
        <w:rPr>
          <w:spacing w:val="-20"/>
          <w:w w:val="95"/>
        </w:rPr>
        <w:t xml:space="preserve"> </w:t>
      </w:r>
      <w:r>
        <w:rPr>
          <w:w w:val="95"/>
        </w:rPr>
        <w:t>the</w:t>
      </w:r>
      <w:r>
        <w:rPr>
          <w:spacing w:val="-21"/>
          <w:w w:val="95"/>
        </w:rPr>
        <w:t xml:space="preserve"> </w:t>
      </w:r>
      <w:r>
        <w:rPr>
          <w:w w:val="95"/>
        </w:rPr>
        <w:t xml:space="preserve">carryover effect. This effect is mitigated </w:t>
      </w:r>
      <w:r>
        <w:rPr>
          <w:spacing w:val="-3"/>
          <w:w w:val="95"/>
        </w:rPr>
        <w:t xml:space="preserve">by </w:t>
      </w:r>
      <w:r>
        <w:rPr>
          <w:w w:val="95"/>
        </w:rPr>
        <w:t xml:space="preserve">counter-balancing the participants. </w:t>
      </w:r>
      <w:proofErr w:type="gramStart"/>
      <w:r>
        <w:rPr>
          <w:w w:val="95"/>
        </w:rPr>
        <w:t>Thus</w:t>
      </w:r>
      <w:proofErr w:type="gramEnd"/>
      <w:r>
        <w:rPr>
          <w:w w:val="95"/>
        </w:rPr>
        <w:t xml:space="preserve"> some are allowed </w:t>
      </w:r>
      <w:r>
        <w:t>to</w:t>
      </w:r>
      <w:r>
        <w:rPr>
          <w:spacing w:val="-25"/>
        </w:rPr>
        <w:t xml:space="preserve"> </w:t>
      </w:r>
      <w:r>
        <w:t>communicate</w:t>
      </w:r>
      <w:r>
        <w:rPr>
          <w:spacing w:val="-25"/>
        </w:rPr>
        <w:t xml:space="preserve"> </w:t>
      </w:r>
      <w:r>
        <w:t>using</w:t>
      </w:r>
      <w:r>
        <w:rPr>
          <w:spacing w:val="-25"/>
        </w:rPr>
        <w:t xml:space="preserve"> </w:t>
      </w:r>
      <w:r>
        <w:t>the</w:t>
      </w:r>
      <w:r>
        <w:rPr>
          <w:spacing w:val="-25"/>
        </w:rPr>
        <w:t xml:space="preserve"> </w:t>
      </w:r>
      <w:r>
        <w:t>protocol</w:t>
      </w:r>
      <w:r>
        <w:rPr>
          <w:spacing w:val="-25"/>
        </w:rPr>
        <w:t xml:space="preserve"> </w:t>
      </w:r>
      <w:r>
        <w:t>during</w:t>
      </w:r>
      <w:r>
        <w:rPr>
          <w:spacing w:val="-25"/>
        </w:rPr>
        <w:t xml:space="preserve"> </w:t>
      </w:r>
      <w:r>
        <w:t>the</w:t>
      </w:r>
      <w:r>
        <w:rPr>
          <w:spacing w:val="-25"/>
        </w:rPr>
        <w:t xml:space="preserve"> </w:t>
      </w:r>
      <w:r>
        <w:t>first</w:t>
      </w:r>
      <w:r>
        <w:rPr>
          <w:spacing w:val="-25"/>
        </w:rPr>
        <w:t xml:space="preserve"> </w:t>
      </w:r>
      <w:r>
        <w:t>assignment,</w:t>
      </w:r>
      <w:r>
        <w:rPr>
          <w:spacing w:val="-25"/>
        </w:rPr>
        <w:t xml:space="preserve"> </w:t>
      </w:r>
      <w:r>
        <w:t>others</w:t>
      </w:r>
      <w:r>
        <w:rPr>
          <w:spacing w:val="-25"/>
        </w:rPr>
        <w:t xml:space="preserve"> </w:t>
      </w:r>
      <w:r>
        <w:t>during</w:t>
      </w:r>
      <w:r>
        <w:rPr>
          <w:spacing w:val="-25"/>
        </w:rPr>
        <w:t xml:space="preserve"> </w:t>
      </w:r>
      <w:r>
        <w:t>the</w:t>
      </w:r>
      <w:r>
        <w:rPr>
          <w:spacing w:val="-25"/>
        </w:rPr>
        <w:t xml:space="preserve"> </w:t>
      </w:r>
      <w:r>
        <w:t>second.</w:t>
      </w:r>
    </w:p>
    <w:p w14:paraId="66466D5B" w14:textId="096A3788" w:rsidR="00B07A10" w:rsidRDefault="00785C94">
      <w:pPr>
        <w:pStyle w:val="Plattetekst"/>
        <w:spacing w:before="126" w:line="348" w:lineRule="auto"/>
        <w:ind w:left="108" w:right="1445"/>
        <w:jc w:val="both"/>
      </w:pPr>
      <w:r>
        <w:rPr>
          <w:w w:val="95"/>
        </w:rPr>
        <w:t>Thereby</w:t>
      </w:r>
      <w:r>
        <w:rPr>
          <w:spacing w:val="-17"/>
          <w:w w:val="95"/>
        </w:rPr>
        <w:t xml:space="preserve"> </w:t>
      </w:r>
      <w:r>
        <w:rPr>
          <w:w w:val="95"/>
        </w:rPr>
        <w:t>are</w:t>
      </w:r>
      <w:r>
        <w:rPr>
          <w:spacing w:val="-17"/>
          <w:w w:val="95"/>
        </w:rPr>
        <w:t xml:space="preserve"> </w:t>
      </w:r>
      <w:r>
        <w:rPr>
          <w:w w:val="95"/>
        </w:rPr>
        <w:t>variables</w:t>
      </w:r>
      <w:r>
        <w:rPr>
          <w:spacing w:val="-17"/>
          <w:w w:val="95"/>
        </w:rPr>
        <w:t xml:space="preserve"> </w:t>
      </w:r>
      <w:r>
        <w:rPr>
          <w:w w:val="95"/>
        </w:rPr>
        <w:t>measured</w:t>
      </w:r>
      <w:r>
        <w:rPr>
          <w:spacing w:val="-17"/>
          <w:w w:val="95"/>
        </w:rPr>
        <w:t xml:space="preserve"> </w:t>
      </w:r>
      <w:r>
        <w:rPr>
          <w:w w:val="95"/>
        </w:rPr>
        <w:t>on</w:t>
      </w:r>
      <w:r>
        <w:rPr>
          <w:spacing w:val="-17"/>
          <w:w w:val="95"/>
        </w:rPr>
        <w:t xml:space="preserve"> </w:t>
      </w:r>
      <w:r>
        <w:rPr>
          <w:w w:val="95"/>
        </w:rPr>
        <w:t>different</w:t>
      </w:r>
      <w:r>
        <w:rPr>
          <w:spacing w:val="-17"/>
          <w:w w:val="95"/>
        </w:rPr>
        <w:t xml:space="preserve"> </w:t>
      </w:r>
      <w:r>
        <w:rPr>
          <w:w w:val="95"/>
        </w:rPr>
        <w:t>levels.</w:t>
      </w:r>
      <w:r>
        <w:rPr>
          <w:spacing w:val="-2"/>
          <w:w w:val="95"/>
        </w:rPr>
        <w:t xml:space="preserve"> </w:t>
      </w:r>
      <w:r>
        <w:rPr>
          <w:w w:val="95"/>
        </w:rPr>
        <w:t>The</w:t>
      </w:r>
      <w:r>
        <w:rPr>
          <w:spacing w:val="-17"/>
          <w:w w:val="95"/>
        </w:rPr>
        <w:t xml:space="preserve"> </w:t>
      </w:r>
      <w:r>
        <w:rPr>
          <w:w w:val="95"/>
        </w:rPr>
        <w:t>same</w:t>
      </w:r>
      <w:r>
        <w:rPr>
          <w:spacing w:val="-17"/>
          <w:w w:val="95"/>
        </w:rPr>
        <w:t xml:space="preserve"> </w:t>
      </w:r>
      <w:r>
        <w:rPr>
          <w:w w:val="95"/>
        </w:rPr>
        <w:t>set</w:t>
      </w:r>
      <w:r>
        <w:rPr>
          <w:spacing w:val="-17"/>
          <w:w w:val="95"/>
        </w:rPr>
        <w:t xml:space="preserve"> </w:t>
      </w:r>
      <w:r>
        <w:rPr>
          <w:w w:val="95"/>
        </w:rPr>
        <w:t>of</w:t>
      </w:r>
      <w:r>
        <w:rPr>
          <w:spacing w:val="-17"/>
          <w:w w:val="95"/>
        </w:rPr>
        <w:t xml:space="preserve"> </w:t>
      </w:r>
      <w:r>
        <w:rPr>
          <w:w w:val="95"/>
        </w:rPr>
        <w:t>questions</w:t>
      </w:r>
      <w:r>
        <w:rPr>
          <w:spacing w:val="-17"/>
          <w:w w:val="95"/>
        </w:rPr>
        <w:t xml:space="preserve"> </w:t>
      </w:r>
      <w:r>
        <w:rPr>
          <w:w w:val="95"/>
        </w:rPr>
        <w:t>is</w:t>
      </w:r>
      <w:r>
        <w:rPr>
          <w:spacing w:val="-17"/>
          <w:w w:val="95"/>
        </w:rPr>
        <w:t xml:space="preserve"> </w:t>
      </w:r>
      <w:r>
        <w:rPr>
          <w:w w:val="95"/>
        </w:rPr>
        <w:t>used</w:t>
      </w:r>
      <w:r>
        <w:rPr>
          <w:spacing w:val="-17"/>
          <w:w w:val="95"/>
        </w:rPr>
        <w:t xml:space="preserve"> </w:t>
      </w:r>
      <w:del w:id="708" w:author="Tom Wever" w:date="2018-11-25T14:35:00Z">
        <w:r w:rsidDel="005A64EF">
          <w:rPr>
            <w:w w:val="95"/>
          </w:rPr>
          <w:delText>for</w:delText>
        </w:r>
        <w:r w:rsidDel="005A64EF">
          <w:rPr>
            <w:spacing w:val="-17"/>
            <w:w w:val="95"/>
          </w:rPr>
          <w:delText xml:space="preserve"> </w:delText>
        </w:r>
        <w:r w:rsidDel="005A64EF">
          <w:rPr>
            <w:w w:val="95"/>
          </w:rPr>
          <w:delText xml:space="preserve">this </w:delText>
        </w:r>
      </w:del>
      <w:r>
        <w:t>both</w:t>
      </w:r>
      <w:r>
        <w:rPr>
          <w:spacing w:val="-27"/>
        </w:rPr>
        <w:t xml:space="preserve"> </w:t>
      </w:r>
      <w:r>
        <w:t>times.</w:t>
      </w:r>
      <w:r>
        <w:rPr>
          <w:spacing w:val="-5"/>
        </w:rPr>
        <w:t xml:space="preserve"> </w:t>
      </w:r>
      <w:r>
        <w:t>The</w:t>
      </w:r>
      <w:r>
        <w:rPr>
          <w:spacing w:val="-27"/>
        </w:rPr>
        <w:t xml:space="preserve"> </w:t>
      </w:r>
      <w:r>
        <w:t>questionnaire</w:t>
      </w:r>
      <w:r>
        <w:rPr>
          <w:spacing w:val="-27"/>
        </w:rPr>
        <w:t xml:space="preserve"> </w:t>
      </w:r>
      <w:r>
        <w:t>uses</w:t>
      </w:r>
      <w:r>
        <w:rPr>
          <w:spacing w:val="-27"/>
        </w:rPr>
        <w:t xml:space="preserve"> </w:t>
      </w:r>
      <w:r>
        <w:t>both</w:t>
      </w:r>
      <w:r>
        <w:rPr>
          <w:spacing w:val="-27"/>
        </w:rPr>
        <w:t xml:space="preserve"> </w:t>
      </w:r>
      <w:r>
        <w:t>questions</w:t>
      </w:r>
      <w:r>
        <w:rPr>
          <w:spacing w:val="-27"/>
        </w:rPr>
        <w:t xml:space="preserve"> </w:t>
      </w:r>
      <w:r>
        <w:t>with</w:t>
      </w:r>
      <w:r>
        <w:rPr>
          <w:spacing w:val="-27"/>
        </w:rPr>
        <w:t xml:space="preserve"> </w:t>
      </w:r>
      <w:r>
        <w:t>a</w:t>
      </w:r>
      <w:r>
        <w:rPr>
          <w:spacing w:val="-27"/>
        </w:rPr>
        <w:t xml:space="preserve"> </w:t>
      </w:r>
      <w:r>
        <w:t>linear</w:t>
      </w:r>
      <w:r>
        <w:rPr>
          <w:spacing w:val="-27"/>
        </w:rPr>
        <w:t xml:space="preserve"> </w:t>
      </w:r>
      <w:r>
        <w:t>scale</w:t>
      </w:r>
      <w:r>
        <w:rPr>
          <w:spacing w:val="-27"/>
        </w:rPr>
        <w:t xml:space="preserve"> </w:t>
      </w:r>
      <w:r>
        <w:t>and</w:t>
      </w:r>
      <w:r>
        <w:rPr>
          <w:spacing w:val="-27"/>
        </w:rPr>
        <w:t xml:space="preserve"> </w:t>
      </w:r>
      <w:r>
        <w:t>open</w:t>
      </w:r>
      <w:r>
        <w:rPr>
          <w:spacing w:val="-27"/>
        </w:rPr>
        <w:t xml:space="preserve"> </w:t>
      </w:r>
      <w:r>
        <w:t>questions. The</w:t>
      </w:r>
      <w:r>
        <w:rPr>
          <w:spacing w:val="-14"/>
        </w:rPr>
        <w:t xml:space="preserve"> </w:t>
      </w:r>
      <w:r>
        <w:t>linear</w:t>
      </w:r>
      <w:r>
        <w:rPr>
          <w:spacing w:val="-14"/>
        </w:rPr>
        <w:t xml:space="preserve"> </w:t>
      </w:r>
      <w:r>
        <w:t>scale</w:t>
      </w:r>
      <w:r>
        <w:rPr>
          <w:spacing w:val="-14"/>
        </w:rPr>
        <w:t xml:space="preserve"> </w:t>
      </w:r>
      <w:r>
        <w:t>questions</w:t>
      </w:r>
      <w:r>
        <w:rPr>
          <w:spacing w:val="-14"/>
        </w:rPr>
        <w:t xml:space="preserve"> </w:t>
      </w:r>
      <w:r>
        <w:rPr>
          <w:spacing w:val="-3"/>
        </w:rPr>
        <w:t>are</w:t>
      </w:r>
      <w:r>
        <w:rPr>
          <w:spacing w:val="-14"/>
        </w:rPr>
        <w:t xml:space="preserve"> </w:t>
      </w:r>
      <w:r>
        <w:t>on</w:t>
      </w:r>
      <w:r>
        <w:rPr>
          <w:spacing w:val="-14"/>
        </w:rPr>
        <w:t xml:space="preserve"> </w:t>
      </w:r>
      <w:r>
        <w:t>an</w:t>
      </w:r>
      <w:r>
        <w:rPr>
          <w:spacing w:val="-14"/>
        </w:rPr>
        <w:t xml:space="preserve"> </w:t>
      </w:r>
      <w:r>
        <w:t>ordinal</w:t>
      </w:r>
      <w:r>
        <w:rPr>
          <w:spacing w:val="-14"/>
        </w:rPr>
        <w:t xml:space="preserve"> </w:t>
      </w:r>
      <w:r>
        <w:t>level,</w:t>
      </w:r>
      <w:r>
        <w:rPr>
          <w:spacing w:val="-11"/>
        </w:rPr>
        <w:t xml:space="preserve"> </w:t>
      </w:r>
      <w:r>
        <w:t>it</w:t>
      </w:r>
      <w:r>
        <w:rPr>
          <w:spacing w:val="-14"/>
        </w:rPr>
        <w:t xml:space="preserve"> </w:t>
      </w:r>
      <w:r>
        <w:t>is</w:t>
      </w:r>
      <w:r>
        <w:rPr>
          <w:spacing w:val="-14"/>
        </w:rPr>
        <w:t xml:space="preserve"> </w:t>
      </w:r>
      <w:r>
        <w:t>not</w:t>
      </w:r>
      <w:r>
        <w:rPr>
          <w:spacing w:val="-14"/>
        </w:rPr>
        <w:t xml:space="preserve"> </w:t>
      </w:r>
      <w:r>
        <w:t>possible</w:t>
      </w:r>
      <w:r>
        <w:rPr>
          <w:spacing w:val="-14"/>
        </w:rPr>
        <w:t xml:space="preserve"> </w:t>
      </w:r>
      <w:r>
        <w:t>to</w:t>
      </w:r>
      <w:r>
        <w:rPr>
          <w:spacing w:val="-14"/>
        </w:rPr>
        <w:t xml:space="preserve"> </w:t>
      </w:r>
      <w:r>
        <w:t>do</w:t>
      </w:r>
      <w:r>
        <w:rPr>
          <w:spacing w:val="-14"/>
        </w:rPr>
        <w:t xml:space="preserve"> </w:t>
      </w:r>
      <w:r>
        <w:t>calculations,</w:t>
      </w:r>
      <w:r>
        <w:rPr>
          <w:spacing w:val="-11"/>
        </w:rPr>
        <w:t xml:space="preserve"> </w:t>
      </w:r>
      <w:r>
        <w:t>but making</w:t>
      </w:r>
      <w:r>
        <w:rPr>
          <w:spacing w:val="-11"/>
        </w:rPr>
        <w:t xml:space="preserve"> </w:t>
      </w:r>
      <w:r>
        <w:t>a</w:t>
      </w:r>
      <w:r>
        <w:rPr>
          <w:spacing w:val="-11"/>
        </w:rPr>
        <w:t xml:space="preserve"> </w:t>
      </w:r>
      <w:r>
        <w:t>histogram</w:t>
      </w:r>
      <w:r>
        <w:rPr>
          <w:spacing w:val="-11"/>
        </w:rPr>
        <w:t xml:space="preserve"> </w:t>
      </w:r>
      <w:r>
        <w:t>of</w:t>
      </w:r>
      <w:r>
        <w:rPr>
          <w:spacing w:val="-11"/>
        </w:rPr>
        <w:t xml:space="preserve"> </w:t>
      </w:r>
      <w:r>
        <w:t>the</w:t>
      </w:r>
      <w:r>
        <w:rPr>
          <w:spacing w:val="-11"/>
        </w:rPr>
        <w:t xml:space="preserve"> </w:t>
      </w:r>
      <w:r>
        <w:t>results</w:t>
      </w:r>
      <w:r>
        <w:rPr>
          <w:spacing w:val="-11"/>
        </w:rPr>
        <w:t xml:space="preserve"> </w:t>
      </w:r>
      <w:r>
        <w:t>will</w:t>
      </w:r>
      <w:r>
        <w:rPr>
          <w:spacing w:val="-11"/>
        </w:rPr>
        <w:t xml:space="preserve"> </w:t>
      </w:r>
      <w:r>
        <w:t>show</w:t>
      </w:r>
      <w:r>
        <w:rPr>
          <w:spacing w:val="-10"/>
        </w:rPr>
        <w:t xml:space="preserve"> </w:t>
      </w:r>
      <w:r>
        <w:t>the</w:t>
      </w:r>
      <w:r>
        <w:rPr>
          <w:spacing w:val="-11"/>
        </w:rPr>
        <w:t xml:space="preserve"> </w:t>
      </w:r>
      <w:r>
        <w:t>tendency</w:t>
      </w:r>
      <w:r>
        <w:rPr>
          <w:spacing w:val="-11"/>
        </w:rPr>
        <w:t xml:space="preserve"> </w:t>
      </w:r>
      <w:r>
        <w:t>of</w:t>
      </w:r>
      <w:r>
        <w:rPr>
          <w:spacing w:val="-11"/>
        </w:rPr>
        <w:t xml:space="preserve"> </w:t>
      </w:r>
      <w:r>
        <w:t>the</w:t>
      </w:r>
      <w:r>
        <w:rPr>
          <w:spacing w:val="-11"/>
        </w:rPr>
        <w:t xml:space="preserve"> </w:t>
      </w:r>
      <w:r>
        <w:t>participants.</w:t>
      </w:r>
      <w:r>
        <w:rPr>
          <w:spacing w:val="21"/>
        </w:rPr>
        <w:t xml:space="preserve"> </w:t>
      </w:r>
      <w:r>
        <w:t>The</w:t>
      </w:r>
      <w:r>
        <w:rPr>
          <w:spacing w:val="-10"/>
        </w:rPr>
        <w:t xml:space="preserve"> </w:t>
      </w:r>
      <w:r>
        <w:t>level</w:t>
      </w:r>
      <w:r>
        <w:rPr>
          <w:spacing w:val="-10"/>
        </w:rPr>
        <w:t xml:space="preserve"> </w:t>
      </w:r>
      <w:r>
        <w:t xml:space="preserve">of </w:t>
      </w:r>
      <w:r>
        <w:rPr>
          <w:w w:val="95"/>
        </w:rPr>
        <w:t>measurement for the open questions is at a nominal level. Conclusions are drawn based</w:t>
      </w:r>
      <w:r>
        <w:rPr>
          <w:spacing w:val="-23"/>
          <w:w w:val="95"/>
        </w:rPr>
        <w:t xml:space="preserve"> </w:t>
      </w:r>
      <w:r>
        <w:rPr>
          <w:w w:val="95"/>
        </w:rPr>
        <w:t>on</w:t>
      </w:r>
      <w:bookmarkStart w:id="709" w:name="_bookmark5"/>
      <w:bookmarkEnd w:id="709"/>
      <w:r>
        <w:rPr>
          <w:w w:val="95"/>
        </w:rPr>
        <w:t xml:space="preserve"> </w:t>
      </w:r>
      <w:r>
        <w:t>the grouping of questions and answers per</w:t>
      </w:r>
      <w:r>
        <w:rPr>
          <w:spacing w:val="25"/>
        </w:rPr>
        <w:t xml:space="preserve"> </w:t>
      </w:r>
      <w:r>
        <w:t>subject.</w:t>
      </w:r>
    </w:p>
    <w:p w14:paraId="66466D5C" w14:textId="77777777" w:rsidR="00B07A10" w:rsidRDefault="00B07A10">
      <w:pPr>
        <w:pStyle w:val="Plattetekst"/>
      </w:pPr>
    </w:p>
    <w:p w14:paraId="66466D5D" w14:textId="77777777" w:rsidR="00B07A10" w:rsidRDefault="00785C94">
      <w:pPr>
        <w:pStyle w:val="Kop3"/>
        <w:numPr>
          <w:ilvl w:val="2"/>
          <w:numId w:val="21"/>
        </w:numPr>
        <w:tabs>
          <w:tab w:val="left" w:pos="1043"/>
        </w:tabs>
        <w:spacing w:before="166"/>
        <w:ind w:hanging="934"/>
        <w:jc w:val="both"/>
      </w:pPr>
      <w:r>
        <w:t>Experiment</w:t>
      </w:r>
      <w:r>
        <w:rPr>
          <w:spacing w:val="18"/>
        </w:rPr>
        <w:t xml:space="preserve"> </w:t>
      </w:r>
      <w:r>
        <w:t>task</w:t>
      </w:r>
    </w:p>
    <w:p w14:paraId="66466D5E" w14:textId="77777777" w:rsidR="00B07A10" w:rsidRDefault="00B07A10">
      <w:pPr>
        <w:pStyle w:val="Plattetekst"/>
        <w:spacing w:before="6"/>
        <w:rPr>
          <w:b/>
          <w:sz w:val="33"/>
        </w:rPr>
      </w:pPr>
    </w:p>
    <w:p w14:paraId="66466D5F" w14:textId="77777777" w:rsidR="00B07A10" w:rsidRDefault="00785C94">
      <w:pPr>
        <w:pStyle w:val="Plattetekst"/>
        <w:spacing w:line="348" w:lineRule="auto"/>
        <w:ind w:left="108" w:right="1446"/>
        <w:jc w:val="both"/>
      </w:pPr>
      <w:r>
        <w:t>The participant will act as an Officer of Watch (</w:t>
      </w:r>
      <w:proofErr w:type="spellStart"/>
      <w:r>
        <w:t>OoW</w:t>
      </w:r>
      <w:proofErr w:type="spellEnd"/>
      <w:r>
        <w:t xml:space="preserve">) in </w:t>
      </w:r>
      <w:r>
        <w:rPr>
          <w:spacing w:val="-5"/>
        </w:rPr>
        <w:t xml:space="preserve">two </w:t>
      </w:r>
      <w:r>
        <w:t>situations. The duties of the</w:t>
      </w:r>
      <w:r>
        <w:rPr>
          <w:spacing w:val="-19"/>
        </w:rPr>
        <w:t xml:space="preserve"> </w:t>
      </w:r>
      <w:proofErr w:type="spellStart"/>
      <w:r>
        <w:t>OoW</w:t>
      </w:r>
      <w:proofErr w:type="spellEnd"/>
      <w:r>
        <w:rPr>
          <w:spacing w:val="-19"/>
        </w:rPr>
        <w:t xml:space="preserve"> </w:t>
      </w:r>
      <w:r>
        <w:t>are</w:t>
      </w:r>
      <w:r>
        <w:rPr>
          <w:spacing w:val="-19"/>
        </w:rPr>
        <w:t xml:space="preserve"> </w:t>
      </w:r>
      <w:r>
        <w:t>to</w:t>
      </w:r>
      <w:r>
        <w:rPr>
          <w:spacing w:val="-19"/>
        </w:rPr>
        <w:t xml:space="preserve"> </w:t>
      </w:r>
      <w:r>
        <w:t>keep</w:t>
      </w:r>
      <w:r>
        <w:rPr>
          <w:spacing w:val="-19"/>
        </w:rPr>
        <w:t xml:space="preserve"> </w:t>
      </w:r>
      <w:r>
        <w:t>watch</w:t>
      </w:r>
      <w:r>
        <w:rPr>
          <w:spacing w:val="-19"/>
        </w:rPr>
        <w:t xml:space="preserve"> </w:t>
      </w:r>
      <w:r>
        <w:t>and</w:t>
      </w:r>
      <w:r>
        <w:rPr>
          <w:spacing w:val="-19"/>
        </w:rPr>
        <w:t xml:space="preserve"> </w:t>
      </w:r>
      <w:r>
        <w:t>navigate</w:t>
      </w:r>
      <w:r>
        <w:rPr>
          <w:spacing w:val="-20"/>
        </w:rPr>
        <w:t xml:space="preserve"> </w:t>
      </w:r>
      <w:r>
        <w:t>the</w:t>
      </w:r>
      <w:r>
        <w:rPr>
          <w:spacing w:val="-19"/>
        </w:rPr>
        <w:t xml:space="preserve"> </w:t>
      </w:r>
      <w:r>
        <w:t>vessel.</w:t>
      </w:r>
      <w:r>
        <w:rPr>
          <w:spacing w:val="5"/>
        </w:rPr>
        <w:t xml:space="preserve"> </w:t>
      </w:r>
      <w:r>
        <w:t>He</w:t>
      </w:r>
      <w:r>
        <w:rPr>
          <w:spacing w:val="-20"/>
        </w:rPr>
        <w:t xml:space="preserve"> </w:t>
      </w:r>
      <w:r>
        <w:t>is</w:t>
      </w:r>
      <w:r>
        <w:rPr>
          <w:spacing w:val="-19"/>
        </w:rPr>
        <w:t xml:space="preserve"> </w:t>
      </w:r>
      <w:r>
        <w:t>the</w:t>
      </w:r>
      <w:r>
        <w:rPr>
          <w:spacing w:val="-19"/>
        </w:rPr>
        <w:t xml:space="preserve"> </w:t>
      </w:r>
      <w:r>
        <w:t>representative</w:t>
      </w:r>
      <w:r>
        <w:rPr>
          <w:spacing w:val="-19"/>
        </w:rPr>
        <w:t xml:space="preserve"> </w:t>
      </w:r>
      <w:r>
        <w:t>of</w:t>
      </w:r>
      <w:r>
        <w:rPr>
          <w:spacing w:val="-19"/>
        </w:rPr>
        <w:t xml:space="preserve"> </w:t>
      </w:r>
      <w:r>
        <w:t>the</w:t>
      </w:r>
      <w:r>
        <w:rPr>
          <w:spacing w:val="-19"/>
        </w:rPr>
        <w:t xml:space="preserve"> </w:t>
      </w:r>
      <w:r>
        <w:t xml:space="preserve">ship’s </w:t>
      </w:r>
      <w:r>
        <w:rPr>
          <w:w w:val="95"/>
        </w:rPr>
        <w:t>master</w:t>
      </w:r>
      <w:r>
        <w:rPr>
          <w:spacing w:val="-12"/>
          <w:w w:val="95"/>
        </w:rPr>
        <w:t xml:space="preserve"> </w:t>
      </w:r>
      <w:r>
        <w:rPr>
          <w:w w:val="95"/>
        </w:rPr>
        <w:t>while</w:t>
      </w:r>
      <w:r>
        <w:rPr>
          <w:spacing w:val="-12"/>
          <w:w w:val="95"/>
        </w:rPr>
        <w:t xml:space="preserve"> </w:t>
      </w:r>
      <w:r>
        <w:rPr>
          <w:w w:val="95"/>
        </w:rPr>
        <w:t>keeping</w:t>
      </w:r>
      <w:r>
        <w:rPr>
          <w:spacing w:val="-12"/>
          <w:w w:val="95"/>
        </w:rPr>
        <w:t xml:space="preserve"> </w:t>
      </w:r>
      <w:r>
        <w:rPr>
          <w:w w:val="95"/>
        </w:rPr>
        <w:t>watch</w:t>
      </w:r>
      <w:r>
        <w:rPr>
          <w:spacing w:val="-12"/>
          <w:w w:val="95"/>
        </w:rPr>
        <w:t xml:space="preserve"> </w:t>
      </w:r>
      <w:r>
        <w:rPr>
          <w:w w:val="95"/>
        </w:rPr>
        <w:t>on</w:t>
      </w:r>
      <w:r>
        <w:rPr>
          <w:spacing w:val="-12"/>
          <w:w w:val="95"/>
        </w:rPr>
        <w:t xml:space="preserve"> </w:t>
      </w:r>
      <w:r>
        <w:rPr>
          <w:w w:val="95"/>
        </w:rPr>
        <w:t>the</w:t>
      </w:r>
      <w:r>
        <w:rPr>
          <w:spacing w:val="-12"/>
          <w:w w:val="95"/>
        </w:rPr>
        <w:t xml:space="preserve"> </w:t>
      </w:r>
      <w:proofErr w:type="gramStart"/>
      <w:r>
        <w:rPr>
          <w:w w:val="95"/>
        </w:rPr>
        <w:t>bridge,</w:t>
      </w:r>
      <w:r>
        <w:rPr>
          <w:spacing w:val="-11"/>
          <w:w w:val="95"/>
        </w:rPr>
        <w:t xml:space="preserve"> </w:t>
      </w:r>
      <w:r>
        <w:rPr>
          <w:w w:val="95"/>
        </w:rPr>
        <w:t>and</w:t>
      </w:r>
      <w:proofErr w:type="gramEnd"/>
      <w:r>
        <w:rPr>
          <w:spacing w:val="-12"/>
          <w:w w:val="95"/>
        </w:rPr>
        <w:t xml:space="preserve"> </w:t>
      </w:r>
      <w:r>
        <w:rPr>
          <w:w w:val="95"/>
        </w:rPr>
        <w:t>has</w:t>
      </w:r>
      <w:r>
        <w:rPr>
          <w:spacing w:val="-12"/>
          <w:w w:val="95"/>
        </w:rPr>
        <w:t xml:space="preserve"> </w:t>
      </w:r>
      <w:r>
        <w:rPr>
          <w:w w:val="95"/>
        </w:rPr>
        <w:t>the</w:t>
      </w:r>
      <w:r>
        <w:rPr>
          <w:spacing w:val="-12"/>
          <w:w w:val="95"/>
        </w:rPr>
        <w:t xml:space="preserve"> </w:t>
      </w:r>
      <w:r>
        <w:rPr>
          <w:w w:val="95"/>
        </w:rPr>
        <w:t>total</w:t>
      </w:r>
      <w:r>
        <w:rPr>
          <w:spacing w:val="-12"/>
          <w:w w:val="95"/>
        </w:rPr>
        <w:t xml:space="preserve"> </w:t>
      </w:r>
      <w:r>
        <w:rPr>
          <w:w w:val="95"/>
        </w:rPr>
        <w:t>responsibility</w:t>
      </w:r>
      <w:r>
        <w:rPr>
          <w:spacing w:val="-12"/>
          <w:w w:val="95"/>
        </w:rPr>
        <w:t xml:space="preserve"> </w:t>
      </w:r>
      <w:r>
        <w:rPr>
          <w:w w:val="95"/>
        </w:rPr>
        <w:t>for</w:t>
      </w:r>
      <w:r>
        <w:rPr>
          <w:spacing w:val="-12"/>
          <w:w w:val="95"/>
        </w:rPr>
        <w:t xml:space="preserve"> </w:t>
      </w:r>
      <w:r>
        <w:rPr>
          <w:w w:val="95"/>
        </w:rPr>
        <w:t>safe</w:t>
      </w:r>
      <w:r>
        <w:rPr>
          <w:spacing w:val="-12"/>
          <w:w w:val="95"/>
        </w:rPr>
        <w:t xml:space="preserve"> </w:t>
      </w:r>
      <w:r>
        <w:rPr>
          <w:w w:val="95"/>
        </w:rPr>
        <w:t xml:space="preserve">navigation. </w:t>
      </w:r>
      <w:r>
        <w:t>This</w:t>
      </w:r>
      <w:r>
        <w:rPr>
          <w:spacing w:val="-37"/>
        </w:rPr>
        <w:t xml:space="preserve"> </w:t>
      </w:r>
      <w:r>
        <w:t>responsibility</w:t>
      </w:r>
      <w:r>
        <w:rPr>
          <w:spacing w:val="-38"/>
        </w:rPr>
        <w:t xml:space="preserve"> </w:t>
      </w:r>
      <w:r>
        <w:t>means</w:t>
      </w:r>
      <w:r>
        <w:rPr>
          <w:spacing w:val="-37"/>
        </w:rPr>
        <w:t xml:space="preserve"> </w:t>
      </w:r>
      <w:r>
        <w:t>that</w:t>
      </w:r>
      <w:r>
        <w:rPr>
          <w:spacing w:val="-37"/>
        </w:rPr>
        <w:t xml:space="preserve"> </w:t>
      </w:r>
      <w:r>
        <w:t>he</w:t>
      </w:r>
      <w:r>
        <w:rPr>
          <w:spacing w:val="-37"/>
        </w:rPr>
        <w:t xml:space="preserve"> </w:t>
      </w:r>
      <w:proofErr w:type="gramStart"/>
      <w:r>
        <w:t>has</w:t>
      </w:r>
      <w:r>
        <w:rPr>
          <w:spacing w:val="-37"/>
        </w:rPr>
        <w:t xml:space="preserve"> </w:t>
      </w:r>
      <w:r>
        <w:t>to</w:t>
      </w:r>
      <w:proofErr w:type="gramEnd"/>
      <w:r>
        <w:rPr>
          <w:spacing w:val="-37"/>
        </w:rPr>
        <w:t xml:space="preserve"> </w:t>
      </w:r>
      <w:r>
        <w:t>follow</w:t>
      </w:r>
      <w:r>
        <w:rPr>
          <w:spacing w:val="-37"/>
        </w:rPr>
        <w:t xml:space="preserve"> </w:t>
      </w:r>
      <w:r>
        <w:t>a</w:t>
      </w:r>
      <w:r>
        <w:rPr>
          <w:spacing w:val="-37"/>
        </w:rPr>
        <w:t xml:space="preserve"> </w:t>
      </w:r>
      <w:r>
        <w:t>proper</w:t>
      </w:r>
      <w:r>
        <w:rPr>
          <w:spacing w:val="-37"/>
        </w:rPr>
        <w:t xml:space="preserve"> </w:t>
      </w:r>
      <w:r>
        <w:t>navigation</w:t>
      </w:r>
      <w:r>
        <w:rPr>
          <w:spacing w:val="-37"/>
        </w:rPr>
        <w:t xml:space="preserve"> </w:t>
      </w:r>
      <w:r>
        <w:t>plan</w:t>
      </w:r>
      <w:r>
        <w:rPr>
          <w:spacing w:val="-38"/>
        </w:rPr>
        <w:t xml:space="preserve"> </w:t>
      </w:r>
      <w:r>
        <w:t>to</w:t>
      </w:r>
      <w:r>
        <w:rPr>
          <w:spacing w:val="-37"/>
        </w:rPr>
        <w:t xml:space="preserve"> </w:t>
      </w:r>
      <w:r>
        <w:t>avoid</w:t>
      </w:r>
      <w:r>
        <w:rPr>
          <w:spacing w:val="-37"/>
        </w:rPr>
        <w:t xml:space="preserve"> </w:t>
      </w:r>
      <w:r>
        <w:t>any</w:t>
      </w:r>
      <w:r>
        <w:rPr>
          <w:spacing w:val="-38"/>
        </w:rPr>
        <w:t xml:space="preserve"> </w:t>
      </w:r>
      <w:r>
        <w:t xml:space="preserve">collision </w:t>
      </w:r>
      <w:r>
        <w:rPr>
          <w:w w:val="95"/>
        </w:rPr>
        <w:t>according</w:t>
      </w:r>
      <w:r>
        <w:rPr>
          <w:spacing w:val="-24"/>
          <w:w w:val="95"/>
        </w:rPr>
        <w:t xml:space="preserve"> </w:t>
      </w:r>
      <w:r>
        <w:rPr>
          <w:w w:val="95"/>
        </w:rPr>
        <w:t>to</w:t>
      </w:r>
      <w:r>
        <w:rPr>
          <w:spacing w:val="-24"/>
          <w:w w:val="95"/>
        </w:rPr>
        <w:t xml:space="preserve"> </w:t>
      </w:r>
      <w:r>
        <w:rPr>
          <w:w w:val="95"/>
        </w:rPr>
        <w:t>COLREGs.</w:t>
      </w:r>
      <w:r>
        <w:rPr>
          <w:spacing w:val="-5"/>
          <w:w w:val="95"/>
        </w:rPr>
        <w:t xml:space="preserve"> </w:t>
      </w:r>
      <w:r>
        <w:rPr>
          <w:w w:val="95"/>
        </w:rPr>
        <w:t>He</w:t>
      </w:r>
      <w:r>
        <w:rPr>
          <w:spacing w:val="-24"/>
          <w:w w:val="95"/>
        </w:rPr>
        <w:t xml:space="preserve"> </w:t>
      </w:r>
      <w:r>
        <w:rPr>
          <w:w w:val="95"/>
        </w:rPr>
        <w:t>is</w:t>
      </w:r>
      <w:r>
        <w:rPr>
          <w:spacing w:val="-24"/>
          <w:w w:val="95"/>
        </w:rPr>
        <w:t xml:space="preserve"> </w:t>
      </w:r>
      <w:r>
        <w:rPr>
          <w:w w:val="95"/>
        </w:rPr>
        <w:t>thereby</w:t>
      </w:r>
      <w:r>
        <w:rPr>
          <w:spacing w:val="-24"/>
          <w:w w:val="95"/>
        </w:rPr>
        <w:t xml:space="preserve"> </w:t>
      </w:r>
      <w:r>
        <w:rPr>
          <w:spacing w:val="-4"/>
          <w:w w:val="95"/>
        </w:rPr>
        <w:t>aware</w:t>
      </w:r>
      <w:r>
        <w:rPr>
          <w:spacing w:val="-24"/>
          <w:w w:val="95"/>
        </w:rPr>
        <w:t xml:space="preserve"> </w:t>
      </w:r>
      <w:r>
        <w:rPr>
          <w:w w:val="95"/>
        </w:rPr>
        <w:t>of</w:t>
      </w:r>
      <w:r>
        <w:rPr>
          <w:spacing w:val="-24"/>
          <w:w w:val="95"/>
        </w:rPr>
        <w:t xml:space="preserve"> </w:t>
      </w:r>
      <w:r>
        <w:rPr>
          <w:w w:val="95"/>
        </w:rPr>
        <w:t>ship’s</w:t>
      </w:r>
      <w:r>
        <w:rPr>
          <w:spacing w:val="-24"/>
          <w:w w:val="95"/>
        </w:rPr>
        <w:t xml:space="preserve"> </w:t>
      </w:r>
      <w:r>
        <w:rPr>
          <w:w w:val="95"/>
        </w:rPr>
        <w:t>speed,</w:t>
      </w:r>
      <w:r>
        <w:rPr>
          <w:spacing w:val="-23"/>
          <w:w w:val="95"/>
        </w:rPr>
        <w:t xml:space="preserve"> </w:t>
      </w:r>
      <w:r>
        <w:rPr>
          <w:w w:val="95"/>
        </w:rPr>
        <w:t>turning</w:t>
      </w:r>
      <w:r>
        <w:rPr>
          <w:spacing w:val="-24"/>
          <w:w w:val="95"/>
        </w:rPr>
        <w:t xml:space="preserve"> </w:t>
      </w:r>
      <w:r>
        <w:rPr>
          <w:w w:val="95"/>
        </w:rPr>
        <w:t>circles,</w:t>
      </w:r>
      <w:r>
        <w:rPr>
          <w:spacing w:val="-23"/>
          <w:w w:val="95"/>
        </w:rPr>
        <w:t xml:space="preserve"> </w:t>
      </w:r>
      <w:r>
        <w:rPr>
          <w:w w:val="95"/>
        </w:rPr>
        <w:t>and</w:t>
      </w:r>
      <w:r>
        <w:rPr>
          <w:spacing w:val="-24"/>
          <w:w w:val="95"/>
        </w:rPr>
        <w:t xml:space="preserve"> </w:t>
      </w:r>
      <w:r>
        <w:rPr>
          <w:w w:val="95"/>
        </w:rPr>
        <w:t>ship</w:t>
      </w:r>
      <w:r>
        <w:rPr>
          <w:spacing w:val="-24"/>
          <w:w w:val="95"/>
        </w:rPr>
        <w:t xml:space="preserve"> </w:t>
      </w:r>
      <w:r>
        <w:rPr>
          <w:w w:val="95"/>
        </w:rPr>
        <w:t xml:space="preserve">handling </w:t>
      </w:r>
      <w:r>
        <w:t>characteristics.</w:t>
      </w:r>
      <w:r>
        <w:rPr>
          <w:spacing w:val="-2"/>
        </w:rPr>
        <w:t xml:space="preserve"> </w:t>
      </w:r>
      <w:r>
        <w:t>He</w:t>
      </w:r>
      <w:r>
        <w:rPr>
          <w:spacing w:val="-17"/>
        </w:rPr>
        <w:t xml:space="preserve"> </w:t>
      </w:r>
      <w:r>
        <w:t>also</w:t>
      </w:r>
      <w:r>
        <w:rPr>
          <w:spacing w:val="-17"/>
        </w:rPr>
        <w:t xml:space="preserve"> </w:t>
      </w:r>
      <w:r>
        <w:t>communicates</w:t>
      </w:r>
      <w:r>
        <w:rPr>
          <w:spacing w:val="-17"/>
        </w:rPr>
        <w:t xml:space="preserve"> </w:t>
      </w:r>
      <w:r>
        <w:t>with</w:t>
      </w:r>
      <w:r>
        <w:rPr>
          <w:spacing w:val="-17"/>
        </w:rPr>
        <w:t xml:space="preserve"> </w:t>
      </w:r>
      <w:r>
        <w:t>other</w:t>
      </w:r>
      <w:r>
        <w:rPr>
          <w:spacing w:val="-17"/>
        </w:rPr>
        <w:t xml:space="preserve"> </w:t>
      </w:r>
      <w:r>
        <w:t>vessels</w:t>
      </w:r>
      <w:r>
        <w:rPr>
          <w:spacing w:val="-17"/>
        </w:rPr>
        <w:t xml:space="preserve"> </w:t>
      </w:r>
      <w:r>
        <w:t>when</w:t>
      </w:r>
      <w:r>
        <w:rPr>
          <w:spacing w:val="-17"/>
        </w:rPr>
        <w:t xml:space="preserve"> </w:t>
      </w:r>
      <w:r>
        <w:t>that</w:t>
      </w:r>
      <w:r>
        <w:rPr>
          <w:spacing w:val="-17"/>
        </w:rPr>
        <w:t xml:space="preserve"> </w:t>
      </w:r>
      <w:r>
        <w:t>is</w:t>
      </w:r>
      <w:r>
        <w:rPr>
          <w:spacing w:val="-17"/>
        </w:rPr>
        <w:t xml:space="preserve"> </w:t>
      </w:r>
      <w:r>
        <w:rPr>
          <w:spacing w:val="-3"/>
        </w:rPr>
        <w:t>necessary.</w:t>
      </w:r>
    </w:p>
    <w:p w14:paraId="66466D60" w14:textId="3AD86717" w:rsidR="00B07A10" w:rsidRDefault="00785C94">
      <w:pPr>
        <w:pStyle w:val="Plattetekst"/>
        <w:spacing w:before="129" w:line="348" w:lineRule="auto"/>
        <w:ind w:left="108" w:right="1445"/>
        <w:jc w:val="both"/>
      </w:pPr>
      <w:r>
        <w:rPr>
          <w:w w:val="95"/>
        </w:rPr>
        <w:t>More</w:t>
      </w:r>
      <w:r>
        <w:rPr>
          <w:spacing w:val="-9"/>
          <w:w w:val="95"/>
        </w:rPr>
        <w:t xml:space="preserve"> </w:t>
      </w:r>
      <w:r>
        <w:rPr>
          <w:w w:val="95"/>
        </w:rPr>
        <w:t>specific</w:t>
      </w:r>
      <w:r>
        <w:rPr>
          <w:spacing w:val="-9"/>
          <w:w w:val="95"/>
        </w:rPr>
        <w:t xml:space="preserve"> </w:t>
      </w:r>
      <w:r>
        <w:rPr>
          <w:w w:val="95"/>
        </w:rPr>
        <w:t>will</w:t>
      </w:r>
      <w:r>
        <w:rPr>
          <w:spacing w:val="-8"/>
          <w:w w:val="95"/>
        </w:rPr>
        <w:t xml:space="preserve"> </w:t>
      </w:r>
      <w:r>
        <w:rPr>
          <w:w w:val="95"/>
        </w:rPr>
        <w:t>he</w:t>
      </w:r>
      <w:r>
        <w:rPr>
          <w:spacing w:val="-9"/>
          <w:w w:val="95"/>
        </w:rPr>
        <w:t xml:space="preserve"> </w:t>
      </w:r>
      <w:r>
        <w:rPr>
          <w:w w:val="95"/>
        </w:rPr>
        <w:t>sail</w:t>
      </w:r>
      <w:r>
        <w:rPr>
          <w:spacing w:val="-9"/>
          <w:w w:val="95"/>
        </w:rPr>
        <w:t xml:space="preserve"> </w:t>
      </w:r>
      <w:r>
        <w:rPr>
          <w:w w:val="95"/>
        </w:rPr>
        <w:t>a</w:t>
      </w:r>
      <w:r>
        <w:rPr>
          <w:spacing w:val="-9"/>
          <w:w w:val="95"/>
        </w:rPr>
        <w:t xml:space="preserve"> </w:t>
      </w:r>
      <w:r>
        <w:rPr>
          <w:w w:val="95"/>
        </w:rPr>
        <w:t>vessel</w:t>
      </w:r>
      <w:r>
        <w:rPr>
          <w:spacing w:val="-9"/>
          <w:w w:val="95"/>
        </w:rPr>
        <w:t xml:space="preserve"> </w:t>
      </w:r>
      <w:r>
        <w:rPr>
          <w:w w:val="95"/>
        </w:rPr>
        <w:t>in</w:t>
      </w:r>
      <w:r>
        <w:rPr>
          <w:spacing w:val="-8"/>
          <w:w w:val="95"/>
        </w:rPr>
        <w:t xml:space="preserve"> </w:t>
      </w:r>
      <w:r>
        <w:rPr>
          <w:w w:val="95"/>
        </w:rPr>
        <w:t>different</w:t>
      </w:r>
      <w:r>
        <w:rPr>
          <w:spacing w:val="-9"/>
          <w:w w:val="95"/>
        </w:rPr>
        <w:t xml:space="preserve"> </w:t>
      </w:r>
      <w:r>
        <w:rPr>
          <w:w w:val="95"/>
        </w:rPr>
        <w:t>scenario</w:t>
      </w:r>
      <w:del w:id="710" w:author="Tom Wever" w:date="2018-11-25T14:36:00Z">
        <w:r w:rsidDel="00181C4A">
          <w:rPr>
            <w:w w:val="95"/>
          </w:rPr>
          <w:delText>’</w:delText>
        </w:r>
      </w:del>
      <w:r>
        <w:rPr>
          <w:w w:val="95"/>
        </w:rPr>
        <w:t>s.</w:t>
      </w:r>
      <w:r>
        <w:rPr>
          <w:spacing w:val="10"/>
          <w:w w:val="95"/>
        </w:rPr>
        <w:t xml:space="preserve"> </w:t>
      </w:r>
      <w:r>
        <w:rPr>
          <w:spacing w:val="-9"/>
          <w:w w:val="95"/>
        </w:rPr>
        <w:t xml:space="preserve">To </w:t>
      </w:r>
      <w:r>
        <w:rPr>
          <w:w w:val="95"/>
        </w:rPr>
        <w:t>answer</w:t>
      </w:r>
      <w:r>
        <w:rPr>
          <w:spacing w:val="-9"/>
          <w:w w:val="95"/>
        </w:rPr>
        <w:t xml:space="preserve"> </w:t>
      </w:r>
      <w:r>
        <w:rPr>
          <w:w w:val="95"/>
        </w:rPr>
        <w:t>the</w:t>
      </w:r>
      <w:r>
        <w:rPr>
          <w:spacing w:val="-9"/>
          <w:w w:val="95"/>
        </w:rPr>
        <w:t xml:space="preserve"> </w:t>
      </w:r>
      <w:r>
        <w:rPr>
          <w:w w:val="95"/>
        </w:rPr>
        <w:t>research</w:t>
      </w:r>
      <w:r>
        <w:rPr>
          <w:spacing w:val="-9"/>
          <w:w w:val="95"/>
        </w:rPr>
        <w:t xml:space="preserve"> </w:t>
      </w:r>
      <w:r>
        <w:rPr>
          <w:w w:val="95"/>
        </w:rPr>
        <w:t>question</w:t>
      </w:r>
      <w:r>
        <w:rPr>
          <w:spacing w:val="-9"/>
          <w:w w:val="95"/>
        </w:rPr>
        <w:t xml:space="preserve"> </w:t>
      </w:r>
      <w:r>
        <w:rPr>
          <w:w w:val="95"/>
        </w:rPr>
        <w:t xml:space="preserve">for </w:t>
      </w:r>
      <w:r>
        <w:t>this</w:t>
      </w:r>
      <w:r>
        <w:rPr>
          <w:spacing w:val="-41"/>
        </w:rPr>
        <w:t xml:space="preserve"> </w:t>
      </w:r>
      <w:r>
        <w:t>chapter</w:t>
      </w:r>
      <w:ins w:id="711" w:author="Tom Wever" w:date="2018-11-25T14:37:00Z">
        <w:r w:rsidR="00061AD5">
          <w:t xml:space="preserve"> </w:t>
        </w:r>
      </w:ins>
      <w:del w:id="712" w:author="Tom Wever" w:date="2018-11-25T14:37:00Z">
        <w:r w:rsidDel="00061AD5">
          <w:delText>,</w:delText>
        </w:r>
        <w:r w:rsidDel="00061AD5">
          <w:rPr>
            <w:spacing w:val="-40"/>
          </w:rPr>
          <w:delText xml:space="preserve"> </w:delText>
        </w:r>
        <w:r w:rsidDel="00061AD5">
          <w:delText>will</w:delText>
        </w:r>
        <w:r w:rsidDel="00061AD5">
          <w:rPr>
            <w:spacing w:val="-41"/>
          </w:rPr>
          <w:delText xml:space="preserve"> </w:delText>
        </w:r>
        <w:r w:rsidDel="00061AD5">
          <w:delText>there</w:delText>
        </w:r>
        <w:r w:rsidDel="00061AD5">
          <w:rPr>
            <w:spacing w:val="-41"/>
          </w:rPr>
          <w:delText xml:space="preserve"> </w:delText>
        </w:r>
        <w:r w:rsidDel="00061AD5">
          <w:rPr>
            <w:spacing w:val="1"/>
          </w:rPr>
          <w:delText>be</w:delText>
        </w:r>
      </w:del>
      <w:r>
        <w:rPr>
          <w:spacing w:val="-41"/>
        </w:rPr>
        <w:t xml:space="preserve"> </w:t>
      </w:r>
      <w:r>
        <w:rPr>
          <w:spacing w:val="-5"/>
        </w:rPr>
        <w:t>two</w:t>
      </w:r>
      <w:r>
        <w:rPr>
          <w:spacing w:val="-41"/>
        </w:rPr>
        <w:t xml:space="preserve"> </w:t>
      </w:r>
      <w:r>
        <w:t>cases</w:t>
      </w:r>
      <w:ins w:id="713" w:author="Tom Wever" w:date="2018-11-25T14:37:00Z">
        <w:r w:rsidR="00061AD5">
          <w:t xml:space="preserve"> are applicable</w:t>
        </w:r>
      </w:ins>
      <w:r>
        <w:t>.</w:t>
      </w:r>
      <w:r>
        <w:rPr>
          <w:spacing w:val="-29"/>
        </w:rPr>
        <w:t xml:space="preserve"> </w:t>
      </w:r>
      <w:r>
        <w:t>One</w:t>
      </w:r>
      <w:r>
        <w:rPr>
          <w:spacing w:val="-41"/>
        </w:rPr>
        <w:t xml:space="preserve"> </w:t>
      </w:r>
      <w:r>
        <w:t>in</w:t>
      </w:r>
      <w:r>
        <w:rPr>
          <w:spacing w:val="-41"/>
        </w:rPr>
        <w:t xml:space="preserve"> </w:t>
      </w:r>
      <w:r>
        <w:t>which</w:t>
      </w:r>
      <w:r>
        <w:rPr>
          <w:spacing w:val="-41"/>
        </w:rPr>
        <w:t xml:space="preserve"> </w:t>
      </w:r>
      <w:r>
        <w:t>the</w:t>
      </w:r>
      <w:r>
        <w:rPr>
          <w:spacing w:val="-41"/>
        </w:rPr>
        <w:t xml:space="preserve"> </w:t>
      </w:r>
      <w:r>
        <w:t>participant</w:t>
      </w:r>
      <w:r>
        <w:rPr>
          <w:spacing w:val="-41"/>
        </w:rPr>
        <w:t xml:space="preserve"> </w:t>
      </w:r>
      <w:r>
        <w:t>can</w:t>
      </w:r>
      <w:r>
        <w:rPr>
          <w:spacing w:val="-41"/>
        </w:rPr>
        <w:t xml:space="preserve"> </w:t>
      </w:r>
      <w:r>
        <w:t>communicate</w:t>
      </w:r>
      <w:r>
        <w:rPr>
          <w:spacing w:val="-41"/>
        </w:rPr>
        <w:t xml:space="preserve"> </w:t>
      </w:r>
      <w:r>
        <w:t>using</w:t>
      </w:r>
      <w:r>
        <w:rPr>
          <w:spacing w:val="-41"/>
        </w:rPr>
        <w:t xml:space="preserve"> </w:t>
      </w:r>
      <w:r>
        <w:t>the</w:t>
      </w:r>
    </w:p>
    <w:p w14:paraId="66466D61" w14:textId="77777777" w:rsidR="00B07A10" w:rsidRDefault="00B07A10">
      <w:pPr>
        <w:spacing w:line="348" w:lineRule="auto"/>
        <w:jc w:val="both"/>
        <w:sectPr w:rsidR="00B07A10">
          <w:pgSz w:w="11910" w:h="16840"/>
          <w:pgMar w:top="1060" w:right="280" w:bottom="280" w:left="1620" w:header="708" w:footer="708" w:gutter="0"/>
          <w:cols w:space="708"/>
        </w:sectPr>
      </w:pPr>
    </w:p>
    <w:p w14:paraId="66466D62" w14:textId="77777777" w:rsidR="00B07A10" w:rsidRDefault="00785C94">
      <w:pPr>
        <w:tabs>
          <w:tab w:val="right" w:pos="8557"/>
        </w:tabs>
        <w:spacing w:before="47"/>
        <w:ind w:left="108"/>
      </w:pPr>
      <w:r>
        <w:rPr>
          <w:rFonts w:ascii="Trebuchet MS"/>
          <w:i/>
        </w:rPr>
        <w:lastRenderedPageBreak/>
        <w:t xml:space="preserve">11.1. </w:t>
      </w:r>
      <w:r>
        <w:rPr>
          <w:rFonts w:ascii="Trebuchet MS"/>
          <w:i/>
          <w:spacing w:val="40"/>
        </w:rPr>
        <w:t xml:space="preserve"> </w:t>
      </w:r>
      <w:r>
        <w:rPr>
          <w:rFonts w:ascii="Trebuchet MS"/>
          <w:i/>
          <w:spacing w:val="-4"/>
        </w:rPr>
        <w:t>EVALUATION</w:t>
      </w:r>
      <w:r>
        <w:rPr>
          <w:rFonts w:ascii="Trebuchet MS"/>
          <w:i/>
          <w:spacing w:val="6"/>
        </w:rPr>
        <w:t xml:space="preserve"> </w:t>
      </w:r>
      <w:r>
        <w:rPr>
          <w:rFonts w:ascii="Trebuchet MS"/>
          <w:i/>
        </w:rPr>
        <w:t>METHOD</w:t>
      </w:r>
      <w:r>
        <w:rPr>
          <w:rFonts w:ascii="Trebuchet MS"/>
          <w:i/>
        </w:rPr>
        <w:tab/>
      </w:r>
      <w:r>
        <w:t>91</w:t>
      </w:r>
    </w:p>
    <w:p w14:paraId="66466D63" w14:textId="77777777" w:rsidR="00B07A10" w:rsidRDefault="00B07A10">
      <w:pPr>
        <w:pStyle w:val="Plattetekst"/>
        <w:rPr>
          <w:sz w:val="20"/>
        </w:rPr>
      </w:pPr>
    </w:p>
    <w:p w14:paraId="66466D64" w14:textId="77777777" w:rsidR="00B07A10" w:rsidRDefault="00B07A10">
      <w:pPr>
        <w:pStyle w:val="Plattetekst"/>
        <w:rPr>
          <w:sz w:val="20"/>
        </w:rPr>
      </w:pPr>
    </w:p>
    <w:p w14:paraId="66466D65" w14:textId="77777777" w:rsidR="00B07A10" w:rsidRDefault="00B07A10">
      <w:pPr>
        <w:pStyle w:val="Plattetekst"/>
        <w:rPr>
          <w:sz w:val="20"/>
        </w:rPr>
      </w:pPr>
    </w:p>
    <w:p w14:paraId="66466D66" w14:textId="77777777" w:rsidR="00B07A10" w:rsidRDefault="00B07A10">
      <w:pPr>
        <w:pStyle w:val="Plattetekst"/>
        <w:rPr>
          <w:sz w:val="20"/>
        </w:rPr>
      </w:pPr>
    </w:p>
    <w:p w14:paraId="66466D67" w14:textId="77777777" w:rsidR="00B07A10" w:rsidRDefault="00B07A10">
      <w:pPr>
        <w:pStyle w:val="Plattetekst"/>
        <w:rPr>
          <w:sz w:val="20"/>
        </w:rPr>
      </w:pPr>
    </w:p>
    <w:p w14:paraId="66466D68" w14:textId="77777777" w:rsidR="00B07A10" w:rsidRDefault="00B07A10">
      <w:pPr>
        <w:pStyle w:val="Plattetekst"/>
        <w:rPr>
          <w:sz w:val="20"/>
        </w:rPr>
      </w:pPr>
    </w:p>
    <w:p w14:paraId="66466D69" w14:textId="77777777" w:rsidR="00B07A10" w:rsidRDefault="00785C94">
      <w:pPr>
        <w:pStyle w:val="Plattetekst"/>
        <w:spacing w:before="5"/>
        <w:rPr>
          <w:sz w:val="23"/>
        </w:rPr>
      </w:pPr>
      <w:r>
        <w:rPr>
          <w:noProof/>
        </w:rPr>
        <w:drawing>
          <wp:anchor distT="0" distB="0" distL="0" distR="0" simplePos="0" relativeHeight="1144" behindDoc="0" locked="0" layoutInCell="1" allowOverlap="1" wp14:anchorId="66466F6F" wp14:editId="66466F70">
            <wp:simplePos x="0" y="0"/>
            <wp:positionH relativeFrom="page">
              <wp:posOffset>1697748</wp:posOffset>
            </wp:positionH>
            <wp:positionV relativeFrom="paragraph">
              <wp:posOffset>196365</wp:posOffset>
            </wp:positionV>
            <wp:extent cx="4137660" cy="13030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137660" cy="1303020"/>
                    </a:xfrm>
                    <a:prstGeom prst="rect">
                      <a:avLst/>
                    </a:prstGeom>
                  </pic:spPr>
                </pic:pic>
              </a:graphicData>
            </a:graphic>
          </wp:anchor>
        </w:drawing>
      </w:r>
    </w:p>
    <w:p w14:paraId="66466D6A" w14:textId="77777777" w:rsidR="00B07A10" w:rsidRDefault="00B07A10">
      <w:pPr>
        <w:pStyle w:val="Plattetekst"/>
        <w:spacing w:before="8"/>
        <w:rPr>
          <w:sz w:val="23"/>
        </w:rPr>
      </w:pPr>
    </w:p>
    <w:p w14:paraId="66466D6B" w14:textId="77777777" w:rsidR="00B07A10" w:rsidRDefault="00785C94">
      <w:pPr>
        <w:pStyle w:val="Plattetekst"/>
        <w:spacing w:before="1"/>
        <w:ind w:left="2128"/>
      </w:pPr>
      <w:bookmarkStart w:id="714" w:name="_bookmark6"/>
      <w:bookmarkEnd w:id="714"/>
      <w:r>
        <w:t>Figure 11.2: Ship-types operated by participants</w:t>
      </w:r>
    </w:p>
    <w:p w14:paraId="66466D6C" w14:textId="77777777" w:rsidR="00B07A10" w:rsidRDefault="00B07A10">
      <w:pPr>
        <w:pStyle w:val="Plattetekst"/>
        <w:rPr>
          <w:sz w:val="20"/>
        </w:rPr>
      </w:pPr>
    </w:p>
    <w:p w14:paraId="66466D6D" w14:textId="77777777" w:rsidR="00B07A10" w:rsidRDefault="00B07A10">
      <w:pPr>
        <w:pStyle w:val="Plattetekst"/>
        <w:rPr>
          <w:sz w:val="20"/>
        </w:rPr>
      </w:pPr>
    </w:p>
    <w:p w14:paraId="66466D6E" w14:textId="77777777" w:rsidR="00B07A10" w:rsidRDefault="00B07A10">
      <w:pPr>
        <w:pStyle w:val="Plattetekst"/>
        <w:rPr>
          <w:sz w:val="20"/>
        </w:rPr>
      </w:pPr>
    </w:p>
    <w:p w14:paraId="66466D6F" w14:textId="77777777" w:rsidR="00B07A10" w:rsidRDefault="00B07A10">
      <w:pPr>
        <w:pStyle w:val="Plattetekst"/>
        <w:rPr>
          <w:sz w:val="20"/>
        </w:rPr>
      </w:pPr>
    </w:p>
    <w:p w14:paraId="66466D70" w14:textId="77777777" w:rsidR="00B07A10" w:rsidRDefault="00B07A10">
      <w:pPr>
        <w:pStyle w:val="Plattetekst"/>
        <w:rPr>
          <w:sz w:val="20"/>
        </w:rPr>
      </w:pPr>
    </w:p>
    <w:p w14:paraId="66466D71" w14:textId="77777777" w:rsidR="00B07A10" w:rsidRDefault="00B07A10">
      <w:pPr>
        <w:pStyle w:val="Plattetekst"/>
        <w:rPr>
          <w:sz w:val="20"/>
        </w:rPr>
      </w:pPr>
    </w:p>
    <w:p w14:paraId="66466D72" w14:textId="77777777" w:rsidR="00B07A10" w:rsidRDefault="00B07A10">
      <w:pPr>
        <w:pStyle w:val="Plattetekst"/>
        <w:rPr>
          <w:sz w:val="20"/>
        </w:rPr>
      </w:pPr>
    </w:p>
    <w:p w14:paraId="66466D73" w14:textId="77777777" w:rsidR="00B07A10" w:rsidRDefault="00B07A10">
      <w:pPr>
        <w:pStyle w:val="Plattetekst"/>
        <w:rPr>
          <w:sz w:val="20"/>
        </w:rPr>
      </w:pPr>
    </w:p>
    <w:p w14:paraId="66466D74" w14:textId="77777777" w:rsidR="00B07A10" w:rsidRDefault="00B07A10">
      <w:pPr>
        <w:pStyle w:val="Plattetekst"/>
        <w:rPr>
          <w:sz w:val="20"/>
        </w:rPr>
      </w:pPr>
    </w:p>
    <w:p w14:paraId="66466D75" w14:textId="77777777" w:rsidR="00B07A10" w:rsidRDefault="00B07A10">
      <w:pPr>
        <w:pStyle w:val="Plattetekst"/>
        <w:rPr>
          <w:sz w:val="20"/>
        </w:rPr>
      </w:pPr>
    </w:p>
    <w:p w14:paraId="66466D76" w14:textId="77777777" w:rsidR="00B07A10" w:rsidRDefault="00785C94">
      <w:pPr>
        <w:pStyle w:val="Plattetekst"/>
        <w:rPr>
          <w:sz w:val="18"/>
        </w:rPr>
      </w:pPr>
      <w:r>
        <w:rPr>
          <w:noProof/>
        </w:rPr>
        <w:drawing>
          <wp:anchor distT="0" distB="0" distL="0" distR="0" simplePos="0" relativeHeight="1168" behindDoc="0" locked="0" layoutInCell="1" allowOverlap="1" wp14:anchorId="66466F71" wp14:editId="66466F72">
            <wp:simplePos x="0" y="0"/>
            <wp:positionH relativeFrom="page">
              <wp:posOffset>1097280</wp:posOffset>
            </wp:positionH>
            <wp:positionV relativeFrom="paragraph">
              <wp:posOffset>156243</wp:posOffset>
            </wp:positionV>
            <wp:extent cx="5380196" cy="33370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380196" cy="3337083"/>
                    </a:xfrm>
                    <a:prstGeom prst="rect">
                      <a:avLst/>
                    </a:prstGeom>
                  </pic:spPr>
                </pic:pic>
              </a:graphicData>
            </a:graphic>
          </wp:anchor>
        </w:drawing>
      </w:r>
    </w:p>
    <w:p w14:paraId="66466D77" w14:textId="77777777" w:rsidR="00B07A10" w:rsidRDefault="00B07A10">
      <w:pPr>
        <w:pStyle w:val="Plattetekst"/>
        <w:spacing w:before="11"/>
        <w:rPr>
          <w:sz w:val="6"/>
        </w:rPr>
      </w:pPr>
    </w:p>
    <w:p w14:paraId="66466D78" w14:textId="77777777" w:rsidR="00B07A10" w:rsidRDefault="00785C94">
      <w:pPr>
        <w:pStyle w:val="Plattetekst"/>
        <w:spacing w:before="59"/>
        <w:ind w:left="2657"/>
      </w:pPr>
      <w:bookmarkStart w:id="715" w:name="_bookmark7"/>
      <w:bookmarkEnd w:id="715"/>
      <w:r>
        <w:t>Figure 11.3: Simulation environment</w:t>
      </w:r>
    </w:p>
    <w:p w14:paraId="66466D79" w14:textId="77777777" w:rsidR="00B07A10" w:rsidRDefault="00B07A10">
      <w:pPr>
        <w:sectPr w:rsidR="00B07A10">
          <w:pgSz w:w="11910" w:h="16840"/>
          <w:pgMar w:top="1060" w:right="280" w:bottom="280" w:left="1620" w:header="708" w:footer="708" w:gutter="0"/>
          <w:cols w:space="708"/>
        </w:sectPr>
      </w:pPr>
    </w:p>
    <w:p w14:paraId="66466D7A" w14:textId="77777777" w:rsidR="00B07A10" w:rsidRDefault="00785C94">
      <w:pPr>
        <w:tabs>
          <w:tab w:val="left" w:pos="4872"/>
        </w:tabs>
        <w:spacing w:before="47"/>
        <w:ind w:left="108"/>
        <w:rPr>
          <w:rFonts w:ascii="Trebuchet MS"/>
          <w:i/>
        </w:rPr>
      </w:pPr>
      <w:r>
        <w:rPr>
          <w:w w:val="105"/>
        </w:rPr>
        <w:lastRenderedPageBreak/>
        <w:t>92</w:t>
      </w:r>
      <w:r>
        <w:rPr>
          <w:w w:val="105"/>
        </w:rPr>
        <w:tab/>
      </w:r>
      <w:r>
        <w:rPr>
          <w:rFonts w:ascii="Trebuchet MS"/>
          <w:i/>
          <w:w w:val="105"/>
        </w:rPr>
        <w:t>CHAPTER 11. DESIGN</w:t>
      </w:r>
      <w:r>
        <w:rPr>
          <w:rFonts w:ascii="Trebuchet MS"/>
          <w:i/>
          <w:spacing w:val="-23"/>
          <w:w w:val="105"/>
        </w:rPr>
        <w:t xml:space="preserve"> </w:t>
      </w:r>
      <w:r>
        <w:rPr>
          <w:rFonts w:ascii="Trebuchet MS"/>
          <w:i/>
          <w:spacing w:val="-4"/>
          <w:w w:val="105"/>
        </w:rPr>
        <w:t>EVALUATION</w:t>
      </w:r>
    </w:p>
    <w:p w14:paraId="66466D7B" w14:textId="77777777" w:rsidR="00B07A10" w:rsidRDefault="00B07A10">
      <w:pPr>
        <w:pStyle w:val="Plattetekst"/>
        <w:rPr>
          <w:rFonts w:ascii="Trebuchet MS"/>
          <w:i/>
          <w:sz w:val="31"/>
        </w:rPr>
      </w:pPr>
    </w:p>
    <w:p w14:paraId="66466D7C" w14:textId="77777777" w:rsidR="00B07A10" w:rsidRDefault="00785C94">
      <w:pPr>
        <w:pStyle w:val="Plattetekst"/>
        <w:spacing w:line="348" w:lineRule="auto"/>
        <w:ind w:left="108" w:right="1446"/>
        <w:jc w:val="both"/>
      </w:pPr>
      <w:r>
        <w:rPr>
          <w:w w:val="95"/>
        </w:rPr>
        <w:t>designed</w:t>
      </w:r>
      <w:r>
        <w:rPr>
          <w:spacing w:val="-12"/>
          <w:w w:val="95"/>
        </w:rPr>
        <w:t xml:space="preserve"> </w:t>
      </w:r>
      <w:r>
        <w:rPr>
          <w:w w:val="95"/>
        </w:rPr>
        <w:t>protocol,</w:t>
      </w:r>
      <w:r>
        <w:rPr>
          <w:spacing w:val="-12"/>
          <w:w w:val="95"/>
        </w:rPr>
        <w:t xml:space="preserve"> </w:t>
      </w:r>
      <w:r>
        <w:rPr>
          <w:w w:val="95"/>
        </w:rPr>
        <w:t>in</w:t>
      </w:r>
      <w:r>
        <w:rPr>
          <w:spacing w:val="-12"/>
          <w:w w:val="95"/>
        </w:rPr>
        <w:t xml:space="preserve"> </w:t>
      </w:r>
      <w:r>
        <w:rPr>
          <w:w w:val="95"/>
        </w:rPr>
        <w:t>the</w:t>
      </w:r>
      <w:r>
        <w:rPr>
          <w:spacing w:val="-13"/>
          <w:w w:val="95"/>
        </w:rPr>
        <w:t xml:space="preserve"> </w:t>
      </w:r>
      <w:r>
        <w:rPr>
          <w:w w:val="95"/>
        </w:rPr>
        <w:t>other</w:t>
      </w:r>
      <w:r>
        <w:rPr>
          <w:spacing w:val="-12"/>
          <w:w w:val="95"/>
        </w:rPr>
        <w:t xml:space="preserve"> </w:t>
      </w:r>
      <w:r>
        <w:rPr>
          <w:w w:val="95"/>
        </w:rPr>
        <w:t>scenario</w:t>
      </w:r>
      <w:r>
        <w:rPr>
          <w:spacing w:val="-12"/>
          <w:w w:val="95"/>
        </w:rPr>
        <w:t xml:space="preserve"> </w:t>
      </w:r>
      <w:r>
        <w:rPr>
          <w:w w:val="95"/>
        </w:rPr>
        <w:t>he</w:t>
      </w:r>
      <w:r>
        <w:rPr>
          <w:spacing w:val="-12"/>
          <w:w w:val="95"/>
        </w:rPr>
        <w:t xml:space="preserve"> </w:t>
      </w:r>
      <w:r>
        <w:rPr>
          <w:w w:val="95"/>
        </w:rPr>
        <w:t>is</w:t>
      </w:r>
      <w:r>
        <w:rPr>
          <w:spacing w:val="-12"/>
          <w:w w:val="95"/>
        </w:rPr>
        <w:t xml:space="preserve"> </w:t>
      </w:r>
      <w:r>
        <w:rPr>
          <w:w w:val="95"/>
        </w:rPr>
        <w:t>not</w:t>
      </w:r>
      <w:r>
        <w:rPr>
          <w:spacing w:val="-13"/>
          <w:w w:val="95"/>
        </w:rPr>
        <w:t xml:space="preserve"> </w:t>
      </w:r>
      <w:r>
        <w:rPr>
          <w:w w:val="95"/>
        </w:rPr>
        <w:t>able</w:t>
      </w:r>
      <w:r>
        <w:rPr>
          <w:spacing w:val="-12"/>
          <w:w w:val="95"/>
        </w:rPr>
        <w:t xml:space="preserve"> </w:t>
      </w:r>
      <w:r>
        <w:rPr>
          <w:w w:val="95"/>
        </w:rPr>
        <w:t>to</w:t>
      </w:r>
      <w:r>
        <w:rPr>
          <w:spacing w:val="-12"/>
          <w:w w:val="95"/>
        </w:rPr>
        <w:t xml:space="preserve"> </w:t>
      </w:r>
      <w:r>
        <w:rPr>
          <w:w w:val="95"/>
        </w:rPr>
        <w:t>communicate.</w:t>
      </w:r>
      <w:r>
        <w:rPr>
          <w:spacing w:val="5"/>
          <w:w w:val="95"/>
        </w:rPr>
        <w:t xml:space="preserve"> </w:t>
      </w:r>
      <w:r>
        <w:rPr>
          <w:w w:val="95"/>
        </w:rPr>
        <w:t>During</w:t>
      </w:r>
      <w:r>
        <w:rPr>
          <w:spacing w:val="-12"/>
          <w:w w:val="95"/>
        </w:rPr>
        <w:t xml:space="preserve"> </w:t>
      </w:r>
      <w:r>
        <w:rPr>
          <w:w w:val="95"/>
        </w:rPr>
        <w:t>each</w:t>
      </w:r>
      <w:r>
        <w:rPr>
          <w:spacing w:val="-13"/>
          <w:w w:val="95"/>
        </w:rPr>
        <w:t xml:space="preserve"> </w:t>
      </w:r>
      <w:r>
        <w:rPr>
          <w:w w:val="95"/>
        </w:rPr>
        <w:t xml:space="preserve">scenario </w:t>
      </w:r>
      <w:r>
        <w:t>will he direct a vessel on a 2D-map, as shown in the simulation environment. Within</w:t>
      </w:r>
      <w:r>
        <w:rPr>
          <w:spacing w:val="-45"/>
        </w:rPr>
        <w:t xml:space="preserve"> </w:t>
      </w:r>
      <w:r>
        <w:t>the experiment,</w:t>
      </w:r>
      <w:r>
        <w:rPr>
          <w:spacing w:val="-35"/>
        </w:rPr>
        <w:t xml:space="preserve"> </w:t>
      </w:r>
      <w:r>
        <w:t>tests</w:t>
      </w:r>
      <w:r>
        <w:rPr>
          <w:spacing w:val="-36"/>
        </w:rPr>
        <w:t xml:space="preserve"> </w:t>
      </w:r>
      <w:r>
        <w:t>will</w:t>
      </w:r>
      <w:r>
        <w:rPr>
          <w:spacing w:val="-36"/>
        </w:rPr>
        <w:t xml:space="preserve"> </w:t>
      </w:r>
      <w:r>
        <w:rPr>
          <w:spacing w:val="1"/>
        </w:rPr>
        <w:t>be</w:t>
      </w:r>
      <w:r>
        <w:rPr>
          <w:spacing w:val="-35"/>
        </w:rPr>
        <w:t xml:space="preserve"> </w:t>
      </w:r>
      <w:r>
        <w:t>done</w:t>
      </w:r>
      <w:r>
        <w:rPr>
          <w:spacing w:val="-35"/>
        </w:rPr>
        <w:t xml:space="preserve"> </w:t>
      </w:r>
      <w:r>
        <w:t>for</w:t>
      </w:r>
      <w:r>
        <w:rPr>
          <w:spacing w:val="-35"/>
        </w:rPr>
        <w:t xml:space="preserve"> </w:t>
      </w:r>
      <w:r>
        <w:t>different</w:t>
      </w:r>
      <w:r>
        <w:rPr>
          <w:spacing w:val="-36"/>
        </w:rPr>
        <w:t xml:space="preserve"> </w:t>
      </w:r>
      <w:r>
        <w:t>situations</w:t>
      </w:r>
      <w:r>
        <w:rPr>
          <w:spacing w:val="-36"/>
        </w:rPr>
        <w:t xml:space="preserve"> </w:t>
      </w:r>
      <w:r>
        <w:t>and</w:t>
      </w:r>
      <w:r>
        <w:rPr>
          <w:spacing w:val="-35"/>
        </w:rPr>
        <w:t xml:space="preserve"> </w:t>
      </w:r>
      <w:r>
        <w:t>scenarios.</w:t>
      </w:r>
      <w:r>
        <w:rPr>
          <w:spacing w:val="-26"/>
        </w:rPr>
        <w:t xml:space="preserve"> </w:t>
      </w:r>
      <w:r>
        <w:t>Each</w:t>
      </w:r>
      <w:r>
        <w:rPr>
          <w:spacing w:val="-36"/>
        </w:rPr>
        <w:t xml:space="preserve"> </w:t>
      </w:r>
      <w:r>
        <w:t>participant</w:t>
      </w:r>
      <w:r>
        <w:rPr>
          <w:spacing w:val="-35"/>
        </w:rPr>
        <w:t xml:space="preserve"> </w:t>
      </w:r>
      <w:r>
        <w:t>is</w:t>
      </w:r>
      <w:r>
        <w:rPr>
          <w:spacing w:val="-35"/>
        </w:rPr>
        <w:t xml:space="preserve"> </w:t>
      </w:r>
      <w:r>
        <w:t>thus able</w:t>
      </w:r>
      <w:r>
        <w:rPr>
          <w:spacing w:val="-15"/>
        </w:rPr>
        <w:t xml:space="preserve"> </w:t>
      </w:r>
      <w:r>
        <w:t>to</w:t>
      </w:r>
      <w:r>
        <w:rPr>
          <w:spacing w:val="-15"/>
        </w:rPr>
        <w:t xml:space="preserve"> </w:t>
      </w:r>
      <w:r>
        <w:t>communicate</w:t>
      </w:r>
      <w:r>
        <w:rPr>
          <w:spacing w:val="-15"/>
        </w:rPr>
        <w:t xml:space="preserve"> </w:t>
      </w:r>
      <w:r>
        <w:t>in</w:t>
      </w:r>
      <w:r>
        <w:rPr>
          <w:spacing w:val="-15"/>
        </w:rPr>
        <w:t xml:space="preserve"> </w:t>
      </w:r>
      <w:r>
        <w:t>either</w:t>
      </w:r>
      <w:r>
        <w:rPr>
          <w:spacing w:val="-15"/>
        </w:rPr>
        <w:t xml:space="preserve"> </w:t>
      </w:r>
      <w:r>
        <w:t>situation</w:t>
      </w:r>
      <w:r>
        <w:rPr>
          <w:spacing w:val="-15"/>
        </w:rPr>
        <w:t xml:space="preserve"> </w:t>
      </w:r>
      <w:r>
        <w:t>1</w:t>
      </w:r>
      <w:r>
        <w:rPr>
          <w:spacing w:val="-15"/>
        </w:rPr>
        <w:t xml:space="preserve"> </w:t>
      </w:r>
      <w:r>
        <w:rPr>
          <w:spacing w:val="-4"/>
        </w:rPr>
        <w:t>or</w:t>
      </w:r>
      <w:r>
        <w:rPr>
          <w:spacing w:val="-15"/>
        </w:rPr>
        <w:t xml:space="preserve"> </w:t>
      </w:r>
      <w:r>
        <w:t>situation</w:t>
      </w:r>
      <w:r>
        <w:rPr>
          <w:spacing w:val="-15"/>
        </w:rPr>
        <w:t xml:space="preserve"> </w:t>
      </w:r>
      <w:r>
        <w:t>2.</w:t>
      </w:r>
      <w:r>
        <w:rPr>
          <w:spacing w:val="12"/>
        </w:rPr>
        <w:t xml:space="preserve"> </w:t>
      </w:r>
      <w:r>
        <w:t>The</w:t>
      </w:r>
      <w:r>
        <w:rPr>
          <w:spacing w:val="-15"/>
        </w:rPr>
        <w:t xml:space="preserve"> </w:t>
      </w:r>
      <w:r>
        <w:t>resulting</w:t>
      </w:r>
      <w:r>
        <w:rPr>
          <w:spacing w:val="-15"/>
        </w:rPr>
        <w:t xml:space="preserve"> </w:t>
      </w:r>
      <w:r>
        <w:t>strategies</w:t>
      </w:r>
      <w:r>
        <w:rPr>
          <w:spacing w:val="-15"/>
        </w:rPr>
        <w:t xml:space="preserve"> </w:t>
      </w:r>
      <w:r>
        <w:t>are</w:t>
      </w:r>
      <w:r>
        <w:rPr>
          <w:spacing w:val="-15"/>
        </w:rPr>
        <w:t xml:space="preserve"> </w:t>
      </w:r>
      <w:r>
        <w:t>listed below.</w:t>
      </w:r>
    </w:p>
    <w:p w14:paraId="66466D7D" w14:textId="77777777" w:rsidR="00B07A10" w:rsidRDefault="00B07A10">
      <w:pPr>
        <w:pStyle w:val="Plattetekst"/>
        <w:spacing w:before="3"/>
        <w:rPr>
          <w:sz w:val="15"/>
        </w:rPr>
      </w:pPr>
    </w:p>
    <w:p w14:paraId="66466D7E" w14:textId="77777777" w:rsidR="00B07A10" w:rsidRDefault="00B07A10">
      <w:pPr>
        <w:rPr>
          <w:sz w:val="15"/>
        </w:rPr>
        <w:sectPr w:rsidR="00B07A10">
          <w:pgSz w:w="11910" w:h="16840"/>
          <w:pgMar w:top="1060" w:right="280" w:bottom="280" w:left="1620" w:header="708" w:footer="708" w:gutter="0"/>
          <w:cols w:space="708"/>
        </w:sectPr>
      </w:pPr>
    </w:p>
    <w:p w14:paraId="66466D7F" w14:textId="77777777" w:rsidR="00B07A10" w:rsidRDefault="00785C94">
      <w:pPr>
        <w:pStyle w:val="Lijstalinea"/>
        <w:numPr>
          <w:ilvl w:val="0"/>
          <w:numId w:val="4"/>
        </w:numPr>
        <w:tabs>
          <w:tab w:val="left" w:pos="654"/>
        </w:tabs>
        <w:spacing w:before="59"/>
      </w:pPr>
      <w:r>
        <w:rPr>
          <w:w w:val="95"/>
        </w:rPr>
        <w:t>Crossing situation at</w:t>
      </w:r>
      <w:r>
        <w:rPr>
          <w:spacing w:val="-30"/>
          <w:w w:val="95"/>
        </w:rPr>
        <w:t xml:space="preserve"> </w:t>
      </w:r>
      <w:r>
        <w:rPr>
          <w:w w:val="95"/>
        </w:rPr>
        <w:t>North-Sea</w:t>
      </w:r>
    </w:p>
    <w:p w14:paraId="66466D80" w14:textId="77777777" w:rsidR="00B07A10" w:rsidRDefault="00B07A10">
      <w:pPr>
        <w:pStyle w:val="Plattetekst"/>
        <w:spacing w:before="7"/>
        <w:rPr>
          <w:sz w:val="21"/>
        </w:rPr>
      </w:pPr>
    </w:p>
    <w:p w14:paraId="66466D81" w14:textId="77777777" w:rsidR="00B07A10" w:rsidRDefault="00785C94">
      <w:pPr>
        <w:pStyle w:val="Lijstalinea"/>
        <w:numPr>
          <w:ilvl w:val="1"/>
          <w:numId w:val="4"/>
        </w:numPr>
        <w:tabs>
          <w:tab w:val="left" w:pos="1134"/>
        </w:tabs>
        <w:ind w:hanging="424"/>
      </w:pPr>
      <w:r>
        <w:rPr>
          <w:spacing w:val="-3"/>
        </w:rPr>
        <w:t>Follow</w:t>
      </w:r>
      <w:r>
        <w:rPr>
          <w:spacing w:val="-28"/>
        </w:rPr>
        <w:t xml:space="preserve"> </w:t>
      </w:r>
      <w:r>
        <w:t>COLREGs</w:t>
      </w:r>
      <w:r>
        <w:rPr>
          <w:spacing w:val="-28"/>
        </w:rPr>
        <w:t xml:space="preserve"> </w:t>
      </w:r>
      <w:r>
        <w:t>strictly</w:t>
      </w:r>
    </w:p>
    <w:p w14:paraId="66466D82" w14:textId="77777777" w:rsidR="00B07A10" w:rsidRDefault="00B07A10">
      <w:pPr>
        <w:pStyle w:val="Plattetekst"/>
        <w:spacing w:before="7"/>
        <w:rPr>
          <w:sz w:val="21"/>
        </w:rPr>
      </w:pPr>
    </w:p>
    <w:p w14:paraId="66466D83" w14:textId="77777777" w:rsidR="00B07A10" w:rsidRDefault="00785C94">
      <w:pPr>
        <w:pStyle w:val="Lijstalinea"/>
        <w:numPr>
          <w:ilvl w:val="1"/>
          <w:numId w:val="4"/>
        </w:numPr>
        <w:tabs>
          <w:tab w:val="left" w:pos="1134"/>
        </w:tabs>
        <w:ind w:hanging="424"/>
      </w:pPr>
      <w:r>
        <w:t>Cross in</w:t>
      </w:r>
      <w:r>
        <w:rPr>
          <w:spacing w:val="10"/>
        </w:rPr>
        <w:t xml:space="preserve"> </w:t>
      </w:r>
      <w:r>
        <w:t>front</w:t>
      </w:r>
    </w:p>
    <w:p w14:paraId="66466D84" w14:textId="77777777" w:rsidR="00B07A10" w:rsidRDefault="00B07A10">
      <w:pPr>
        <w:pStyle w:val="Plattetekst"/>
        <w:spacing w:before="6"/>
        <w:rPr>
          <w:sz w:val="21"/>
        </w:rPr>
      </w:pPr>
    </w:p>
    <w:p w14:paraId="66466D85" w14:textId="77777777" w:rsidR="00B07A10" w:rsidRDefault="00785C94">
      <w:pPr>
        <w:pStyle w:val="Lijstalinea"/>
        <w:numPr>
          <w:ilvl w:val="1"/>
          <w:numId w:val="4"/>
        </w:numPr>
        <w:tabs>
          <w:tab w:val="left" w:pos="1134"/>
        </w:tabs>
        <w:spacing w:before="1"/>
        <w:ind w:hanging="418"/>
      </w:pPr>
      <w:r>
        <w:t>Cross at the</w:t>
      </w:r>
      <w:r>
        <w:rPr>
          <w:spacing w:val="1"/>
        </w:rPr>
        <w:t xml:space="preserve"> </w:t>
      </w:r>
      <w:r>
        <w:t>back</w:t>
      </w:r>
    </w:p>
    <w:p w14:paraId="66466D86" w14:textId="77777777" w:rsidR="00B07A10" w:rsidRDefault="00785C94">
      <w:pPr>
        <w:pStyle w:val="Lijstalinea"/>
        <w:numPr>
          <w:ilvl w:val="0"/>
          <w:numId w:val="4"/>
        </w:numPr>
        <w:tabs>
          <w:tab w:val="left" w:pos="654"/>
        </w:tabs>
        <w:spacing w:before="59"/>
      </w:pPr>
      <w:r>
        <w:rPr>
          <w:w w:val="93"/>
        </w:rPr>
        <w:br w:type="column"/>
      </w:r>
      <w:r>
        <w:t xml:space="preserve">Entering </w:t>
      </w:r>
      <w:proofErr w:type="spellStart"/>
      <w:r>
        <w:t>Maasgeul</w:t>
      </w:r>
      <w:proofErr w:type="spellEnd"/>
      <w:r>
        <w:t xml:space="preserve"> from</w:t>
      </w:r>
      <w:r>
        <w:rPr>
          <w:spacing w:val="3"/>
        </w:rPr>
        <w:t xml:space="preserve"> </w:t>
      </w:r>
      <w:proofErr w:type="spellStart"/>
      <w:r>
        <w:t>Maasvlakte</w:t>
      </w:r>
      <w:proofErr w:type="spellEnd"/>
    </w:p>
    <w:p w14:paraId="66466D87" w14:textId="77777777" w:rsidR="00B07A10" w:rsidRDefault="00B07A10">
      <w:pPr>
        <w:pStyle w:val="Plattetekst"/>
        <w:spacing w:before="7"/>
        <w:rPr>
          <w:sz w:val="21"/>
        </w:rPr>
      </w:pPr>
    </w:p>
    <w:p w14:paraId="66466D88" w14:textId="77777777" w:rsidR="00B07A10" w:rsidRDefault="00785C94">
      <w:pPr>
        <w:pStyle w:val="Lijstalinea"/>
        <w:numPr>
          <w:ilvl w:val="1"/>
          <w:numId w:val="4"/>
        </w:numPr>
        <w:tabs>
          <w:tab w:val="left" w:pos="1134"/>
        </w:tabs>
        <w:ind w:hanging="424"/>
      </w:pPr>
      <w:r>
        <w:t>Cross in</w:t>
      </w:r>
      <w:r>
        <w:rPr>
          <w:spacing w:val="17"/>
        </w:rPr>
        <w:t xml:space="preserve"> </w:t>
      </w:r>
      <w:r>
        <w:t>front</w:t>
      </w:r>
    </w:p>
    <w:p w14:paraId="66466D89" w14:textId="77777777" w:rsidR="00B07A10" w:rsidRDefault="00B07A10">
      <w:pPr>
        <w:pStyle w:val="Plattetekst"/>
        <w:spacing w:before="7"/>
        <w:rPr>
          <w:sz w:val="21"/>
        </w:rPr>
      </w:pPr>
    </w:p>
    <w:p w14:paraId="66466D8A" w14:textId="77777777" w:rsidR="00B07A10" w:rsidRDefault="00785C94">
      <w:pPr>
        <w:pStyle w:val="Lijstalinea"/>
        <w:numPr>
          <w:ilvl w:val="1"/>
          <w:numId w:val="4"/>
        </w:numPr>
        <w:tabs>
          <w:tab w:val="left" w:pos="1134"/>
        </w:tabs>
        <w:ind w:hanging="424"/>
      </w:pPr>
      <w:r>
        <w:t>Cross at the</w:t>
      </w:r>
      <w:r>
        <w:rPr>
          <w:spacing w:val="21"/>
        </w:rPr>
        <w:t xml:space="preserve"> </w:t>
      </w:r>
      <w:r>
        <w:t>back</w:t>
      </w:r>
    </w:p>
    <w:p w14:paraId="66466D8B" w14:textId="77777777" w:rsidR="00B07A10" w:rsidRDefault="00B07A10">
      <w:pPr>
        <w:pStyle w:val="Plattetekst"/>
        <w:spacing w:before="6"/>
        <w:rPr>
          <w:sz w:val="21"/>
        </w:rPr>
      </w:pPr>
    </w:p>
    <w:p w14:paraId="66466D8C" w14:textId="77777777" w:rsidR="00B07A10" w:rsidRDefault="00785C94">
      <w:pPr>
        <w:pStyle w:val="Lijstalinea"/>
        <w:numPr>
          <w:ilvl w:val="1"/>
          <w:numId w:val="4"/>
        </w:numPr>
        <w:tabs>
          <w:tab w:val="left" w:pos="1134"/>
        </w:tabs>
        <w:spacing w:before="1"/>
        <w:ind w:hanging="418"/>
      </w:pPr>
      <w:r>
        <w:t>Pass without</w:t>
      </w:r>
      <w:r>
        <w:rPr>
          <w:spacing w:val="11"/>
        </w:rPr>
        <w:t xml:space="preserve"> </w:t>
      </w:r>
      <w:r>
        <w:t>crossing</w:t>
      </w:r>
    </w:p>
    <w:p w14:paraId="66466D8D" w14:textId="77777777" w:rsidR="00B07A10" w:rsidRDefault="00B07A10">
      <w:pPr>
        <w:sectPr w:rsidR="00B07A10">
          <w:type w:val="continuous"/>
          <w:pgSz w:w="11910" w:h="16840"/>
          <w:pgMar w:top="1580" w:right="280" w:bottom="280" w:left="1620" w:header="708" w:footer="708" w:gutter="0"/>
          <w:cols w:num="2" w:space="708" w:equalWidth="0">
            <w:col w:w="3563" w:space="761"/>
            <w:col w:w="5686"/>
          </w:cols>
        </w:sectPr>
      </w:pPr>
    </w:p>
    <w:p w14:paraId="66466D8E" w14:textId="77777777" w:rsidR="00B07A10" w:rsidRDefault="00785C94">
      <w:pPr>
        <w:tabs>
          <w:tab w:val="right" w:pos="8557"/>
        </w:tabs>
        <w:spacing w:before="47"/>
        <w:ind w:left="108"/>
      </w:pPr>
      <w:r>
        <w:rPr>
          <w:rFonts w:ascii="Trebuchet MS"/>
          <w:i/>
        </w:rPr>
        <w:lastRenderedPageBreak/>
        <w:t xml:space="preserve">11.1. </w:t>
      </w:r>
      <w:r>
        <w:rPr>
          <w:rFonts w:ascii="Trebuchet MS"/>
          <w:i/>
          <w:spacing w:val="40"/>
        </w:rPr>
        <w:t xml:space="preserve"> </w:t>
      </w:r>
      <w:r>
        <w:rPr>
          <w:rFonts w:ascii="Trebuchet MS"/>
          <w:i/>
          <w:spacing w:val="-4"/>
        </w:rPr>
        <w:t>EVALUATION</w:t>
      </w:r>
      <w:r>
        <w:rPr>
          <w:rFonts w:ascii="Trebuchet MS"/>
          <w:i/>
          <w:spacing w:val="6"/>
        </w:rPr>
        <w:t xml:space="preserve"> </w:t>
      </w:r>
      <w:r>
        <w:rPr>
          <w:rFonts w:ascii="Trebuchet MS"/>
          <w:i/>
        </w:rPr>
        <w:t>METHOD</w:t>
      </w:r>
      <w:r>
        <w:rPr>
          <w:rFonts w:ascii="Trebuchet MS"/>
          <w:i/>
        </w:rPr>
        <w:tab/>
      </w:r>
      <w:r>
        <w:t>93</w:t>
      </w:r>
    </w:p>
    <w:p w14:paraId="66466D8F" w14:textId="77777777" w:rsidR="00B07A10" w:rsidRDefault="00B07A10">
      <w:pPr>
        <w:pStyle w:val="Plattetekst"/>
        <w:spacing w:before="6"/>
        <w:rPr>
          <w:sz w:val="34"/>
        </w:rPr>
      </w:pPr>
    </w:p>
    <w:p w14:paraId="66466D90" w14:textId="77777777" w:rsidR="00B07A10" w:rsidRDefault="00785C94">
      <w:pPr>
        <w:pStyle w:val="Kop4"/>
        <w:ind w:left="107"/>
      </w:pPr>
      <w:r>
        <w:t>Crossing situation at North-Sea</w:t>
      </w:r>
    </w:p>
    <w:p w14:paraId="66466D91" w14:textId="77777777" w:rsidR="00B07A10" w:rsidRDefault="00B07A10">
      <w:pPr>
        <w:pStyle w:val="Plattetekst"/>
        <w:rPr>
          <w:b/>
        </w:rPr>
      </w:pPr>
    </w:p>
    <w:p w14:paraId="66466D92" w14:textId="77777777" w:rsidR="00B07A10" w:rsidRDefault="00785C94">
      <w:pPr>
        <w:pStyle w:val="Plattetekst"/>
        <w:spacing w:before="136" w:line="348" w:lineRule="auto"/>
        <w:ind w:left="107" w:right="1445"/>
        <w:jc w:val="both"/>
      </w:pPr>
      <w:r>
        <w:rPr>
          <w:w w:val="95"/>
        </w:rPr>
        <w:t>The</w:t>
      </w:r>
      <w:r>
        <w:rPr>
          <w:spacing w:val="-19"/>
          <w:w w:val="95"/>
        </w:rPr>
        <w:t xml:space="preserve"> </w:t>
      </w:r>
      <w:r>
        <w:rPr>
          <w:w w:val="95"/>
        </w:rPr>
        <w:t>first</w:t>
      </w:r>
      <w:r>
        <w:rPr>
          <w:spacing w:val="-19"/>
          <w:w w:val="95"/>
        </w:rPr>
        <w:t xml:space="preserve"> </w:t>
      </w:r>
      <w:r>
        <w:rPr>
          <w:w w:val="95"/>
        </w:rPr>
        <w:t>situation</w:t>
      </w:r>
      <w:r>
        <w:rPr>
          <w:spacing w:val="-19"/>
          <w:w w:val="95"/>
        </w:rPr>
        <w:t xml:space="preserve"> </w:t>
      </w:r>
      <w:r>
        <w:rPr>
          <w:w w:val="95"/>
        </w:rPr>
        <w:t>for</w:t>
      </w:r>
      <w:r>
        <w:rPr>
          <w:spacing w:val="-18"/>
          <w:w w:val="95"/>
        </w:rPr>
        <w:t xml:space="preserve"> </w:t>
      </w:r>
      <w:r>
        <w:rPr>
          <w:w w:val="95"/>
        </w:rPr>
        <w:t>the</w:t>
      </w:r>
      <w:r>
        <w:rPr>
          <w:spacing w:val="-19"/>
          <w:w w:val="95"/>
        </w:rPr>
        <w:t xml:space="preserve"> </w:t>
      </w:r>
      <w:r>
        <w:rPr>
          <w:w w:val="95"/>
        </w:rPr>
        <w:t>experiment</w:t>
      </w:r>
      <w:r>
        <w:rPr>
          <w:spacing w:val="-19"/>
          <w:w w:val="95"/>
        </w:rPr>
        <w:t xml:space="preserve"> </w:t>
      </w:r>
      <w:r>
        <w:rPr>
          <w:w w:val="95"/>
        </w:rPr>
        <w:t>is</w:t>
      </w:r>
      <w:r>
        <w:rPr>
          <w:spacing w:val="-18"/>
          <w:w w:val="95"/>
        </w:rPr>
        <w:t xml:space="preserve"> </w:t>
      </w:r>
      <w:r>
        <w:rPr>
          <w:w w:val="95"/>
        </w:rPr>
        <w:t>a</w:t>
      </w:r>
      <w:r>
        <w:rPr>
          <w:spacing w:val="-19"/>
          <w:w w:val="95"/>
        </w:rPr>
        <w:t xml:space="preserve"> </w:t>
      </w:r>
      <w:r>
        <w:rPr>
          <w:w w:val="95"/>
        </w:rPr>
        <w:t>crossing</w:t>
      </w:r>
      <w:r>
        <w:rPr>
          <w:spacing w:val="-19"/>
          <w:w w:val="95"/>
        </w:rPr>
        <w:t xml:space="preserve"> </w:t>
      </w:r>
      <w:r>
        <w:rPr>
          <w:w w:val="95"/>
        </w:rPr>
        <w:t>situation</w:t>
      </w:r>
      <w:r>
        <w:rPr>
          <w:spacing w:val="-19"/>
          <w:w w:val="95"/>
        </w:rPr>
        <w:t xml:space="preserve"> </w:t>
      </w:r>
      <w:r>
        <w:rPr>
          <w:w w:val="95"/>
        </w:rPr>
        <w:t>based</w:t>
      </w:r>
      <w:r>
        <w:rPr>
          <w:spacing w:val="-18"/>
          <w:w w:val="95"/>
        </w:rPr>
        <w:t xml:space="preserve"> </w:t>
      </w:r>
      <w:r>
        <w:rPr>
          <w:w w:val="95"/>
        </w:rPr>
        <w:t>on</w:t>
      </w:r>
      <w:r>
        <w:rPr>
          <w:spacing w:val="-19"/>
          <w:w w:val="95"/>
        </w:rPr>
        <w:t xml:space="preserve"> </w:t>
      </w:r>
      <w:r>
        <w:rPr>
          <w:w w:val="95"/>
        </w:rPr>
        <w:t>the</w:t>
      </w:r>
      <w:r>
        <w:rPr>
          <w:spacing w:val="-19"/>
          <w:w w:val="95"/>
        </w:rPr>
        <w:t xml:space="preserve"> </w:t>
      </w:r>
      <w:r>
        <w:rPr>
          <w:w w:val="95"/>
        </w:rPr>
        <w:t>accident</w:t>
      </w:r>
      <w:r>
        <w:rPr>
          <w:spacing w:val="-19"/>
          <w:w w:val="95"/>
        </w:rPr>
        <w:t xml:space="preserve"> </w:t>
      </w:r>
      <w:r>
        <w:rPr>
          <w:w w:val="95"/>
        </w:rPr>
        <w:t>between</w:t>
      </w:r>
      <w:r>
        <w:rPr>
          <w:spacing w:val="-19"/>
          <w:w w:val="95"/>
        </w:rPr>
        <w:t xml:space="preserve"> </w:t>
      </w:r>
      <w:r>
        <w:rPr>
          <w:w w:val="95"/>
        </w:rPr>
        <w:t xml:space="preserve">MV </w:t>
      </w:r>
      <w:r>
        <w:rPr>
          <w:spacing w:val="-3"/>
        </w:rPr>
        <w:t>ARTADI</w:t>
      </w:r>
      <w:r>
        <w:rPr>
          <w:spacing w:val="-32"/>
        </w:rPr>
        <w:t xml:space="preserve"> </w:t>
      </w:r>
      <w:r>
        <w:t>and</w:t>
      </w:r>
      <w:r>
        <w:rPr>
          <w:spacing w:val="-32"/>
        </w:rPr>
        <w:t xml:space="preserve"> </w:t>
      </w:r>
      <w:r>
        <w:t>MV</w:t>
      </w:r>
      <w:r>
        <w:rPr>
          <w:spacing w:val="-32"/>
        </w:rPr>
        <w:t xml:space="preserve"> </w:t>
      </w:r>
      <w:r>
        <w:t>ST-GERMAIN</w:t>
      </w:r>
      <w:r>
        <w:rPr>
          <w:spacing w:val="-32"/>
        </w:rPr>
        <w:t xml:space="preserve"> </w:t>
      </w:r>
      <w:r>
        <w:t>(appendix</w:t>
      </w:r>
      <w:r>
        <w:rPr>
          <w:spacing w:val="-32"/>
        </w:rPr>
        <w:t xml:space="preserve"> </w:t>
      </w:r>
      <w:r>
        <w:t>C.2).</w:t>
      </w:r>
      <w:r>
        <w:rPr>
          <w:spacing w:val="-20"/>
        </w:rPr>
        <w:t xml:space="preserve"> </w:t>
      </w:r>
      <w:r>
        <w:t>Where</w:t>
      </w:r>
      <w:r>
        <w:rPr>
          <w:spacing w:val="-32"/>
        </w:rPr>
        <w:t xml:space="preserve"> </w:t>
      </w:r>
      <w:r>
        <w:t>both</w:t>
      </w:r>
      <w:r>
        <w:rPr>
          <w:spacing w:val="-32"/>
        </w:rPr>
        <w:t xml:space="preserve"> </w:t>
      </w:r>
      <w:r>
        <w:t>ships</w:t>
      </w:r>
      <w:r>
        <w:rPr>
          <w:spacing w:val="-32"/>
        </w:rPr>
        <w:t xml:space="preserve"> </w:t>
      </w:r>
      <w:r>
        <w:t>followed</w:t>
      </w:r>
      <w:r>
        <w:rPr>
          <w:spacing w:val="-32"/>
        </w:rPr>
        <w:t xml:space="preserve"> </w:t>
      </w:r>
      <w:r>
        <w:t>COLREGs,</w:t>
      </w:r>
      <w:r>
        <w:rPr>
          <w:spacing w:val="-32"/>
        </w:rPr>
        <w:t xml:space="preserve"> </w:t>
      </w:r>
      <w:r>
        <w:t>but due</w:t>
      </w:r>
      <w:r>
        <w:rPr>
          <w:spacing w:val="-29"/>
        </w:rPr>
        <w:t xml:space="preserve"> </w:t>
      </w:r>
      <w:r>
        <w:t>to</w:t>
      </w:r>
      <w:r>
        <w:rPr>
          <w:spacing w:val="-29"/>
        </w:rPr>
        <w:t xml:space="preserve"> </w:t>
      </w:r>
      <w:r>
        <w:t>a</w:t>
      </w:r>
      <w:r>
        <w:rPr>
          <w:spacing w:val="-29"/>
        </w:rPr>
        <w:t xml:space="preserve"> </w:t>
      </w:r>
      <w:r>
        <w:t>lack</w:t>
      </w:r>
      <w:r>
        <w:rPr>
          <w:spacing w:val="-29"/>
        </w:rPr>
        <w:t xml:space="preserve"> </w:t>
      </w:r>
      <w:r>
        <w:t>of</w:t>
      </w:r>
      <w:r>
        <w:rPr>
          <w:spacing w:val="-29"/>
        </w:rPr>
        <w:t xml:space="preserve"> </w:t>
      </w:r>
      <w:r>
        <w:t>communication</w:t>
      </w:r>
      <w:r>
        <w:rPr>
          <w:spacing w:val="-29"/>
        </w:rPr>
        <w:t xml:space="preserve"> </w:t>
      </w:r>
      <w:r>
        <w:t>and</w:t>
      </w:r>
      <w:r>
        <w:rPr>
          <w:spacing w:val="-29"/>
        </w:rPr>
        <w:t xml:space="preserve"> </w:t>
      </w:r>
      <w:r>
        <w:t>wrong</w:t>
      </w:r>
      <w:r>
        <w:rPr>
          <w:spacing w:val="-29"/>
        </w:rPr>
        <w:t xml:space="preserve"> </w:t>
      </w:r>
      <w:r>
        <w:t>presumptions</w:t>
      </w:r>
      <w:r>
        <w:rPr>
          <w:spacing w:val="-29"/>
        </w:rPr>
        <w:t xml:space="preserve"> </w:t>
      </w:r>
      <w:r>
        <w:t>on</w:t>
      </w:r>
      <w:r>
        <w:rPr>
          <w:spacing w:val="-29"/>
        </w:rPr>
        <w:t xml:space="preserve"> </w:t>
      </w:r>
      <w:r>
        <w:t>the</w:t>
      </w:r>
      <w:r>
        <w:rPr>
          <w:spacing w:val="-29"/>
        </w:rPr>
        <w:t xml:space="preserve"> </w:t>
      </w:r>
      <w:r>
        <w:t>intentions,</w:t>
      </w:r>
      <w:r>
        <w:rPr>
          <w:spacing w:val="-29"/>
        </w:rPr>
        <w:t xml:space="preserve"> </w:t>
      </w:r>
      <w:r>
        <w:t>did</w:t>
      </w:r>
      <w:r>
        <w:rPr>
          <w:spacing w:val="-29"/>
        </w:rPr>
        <w:t xml:space="preserve"> </w:t>
      </w:r>
      <w:r>
        <w:t>the</w:t>
      </w:r>
      <w:r>
        <w:rPr>
          <w:spacing w:val="-29"/>
        </w:rPr>
        <w:t xml:space="preserve"> </w:t>
      </w:r>
      <w:r>
        <w:t>accident occur.</w:t>
      </w:r>
    </w:p>
    <w:p w14:paraId="66466D93" w14:textId="77777777" w:rsidR="00B07A10" w:rsidRDefault="00785C94">
      <w:pPr>
        <w:pStyle w:val="Plattetekst"/>
        <w:spacing w:before="132" w:line="348" w:lineRule="auto"/>
        <w:ind w:left="107" w:right="1254"/>
      </w:pPr>
      <w:r>
        <w:t>The</w:t>
      </w:r>
      <w:r>
        <w:rPr>
          <w:spacing w:val="-25"/>
        </w:rPr>
        <w:t xml:space="preserve"> </w:t>
      </w:r>
      <w:r>
        <w:t>traffic</w:t>
      </w:r>
      <w:r>
        <w:rPr>
          <w:spacing w:val="-25"/>
        </w:rPr>
        <w:t xml:space="preserve"> </w:t>
      </w:r>
      <w:r>
        <w:t>in</w:t>
      </w:r>
      <w:r>
        <w:rPr>
          <w:spacing w:val="-25"/>
        </w:rPr>
        <w:t xml:space="preserve"> </w:t>
      </w:r>
      <w:r>
        <w:t>this</w:t>
      </w:r>
      <w:r>
        <w:rPr>
          <w:spacing w:val="-25"/>
        </w:rPr>
        <w:t xml:space="preserve"> </w:t>
      </w:r>
      <w:r>
        <w:t>simulation</w:t>
      </w:r>
      <w:r>
        <w:rPr>
          <w:spacing w:val="-25"/>
        </w:rPr>
        <w:t xml:space="preserve"> </w:t>
      </w:r>
      <w:r>
        <w:t>consists</w:t>
      </w:r>
      <w:r>
        <w:rPr>
          <w:spacing w:val="-25"/>
        </w:rPr>
        <w:t xml:space="preserve"> </w:t>
      </w:r>
      <w:r>
        <w:t>of</w:t>
      </w:r>
      <w:r>
        <w:rPr>
          <w:spacing w:val="-25"/>
        </w:rPr>
        <w:t xml:space="preserve"> </w:t>
      </w:r>
      <w:r>
        <w:t>three</w:t>
      </w:r>
      <w:r>
        <w:rPr>
          <w:spacing w:val="-25"/>
        </w:rPr>
        <w:t xml:space="preserve"> </w:t>
      </w:r>
      <w:r>
        <w:t>ships:</w:t>
      </w:r>
      <w:r>
        <w:rPr>
          <w:spacing w:val="-11"/>
        </w:rPr>
        <w:t xml:space="preserve"> </w:t>
      </w:r>
      <w:r>
        <w:t>a</w:t>
      </w:r>
      <w:r>
        <w:rPr>
          <w:spacing w:val="-25"/>
        </w:rPr>
        <w:t xml:space="preserve"> </w:t>
      </w:r>
      <w:r>
        <w:t>250-meter</w:t>
      </w:r>
      <w:r>
        <w:rPr>
          <w:spacing w:val="-25"/>
        </w:rPr>
        <w:t xml:space="preserve"> </w:t>
      </w:r>
      <w:r>
        <w:t>tanker</w:t>
      </w:r>
      <w:r>
        <w:rPr>
          <w:spacing w:val="-25"/>
        </w:rPr>
        <w:t xml:space="preserve"> </w:t>
      </w:r>
      <w:r>
        <w:t>(GULF</w:t>
      </w:r>
      <w:r>
        <w:rPr>
          <w:spacing w:val="-25"/>
        </w:rPr>
        <w:t xml:space="preserve"> </w:t>
      </w:r>
      <w:r>
        <w:rPr>
          <w:spacing w:val="-3"/>
        </w:rPr>
        <w:t>VALOUR),</w:t>
      </w:r>
      <w:r>
        <w:rPr>
          <w:spacing w:val="-25"/>
        </w:rPr>
        <w:t xml:space="preserve"> </w:t>
      </w:r>
      <w:r>
        <w:t xml:space="preserve">a </w:t>
      </w:r>
      <w:r>
        <w:rPr>
          <w:w w:val="95"/>
        </w:rPr>
        <w:t>140-meter</w:t>
      </w:r>
      <w:r>
        <w:rPr>
          <w:spacing w:val="-34"/>
          <w:w w:val="95"/>
        </w:rPr>
        <w:t xml:space="preserve"> </w:t>
      </w:r>
      <w:r>
        <w:rPr>
          <w:w w:val="95"/>
        </w:rPr>
        <w:t>cargo</w:t>
      </w:r>
      <w:r>
        <w:rPr>
          <w:spacing w:val="-34"/>
          <w:w w:val="95"/>
        </w:rPr>
        <w:t xml:space="preserve"> </w:t>
      </w:r>
      <w:r>
        <w:rPr>
          <w:w w:val="95"/>
        </w:rPr>
        <w:t>vessel</w:t>
      </w:r>
      <w:r>
        <w:rPr>
          <w:spacing w:val="-34"/>
          <w:w w:val="95"/>
        </w:rPr>
        <w:t xml:space="preserve"> </w:t>
      </w:r>
      <w:r>
        <w:rPr>
          <w:w w:val="95"/>
        </w:rPr>
        <w:t>(ASTRORUNNER)</w:t>
      </w:r>
      <w:r>
        <w:rPr>
          <w:spacing w:val="-34"/>
          <w:w w:val="95"/>
        </w:rPr>
        <w:t xml:space="preserve"> </w:t>
      </w:r>
      <w:r>
        <w:rPr>
          <w:w w:val="95"/>
        </w:rPr>
        <w:t>and</w:t>
      </w:r>
      <w:r>
        <w:rPr>
          <w:spacing w:val="-34"/>
          <w:w w:val="95"/>
        </w:rPr>
        <w:t xml:space="preserve"> </w:t>
      </w:r>
      <w:r>
        <w:rPr>
          <w:w w:val="95"/>
        </w:rPr>
        <w:t>a</w:t>
      </w:r>
      <w:r>
        <w:rPr>
          <w:spacing w:val="-34"/>
          <w:w w:val="95"/>
        </w:rPr>
        <w:t xml:space="preserve"> </w:t>
      </w:r>
      <w:r>
        <w:rPr>
          <w:w w:val="95"/>
        </w:rPr>
        <w:t>400-meter</w:t>
      </w:r>
      <w:r>
        <w:rPr>
          <w:spacing w:val="-34"/>
          <w:w w:val="95"/>
        </w:rPr>
        <w:t xml:space="preserve"> </w:t>
      </w:r>
      <w:r>
        <w:rPr>
          <w:w w:val="95"/>
        </w:rPr>
        <w:t>container</w:t>
      </w:r>
      <w:r>
        <w:rPr>
          <w:spacing w:val="-34"/>
          <w:w w:val="95"/>
        </w:rPr>
        <w:t xml:space="preserve"> </w:t>
      </w:r>
      <w:r>
        <w:rPr>
          <w:w w:val="95"/>
        </w:rPr>
        <w:t>vessel</w:t>
      </w:r>
      <w:r>
        <w:rPr>
          <w:spacing w:val="-34"/>
          <w:w w:val="95"/>
        </w:rPr>
        <w:t xml:space="preserve"> </w:t>
      </w:r>
      <w:r>
        <w:rPr>
          <w:w w:val="95"/>
        </w:rPr>
        <w:t>(EMMA</w:t>
      </w:r>
      <w:r>
        <w:rPr>
          <w:spacing w:val="-34"/>
          <w:w w:val="95"/>
        </w:rPr>
        <w:t xml:space="preserve"> </w:t>
      </w:r>
      <w:r>
        <w:rPr>
          <w:w w:val="95"/>
        </w:rPr>
        <w:t xml:space="preserve">MAERSK). </w:t>
      </w:r>
      <w:r>
        <w:t>Figure</w:t>
      </w:r>
      <w:r>
        <w:rPr>
          <w:spacing w:val="-41"/>
        </w:rPr>
        <w:t xml:space="preserve"> </w:t>
      </w:r>
      <w:hyperlink w:anchor="_bookmark9" w:history="1">
        <w:r>
          <w:t>11.4</w:t>
        </w:r>
        <w:r>
          <w:rPr>
            <w:spacing w:val="-41"/>
          </w:rPr>
          <w:t xml:space="preserve"> </w:t>
        </w:r>
      </w:hyperlink>
      <w:r>
        <w:t>shows</w:t>
      </w:r>
      <w:r>
        <w:rPr>
          <w:spacing w:val="-41"/>
        </w:rPr>
        <w:t xml:space="preserve"> </w:t>
      </w:r>
      <w:r>
        <w:t>the</w:t>
      </w:r>
      <w:r>
        <w:rPr>
          <w:spacing w:val="-41"/>
        </w:rPr>
        <w:t xml:space="preserve"> </w:t>
      </w:r>
      <w:r>
        <w:t>situation.</w:t>
      </w:r>
      <w:r>
        <w:rPr>
          <w:spacing w:val="-28"/>
        </w:rPr>
        <w:t xml:space="preserve"> </w:t>
      </w:r>
      <w:r>
        <w:t>The</w:t>
      </w:r>
      <w:r>
        <w:rPr>
          <w:spacing w:val="-41"/>
        </w:rPr>
        <w:t xml:space="preserve"> </w:t>
      </w:r>
      <w:r>
        <w:t>relevant</w:t>
      </w:r>
      <w:r>
        <w:rPr>
          <w:spacing w:val="-41"/>
        </w:rPr>
        <w:t xml:space="preserve"> </w:t>
      </w:r>
      <w:r>
        <w:t>information</w:t>
      </w:r>
      <w:r>
        <w:rPr>
          <w:spacing w:val="-41"/>
        </w:rPr>
        <w:t xml:space="preserve"> </w:t>
      </w:r>
      <w:r>
        <w:t>for</w:t>
      </w:r>
      <w:r>
        <w:rPr>
          <w:spacing w:val="-41"/>
        </w:rPr>
        <w:t xml:space="preserve"> </w:t>
      </w:r>
      <w:r>
        <w:t>these</w:t>
      </w:r>
      <w:r>
        <w:rPr>
          <w:spacing w:val="-41"/>
        </w:rPr>
        <w:t xml:space="preserve"> </w:t>
      </w:r>
      <w:r>
        <w:t>ships</w:t>
      </w:r>
      <w:r>
        <w:rPr>
          <w:spacing w:val="-41"/>
        </w:rPr>
        <w:t xml:space="preserve"> </w:t>
      </w:r>
      <w:r>
        <w:t>is</w:t>
      </w:r>
      <w:r>
        <w:rPr>
          <w:spacing w:val="-41"/>
        </w:rPr>
        <w:t xml:space="preserve"> </w:t>
      </w:r>
      <w:r>
        <w:t>given</w:t>
      </w:r>
      <w:r>
        <w:rPr>
          <w:spacing w:val="-41"/>
        </w:rPr>
        <w:t xml:space="preserve"> </w:t>
      </w:r>
      <w:r>
        <w:t>in</w:t>
      </w:r>
      <w:r>
        <w:rPr>
          <w:spacing w:val="-41"/>
        </w:rPr>
        <w:t xml:space="preserve"> </w:t>
      </w:r>
      <w:r>
        <w:t>table</w:t>
      </w:r>
      <w:r>
        <w:rPr>
          <w:spacing w:val="-41"/>
        </w:rPr>
        <w:t xml:space="preserve"> </w:t>
      </w:r>
      <w:hyperlink w:anchor="_bookmark8" w:history="1">
        <w:r>
          <w:t>11.1</w:t>
        </w:r>
      </w:hyperlink>
      <w:r>
        <w:t>.</w:t>
      </w:r>
    </w:p>
    <w:p w14:paraId="66466D94" w14:textId="77777777" w:rsidR="00B07A10" w:rsidRDefault="00785C94">
      <w:pPr>
        <w:pStyle w:val="Plattetekst"/>
        <w:spacing w:before="133" w:line="348" w:lineRule="auto"/>
        <w:ind w:left="107" w:right="730"/>
      </w:pPr>
      <w:r>
        <w:rPr>
          <w:w w:val="95"/>
        </w:rPr>
        <w:t>An</w:t>
      </w:r>
      <w:r>
        <w:rPr>
          <w:spacing w:val="-25"/>
          <w:w w:val="95"/>
        </w:rPr>
        <w:t xml:space="preserve"> </w:t>
      </w:r>
      <w:r>
        <w:rPr>
          <w:w w:val="95"/>
        </w:rPr>
        <w:t>example</w:t>
      </w:r>
      <w:r>
        <w:rPr>
          <w:spacing w:val="-25"/>
          <w:w w:val="95"/>
        </w:rPr>
        <w:t xml:space="preserve"> </w:t>
      </w:r>
      <w:r>
        <w:rPr>
          <w:w w:val="95"/>
        </w:rPr>
        <w:t>is</w:t>
      </w:r>
      <w:r>
        <w:rPr>
          <w:spacing w:val="-25"/>
          <w:w w:val="95"/>
        </w:rPr>
        <w:t xml:space="preserve"> </w:t>
      </w:r>
      <w:r>
        <w:rPr>
          <w:w w:val="95"/>
        </w:rPr>
        <w:t>given</w:t>
      </w:r>
      <w:r>
        <w:rPr>
          <w:spacing w:val="-25"/>
          <w:w w:val="95"/>
        </w:rPr>
        <w:t xml:space="preserve"> </w:t>
      </w:r>
      <w:r>
        <w:rPr>
          <w:w w:val="95"/>
        </w:rPr>
        <w:t>below</w:t>
      </w:r>
      <w:r>
        <w:rPr>
          <w:spacing w:val="-25"/>
          <w:w w:val="95"/>
        </w:rPr>
        <w:t xml:space="preserve"> </w:t>
      </w:r>
      <w:r>
        <w:rPr>
          <w:w w:val="95"/>
        </w:rPr>
        <w:t>for</w:t>
      </w:r>
      <w:r>
        <w:rPr>
          <w:spacing w:val="-25"/>
          <w:w w:val="95"/>
        </w:rPr>
        <w:t xml:space="preserve"> </w:t>
      </w:r>
      <w:r>
        <w:rPr>
          <w:w w:val="95"/>
        </w:rPr>
        <w:t>the</w:t>
      </w:r>
      <w:r>
        <w:rPr>
          <w:spacing w:val="-25"/>
          <w:w w:val="95"/>
        </w:rPr>
        <w:t xml:space="preserve"> </w:t>
      </w:r>
      <w:r>
        <w:rPr>
          <w:w w:val="95"/>
        </w:rPr>
        <w:t>communication</w:t>
      </w:r>
      <w:r>
        <w:rPr>
          <w:spacing w:val="-25"/>
          <w:w w:val="95"/>
        </w:rPr>
        <w:t xml:space="preserve"> </w:t>
      </w:r>
      <w:r>
        <w:rPr>
          <w:w w:val="95"/>
        </w:rPr>
        <w:t>in</w:t>
      </w:r>
      <w:r>
        <w:rPr>
          <w:spacing w:val="-25"/>
          <w:w w:val="95"/>
        </w:rPr>
        <w:t xml:space="preserve"> </w:t>
      </w:r>
      <w:r>
        <w:rPr>
          <w:w w:val="95"/>
        </w:rPr>
        <w:t>the</w:t>
      </w:r>
      <w:r>
        <w:rPr>
          <w:spacing w:val="-25"/>
          <w:w w:val="95"/>
        </w:rPr>
        <w:t xml:space="preserve"> </w:t>
      </w:r>
      <w:r>
        <w:rPr>
          <w:w w:val="95"/>
        </w:rPr>
        <w:t>situation</w:t>
      </w:r>
      <w:r>
        <w:rPr>
          <w:spacing w:val="-25"/>
          <w:w w:val="95"/>
        </w:rPr>
        <w:t xml:space="preserve"> </w:t>
      </w:r>
      <w:r>
        <w:rPr>
          <w:w w:val="95"/>
        </w:rPr>
        <w:t>when</w:t>
      </w:r>
      <w:r>
        <w:rPr>
          <w:spacing w:val="-25"/>
          <w:w w:val="95"/>
        </w:rPr>
        <w:t xml:space="preserve"> </w:t>
      </w:r>
      <w:r>
        <w:rPr>
          <w:w w:val="95"/>
        </w:rPr>
        <w:t>operating</w:t>
      </w:r>
      <w:r>
        <w:rPr>
          <w:spacing w:val="-25"/>
          <w:w w:val="95"/>
        </w:rPr>
        <w:t xml:space="preserve"> </w:t>
      </w:r>
      <w:r>
        <w:rPr>
          <w:w w:val="95"/>
        </w:rPr>
        <w:t>the</w:t>
      </w:r>
      <w:r>
        <w:rPr>
          <w:spacing w:val="-25"/>
          <w:w w:val="95"/>
        </w:rPr>
        <w:t xml:space="preserve"> </w:t>
      </w:r>
      <w:r>
        <w:rPr>
          <w:w w:val="95"/>
        </w:rPr>
        <w:t xml:space="preserve">ASTRORUNNER </w:t>
      </w:r>
      <w:r>
        <w:t xml:space="preserve">while crossing the GULF </w:t>
      </w:r>
      <w:r>
        <w:rPr>
          <w:spacing w:val="-3"/>
        </w:rPr>
        <w:t xml:space="preserve">VALOUR </w:t>
      </w:r>
      <w:r>
        <w:t>at the</w:t>
      </w:r>
      <w:r>
        <w:rPr>
          <w:spacing w:val="42"/>
        </w:rPr>
        <w:t xml:space="preserve"> </w:t>
      </w:r>
      <w:r>
        <w:t>North-Sea:</w:t>
      </w:r>
    </w:p>
    <w:p w14:paraId="66466D95" w14:textId="77777777" w:rsidR="00B07A10" w:rsidRDefault="00785C94">
      <w:pPr>
        <w:pStyle w:val="Lijstalinea"/>
        <w:numPr>
          <w:ilvl w:val="0"/>
          <w:numId w:val="19"/>
        </w:numPr>
        <w:tabs>
          <w:tab w:val="left" w:pos="654"/>
        </w:tabs>
        <w:spacing w:before="38"/>
      </w:pPr>
      <w:r>
        <w:t>Call</w:t>
      </w:r>
    </w:p>
    <w:p w14:paraId="66466D96" w14:textId="77777777" w:rsidR="00B07A10" w:rsidRDefault="00785C94">
      <w:pPr>
        <w:pStyle w:val="Plattetekst"/>
        <w:spacing w:before="154"/>
        <w:ind w:left="1133"/>
      </w:pPr>
      <w:r>
        <w:t xml:space="preserve">Gulf </w:t>
      </w:r>
      <w:proofErr w:type="spellStart"/>
      <w:r>
        <w:t>valour</w:t>
      </w:r>
      <w:proofErr w:type="spellEnd"/>
      <w:r>
        <w:t xml:space="preserve">, Gulf </w:t>
      </w:r>
      <w:proofErr w:type="spellStart"/>
      <w:r>
        <w:t>valour</w:t>
      </w:r>
      <w:proofErr w:type="spellEnd"/>
      <w:r>
        <w:t xml:space="preserve">. This is </w:t>
      </w:r>
      <w:proofErr w:type="spellStart"/>
      <w:r>
        <w:t>Astrorunner</w:t>
      </w:r>
      <w:proofErr w:type="spellEnd"/>
      <w:r>
        <w:t>. Over.</w:t>
      </w:r>
    </w:p>
    <w:p w14:paraId="66466D97" w14:textId="77777777" w:rsidR="00B07A10" w:rsidRDefault="00785C94">
      <w:pPr>
        <w:pStyle w:val="Lijstalinea"/>
        <w:numPr>
          <w:ilvl w:val="0"/>
          <w:numId w:val="19"/>
        </w:numPr>
        <w:tabs>
          <w:tab w:val="left" w:pos="654"/>
        </w:tabs>
        <w:spacing w:before="153"/>
      </w:pPr>
      <w:r>
        <w:t>Acknowledge</w:t>
      </w:r>
    </w:p>
    <w:p w14:paraId="66466D98" w14:textId="77777777" w:rsidR="00B07A10" w:rsidRDefault="00785C94">
      <w:pPr>
        <w:pStyle w:val="Plattetekst"/>
        <w:spacing w:before="154"/>
        <w:ind w:left="1133"/>
      </w:pPr>
      <w:proofErr w:type="spellStart"/>
      <w:r>
        <w:t>Astrorunner</w:t>
      </w:r>
      <w:proofErr w:type="spellEnd"/>
      <w:r>
        <w:t xml:space="preserve">. This is Gulf </w:t>
      </w:r>
      <w:proofErr w:type="spellStart"/>
      <w:r>
        <w:t>Valour</w:t>
      </w:r>
      <w:proofErr w:type="spellEnd"/>
      <w:r>
        <w:t>. Over.</w:t>
      </w:r>
    </w:p>
    <w:p w14:paraId="66466D99" w14:textId="77777777" w:rsidR="00B07A10" w:rsidRDefault="00785C94">
      <w:pPr>
        <w:pStyle w:val="Lijstalinea"/>
        <w:numPr>
          <w:ilvl w:val="0"/>
          <w:numId w:val="19"/>
        </w:numPr>
        <w:tabs>
          <w:tab w:val="left" w:pos="654"/>
        </w:tabs>
        <w:spacing w:before="153"/>
      </w:pPr>
      <w:r>
        <w:rPr>
          <w:w w:val="95"/>
        </w:rPr>
        <w:t>Message</w:t>
      </w:r>
    </w:p>
    <w:p w14:paraId="66466D9A" w14:textId="77777777" w:rsidR="00B07A10" w:rsidRDefault="00785C94">
      <w:pPr>
        <w:pStyle w:val="Plattetekst"/>
        <w:spacing w:before="154"/>
        <w:ind w:left="1133"/>
      </w:pPr>
      <w:r>
        <w:t xml:space="preserve">Gulf </w:t>
      </w:r>
      <w:proofErr w:type="spellStart"/>
      <w:r>
        <w:t>Valour</w:t>
      </w:r>
      <w:proofErr w:type="spellEnd"/>
      <w:r>
        <w:t xml:space="preserve">. This is </w:t>
      </w:r>
      <w:proofErr w:type="spellStart"/>
      <w:r>
        <w:t>Astrorunner</w:t>
      </w:r>
      <w:proofErr w:type="spellEnd"/>
      <w:r>
        <w:t>.</w:t>
      </w:r>
    </w:p>
    <w:p w14:paraId="66466D9B" w14:textId="77777777" w:rsidR="00B07A10" w:rsidRDefault="00785C94">
      <w:pPr>
        <w:pStyle w:val="Plattetekst"/>
        <w:spacing w:before="18"/>
        <w:ind w:left="1133"/>
      </w:pPr>
      <w:r>
        <w:t xml:space="preserve">Question. Is your intention to alter course to </w:t>
      </w:r>
      <w:proofErr w:type="gramStart"/>
      <w:r>
        <w:t>Starboard?.</w:t>
      </w:r>
      <w:proofErr w:type="gramEnd"/>
      <w:r>
        <w:t xml:space="preserve"> Over.</w:t>
      </w:r>
    </w:p>
    <w:p w14:paraId="66466D9C" w14:textId="77777777" w:rsidR="00B07A10" w:rsidRDefault="00785C94">
      <w:pPr>
        <w:pStyle w:val="Lijstalinea"/>
        <w:numPr>
          <w:ilvl w:val="0"/>
          <w:numId w:val="19"/>
        </w:numPr>
        <w:tabs>
          <w:tab w:val="left" w:pos="654"/>
        </w:tabs>
        <w:spacing w:before="153"/>
      </w:pPr>
      <w:r>
        <w:rPr>
          <w:w w:val="95"/>
        </w:rPr>
        <w:t>Response</w:t>
      </w:r>
    </w:p>
    <w:p w14:paraId="66466D9D" w14:textId="77777777" w:rsidR="00B07A10" w:rsidRDefault="00785C94">
      <w:pPr>
        <w:pStyle w:val="Plattetekst"/>
        <w:spacing w:before="154"/>
        <w:ind w:left="1133"/>
      </w:pPr>
      <w:proofErr w:type="spellStart"/>
      <w:r>
        <w:t>Astrorunner</w:t>
      </w:r>
      <w:proofErr w:type="spellEnd"/>
      <w:r>
        <w:t xml:space="preserve">. This is Gulf </w:t>
      </w:r>
      <w:proofErr w:type="spellStart"/>
      <w:r>
        <w:t>Valour</w:t>
      </w:r>
      <w:proofErr w:type="spellEnd"/>
    </w:p>
    <w:p w14:paraId="66466D9E" w14:textId="77777777" w:rsidR="00B07A10" w:rsidRDefault="00785C94">
      <w:pPr>
        <w:pStyle w:val="Plattetekst"/>
        <w:spacing w:before="18" w:line="256" w:lineRule="auto"/>
        <w:ind w:left="1133" w:right="1915"/>
      </w:pPr>
      <w:r>
        <w:t>Question</w:t>
      </w:r>
      <w:r>
        <w:rPr>
          <w:spacing w:val="-19"/>
        </w:rPr>
        <w:t xml:space="preserve"> </w:t>
      </w:r>
      <w:r>
        <w:t>received.</w:t>
      </w:r>
      <w:r>
        <w:rPr>
          <w:spacing w:val="7"/>
        </w:rPr>
        <w:t xml:space="preserve"> </w:t>
      </w:r>
      <w:r>
        <w:rPr>
          <w:spacing w:val="-4"/>
        </w:rPr>
        <w:t>We</w:t>
      </w:r>
      <w:r>
        <w:rPr>
          <w:spacing w:val="-19"/>
        </w:rPr>
        <w:t xml:space="preserve"> </w:t>
      </w:r>
      <w:r>
        <w:t>will</w:t>
      </w:r>
      <w:r>
        <w:rPr>
          <w:spacing w:val="-19"/>
        </w:rPr>
        <w:t xml:space="preserve"> </w:t>
      </w:r>
      <w:r>
        <w:t>alter</w:t>
      </w:r>
      <w:r>
        <w:rPr>
          <w:spacing w:val="-19"/>
        </w:rPr>
        <w:t xml:space="preserve"> </w:t>
      </w:r>
      <w:r>
        <w:t>course</w:t>
      </w:r>
      <w:r>
        <w:rPr>
          <w:spacing w:val="-20"/>
        </w:rPr>
        <w:t xml:space="preserve"> </w:t>
      </w:r>
      <w:r>
        <w:t>to</w:t>
      </w:r>
      <w:r>
        <w:rPr>
          <w:spacing w:val="-19"/>
        </w:rPr>
        <w:t xml:space="preserve"> </w:t>
      </w:r>
      <w:r>
        <w:t>give</w:t>
      </w:r>
      <w:r>
        <w:rPr>
          <w:spacing w:val="-19"/>
        </w:rPr>
        <w:t xml:space="preserve"> </w:t>
      </w:r>
      <w:r>
        <w:rPr>
          <w:spacing w:val="-5"/>
        </w:rPr>
        <w:t>way</w:t>
      </w:r>
      <w:r>
        <w:rPr>
          <w:spacing w:val="-19"/>
        </w:rPr>
        <w:t xml:space="preserve"> </w:t>
      </w:r>
      <w:r>
        <w:t>and</w:t>
      </w:r>
      <w:r>
        <w:rPr>
          <w:spacing w:val="-19"/>
        </w:rPr>
        <w:t xml:space="preserve"> </w:t>
      </w:r>
      <w:r>
        <w:t>pass</w:t>
      </w:r>
      <w:r>
        <w:rPr>
          <w:spacing w:val="-19"/>
        </w:rPr>
        <w:t xml:space="preserve"> </w:t>
      </w:r>
      <w:r>
        <w:t>one</w:t>
      </w:r>
      <w:r>
        <w:rPr>
          <w:spacing w:val="-19"/>
        </w:rPr>
        <w:t xml:space="preserve"> </w:t>
      </w:r>
      <w:r>
        <w:t>nautical mile astern.</w:t>
      </w:r>
      <w:r>
        <w:rPr>
          <w:spacing w:val="40"/>
        </w:rPr>
        <w:t xml:space="preserve"> </w:t>
      </w:r>
      <w:r>
        <w:t>Over.</w:t>
      </w:r>
    </w:p>
    <w:p w14:paraId="66466D9F" w14:textId="77777777" w:rsidR="00B07A10" w:rsidRDefault="00785C94">
      <w:pPr>
        <w:pStyle w:val="Lijstalinea"/>
        <w:numPr>
          <w:ilvl w:val="0"/>
          <w:numId w:val="19"/>
        </w:numPr>
        <w:tabs>
          <w:tab w:val="left" w:pos="654"/>
        </w:tabs>
        <w:spacing w:before="136"/>
      </w:pPr>
      <w:r>
        <w:t>Close</w:t>
      </w:r>
      <w:r>
        <w:rPr>
          <w:spacing w:val="8"/>
        </w:rPr>
        <w:t xml:space="preserve"> </w:t>
      </w:r>
      <w:r>
        <w:t>communication.</w:t>
      </w:r>
    </w:p>
    <w:p w14:paraId="66466DA0" w14:textId="77777777" w:rsidR="00B07A10" w:rsidRDefault="00785C94">
      <w:pPr>
        <w:pStyle w:val="Plattetekst"/>
        <w:spacing w:before="153" w:line="256" w:lineRule="auto"/>
        <w:ind w:left="1133" w:right="4628"/>
      </w:pPr>
      <w:r>
        <w:t xml:space="preserve">Gulf </w:t>
      </w:r>
      <w:proofErr w:type="spellStart"/>
      <w:r>
        <w:t>Valour</w:t>
      </w:r>
      <w:proofErr w:type="spellEnd"/>
      <w:r>
        <w:t xml:space="preserve">. This is </w:t>
      </w:r>
      <w:proofErr w:type="spellStart"/>
      <w:r>
        <w:t>Astrorunner</w:t>
      </w:r>
      <w:proofErr w:type="spellEnd"/>
      <w:r>
        <w:t xml:space="preserve">. </w:t>
      </w:r>
      <w:r>
        <w:rPr>
          <w:w w:val="95"/>
        </w:rPr>
        <w:t>Understood. Have a good watch. Over.</w:t>
      </w:r>
    </w:p>
    <w:p w14:paraId="66466DA1" w14:textId="77777777" w:rsidR="00B07A10" w:rsidRDefault="00785C94">
      <w:pPr>
        <w:pStyle w:val="Plattetekst"/>
        <w:spacing w:before="136"/>
        <w:ind w:left="1133"/>
      </w:pPr>
      <w:proofErr w:type="spellStart"/>
      <w:r>
        <w:t>Astrorunner</w:t>
      </w:r>
      <w:proofErr w:type="spellEnd"/>
      <w:r>
        <w:t xml:space="preserve">. This is Gulf </w:t>
      </w:r>
      <w:proofErr w:type="spellStart"/>
      <w:r>
        <w:t>Valour</w:t>
      </w:r>
      <w:proofErr w:type="spellEnd"/>
      <w:r>
        <w:t>. Over and out.</w:t>
      </w:r>
    </w:p>
    <w:p w14:paraId="66466DA2" w14:textId="77777777" w:rsidR="00B07A10" w:rsidRDefault="00B07A10">
      <w:pPr>
        <w:sectPr w:rsidR="00B07A10">
          <w:pgSz w:w="11910" w:h="16840"/>
          <w:pgMar w:top="1060" w:right="280" w:bottom="280" w:left="1620" w:header="708" w:footer="708" w:gutter="0"/>
          <w:cols w:space="708"/>
        </w:sectPr>
      </w:pPr>
    </w:p>
    <w:p w14:paraId="66466DA3" w14:textId="77777777" w:rsidR="00B07A10" w:rsidRDefault="00785C94">
      <w:pPr>
        <w:tabs>
          <w:tab w:val="left" w:pos="4872"/>
        </w:tabs>
        <w:spacing w:before="47"/>
        <w:ind w:left="108"/>
        <w:rPr>
          <w:rFonts w:ascii="Trebuchet MS"/>
          <w:i/>
        </w:rPr>
      </w:pPr>
      <w:r>
        <w:rPr>
          <w:w w:val="105"/>
        </w:rPr>
        <w:lastRenderedPageBreak/>
        <w:t>94</w:t>
      </w:r>
      <w:r>
        <w:rPr>
          <w:w w:val="105"/>
        </w:rPr>
        <w:tab/>
      </w:r>
      <w:r>
        <w:rPr>
          <w:rFonts w:ascii="Trebuchet MS"/>
          <w:i/>
          <w:w w:val="105"/>
        </w:rPr>
        <w:t>CHAPTER 11. DESIGN</w:t>
      </w:r>
      <w:r>
        <w:rPr>
          <w:rFonts w:ascii="Trebuchet MS"/>
          <w:i/>
          <w:spacing w:val="-23"/>
          <w:w w:val="105"/>
        </w:rPr>
        <w:t xml:space="preserve"> </w:t>
      </w:r>
      <w:r>
        <w:rPr>
          <w:rFonts w:ascii="Trebuchet MS"/>
          <w:i/>
          <w:spacing w:val="-4"/>
          <w:w w:val="105"/>
        </w:rPr>
        <w:t>EVALUATION</w:t>
      </w:r>
    </w:p>
    <w:p w14:paraId="66466DA4" w14:textId="77777777" w:rsidR="00B07A10" w:rsidRDefault="00B07A10">
      <w:pPr>
        <w:pStyle w:val="Plattetekst"/>
        <w:rPr>
          <w:rFonts w:ascii="Trebuchet MS"/>
          <w:i/>
          <w:sz w:val="20"/>
        </w:rPr>
      </w:pPr>
    </w:p>
    <w:p w14:paraId="66466DA5" w14:textId="77777777" w:rsidR="00B07A10" w:rsidRDefault="00B07A10">
      <w:pPr>
        <w:pStyle w:val="Plattetekst"/>
        <w:rPr>
          <w:rFonts w:ascii="Trebuchet MS"/>
          <w:i/>
          <w:sz w:val="20"/>
        </w:rPr>
      </w:pPr>
    </w:p>
    <w:p w14:paraId="66466DA6" w14:textId="77777777" w:rsidR="00B07A10" w:rsidRDefault="00B07A10">
      <w:pPr>
        <w:pStyle w:val="Plattetekst"/>
        <w:rPr>
          <w:rFonts w:ascii="Trebuchet MS"/>
          <w:i/>
          <w:sz w:val="20"/>
        </w:rPr>
      </w:pPr>
    </w:p>
    <w:p w14:paraId="66466DA7" w14:textId="77777777" w:rsidR="00B07A10" w:rsidRDefault="00B07A10">
      <w:pPr>
        <w:pStyle w:val="Plattetekst"/>
        <w:rPr>
          <w:rFonts w:ascii="Trebuchet MS"/>
          <w:i/>
          <w:sz w:val="20"/>
        </w:rPr>
      </w:pPr>
    </w:p>
    <w:p w14:paraId="66466DA8" w14:textId="77777777" w:rsidR="00B07A10" w:rsidRDefault="00B07A10">
      <w:pPr>
        <w:pStyle w:val="Plattetekst"/>
        <w:rPr>
          <w:rFonts w:ascii="Trebuchet MS"/>
          <w:i/>
          <w:sz w:val="18"/>
        </w:rPr>
      </w:pPr>
    </w:p>
    <w:tbl>
      <w:tblPr>
        <w:tblStyle w:val="TableNormal"/>
        <w:tblW w:w="0" w:type="auto"/>
        <w:tblInd w:w="343" w:type="dxa"/>
        <w:tblLayout w:type="fixed"/>
        <w:tblLook w:val="01E0" w:firstRow="1" w:lastRow="1" w:firstColumn="1" w:lastColumn="1" w:noHBand="0" w:noVBand="0"/>
      </w:tblPr>
      <w:tblGrid>
        <w:gridCol w:w="1456"/>
        <w:gridCol w:w="1692"/>
        <w:gridCol w:w="2071"/>
        <w:gridCol w:w="1849"/>
        <w:gridCol w:w="909"/>
      </w:tblGrid>
      <w:tr w:rsidR="00B07A10" w14:paraId="66466DAE" w14:textId="77777777">
        <w:trPr>
          <w:trHeight w:val="366"/>
        </w:trPr>
        <w:tc>
          <w:tcPr>
            <w:tcW w:w="1456" w:type="dxa"/>
            <w:tcBorders>
              <w:top w:val="single" w:sz="8" w:space="0" w:color="000000"/>
              <w:bottom w:val="single" w:sz="6" w:space="0" w:color="000000"/>
              <w:right w:val="single" w:sz="4" w:space="0" w:color="000000"/>
            </w:tcBorders>
          </w:tcPr>
          <w:p w14:paraId="66466DA9" w14:textId="77777777" w:rsidR="00B07A10" w:rsidRDefault="00B07A10">
            <w:pPr>
              <w:pStyle w:val="TableParagraph"/>
              <w:spacing w:line="240" w:lineRule="auto"/>
              <w:jc w:val="left"/>
              <w:rPr>
                <w:rFonts w:ascii="Times New Roman"/>
                <w:sz w:val="20"/>
              </w:rPr>
            </w:pPr>
          </w:p>
        </w:tc>
        <w:tc>
          <w:tcPr>
            <w:tcW w:w="1692" w:type="dxa"/>
            <w:tcBorders>
              <w:top w:val="single" w:sz="8" w:space="0" w:color="000000"/>
              <w:left w:val="single" w:sz="4" w:space="0" w:color="000000"/>
              <w:bottom w:val="single" w:sz="6" w:space="0" w:color="000000"/>
            </w:tcBorders>
          </w:tcPr>
          <w:p w14:paraId="66466DAA" w14:textId="77777777" w:rsidR="00B07A10" w:rsidRDefault="00785C94">
            <w:pPr>
              <w:pStyle w:val="TableParagraph"/>
              <w:spacing w:before="43" w:line="240" w:lineRule="auto"/>
              <w:ind w:right="117"/>
            </w:pPr>
            <w:bookmarkStart w:id="716" w:name="_bookmark8"/>
            <w:bookmarkEnd w:id="716"/>
            <w:r>
              <w:rPr>
                <w:w w:val="95"/>
              </w:rPr>
              <w:t>GULF VALOUR</w:t>
            </w:r>
          </w:p>
        </w:tc>
        <w:tc>
          <w:tcPr>
            <w:tcW w:w="2071" w:type="dxa"/>
            <w:tcBorders>
              <w:top w:val="single" w:sz="8" w:space="0" w:color="000000"/>
              <w:bottom w:val="single" w:sz="6" w:space="0" w:color="000000"/>
            </w:tcBorders>
          </w:tcPr>
          <w:p w14:paraId="66466DAB" w14:textId="77777777" w:rsidR="00B07A10" w:rsidRDefault="00785C94">
            <w:pPr>
              <w:pStyle w:val="TableParagraph"/>
              <w:spacing w:before="43" w:line="240" w:lineRule="auto"/>
              <w:ind w:right="117"/>
            </w:pPr>
            <w:r>
              <w:rPr>
                <w:w w:val="90"/>
              </w:rPr>
              <w:t>ASTRORUNNER</w:t>
            </w:r>
          </w:p>
        </w:tc>
        <w:tc>
          <w:tcPr>
            <w:tcW w:w="1849" w:type="dxa"/>
            <w:tcBorders>
              <w:top w:val="single" w:sz="8" w:space="0" w:color="000000"/>
              <w:bottom w:val="single" w:sz="6" w:space="0" w:color="000000"/>
            </w:tcBorders>
          </w:tcPr>
          <w:p w14:paraId="66466DAC" w14:textId="77777777" w:rsidR="00B07A10" w:rsidRDefault="00785C94">
            <w:pPr>
              <w:pStyle w:val="TableParagraph"/>
              <w:spacing w:before="43" w:line="240" w:lineRule="auto"/>
              <w:ind w:right="117"/>
            </w:pPr>
            <w:r>
              <w:rPr>
                <w:w w:val="95"/>
              </w:rPr>
              <w:t>EMMA MAERSK</w:t>
            </w:r>
          </w:p>
        </w:tc>
        <w:tc>
          <w:tcPr>
            <w:tcW w:w="909" w:type="dxa"/>
            <w:tcBorders>
              <w:top w:val="single" w:sz="8" w:space="0" w:color="000000"/>
              <w:bottom w:val="single" w:sz="6" w:space="0" w:color="000000"/>
            </w:tcBorders>
          </w:tcPr>
          <w:p w14:paraId="66466DAD" w14:textId="77777777" w:rsidR="00B07A10" w:rsidRDefault="00B07A10">
            <w:pPr>
              <w:pStyle w:val="TableParagraph"/>
              <w:spacing w:line="240" w:lineRule="auto"/>
              <w:jc w:val="left"/>
              <w:rPr>
                <w:rFonts w:ascii="Times New Roman"/>
                <w:sz w:val="20"/>
              </w:rPr>
            </w:pPr>
          </w:p>
        </w:tc>
      </w:tr>
      <w:tr w:rsidR="00B07A10" w14:paraId="66466DB4" w14:textId="77777777">
        <w:trPr>
          <w:trHeight w:val="328"/>
        </w:trPr>
        <w:tc>
          <w:tcPr>
            <w:tcW w:w="1456" w:type="dxa"/>
            <w:tcBorders>
              <w:top w:val="single" w:sz="6" w:space="0" w:color="000000"/>
              <w:right w:val="single" w:sz="4" w:space="0" w:color="000000"/>
            </w:tcBorders>
          </w:tcPr>
          <w:p w14:paraId="66466DAF" w14:textId="77777777" w:rsidR="00B07A10" w:rsidRDefault="00785C94">
            <w:pPr>
              <w:pStyle w:val="TableParagraph"/>
              <w:spacing w:before="42" w:line="240" w:lineRule="auto"/>
              <w:ind w:left="119"/>
              <w:jc w:val="left"/>
            </w:pPr>
            <w:r>
              <w:t>Length</w:t>
            </w:r>
          </w:p>
        </w:tc>
        <w:tc>
          <w:tcPr>
            <w:tcW w:w="1692" w:type="dxa"/>
            <w:tcBorders>
              <w:top w:val="single" w:sz="6" w:space="0" w:color="000000"/>
              <w:left w:val="single" w:sz="4" w:space="0" w:color="000000"/>
            </w:tcBorders>
          </w:tcPr>
          <w:p w14:paraId="66466DB0" w14:textId="77777777" w:rsidR="00B07A10" w:rsidRDefault="00785C94">
            <w:pPr>
              <w:pStyle w:val="TableParagraph"/>
              <w:spacing w:before="42" w:line="240" w:lineRule="auto"/>
              <w:ind w:right="117"/>
            </w:pPr>
            <w:r>
              <w:rPr>
                <w:w w:val="90"/>
              </w:rPr>
              <w:t>249.0</w:t>
            </w:r>
          </w:p>
        </w:tc>
        <w:tc>
          <w:tcPr>
            <w:tcW w:w="2071" w:type="dxa"/>
            <w:tcBorders>
              <w:top w:val="single" w:sz="6" w:space="0" w:color="000000"/>
            </w:tcBorders>
          </w:tcPr>
          <w:p w14:paraId="66466DB1" w14:textId="77777777" w:rsidR="00B07A10" w:rsidRDefault="00785C94">
            <w:pPr>
              <w:pStyle w:val="TableParagraph"/>
              <w:spacing w:before="42" w:line="240" w:lineRule="auto"/>
              <w:ind w:right="117"/>
            </w:pPr>
            <w:r>
              <w:rPr>
                <w:w w:val="90"/>
              </w:rPr>
              <w:t>141.6</w:t>
            </w:r>
          </w:p>
        </w:tc>
        <w:tc>
          <w:tcPr>
            <w:tcW w:w="1849" w:type="dxa"/>
            <w:tcBorders>
              <w:top w:val="single" w:sz="6" w:space="0" w:color="000000"/>
            </w:tcBorders>
          </w:tcPr>
          <w:p w14:paraId="66466DB2" w14:textId="77777777" w:rsidR="00B07A10" w:rsidRDefault="00785C94">
            <w:pPr>
              <w:pStyle w:val="TableParagraph"/>
              <w:spacing w:before="42" w:line="240" w:lineRule="auto"/>
              <w:ind w:right="117"/>
            </w:pPr>
            <w:r>
              <w:rPr>
                <w:w w:val="90"/>
              </w:rPr>
              <w:t>397.7</w:t>
            </w:r>
          </w:p>
        </w:tc>
        <w:tc>
          <w:tcPr>
            <w:tcW w:w="909" w:type="dxa"/>
            <w:tcBorders>
              <w:top w:val="single" w:sz="6" w:space="0" w:color="000000"/>
            </w:tcBorders>
          </w:tcPr>
          <w:p w14:paraId="66466DB3" w14:textId="77777777" w:rsidR="00B07A10" w:rsidRDefault="00785C94">
            <w:pPr>
              <w:pStyle w:val="TableParagraph"/>
              <w:spacing w:before="42" w:line="240" w:lineRule="auto"/>
              <w:ind w:left="119"/>
              <w:jc w:val="left"/>
            </w:pPr>
            <w:r>
              <w:rPr>
                <w:w w:val="94"/>
              </w:rPr>
              <w:t>m</w:t>
            </w:r>
          </w:p>
        </w:tc>
      </w:tr>
      <w:tr w:rsidR="00B07A10" w14:paraId="66466DBA" w14:textId="77777777">
        <w:trPr>
          <w:trHeight w:val="270"/>
        </w:trPr>
        <w:tc>
          <w:tcPr>
            <w:tcW w:w="1456" w:type="dxa"/>
            <w:tcBorders>
              <w:right w:val="single" w:sz="4" w:space="0" w:color="000000"/>
            </w:tcBorders>
          </w:tcPr>
          <w:p w14:paraId="66466DB5" w14:textId="77777777" w:rsidR="00B07A10" w:rsidRDefault="00785C94">
            <w:pPr>
              <w:pStyle w:val="TableParagraph"/>
              <w:ind w:left="119"/>
              <w:jc w:val="left"/>
            </w:pPr>
            <w:r>
              <w:t>Width</w:t>
            </w:r>
          </w:p>
        </w:tc>
        <w:tc>
          <w:tcPr>
            <w:tcW w:w="1692" w:type="dxa"/>
            <w:tcBorders>
              <w:left w:val="single" w:sz="4" w:space="0" w:color="000000"/>
            </w:tcBorders>
          </w:tcPr>
          <w:p w14:paraId="66466DB6" w14:textId="77777777" w:rsidR="00B07A10" w:rsidRDefault="00785C94">
            <w:pPr>
              <w:pStyle w:val="TableParagraph"/>
              <w:ind w:right="117"/>
            </w:pPr>
            <w:r>
              <w:rPr>
                <w:w w:val="90"/>
              </w:rPr>
              <w:t>48.0</w:t>
            </w:r>
          </w:p>
        </w:tc>
        <w:tc>
          <w:tcPr>
            <w:tcW w:w="2071" w:type="dxa"/>
          </w:tcPr>
          <w:p w14:paraId="66466DB7" w14:textId="77777777" w:rsidR="00B07A10" w:rsidRDefault="00785C94">
            <w:pPr>
              <w:pStyle w:val="TableParagraph"/>
              <w:ind w:right="117"/>
            </w:pPr>
            <w:r>
              <w:rPr>
                <w:w w:val="90"/>
              </w:rPr>
              <w:t>20.6</w:t>
            </w:r>
          </w:p>
        </w:tc>
        <w:tc>
          <w:tcPr>
            <w:tcW w:w="1849" w:type="dxa"/>
          </w:tcPr>
          <w:p w14:paraId="66466DB8" w14:textId="77777777" w:rsidR="00B07A10" w:rsidRDefault="00785C94">
            <w:pPr>
              <w:pStyle w:val="TableParagraph"/>
              <w:ind w:right="117"/>
            </w:pPr>
            <w:r>
              <w:rPr>
                <w:w w:val="90"/>
              </w:rPr>
              <w:t>56.4</w:t>
            </w:r>
          </w:p>
        </w:tc>
        <w:tc>
          <w:tcPr>
            <w:tcW w:w="909" w:type="dxa"/>
          </w:tcPr>
          <w:p w14:paraId="66466DB9" w14:textId="77777777" w:rsidR="00B07A10" w:rsidRDefault="00785C94">
            <w:pPr>
              <w:pStyle w:val="TableParagraph"/>
              <w:ind w:left="119"/>
              <w:jc w:val="left"/>
            </w:pPr>
            <w:r>
              <w:rPr>
                <w:w w:val="94"/>
              </w:rPr>
              <w:t>m</w:t>
            </w:r>
          </w:p>
        </w:tc>
      </w:tr>
      <w:tr w:rsidR="00B07A10" w14:paraId="66466DC0" w14:textId="77777777">
        <w:trPr>
          <w:trHeight w:val="270"/>
        </w:trPr>
        <w:tc>
          <w:tcPr>
            <w:tcW w:w="1456" w:type="dxa"/>
            <w:tcBorders>
              <w:right w:val="single" w:sz="4" w:space="0" w:color="000000"/>
            </w:tcBorders>
          </w:tcPr>
          <w:p w14:paraId="66466DBB" w14:textId="77777777" w:rsidR="00B07A10" w:rsidRDefault="00785C94">
            <w:pPr>
              <w:pStyle w:val="TableParagraph"/>
              <w:ind w:left="119"/>
              <w:jc w:val="left"/>
            </w:pPr>
            <w:r>
              <w:t>Draft</w:t>
            </w:r>
          </w:p>
        </w:tc>
        <w:tc>
          <w:tcPr>
            <w:tcW w:w="1692" w:type="dxa"/>
            <w:tcBorders>
              <w:left w:val="single" w:sz="4" w:space="0" w:color="000000"/>
            </w:tcBorders>
          </w:tcPr>
          <w:p w14:paraId="66466DBC" w14:textId="77777777" w:rsidR="00B07A10" w:rsidRDefault="00785C94">
            <w:pPr>
              <w:pStyle w:val="TableParagraph"/>
              <w:ind w:right="117"/>
            </w:pPr>
            <w:r>
              <w:rPr>
                <w:w w:val="90"/>
              </w:rPr>
              <w:t>13.2</w:t>
            </w:r>
          </w:p>
        </w:tc>
        <w:tc>
          <w:tcPr>
            <w:tcW w:w="2071" w:type="dxa"/>
          </w:tcPr>
          <w:p w14:paraId="66466DBD" w14:textId="77777777" w:rsidR="00B07A10" w:rsidRDefault="00785C94">
            <w:pPr>
              <w:pStyle w:val="TableParagraph"/>
              <w:ind w:right="117"/>
            </w:pPr>
            <w:r>
              <w:rPr>
                <w:w w:val="90"/>
              </w:rPr>
              <w:t>6.5</w:t>
            </w:r>
          </w:p>
        </w:tc>
        <w:tc>
          <w:tcPr>
            <w:tcW w:w="1849" w:type="dxa"/>
          </w:tcPr>
          <w:p w14:paraId="66466DBE" w14:textId="77777777" w:rsidR="00B07A10" w:rsidRDefault="00785C94">
            <w:pPr>
              <w:pStyle w:val="TableParagraph"/>
              <w:ind w:right="117"/>
            </w:pPr>
            <w:r>
              <w:rPr>
                <w:w w:val="90"/>
              </w:rPr>
              <w:t>12.6</w:t>
            </w:r>
          </w:p>
        </w:tc>
        <w:tc>
          <w:tcPr>
            <w:tcW w:w="909" w:type="dxa"/>
          </w:tcPr>
          <w:p w14:paraId="66466DBF" w14:textId="77777777" w:rsidR="00B07A10" w:rsidRDefault="00785C94">
            <w:pPr>
              <w:pStyle w:val="TableParagraph"/>
              <w:ind w:left="119"/>
              <w:jc w:val="left"/>
            </w:pPr>
            <w:r>
              <w:rPr>
                <w:w w:val="94"/>
              </w:rPr>
              <w:t>m</w:t>
            </w:r>
          </w:p>
        </w:tc>
      </w:tr>
      <w:tr w:rsidR="00B07A10" w14:paraId="66466DC6" w14:textId="77777777">
        <w:trPr>
          <w:trHeight w:val="270"/>
        </w:trPr>
        <w:tc>
          <w:tcPr>
            <w:tcW w:w="1456" w:type="dxa"/>
            <w:tcBorders>
              <w:right w:val="single" w:sz="4" w:space="0" w:color="000000"/>
            </w:tcBorders>
          </w:tcPr>
          <w:p w14:paraId="66466DC1" w14:textId="77777777" w:rsidR="00B07A10" w:rsidRDefault="00785C94">
            <w:pPr>
              <w:pStyle w:val="TableParagraph"/>
              <w:ind w:left="119"/>
              <w:jc w:val="left"/>
            </w:pPr>
            <w:r>
              <w:t>Deadweight</w:t>
            </w:r>
          </w:p>
        </w:tc>
        <w:tc>
          <w:tcPr>
            <w:tcW w:w="1692" w:type="dxa"/>
            <w:tcBorders>
              <w:left w:val="single" w:sz="4" w:space="0" w:color="000000"/>
            </w:tcBorders>
          </w:tcPr>
          <w:p w14:paraId="66466DC2" w14:textId="77777777" w:rsidR="00B07A10" w:rsidRDefault="00785C94">
            <w:pPr>
              <w:pStyle w:val="TableParagraph"/>
              <w:ind w:right="117"/>
            </w:pPr>
            <w:r>
              <w:rPr>
                <w:w w:val="85"/>
              </w:rPr>
              <w:t>114900</w:t>
            </w:r>
          </w:p>
        </w:tc>
        <w:tc>
          <w:tcPr>
            <w:tcW w:w="2071" w:type="dxa"/>
          </w:tcPr>
          <w:p w14:paraId="66466DC3" w14:textId="77777777" w:rsidR="00B07A10" w:rsidRDefault="00785C94">
            <w:pPr>
              <w:pStyle w:val="TableParagraph"/>
              <w:ind w:right="117"/>
            </w:pPr>
            <w:r>
              <w:rPr>
                <w:w w:val="85"/>
              </w:rPr>
              <w:t>9543</w:t>
            </w:r>
          </w:p>
        </w:tc>
        <w:tc>
          <w:tcPr>
            <w:tcW w:w="1849" w:type="dxa"/>
          </w:tcPr>
          <w:p w14:paraId="66466DC4" w14:textId="77777777" w:rsidR="00B07A10" w:rsidRDefault="00785C94">
            <w:pPr>
              <w:pStyle w:val="TableParagraph"/>
              <w:ind w:right="117"/>
            </w:pPr>
            <w:r>
              <w:rPr>
                <w:w w:val="85"/>
              </w:rPr>
              <w:t>156907</w:t>
            </w:r>
          </w:p>
        </w:tc>
        <w:tc>
          <w:tcPr>
            <w:tcW w:w="909" w:type="dxa"/>
          </w:tcPr>
          <w:p w14:paraId="66466DC5" w14:textId="77777777" w:rsidR="00B07A10" w:rsidRDefault="00785C94">
            <w:pPr>
              <w:pStyle w:val="TableParagraph"/>
              <w:ind w:left="120"/>
              <w:jc w:val="left"/>
            </w:pPr>
            <w:r>
              <w:t>ton</w:t>
            </w:r>
          </w:p>
        </w:tc>
      </w:tr>
      <w:tr w:rsidR="00B07A10" w14:paraId="66466DCC" w14:textId="77777777">
        <w:trPr>
          <w:trHeight w:val="307"/>
        </w:trPr>
        <w:tc>
          <w:tcPr>
            <w:tcW w:w="1456" w:type="dxa"/>
            <w:tcBorders>
              <w:bottom w:val="single" w:sz="6" w:space="0" w:color="000000"/>
              <w:right w:val="single" w:sz="4" w:space="0" w:color="000000"/>
            </w:tcBorders>
          </w:tcPr>
          <w:p w14:paraId="66466DC7" w14:textId="77777777" w:rsidR="00B07A10" w:rsidRDefault="00785C94">
            <w:pPr>
              <w:pStyle w:val="TableParagraph"/>
              <w:ind w:left="119"/>
              <w:jc w:val="left"/>
            </w:pPr>
            <w:r>
              <w:t>Type</w:t>
            </w:r>
          </w:p>
        </w:tc>
        <w:tc>
          <w:tcPr>
            <w:tcW w:w="1692" w:type="dxa"/>
            <w:tcBorders>
              <w:left w:val="single" w:sz="4" w:space="0" w:color="000000"/>
              <w:bottom w:val="single" w:sz="6" w:space="0" w:color="000000"/>
            </w:tcBorders>
          </w:tcPr>
          <w:p w14:paraId="66466DC8" w14:textId="77777777" w:rsidR="00B07A10" w:rsidRDefault="00785C94">
            <w:pPr>
              <w:pStyle w:val="TableParagraph"/>
              <w:ind w:right="118"/>
            </w:pPr>
            <w:r>
              <w:rPr>
                <w:w w:val="95"/>
              </w:rPr>
              <w:t>Oil tanker</w:t>
            </w:r>
          </w:p>
        </w:tc>
        <w:tc>
          <w:tcPr>
            <w:tcW w:w="2071" w:type="dxa"/>
            <w:tcBorders>
              <w:bottom w:val="single" w:sz="6" w:space="0" w:color="000000"/>
            </w:tcBorders>
          </w:tcPr>
          <w:p w14:paraId="66466DC9" w14:textId="77777777" w:rsidR="00B07A10" w:rsidRDefault="00785C94">
            <w:pPr>
              <w:pStyle w:val="TableParagraph"/>
              <w:ind w:right="119"/>
            </w:pPr>
            <w:r>
              <w:rPr>
                <w:w w:val="90"/>
              </w:rPr>
              <w:t>General cargo vessel</w:t>
            </w:r>
          </w:p>
        </w:tc>
        <w:tc>
          <w:tcPr>
            <w:tcW w:w="1849" w:type="dxa"/>
            <w:tcBorders>
              <w:bottom w:val="single" w:sz="6" w:space="0" w:color="000000"/>
            </w:tcBorders>
          </w:tcPr>
          <w:p w14:paraId="66466DCA" w14:textId="77777777" w:rsidR="00B07A10" w:rsidRDefault="00785C94">
            <w:pPr>
              <w:pStyle w:val="TableParagraph"/>
              <w:ind w:right="120"/>
            </w:pPr>
            <w:r>
              <w:rPr>
                <w:w w:val="90"/>
              </w:rPr>
              <w:t>Container vessel</w:t>
            </w:r>
          </w:p>
        </w:tc>
        <w:tc>
          <w:tcPr>
            <w:tcW w:w="909" w:type="dxa"/>
            <w:tcBorders>
              <w:bottom w:val="single" w:sz="6" w:space="0" w:color="000000"/>
            </w:tcBorders>
          </w:tcPr>
          <w:p w14:paraId="66466DCB" w14:textId="77777777" w:rsidR="00B07A10" w:rsidRDefault="00B07A10">
            <w:pPr>
              <w:pStyle w:val="TableParagraph"/>
              <w:spacing w:line="240" w:lineRule="auto"/>
              <w:jc w:val="left"/>
              <w:rPr>
                <w:rFonts w:ascii="Times New Roman"/>
                <w:sz w:val="20"/>
              </w:rPr>
            </w:pPr>
          </w:p>
        </w:tc>
      </w:tr>
      <w:tr w:rsidR="00B07A10" w14:paraId="66466DD2" w14:textId="77777777">
        <w:trPr>
          <w:trHeight w:val="328"/>
        </w:trPr>
        <w:tc>
          <w:tcPr>
            <w:tcW w:w="1456" w:type="dxa"/>
            <w:tcBorders>
              <w:top w:val="single" w:sz="6" w:space="0" w:color="000000"/>
              <w:right w:val="single" w:sz="4" w:space="0" w:color="000000"/>
            </w:tcBorders>
          </w:tcPr>
          <w:p w14:paraId="66466DCD" w14:textId="77777777" w:rsidR="00B07A10" w:rsidRDefault="00785C94">
            <w:pPr>
              <w:pStyle w:val="TableParagraph"/>
              <w:spacing w:before="42" w:line="240" w:lineRule="auto"/>
              <w:ind w:left="119"/>
              <w:jc w:val="left"/>
            </w:pPr>
            <w:r>
              <w:t>Position</w:t>
            </w:r>
          </w:p>
        </w:tc>
        <w:tc>
          <w:tcPr>
            <w:tcW w:w="1692" w:type="dxa"/>
            <w:tcBorders>
              <w:top w:val="single" w:sz="6" w:space="0" w:color="000000"/>
              <w:left w:val="single" w:sz="4" w:space="0" w:color="000000"/>
            </w:tcBorders>
          </w:tcPr>
          <w:p w14:paraId="66466DCE" w14:textId="77777777" w:rsidR="00B07A10" w:rsidRDefault="00785C94">
            <w:pPr>
              <w:pStyle w:val="TableParagraph"/>
              <w:spacing w:before="42" w:line="240" w:lineRule="auto"/>
              <w:ind w:right="116"/>
            </w:pPr>
            <w:r>
              <w:rPr>
                <w:w w:val="95"/>
              </w:rPr>
              <w:t>[-1400, -1400]</w:t>
            </w:r>
          </w:p>
        </w:tc>
        <w:tc>
          <w:tcPr>
            <w:tcW w:w="2071" w:type="dxa"/>
            <w:tcBorders>
              <w:top w:val="single" w:sz="6" w:space="0" w:color="000000"/>
            </w:tcBorders>
          </w:tcPr>
          <w:p w14:paraId="66466DCF" w14:textId="77777777" w:rsidR="00B07A10" w:rsidRDefault="00785C94">
            <w:pPr>
              <w:pStyle w:val="TableParagraph"/>
              <w:spacing w:before="42" w:line="240" w:lineRule="auto"/>
              <w:ind w:right="116"/>
            </w:pPr>
            <w:r>
              <w:rPr>
                <w:w w:val="95"/>
              </w:rPr>
              <w:t>[3250, 0]</w:t>
            </w:r>
          </w:p>
        </w:tc>
        <w:tc>
          <w:tcPr>
            <w:tcW w:w="1849" w:type="dxa"/>
            <w:tcBorders>
              <w:top w:val="single" w:sz="6" w:space="0" w:color="000000"/>
            </w:tcBorders>
          </w:tcPr>
          <w:p w14:paraId="66466DD0" w14:textId="77777777" w:rsidR="00B07A10" w:rsidRDefault="00785C94">
            <w:pPr>
              <w:pStyle w:val="TableParagraph"/>
              <w:spacing w:before="42" w:line="240" w:lineRule="auto"/>
              <w:ind w:right="114"/>
            </w:pPr>
            <w:r>
              <w:rPr>
                <w:w w:val="95"/>
              </w:rPr>
              <w:t>[400, 2400]</w:t>
            </w:r>
          </w:p>
        </w:tc>
        <w:tc>
          <w:tcPr>
            <w:tcW w:w="909" w:type="dxa"/>
            <w:tcBorders>
              <w:top w:val="single" w:sz="6" w:space="0" w:color="000000"/>
            </w:tcBorders>
          </w:tcPr>
          <w:p w14:paraId="66466DD1" w14:textId="77777777" w:rsidR="00B07A10" w:rsidRDefault="00785C94">
            <w:pPr>
              <w:pStyle w:val="TableParagraph"/>
              <w:spacing w:before="42" w:line="240" w:lineRule="auto"/>
              <w:ind w:left="122"/>
              <w:jc w:val="left"/>
            </w:pPr>
            <w:r>
              <w:rPr>
                <w:w w:val="94"/>
              </w:rPr>
              <w:t>m</w:t>
            </w:r>
          </w:p>
        </w:tc>
      </w:tr>
      <w:tr w:rsidR="00B07A10" w14:paraId="66466DD8" w14:textId="77777777">
        <w:trPr>
          <w:trHeight w:val="270"/>
        </w:trPr>
        <w:tc>
          <w:tcPr>
            <w:tcW w:w="1456" w:type="dxa"/>
            <w:tcBorders>
              <w:right w:val="single" w:sz="4" w:space="0" w:color="000000"/>
            </w:tcBorders>
          </w:tcPr>
          <w:p w14:paraId="66466DD3" w14:textId="77777777" w:rsidR="00B07A10" w:rsidRDefault="00785C94">
            <w:pPr>
              <w:pStyle w:val="TableParagraph"/>
              <w:ind w:left="119"/>
              <w:jc w:val="left"/>
            </w:pPr>
            <w:r>
              <w:rPr>
                <w:w w:val="95"/>
              </w:rPr>
              <w:t>Speed</w:t>
            </w:r>
          </w:p>
        </w:tc>
        <w:tc>
          <w:tcPr>
            <w:tcW w:w="1692" w:type="dxa"/>
            <w:tcBorders>
              <w:left w:val="single" w:sz="4" w:space="0" w:color="000000"/>
            </w:tcBorders>
          </w:tcPr>
          <w:p w14:paraId="66466DD4" w14:textId="77777777" w:rsidR="00B07A10" w:rsidRDefault="00785C94">
            <w:pPr>
              <w:pStyle w:val="TableParagraph"/>
              <w:ind w:right="117"/>
            </w:pPr>
            <w:r>
              <w:rPr>
                <w:w w:val="90"/>
              </w:rPr>
              <w:t>16.0</w:t>
            </w:r>
          </w:p>
        </w:tc>
        <w:tc>
          <w:tcPr>
            <w:tcW w:w="2071" w:type="dxa"/>
          </w:tcPr>
          <w:p w14:paraId="66466DD5" w14:textId="77777777" w:rsidR="00B07A10" w:rsidRDefault="00785C94">
            <w:pPr>
              <w:pStyle w:val="TableParagraph"/>
              <w:ind w:right="117"/>
            </w:pPr>
            <w:r>
              <w:rPr>
                <w:w w:val="90"/>
              </w:rPr>
              <w:t>15.2</w:t>
            </w:r>
          </w:p>
        </w:tc>
        <w:tc>
          <w:tcPr>
            <w:tcW w:w="1849" w:type="dxa"/>
          </w:tcPr>
          <w:p w14:paraId="66466DD6" w14:textId="77777777" w:rsidR="00B07A10" w:rsidRDefault="00785C94">
            <w:pPr>
              <w:pStyle w:val="TableParagraph"/>
              <w:ind w:right="117"/>
            </w:pPr>
            <w:r>
              <w:rPr>
                <w:w w:val="90"/>
              </w:rPr>
              <w:t>12.0</w:t>
            </w:r>
          </w:p>
        </w:tc>
        <w:tc>
          <w:tcPr>
            <w:tcW w:w="909" w:type="dxa"/>
          </w:tcPr>
          <w:p w14:paraId="66466DD7" w14:textId="77777777" w:rsidR="00B07A10" w:rsidRDefault="00785C94">
            <w:pPr>
              <w:pStyle w:val="TableParagraph"/>
              <w:ind w:left="119"/>
              <w:jc w:val="left"/>
            </w:pPr>
            <w:r>
              <w:t>knots</w:t>
            </w:r>
          </w:p>
        </w:tc>
      </w:tr>
      <w:tr w:rsidR="00B07A10" w14:paraId="66466DDE" w14:textId="77777777">
        <w:trPr>
          <w:trHeight w:val="270"/>
        </w:trPr>
        <w:tc>
          <w:tcPr>
            <w:tcW w:w="1456" w:type="dxa"/>
            <w:tcBorders>
              <w:right w:val="single" w:sz="4" w:space="0" w:color="000000"/>
            </w:tcBorders>
          </w:tcPr>
          <w:p w14:paraId="66466DD9" w14:textId="77777777" w:rsidR="00B07A10" w:rsidRDefault="00785C94">
            <w:pPr>
              <w:pStyle w:val="TableParagraph"/>
              <w:ind w:left="119"/>
              <w:jc w:val="left"/>
            </w:pPr>
            <w:r>
              <w:rPr>
                <w:w w:val="95"/>
              </w:rPr>
              <w:t>Course</w:t>
            </w:r>
          </w:p>
        </w:tc>
        <w:tc>
          <w:tcPr>
            <w:tcW w:w="1692" w:type="dxa"/>
            <w:tcBorders>
              <w:left w:val="single" w:sz="4" w:space="0" w:color="000000"/>
            </w:tcBorders>
          </w:tcPr>
          <w:p w14:paraId="66466DDA" w14:textId="77777777" w:rsidR="00B07A10" w:rsidRDefault="00785C94">
            <w:pPr>
              <w:pStyle w:val="TableParagraph"/>
              <w:ind w:right="117"/>
            </w:pPr>
            <w:r>
              <w:rPr>
                <w:w w:val="85"/>
              </w:rPr>
              <w:t>45</w:t>
            </w:r>
          </w:p>
        </w:tc>
        <w:tc>
          <w:tcPr>
            <w:tcW w:w="2071" w:type="dxa"/>
          </w:tcPr>
          <w:p w14:paraId="66466DDB" w14:textId="77777777" w:rsidR="00B07A10" w:rsidRDefault="00785C94">
            <w:pPr>
              <w:pStyle w:val="TableParagraph"/>
              <w:ind w:right="117"/>
            </w:pPr>
            <w:r>
              <w:rPr>
                <w:w w:val="85"/>
              </w:rPr>
              <w:t>278</w:t>
            </w:r>
          </w:p>
        </w:tc>
        <w:tc>
          <w:tcPr>
            <w:tcW w:w="1849" w:type="dxa"/>
          </w:tcPr>
          <w:p w14:paraId="66466DDC" w14:textId="77777777" w:rsidR="00B07A10" w:rsidRDefault="00785C94">
            <w:pPr>
              <w:pStyle w:val="TableParagraph"/>
              <w:ind w:right="117"/>
            </w:pPr>
            <w:r>
              <w:rPr>
                <w:w w:val="85"/>
              </w:rPr>
              <w:t>225</w:t>
            </w:r>
          </w:p>
        </w:tc>
        <w:tc>
          <w:tcPr>
            <w:tcW w:w="909" w:type="dxa"/>
          </w:tcPr>
          <w:p w14:paraId="66466DDD" w14:textId="77777777" w:rsidR="00B07A10" w:rsidRDefault="00785C94">
            <w:pPr>
              <w:pStyle w:val="TableParagraph"/>
              <w:ind w:left="120"/>
              <w:jc w:val="left"/>
            </w:pPr>
            <w:r>
              <w:rPr>
                <w:w w:val="90"/>
              </w:rPr>
              <w:t>degrees</w:t>
            </w:r>
          </w:p>
        </w:tc>
      </w:tr>
      <w:tr w:rsidR="00B07A10" w14:paraId="66466DE4" w14:textId="77777777">
        <w:trPr>
          <w:trHeight w:val="270"/>
        </w:trPr>
        <w:tc>
          <w:tcPr>
            <w:tcW w:w="1456" w:type="dxa"/>
            <w:tcBorders>
              <w:right w:val="single" w:sz="4" w:space="0" w:color="000000"/>
            </w:tcBorders>
          </w:tcPr>
          <w:p w14:paraId="66466DDF" w14:textId="77777777" w:rsidR="00B07A10" w:rsidRDefault="00785C94">
            <w:pPr>
              <w:pStyle w:val="TableParagraph"/>
              <w:ind w:left="119"/>
              <w:jc w:val="left"/>
            </w:pPr>
            <w:r>
              <w:t>Previous port</w:t>
            </w:r>
          </w:p>
        </w:tc>
        <w:tc>
          <w:tcPr>
            <w:tcW w:w="1692" w:type="dxa"/>
            <w:tcBorders>
              <w:left w:val="single" w:sz="4" w:space="0" w:color="000000"/>
            </w:tcBorders>
          </w:tcPr>
          <w:p w14:paraId="66466DE0" w14:textId="77777777" w:rsidR="00B07A10" w:rsidRDefault="00785C94">
            <w:pPr>
              <w:pStyle w:val="TableParagraph"/>
              <w:ind w:right="117"/>
            </w:pPr>
            <w:r>
              <w:rPr>
                <w:w w:val="85"/>
              </w:rPr>
              <w:t>Singapore</w:t>
            </w:r>
          </w:p>
        </w:tc>
        <w:tc>
          <w:tcPr>
            <w:tcW w:w="2071" w:type="dxa"/>
          </w:tcPr>
          <w:p w14:paraId="66466DE1" w14:textId="77777777" w:rsidR="00B07A10" w:rsidRDefault="00785C94">
            <w:pPr>
              <w:pStyle w:val="TableParagraph"/>
              <w:ind w:right="117"/>
            </w:pPr>
            <w:r>
              <w:rPr>
                <w:w w:val="85"/>
              </w:rPr>
              <w:t>Zeebrugge</w:t>
            </w:r>
          </w:p>
        </w:tc>
        <w:tc>
          <w:tcPr>
            <w:tcW w:w="1849" w:type="dxa"/>
          </w:tcPr>
          <w:p w14:paraId="66466DE2" w14:textId="77777777" w:rsidR="00B07A10" w:rsidRDefault="00785C94">
            <w:pPr>
              <w:pStyle w:val="TableParagraph"/>
              <w:ind w:right="116"/>
            </w:pPr>
            <w:r>
              <w:rPr>
                <w:w w:val="90"/>
              </w:rPr>
              <w:t>Rotterdam</w:t>
            </w:r>
          </w:p>
        </w:tc>
        <w:tc>
          <w:tcPr>
            <w:tcW w:w="909" w:type="dxa"/>
          </w:tcPr>
          <w:p w14:paraId="66466DE3" w14:textId="77777777" w:rsidR="00B07A10" w:rsidRDefault="00B07A10">
            <w:pPr>
              <w:pStyle w:val="TableParagraph"/>
              <w:spacing w:line="240" w:lineRule="auto"/>
              <w:jc w:val="left"/>
              <w:rPr>
                <w:rFonts w:ascii="Times New Roman"/>
                <w:sz w:val="20"/>
              </w:rPr>
            </w:pPr>
          </w:p>
        </w:tc>
      </w:tr>
      <w:tr w:rsidR="00B07A10" w14:paraId="66466DEA" w14:textId="77777777">
        <w:trPr>
          <w:trHeight w:val="270"/>
        </w:trPr>
        <w:tc>
          <w:tcPr>
            <w:tcW w:w="1456" w:type="dxa"/>
            <w:tcBorders>
              <w:right w:val="single" w:sz="4" w:space="0" w:color="000000"/>
            </w:tcBorders>
          </w:tcPr>
          <w:p w14:paraId="66466DE5" w14:textId="77777777" w:rsidR="00B07A10" w:rsidRDefault="00785C94">
            <w:pPr>
              <w:pStyle w:val="TableParagraph"/>
              <w:ind w:left="119"/>
              <w:jc w:val="left"/>
            </w:pPr>
            <w:r>
              <w:t>Next port</w:t>
            </w:r>
          </w:p>
        </w:tc>
        <w:tc>
          <w:tcPr>
            <w:tcW w:w="1692" w:type="dxa"/>
            <w:tcBorders>
              <w:left w:val="single" w:sz="4" w:space="0" w:color="000000"/>
            </w:tcBorders>
          </w:tcPr>
          <w:p w14:paraId="66466DE6" w14:textId="77777777" w:rsidR="00B07A10" w:rsidRDefault="00785C94">
            <w:pPr>
              <w:pStyle w:val="TableParagraph"/>
              <w:ind w:right="116"/>
            </w:pPr>
            <w:r>
              <w:rPr>
                <w:w w:val="90"/>
              </w:rPr>
              <w:t>Rotterdam</w:t>
            </w:r>
          </w:p>
        </w:tc>
        <w:tc>
          <w:tcPr>
            <w:tcW w:w="2071" w:type="dxa"/>
          </w:tcPr>
          <w:p w14:paraId="66466DE7" w14:textId="77777777" w:rsidR="00B07A10" w:rsidRDefault="00785C94">
            <w:pPr>
              <w:pStyle w:val="TableParagraph"/>
              <w:ind w:right="117"/>
            </w:pPr>
            <w:r>
              <w:rPr>
                <w:w w:val="90"/>
              </w:rPr>
              <w:t>Dover</w:t>
            </w:r>
          </w:p>
        </w:tc>
        <w:tc>
          <w:tcPr>
            <w:tcW w:w="1849" w:type="dxa"/>
          </w:tcPr>
          <w:p w14:paraId="66466DE8" w14:textId="77777777" w:rsidR="00B07A10" w:rsidRDefault="00785C94">
            <w:pPr>
              <w:pStyle w:val="TableParagraph"/>
              <w:ind w:right="116"/>
            </w:pPr>
            <w:r>
              <w:rPr>
                <w:w w:val="90"/>
              </w:rPr>
              <w:t>Hongkong</w:t>
            </w:r>
          </w:p>
        </w:tc>
        <w:tc>
          <w:tcPr>
            <w:tcW w:w="909" w:type="dxa"/>
          </w:tcPr>
          <w:p w14:paraId="66466DE9" w14:textId="77777777" w:rsidR="00B07A10" w:rsidRDefault="00B07A10">
            <w:pPr>
              <w:pStyle w:val="TableParagraph"/>
              <w:spacing w:line="240" w:lineRule="auto"/>
              <w:jc w:val="left"/>
              <w:rPr>
                <w:rFonts w:ascii="Times New Roman"/>
                <w:sz w:val="20"/>
              </w:rPr>
            </w:pPr>
          </w:p>
        </w:tc>
      </w:tr>
      <w:tr w:rsidR="00B07A10" w14:paraId="66466DF0" w14:textId="77777777">
        <w:trPr>
          <w:trHeight w:val="308"/>
        </w:trPr>
        <w:tc>
          <w:tcPr>
            <w:tcW w:w="1456" w:type="dxa"/>
            <w:tcBorders>
              <w:bottom w:val="single" w:sz="8" w:space="0" w:color="000000"/>
              <w:right w:val="single" w:sz="4" w:space="0" w:color="000000"/>
            </w:tcBorders>
          </w:tcPr>
          <w:p w14:paraId="66466DEB" w14:textId="77777777" w:rsidR="00B07A10" w:rsidRDefault="00785C94">
            <w:pPr>
              <w:pStyle w:val="TableParagraph"/>
              <w:ind w:left="119"/>
              <w:jc w:val="left"/>
            </w:pPr>
            <w:r>
              <w:t>Direction</w:t>
            </w:r>
          </w:p>
        </w:tc>
        <w:tc>
          <w:tcPr>
            <w:tcW w:w="1692" w:type="dxa"/>
            <w:tcBorders>
              <w:left w:val="single" w:sz="4" w:space="0" w:color="000000"/>
              <w:bottom w:val="single" w:sz="8" w:space="0" w:color="000000"/>
            </w:tcBorders>
          </w:tcPr>
          <w:p w14:paraId="66466DEC" w14:textId="77777777" w:rsidR="00B07A10" w:rsidRDefault="00785C94">
            <w:pPr>
              <w:pStyle w:val="TableParagraph"/>
              <w:ind w:right="116"/>
            </w:pPr>
            <w:r>
              <w:rPr>
                <w:w w:val="90"/>
              </w:rPr>
              <w:t>North-east</w:t>
            </w:r>
          </w:p>
        </w:tc>
        <w:tc>
          <w:tcPr>
            <w:tcW w:w="2071" w:type="dxa"/>
            <w:tcBorders>
              <w:bottom w:val="single" w:sz="8" w:space="0" w:color="000000"/>
            </w:tcBorders>
          </w:tcPr>
          <w:p w14:paraId="66466DED" w14:textId="77777777" w:rsidR="00B07A10" w:rsidRDefault="00785C94">
            <w:pPr>
              <w:pStyle w:val="TableParagraph"/>
              <w:ind w:right="117"/>
            </w:pPr>
            <w:r>
              <w:rPr>
                <w:w w:val="90"/>
              </w:rPr>
              <w:t>West</w:t>
            </w:r>
          </w:p>
        </w:tc>
        <w:tc>
          <w:tcPr>
            <w:tcW w:w="1849" w:type="dxa"/>
            <w:tcBorders>
              <w:bottom w:val="single" w:sz="8" w:space="0" w:color="000000"/>
            </w:tcBorders>
          </w:tcPr>
          <w:p w14:paraId="66466DEE" w14:textId="77777777" w:rsidR="00B07A10" w:rsidRDefault="00785C94">
            <w:pPr>
              <w:pStyle w:val="TableParagraph"/>
              <w:ind w:right="116"/>
            </w:pPr>
            <w:r>
              <w:rPr>
                <w:w w:val="90"/>
              </w:rPr>
              <w:t>South-west</w:t>
            </w:r>
          </w:p>
        </w:tc>
        <w:tc>
          <w:tcPr>
            <w:tcW w:w="909" w:type="dxa"/>
            <w:tcBorders>
              <w:bottom w:val="single" w:sz="8" w:space="0" w:color="000000"/>
            </w:tcBorders>
          </w:tcPr>
          <w:p w14:paraId="66466DEF" w14:textId="77777777" w:rsidR="00B07A10" w:rsidRDefault="00B07A10">
            <w:pPr>
              <w:pStyle w:val="TableParagraph"/>
              <w:spacing w:line="240" w:lineRule="auto"/>
              <w:jc w:val="left"/>
              <w:rPr>
                <w:rFonts w:ascii="Times New Roman"/>
                <w:sz w:val="20"/>
              </w:rPr>
            </w:pPr>
          </w:p>
        </w:tc>
      </w:tr>
    </w:tbl>
    <w:p w14:paraId="66466DF1" w14:textId="77777777" w:rsidR="00B07A10" w:rsidRDefault="00B07A10">
      <w:pPr>
        <w:pStyle w:val="Plattetekst"/>
        <w:spacing w:before="10"/>
        <w:rPr>
          <w:rFonts w:ascii="Trebuchet MS"/>
          <w:i/>
          <w:sz w:val="9"/>
        </w:rPr>
      </w:pPr>
    </w:p>
    <w:p w14:paraId="66466DF2" w14:textId="77777777" w:rsidR="00B07A10" w:rsidRDefault="00785C94">
      <w:pPr>
        <w:pStyle w:val="Plattetekst"/>
        <w:spacing w:before="59"/>
        <w:ind w:left="1218"/>
      </w:pPr>
      <w:r>
        <w:t>Table 11.1: Relevant information for crossing situation at North-Sea</w:t>
      </w:r>
    </w:p>
    <w:p w14:paraId="66466DF3" w14:textId="77777777" w:rsidR="00B07A10" w:rsidRDefault="00B07A10">
      <w:pPr>
        <w:pStyle w:val="Plattetekst"/>
        <w:rPr>
          <w:sz w:val="20"/>
        </w:rPr>
      </w:pPr>
    </w:p>
    <w:p w14:paraId="66466DF4" w14:textId="77777777" w:rsidR="00B07A10" w:rsidRDefault="00B07A10">
      <w:pPr>
        <w:pStyle w:val="Plattetekst"/>
        <w:rPr>
          <w:sz w:val="20"/>
        </w:rPr>
      </w:pPr>
    </w:p>
    <w:p w14:paraId="66466DF5" w14:textId="77777777" w:rsidR="00B07A10" w:rsidRDefault="00B07A10">
      <w:pPr>
        <w:pStyle w:val="Plattetekst"/>
        <w:rPr>
          <w:sz w:val="20"/>
        </w:rPr>
      </w:pPr>
    </w:p>
    <w:p w14:paraId="66466DF6" w14:textId="77777777" w:rsidR="00B07A10" w:rsidRDefault="00B07A10">
      <w:pPr>
        <w:pStyle w:val="Plattetekst"/>
        <w:rPr>
          <w:sz w:val="20"/>
        </w:rPr>
      </w:pPr>
    </w:p>
    <w:p w14:paraId="66466DF7" w14:textId="77777777" w:rsidR="00B07A10" w:rsidRDefault="00B07A10">
      <w:pPr>
        <w:pStyle w:val="Plattetekst"/>
        <w:rPr>
          <w:sz w:val="20"/>
        </w:rPr>
      </w:pPr>
    </w:p>
    <w:p w14:paraId="66466DF8" w14:textId="77777777" w:rsidR="00B07A10" w:rsidRDefault="00B07A10">
      <w:pPr>
        <w:pStyle w:val="Plattetekst"/>
        <w:rPr>
          <w:sz w:val="20"/>
        </w:rPr>
      </w:pPr>
    </w:p>
    <w:p w14:paraId="66466DF9" w14:textId="77777777" w:rsidR="00B07A10" w:rsidRDefault="00785C94">
      <w:pPr>
        <w:pStyle w:val="Plattetekst"/>
        <w:spacing w:before="6"/>
        <w:rPr>
          <w:sz w:val="29"/>
        </w:rPr>
      </w:pPr>
      <w:r>
        <w:rPr>
          <w:noProof/>
        </w:rPr>
        <w:drawing>
          <wp:anchor distT="0" distB="0" distL="0" distR="0" simplePos="0" relativeHeight="1192" behindDoc="0" locked="0" layoutInCell="1" allowOverlap="1" wp14:anchorId="66466F73" wp14:editId="66466F74">
            <wp:simplePos x="0" y="0"/>
            <wp:positionH relativeFrom="page">
              <wp:posOffset>1097280</wp:posOffset>
            </wp:positionH>
            <wp:positionV relativeFrom="paragraph">
              <wp:posOffset>240509</wp:posOffset>
            </wp:positionV>
            <wp:extent cx="5349239" cy="35130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349239" cy="3513010"/>
                    </a:xfrm>
                    <a:prstGeom prst="rect">
                      <a:avLst/>
                    </a:prstGeom>
                  </pic:spPr>
                </pic:pic>
              </a:graphicData>
            </a:graphic>
          </wp:anchor>
        </w:drawing>
      </w:r>
    </w:p>
    <w:p w14:paraId="66466DFA" w14:textId="77777777" w:rsidR="00B07A10" w:rsidRDefault="00B07A10">
      <w:pPr>
        <w:pStyle w:val="Plattetekst"/>
        <w:spacing w:before="7"/>
        <w:rPr>
          <w:sz w:val="9"/>
        </w:rPr>
      </w:pPr>
    </w:p>
    <w:p w14:paraId="66466DFB" w14:textId="77777777" w:rsidR="00B07A10" w:rsidRDefault="00785C94">
      <w:pPr>
        <w:pStyle w:val="Plattetekst"/>
        <w:spacing w:before="60"/>
        <w:ind w:left="1525"/>
      </w:pPr>
      <w:bookmarkStart w:id="717" w:name="_bookmark9"/>
      <w:bookmarkEnd w:id="717"/>
      <w:r>
        <w:t>Figure 11.4: Situation sketch for crossing situation North-Sea</w:t>
      </w:r>
    </w:p>
    <w:p w14:paraId="66466DFC" w14:textId="77777777" w:rsidR="00B07A10" w:rsidRDefault="00B07A10">
      <w:pPr>
        <w:sectPr w:rsidR="00B07A10">
          <w:pgSz w:w="11910" w:h="16840"/>
          <w:pgMar w:top="1060" w:right="280" w:bottom="280" w:left="1620" w:header="708" w:footer="708" w:gutter="0"/>
          <w:cols w:space="708"/>
        </w:sectPr>
      </w:pPr>
    </w:p>
    <w:p w14:paraId="66466DFD" w14:textId="77777777" w:rsidR="00B07A10" w:rsidRPr="00ED3651" w:rsidRDefault="00785C94">
      <w:pPr>
        <w:tabs>
          <w:tab w:val="right" w:pos="8557"/>
        </w:tabs>
        <w:spacing w:before="47"/>
        <w:ind w:left="108"/>
        <w:rPr>
          <w:lang w:val="nl-NL"/>
        </w:rPr>
      </w:pPr>
      <w:r w:rsidRPr="00ED3651">
        <w:rPr>
          <w:rFonts w:ascii="Trebuchet MS"/>
          <w:i/>
          <w:lang w:val="nl-NL"/>
        </w:rPr>
        <w:lastRenderedPageBreak/>
        <w:t xml:space="preserve">11.1. </w:t>
      </w:r>
      <w:r w:rsidRPr="00ED3651">
        <w:rPr>
          <w:rFonts w:ascii="Trebuchet MS"/>
          <w:i/>
          <w:spacing w:val="40"/>
          <w:lang w:val="nl-NL"/>
        </w:rPr>
        <w:t xml:space="preserve"> </w:t>
      </w:r>
      <w:r w:rsidRPr="00ED3651">
        <w:rPr>
          <w:rFonts w:ascii="Trebuchet MS"/>
          <w:i/>
          <w:spacing w:val="-4"/>
          <w:lang w:val="nl-NL"/>
        </w:rPr>
        <w:t>EVALUATION</w:t>
      </w:r>
      <w:r w:rsidRPr="00ED3651">
        <w:rPr>
          <w:rFonts w:ascii="Trebuchet MS"/>
          <w:i/>
          <w:spacing w:val="6"/>
          <w:lang w:val="nl-NL"/>
        </w:rPr>
        <w:t xml:space="preserve"> </w:t>
      </w:r>
      <w:r w:rsidRPr="00ED3651">
        <w:rPr>
          <w:rFonts w:ascii="Trebuchet MS"/>
          <w:i/>
          <w:lang w:val="nl-NL"/>
        </w:rPr>
        <w:t>METHOD</w:t>
      </w:r>
      <w:r w:rsidRPr="00ED3651">
        <w:rPr>
          <w:rFonts w:ascii="Trebuchet MS"/>
          <w:i/>
          <w:lang w:val="nl-NL"/>
        </w:rPr>
        <w:tab/>
      </w:r>
      <w:r w:rsidRPr="00ED3651">
        <w:rPr>
          <w:lang w:val="nl-NL"/>
        </w:rPr>
        <w:t>95</w:t>
      </w:r>
    </w:p>
    <w:p w14:paraId="66466DFE" w14:textId="77777777" w:rsidR="00B07A10" w:rsidRPr="00ED3651" w:rsidRDefault="00B07A10">
      <w:pPr>
        <w:pStyle w:val="Plattetekst"/>
        <w:spacing w:before="6"/>
        <w:rPr>
          <w:sz w:val="34"/>
          <w:lang w:val="nl-NL"/>
        </w:rPr>
      </w:pPr>
    </w:p>
    <w:p w14:paraId="66466DFF" w14:textId="77777777" w:rsidR="00B07A10" w:rsidRPr="00ED3651" w:rsidRDefault="00785C94">
      <w:pPr>
        <w:pStyle w:val="Kop4"/>
        <w:ind w:left="107"/>
        <w:rPr>
          <w:lang w:val="nl-NL"/>
        </w:rPr>
      </w:pPr>
      <w:r w:rsidRPr="00ED3651">
        <w:rPr>
          <w:lang w:val="nl-NL"/>
        </w:rPr>
        <w:t xml:space="preserve">Entering Maasgeul </w:t>
      </w:r>
      <w:proofErr w:type="spellStart"/>
      <w:r w:rsidRPr="00ED3651">
        <w:rPr>
          <w:lang w:val="nl-NL"/>
        </w:rPr>
        <w:t>from</w:t>
      </w:r>
      <w:proofErr w:type="spellEnd"/>
      <w:r w:rsidRPr="00ED3651">
        <w:rPr>
          <w:lang w:val="nl-NL"/>
        </w:rPr>
        <w:t xml:space="preserve"> Maasvlakte</w:t>
      </w:r>
    </w:p>
    <w:p w14:paraId="66466E00" w14:textId="77777777" w:rsidR="00B07A10" w:rsidRPr="00ED3651" w:rsidRDefault="00B07A10">
      <w:pPr>
        <w:pStyle w:val="Plattetekst"/>
        <w:rPr>
          <w:b/>
          <w:lang w:val="nl-NL"/>
        </w:rPr>
      </w:pPr>
    </w:p>
    <w:p w14:paraId="66466E01" w14:textId="77777777" w:rsidR="00B07A10" w:rsidRDefault="00785C94">
      <w:pPr>
        <w:pStyle w:val="Plattetekst"/>
        <w:spacing w:before="136" w:line="348" w:lineRule="auto"/>
        <w:ind w:left="107" w:right="1445"/>
        <w:jc w:val="both"/>
      </w:pPr>
      <w:r>
        <w:t>The</w:t>
      </w:r>
      <w:r>
        <w:rPr>
          <w:spacing w:val="-29"/>
        </w:rPr>
        <w:t xml:space="preserve"> </w:t>
      </w:r>
      <w:r>
        <w:t>second</w:t>
      </w:r>
      <w:r>
        <w:rPr>
          <w:spacing w:val="-29"/>
        </w:rPr>
        <w:t xml:space="preserve"> </w:t>
      </w:r>
      <w:r>
        <w:t>situation</w:t>
      </w:r>
      <w:r>
        <w:rPr>
          <w:spacing w:val="-29"/>
        </w:rPr>
        <w:t xml:space="preserve"> </w:t>
      </w:r>
      <w:r>
        <w:t>is</w:t>
      </w:r>
      <w:r>
        <w:rPr>
          <w:spacing w:val="-29"/>
        </w:rPr>
        <w:t xml:space="preserve"> </w:t>
      </w:r>
      <w:r>
        <w:t>a</w:t>
      </w:r>
      <w:r>
        <w:rPr>
          <w:spacing w:val="-29"/>
        </w:rPr>
        <w:t xml:space="preserve"> </w:t>
      </w:r>
      <w:r>
        <w:t>common</w:t>
      </w:r>
      <w:r>
        <w:rPr>
          <w:spacing w:val="-29"/>
        </w:rPr>
        <w:t xml:space="preserve"> </w:t>
      </w:r>
      <w:r>
        <w:t>situation</w:t>
      </w:r>
      <w:r>
        <w:rPr>
          <w:spacing w:val="-29"/>
        </w:rPr>
        <w:t xml:space="preserve"> </w:t>
      </w:r>
      <w:r>
        <w:t>at</w:t>
      </w:r>
      <w:r>
        <w:rPr>
          <w:spacing w:val="-29"/>
        </w:rPr>
        <w:t xml:space="preserve"> </w:t>
      </w:r>
      <w:r>
        <w:t>the</w:t>
      </w:r>
      <w:r>
        <w:rPr>
          <w:spacing w:val="-30"/>
        </w:rPr>
        <w:t xml:space="preserve"> </w:t>
      </w:r>
      <w:r>
        <w:t>port</w:t>
      </w:r>
      <w:r>
        <w:rPr>
          <w:spacing w:val="-29"/>
        </w:rPr>
        <w:t xml:space="preserve"> </w:t>
      </w:r>
      <w:r>
        <w:t>of</w:t>
      </w:r>
      <w:r>
        <w:rPr>
          <w:spacing w:val="-29"/>
        </w:rPr>
        <w:t xml:space="preserve"> </w:t>
      </w:r>
      <w:r>
        <w:t>Rotterdam.</w:t>
      </w:r>
      <w:r>
        <w:rPr>
          <w:spacing w:val="-16"/>
        </w:rPr>
        <w:t xml:space="preserve"> </w:t>
      </w:r>
      <w:r>
        <w:t>The</w:t>
      </w:r>
      <w:r>
        <w:rPr>
          <w:spacing w:val="-29"/>
        </w:rPr>
        <w:t xml:space="preserve"> </w:t>
      </w:r>
      <w:r>
        <w:t>situation</w:t>
      </w:r>
      <w:r>
        <w:rPr>
          <w:spacing w:val="-29"/>
        </w:rPr>
        <w:t xml:space="preserve"> </w:t>
      </w:r>
      <w:r>
        <w:t>is</w:t>
      </w:r>
      <w:r>
        <w:rPr>
          <w:spacing w:val="-29"/>
        </w:rPr>
        <w:t xml:space="preserve"> </w:t>
      </w:r>
      <w:r>
        <w:t>based on</w:t>
      </w:r>
      <w:r>
        <w:rPr>
          <w:spacing w:val="-23"/>
        </w:rPr>
        <w:t xml:space="preserve"> </w:t>
      </w:r>
      <w:r>
        <w:t>the</w:t>
      </w:r>
      <w:r>
        <w:rPr>
          <w:spacing w:val="-23"/>
        </w:rPr>
        <w:t xml:space="preserve"> </w:t>
      </w:r>
      <w:r>
        <w:t>description</w:t>
      </w:r>
      <w:r>
        <w:rPr>
          <w:spacing w:val="-23"/>
        </w:rPr>
        <w:t xml:space="preserve"> </w:t>
      </w:r>
      <w:r>
        <w:rPr>
          <w:spacing w:val="-3"/>
        </w:rPr>
        <w:t>by</w:t>
      </w:r>
      <w:r>
        <w:rPr>
          <w:spacing w:val="-23"/>
        </w:rPr>
        <w:t xml:space="preserve"> </w:t>
      </w:r>
      <w:r>
        <w:t>Pilots</w:t>
      </w:r>
      <w:r>
        <w:rPr>
          <w:spacing w:val="-23"/>
        </w:rPr>
        <w:t xml:space="preserve"> </w:t>
      </w:r>
      <w:r>
        <w:t>from</w:t>
      </w:r>
      <w:r>
        <w:rPr>
          <w:spacing w:val="-23"/>
        </w:rPr>
        <w:t xml:space="preserve"> </w:t>
      </w:r>
      <w:r>
        <w:t>’</w:t>
      </w:r>
      <w:proofErr w:type="spellStart"/>
      <w:r>
        <w:t>Nederlands</w:t>
      </w:r>
      <w:proofErr w:type="spellEnd"/>
      <w:r>
        <w:rPr>
          <w:spacing w:val="-23"/>
        </w:rPr>
        <w:t xml:space="preserve"> </w:t>
      </w:r>
      <w:proofErr w:type="spellStart"/>
      <w:r>
        <w:t>Loodswezen</w:t>
      </w:r>
      <w:proofErr w:type="spellEnd"/>
      <w:r>
        <w:t>’. The</w:t>
      </w:r>
      <w:r>
        <w:rPr>
          <w:spacing w:val="-23"/>
        </w:rPr>
        <w:t xml:space="preserve"> </w:t>
      </w:r>
      <w:r>
        <w:t>big</w:t>
      </w:r>
      <w:r>
        <w:rPr>
          <w:spacing w:val="-23"/>
        </w:rPr>
        <w:t xml:space="preserve"> </w:t>
      </w:r>
      <w:r>
        <w:t>challenge</w:t>
      </w:r>
      <w:r>
        <w:rPr>
          <w:spacing w:val="-23"/>
        </w:rPr>
        <w:t xml:space="preserve"> </w:t>
      </w:r>
      <w:r>
        <w:t>here</w:t>
      </w:r>
      <w:r>
        <w:rPr>
          <w:spacing w:val="-23"/>
        </w:rPr>
        <w:t xml:space="preserve"> </w:t>
      </w:r>
      <w:r>
        <w:t>is</w:t>
      </w:r>
      <w:r>
        <w:rPr>
          <w:spacing w:val="-23"/>
        </w:rPr>
        <w:t xml:space="preserve"> </w:t>
      </w:r>
      <w:r>
        <w:t>that ships</w:t>
      </w:r>
      <w:r>
        <w:rPr>
          <w:spacing w:val="-22"/>
        </w:rPr>
        <w:t xml:space="preserve"> </w:t>
      </w:r>
      <w:r>
        <w:t>are</w:t>
      </w:r>
      <w:r>
        <w:rPr>
          <w:spacing w:val="-22"/>
        </w:rPr>
        <w:t xml:space="preserve"> </w:t>
      </w:r>
      <w:r>
        <w:t>accelerating</w:t>
      </w:r>
      <w:r>
        <w:rPr>
          <w:spacing w:val="-22"/>
        </w:rPr>
        <w:t xml:space="preserve"> </w:t>
      </w:r>
      <w:r>
        <w:t>and</w:t>
      </w:r>
      <w:r>
        <w:rPr>
          <w:spacing w:val="-22"/>
        </w:rPr>
        <w:t xml:space="preserve"> </w:t>
      </w:r>
      <w:r>
        <w:t>decelerating.</w:t>
      </w:r>
      <w:r>
        <w:rPr>
          <w:spacing w:val="6"/>
        </w:rPr>
        <w:t xml:space="preserve"> </w:t>
      </w:r>
      <w:proofErr w:type="gramStart"/>
      <w:r>
        <w:t>Therefore</w:t>
      </w:r>
      <w:proofErr w:type="gramEnd"/>
      <w:r>
        <w:rPr>
          <w:spacing w:val="-22"/>
        </w:rPr>
        <w:t xml:space="preserve"> </w:t>
      </w:r>
      <w:r>
        <w:t>do</w:t>
      </w:r>
      <w:r>
        <w:rPr>
          <w:spacing w:val="-22"/>
        </w:rPr>
        <w:t xml:space="preserve"> </w:t>
      </w:r>
      <w:r>
        <w:t>traffic</w:t>
      </w:r>
      <w:r>
        <w:rPr>
          <w:spacing w:val="-22"/>
        </w:rPr>
        <w:t xml:space="preserve"> </w:t>
      </w:r>
      <w:r>
        <w:t>controllers</w:t>
      </w:r>
      <w:r>
        <w:rPr>
          <w:spacing w:val="-22"/>
        </w:rPr>
        <w:t xml:space="preserve"> </w:t>
      </w:r>
      <w:r>
        <w:t>notify</w:t>
      </w:r>
      <w:r>
        <w:rPr>
          <w:spacing w:val="-22"/>
        </w:rPr>
        <w:t xml:space="preserve"> </w:t>
      </w:r>
      <w:r>
        <w:t>ships</w:t>
      </w:r>
      <w:r>
        <w:rPr>
          <w:spacing w:val="-22"/>
        </w:rPr>
        <w:t xml:space="preserve"> </w:t>
      </w:r>
      <w:r>
        <w:t>about others</w:t>
      </w:r>
      <w:r>
        <w:rPr>
          <w:spacing w:val="-21"/>
        </w:rPr>
        <w:t xml:space="preserve"> </w:t>
      </w:r>
      <w:r>
        <w:t>intentions.</w:t>
      </w:r>
      <w:r>
        <w:rPr>
          <w:spacing w:val="-7"/>
        </w:rPr>
        <w:t xml:space="preserve"> </w:t>
      </w:r>
      <w:r w:rsidRPr="00056554">
        <w:rPr>
          <w:highlight w:val="yellow"/>
          <w:rPrChange w:id="718" w:author="Tom Wever" w:date="2018-11-25T14:40:00Z">
            <w:rPr/>
          </w:rPrChange>
        </w:rPr>
        <w:t>But</w:t>
      </w:r>
      <w:r w:rsidRPr="00056554">
        <w:rPr>
          <w:spacing w:val="-21"/>
          <w:highlight w:val="yellow"/>
          <w:rPrChange w:id="719" w:author="Tom Wever" w:date="2018-11-25T14:40:00Z">
            <w:rPr>
              <w:spacing w:val="-21"/>
            </w:rPr>
          </w:rPrChange>
        </w:rPr>
        <w:t xml:space="preserve"> </w:t>
      </w:r>
      <w:r w:rsidRPr="00056554">
        <w:rPr>
          <w:highlight w:val="yellow"/>
          <w:rPrChange w:id="720" w:author="Tom Wever" w:date="2018-11-25T14:40:00Z">
            <w:rPr/>
          </w:rPrChange>
        </w:rPr>
        <w:t>in</w:t>
      </w:r>
      <w:r w:rsidRPr="00056554">
        <w:rPr>
          <w:spacing w:val="-21"/>
          <w:highlight w:val="yellow"/>
          <w:rPrChange w:id="721" w:author="Tom Wever" w:date="2018-11-25T14:40:00Z">
            <w:rPr>
              <w:spacing w:val="-21"/>
            </w:rPr>
          </w:rPrChange>
        </w:rPr>
        <w:t xml:space="preserve"> </w:t>
      </w:r>
      <w:r w:rsidRPr="00056554">
        <w:rPr>
          <w:highlight w:val="yellow"/>
          <w:rPrChange w:id="722" w:author="Tom Wever" w:date="2018-11-25T14:40:00Z">
            <w:rPr/>
          </w:rPrChange>
        </w:rPr>
        <w:t>the</w:t>
      </w:r>
      <w:r w:rsidRPr="00056554">
        <w:rPr>
          <w:spacing w:val="-21"/>
          <w:highlight w:val="yellow"/>
          <w:rPrChange w:id="723" w:author="Tom Wever" w:date="2018-11-25T14:40:00Z">
            <w:rPr>
              <w:spacing w:val="-21"/>
            </w:rPr>
          </w:rPrChange>
        </w:rPr>
        <w:t xml:space="preserve"> </w:t>
      </w:r>
      <w:r w:rsidRPr="00056554">
        <w:rPr>
          <w:highlight w:val="yellow"/>
          <w:rPrChange w:id="724" w:author="Tom Wever" w:date="2018-11-25T14:40:00Z">
            <w:rPr/>
          </w:rPrChange>
        </w:rPr>
        <w:t>case</w:t>
      </w:r>
      <w:r w:rsidRPr="00056554">
        <w:rPr>
          <w:spacing w:val="-21"/>
          <w:highlight w:val="yellow"/>
          <w:rPrChange w:id="725" w:author="Tom Wever" w:date="2018-11-25T14:40:00Z">
            <w:rPr>
              <w:spacing w:val="-21"/>
            </w:rPr>
          </w:rPrChange>
        </w:rPr>
        <w:t xml:space="preserve"> </w:t>
      </w:r>
      <w:r w:rsidRPr="00056554">
        <w:rPr>
          <w:highlight w:val="yellow"/>
          <w:rPrChange w:id="726" w:author="Tom Wever" w:date="2018-11-25T14:40:00Z">
            <w:rPr/>
          </w:rPrChange>
        </w:rPr>
        <w:t>a</w:t>
      </w:r>
      <w:r>
        <w:t>s</w:t>
      </w:r>
      <w:r>
        <w:rPr>
          <w:spacing w:val="-21"/>
        </w:rPr>
        <w:t xml:space="preserve"> </w:t>
      </w:r>
      <w:r>
        <w:t>presented</w:t>
      </w:r>
      <w:r>
        <w:rPr>
          <w:spacing w:val="-21"/>
        </w:rPr>
        <w:t xml:space="preserve"> </w:t>
      </w:r>
      <w:r>
        <w:t>does</w:t>
      </w:r>
      <w:r>
        <w:rPr>
          <w:spacing w:val="-21"/>
        </w:rPr>
        <w:t xml:space="preserve"> </w:t>
      </w:r>
      <w:r>
        <w:t>this</w:t>
      </w:r>
      <w:r>
        <w:rPr>
          <w:spacing w:val="-21"/>
        </w:rPr>
        <w:t xml:space="preserve"> </w:t>
      </w:r>
      <w:r>
        <w:t>not</w:t>
      </w:r>
      <w:r>
        <w:rPr>
          <w:spacing w:val="-21"/>
        </w:rPr>
        <w:t xml:space="preserve"> </w:t>
      </w:r>
      <w:r>
        <w:t>always</w:t>
      </w:r>
      <w:r>
        <w:rPr>
          <w:spacing w:val="-21"/>
        </w:rPr>
        <w:t xml:space="preserve"> </w:t>
      </w:r>
      <w:r>
        <w:t>happen,</w:t>
      </w:r>
      <w:r>
        <w:rPr>
          <w:spacing w:val="-21"/>
        </w:rPr>
        <w:t xml:space="preserve"> </w:t>
      </w:r>
      <w:r>
        <w:rPr>
          <w:spacing w:val="-4"/>
        </w:rPr>
        <w:t>or</w:t>
      </w:r>
      <w:r>
        <w:rPr>
          <w:spacing w:val="-21"/>
        </w:rPr>
        <w:t xml:space="preserve"> </w:t>
      </w:r>
      <w:r>
        <w:t>too</w:t>
      </w:r>
      <w:r>
        <w:rPr>
          <w:spacing w:val="-21"/>
        </w:rPr>
        <w:t xml:space="preserve"> </w:t>
      </w:r>
      <w:r>
        <w:t>late.</w:t>
      </w:r>
    </w:p>
    <w:p w14:paraId="66466E02" w14:textId="77777777" w:rsidR="00B07A10" w:rsidRDefault="00785C94">
      <w:pPr>
        <w:pStyle w:val="Plattetekst"/>
        <w:spacing w:before="132" w:line="348" w:lineRule="auto"/>
        <w:ind w:left="107" w:right="1332"/>
      </w:pPr>
      <w:r>
        <w:t>The</w:t>
      </w:r>
      <w:r>
        <w:rPr>
          <w:spacing w:val="-27"/>
        </w:rPr>
        <w:t xml:space="preserve"> </w:t>
      </w:r>
      <w:r>
        <w:t>traffic</w:t>
      </w:r>
      <w:r>
        <w:rPr>
          <w:spacing w:val="-27"/>
        </w:rPr>
        <w:t xml:space="preserve"> </w:t>
      </w:r>
      <w:r>
        <w:t>in</w:t>
      </w:r>
      <w:r>
        <w:rPr>
          <w:spacing w:val="-27"/>
        </w:rPr>
        <w:t xml:space="preserve"> </w:t>
      </w:r>
      <w:r>
        <w:t>this</w:t>
      </w:r>
      <w:r>
        <w:rPr>
          <w:spacing w:val="-27"/>
        </w:rPr>
        <w:t xml:space="preserve"> </w:t>
      </w:r>
      <w:r>
        <w:t>simulation</w:t>
      </w:r>
      <w:r>
        <w:rPr>
          <w:spacing w:val="-27"/>
        </w:rPr>
        <w:t xml:space="preserve"> </w:t>
      </w:r>
      <w:r>
        <w:t>consists</w:t>
      </w:r>
      <w:r>
        <w:rPr>
          <w:spacing w:val="-27"/>
        </w:rPr>
        <w:t xml:space="preserve"> </w:t>
      </w:r>
      <w:r>
        <w:t>of</w:t>
      </w:r>
      <w:r>
        <w:rPr>
          <w:spacing w:val="-27"/>
        </w:rPr>
        <w:t xml:space="preserve"> </w:t>
      </w:r>
      <w:r>
        <w:t>three</w:t>
      </w:r>
      <w:r>
        <w:rPr>
          <w:spacing w:val="-27"/>
        </w:rPr>
        <w:t xml:space="preserve"> </w:t>
      </w:r>
      <w:r>
        <w:t>ships:</w:t>
      </w:r>
      <w:r>
        <w:rPr>
          <w:spacing w:val="-14"/>
        </w:rPr>
        <w:t xml:space="preserve"> </w:t>
      </w:r>
      <w:r>
        <w:t>a</w:t>
      </w:r>
      <w:r>
        <w:rPr>
          <w:spacing w:val="-27"/>
        </w:rPr>
        <w:t xml:space="preserve"> </w:t>
      </w:r>
      <w:r>
        <w:t>250-meter</w:t>
      </w:r>
      <w:r>
        <w:rPr>
          <w:spacing w:val="-27"/>
        </w:rPr>
        <w:t xml:space="preserve"> </w:t>
      </w:r>
      <w:r>
        <w:t>tanker</w:t>
      </w:r>
      <w:r>
        <w:rPr>
          <w:spacing w:val="-27"/>
        </w:rPr>
        <w:t xml:space="preserve"> </w:t>
      </w:r>
      <w:r>
        <w:t>(GULF</w:t>
      </w:r>
      <w:r>
        <w:rPr>
          <w:spacing w:val="-27"/>
        </w:rPr>
        <w:t xml:space="preserve"> </w:t>
      </w:r>
      <w:r>
        <w:rPr>
          <w:spacing w:val="-3"/>
        </w:rPr>
        <w:t>VALOUR),</w:t>
      </w:r>
      <w:r>
        <w:rPr>
          <w:spacing w:val="-27"/>
        </w:rPr>
        <w:t xml:space="preserve"> </w:t>
      </w:r>
      <w:r>
        <w:t xml:space="preserve">a </w:t>
      </w:r>
      <w:r>
        <w:rPr>
          <w:w w:val="95"/>
        </w:rPr>
        <w:t>140-meter</w:t>
      </w:r>
      <w:r>
        <w:rPr>
          <w:spacing w:val="-39"/>
          <w:w w:val="95"/>
        </w:rPr>
        <w:t xml:space="preserve"> </w:t>
      </w:r>
      <w:r>
        <w:rPr>
          <w:w w:val="95"/>
        </w:rPr>
        <w:t>cargo</w:t>
      </w:r>
      <w:r>
        <w:rPr>
          <w:spacing w:val="-39"/>
          <w:w w:val="95"/>
        </w:rPr>
        <w:t xml:space="preserve"> </w:t>
      </w:r>
      <w:r>
        <w:rPr>
          <w:w w:val="95"/>
        </w:rPr>
        <w:t>vessel</w:t>
      </w:r>
      <w:r>
        <w:rPr>
          <w:spacing w:val="-39"/>
          <w:w w:val="95"/>
        </w:rPr>
        <w:t xml:space="preserve"> </w:t>
      </w:r>
      <w:r>
        <w:rPr>
          <w:w w:val="95"/>
        </w:rPr>
        <w:t>(ASTRORUNNER)</w:t>
      </w:r>
      <w:r>
        <w:rPr>
          <w:spacing w:val="-39"/>
          <w:w w:val="95"/>
        </w:rPr>
        <w:t xml:space="preserve"> </w:t>
      </w:r>
      <w:r>
        <w:rPr>
          <w:w w:val="95"/>
        </w:rPr>
        <w:t>and</w:t>
      </w:r>
      <w:r>
        <w:rPr>
          <w:spacing w:val="-39"/>
          <w:w w:val="95"/>
        </w:rPr>
        <w:t xml:space="preserve"> </w:t>
      </w:r>
      <w:r>
        <w:rPr>
          <w:w w:val="95"/>
        </w:rPr>
        <w:t>a</w:t>
      </w:r>
      <w:r>
        <w:rPr>
          <w:spacing w:val="-39"/>
          <w:w w:val="95"/>
        </w:rPr>
        <w:t xml:space="preserve"> </w:t>
      </w:r>
      <w:r>
        <w:rPr>
          <w:w w:val="95"/>
        </w:rPr>
        <w:t>140-meter</w:t>
      </w:r>
      <w:r>
        <w:rPr>
          <w:spacing w:val="-39"/>
          <w:w w:val="95"/>
        </w:rPr>
        <w:t xml:space="preserve"> </w:t>
      </w:r>
      <w:r>
        <w:rPr>
          <w:w w:val="95"/>
        </w:rPr>
        <w:t>Ro-Ro</w:t>
      </w:r>
      <w:r>
        <w:rPr>
          <w:spacing w:val="-39"/>
          <w:w w:val="95"/>
        </w:rPr>
        <w:t xml:space="preserve"> </w:t>
      </w:r>
      <w:r>
        <w:rPr>
          <w:w w:val="95"/>
        </w:rPr>
        <w:t>vessel</w:t>
      </w:r>
      <w:r>
        <w:rPr>
          <w:spacing w:val="-39"/>
          <w:w w:val="95"/>
        </w:rPr>
        <w:t xml:space="preserve"> </w:t>
      </w:r>
      <w:r>
        <w:rPr>
          <w:w w:val="95"/>
        </w:rPr>
        <w:t>(ANGLIA</w:t>
      </w:r>
      <w:r>
        <w:rPr>
          <w:spacing w:val="-39"/>
          <w:w w:val="95"/>
        </w:rPr>
        <w:t xml:space="preserve"> </w:t>
      </w:r>
      <w:r>
        <w:rPr>
          <w:spacing w:val="-7"/>
          <w:w w:val="95"/>
        </w:rPr>
        <w:t xml:space="preserve">SEAWAYS). </w:t>
      </w:r>
      <w:r>
        <w:rPr>
          <w:w w:val="95"/>
        </w:rPr>
        <w:t>Figure</w:t>
      </w:r>
      <w:r>
        <w:rPr>
          <w:spacing w:val="-18"/>
          <w:w w:val="95"/>
        </w:rPr>
        <w:t xml:space="preserve"> </w:t>
      </w:r>
      <w:hyperlink w:anchor="_bookmark11" w:history="1">
        <w:r>
          <w:rPr>
            <w:w w:val="95"/>
          </w:rPr>
          <w:t>11.5</w:t>
        </w:r>
        <w:r>
          <w:rPr>
            <w:spacing w:val="-18"/>
            <w:w w:val="95"/>
          </w:rPr>
          <w:t xml:space="preserve"> </w:t>
        </w:r>
      </w:hyperlink>
      <w:r>
        <w:rPr>
          <w:w w:val="95"/>
        </w:rPr>
        <w:t>shows</w:t>
      </w:r>
      <w:r>
        <w:rPr>
          <w:spacing w:val="-18"/>
          <w:w w:val="95"/>
        </w:rPr>
        <w:t xml:space="preserve"> </w:t>
      </w:r>
      <w:r>
        <w:rPr>
          <w:w w:val="95"/>
        </w:rPr>
        <w:t>the</w:t>
      </w:r>
      <w:r>
        <w:rPr>
          <w:spacing w:val="-18"/>
          <w:w w:val="95"/>
        </w:rPr>
        <w:t xml:space="preserve"> </w:t>
      </w:r>
      <w:r>
        <w:rPr>
          <w:w w:val="95"/>
        </w:rPr>
        <w:t>situation.</w:t>
      </w:r>
      <w:r>
        <w:rPr>
          <w:spacing w:val="7"/>
          <w:w w:val="95"/>
        </w:rPr>
        <w:t xml:space="preserve"> </w:t>
      </w:r>
      <w:r>
        <w:rPr>
          <w:w w:val="95"/>
        </w:rPr>
        <w:t>The</w:t>
      </w:r>
      <w:r>
        <w:rPr>
          <w:spacing w:val="-18"/>
          <w:w w:val="95"/>
        </w:rPr>
        <w:t xml:space="preserve"> </w:t>
      </w:r>
      <w:r>
        <w:rPr>
          <w:w w:val="95"/>
        </w:rPr>
        <w:t>relevant</w:t>
      </w:r>
      <w:r>
        <w:rPr>
          <w:spacing w:val="-18"/>
          <w:w w:val="95"/>
        </w:rPr>
        <w:t xml:space="preserve"> </w:t>
      </w:r>
      <w:r>
        <w:rPr>
          <w:w w:val="95"/>
        </w:rPr>
        <w:t>information</w:t>
      </w:r>
      <w:r>
        <w:rPr>
          <w:spacing w:val="-18"/>
          <w:w w:val="95"/>
        </w:rPr>
        <w:t xml:space="preserve"> </w:t>
      </w:r>
      <w:r>
        <w:rPr>
          <w:w w:val="95"/>
        </w:rPr>
        <w:t>for</w:t>
      </w:r>
      <w:r>
        <w:rPr>
          <w:spacing w:val="-18"/>
          <w:w w:val="95"/>
        </w:rPr>
        <w:t xml:space="preserve"> </w:t>
      </w:r>
      <w:r>
        <w:rPr>
          <w:w w:val="95"/>
        </w:rPr>
        <w:t>these</w:t>
      </w:r>
      <w:r>
        <w:rPr>
          <w:spacing w:val="-18"/>
          <w:w w:val="95"/>
        </w:rPr>
        <w:t xml:space="preserve"> </w:t>
      </w:r>
      <w:r>
        <w:rPr>
          <w:w w:val="95"/>
        </w:rPr>
        <w:t>ships</w:t>
      </w:r>
      <w:r>
        <w:rPr>
          <w:spacing w:val="-18"/>
          <w:w w:val="95"/>
        </w:rPr>
        <w:t xml:space="preserve"> </w:t>
      </w:r>
      <w:r>
        <w:rPr>
          <w:w w:val="95"/>
        </w:rPr>
        <w:t>is</w:t>
      </w:r>
      <w:r>
        <w:rPr>
          <w:spacing w:val="-18"/>
          <w:w w:val="95"/>
        </w:rPr>
        <w:t xml:space="preserve"> </w:t>
      </w:r>
      <w:r>
        <w:rPr>
          <w:w w:val="95"/>
        </w:rPr>
        <w:t>given</w:t>
      </w:r>
      <w:r>
        <w:rPr>
          <w:spacing w:val="-18"/>
          <w:w w:val="95"/>
        </w:rPr>
        <w:t xml:space="preserve"> </w:t>
      </w:r>
      <w:r>
        <w:rPr>
          <w:w w:val="95"/>
        </w:rPr>
        <w:t>in</w:t>
      </w:r>
      <w:r>
        <w:rPr>
          <w:spacing w:val="-18"/>
          <w:w w:val="95"/>
        </w:rPr>
        <w:t xml:space="preserve"> </w:t>
      </w:r>
      <w:r>
        <w:rPr>
          <w:w w:val="95"/>
        </w:rPr>
        <w:t>table</w:t>
      </w:r>
      <w:r>
        <w:rPr>
          <w:spacing w:val="-18"/>
          <w:w w:val="95"/>
        </w:rPr>
        <w:t xml:space="preserve"> </w:t>
      </w:r>
      <w:hyperlink w:anchor="_bookmark10" w:history="1">
        <w:r>
          <w:rPr>
            <w:w w:val="95"/>
          </w:rPr>
          <w:t>11.2</w:t>
        </w:r>
      </w:hyperlink>
      <w:r>
        <w:rPr>
          <w:w w:val="95"/>
        </w:rPr>
        <w:t>.</w:t>
      </w:r>
    </w:p>
    <w:p w14:paraId="66466E03" w14:textId="77777777" w:rsidR="00B07A10" w:rsidRDefault="00785C94">
      <w:pPr>
        <w:pStyle w:val="Plattetekst"/>
        <w:spacing w:before="133" w:line="348" w:lineRule="auto"/>
        <w:ind w:left="107" w:right="1445"/>
      </w:pPr>
      <w:r>
        <w:t>The</w:t>
      </w:r>
      <w:r>
        <w:rPr>
          <w:spacing w:val="-33"/>
        </w:rPr>
        <w:t xml:space="preserve"> </w:t>
      </w:r>
      <w:r>
        <w:t>following</w:t>
      </w:r>
      <w:r>
        <w:rPr>
          <w:spacing w:val="-33"/>
        </w:rPr>
        <w:t xml:space="preserve"> </w:t>
      </w:r>
      <w:r>
        <w:t>conversation</w:t>
      </w:r>
      <w:r>
        <w:rPr>
          <w:spacing w:val="-33"/>
        </w:rPr>
        <w:t xml:space="preserve"> </w:t>
      </w:r>
      <w:r>
        <w:t>is</w:t>
      </w:r>
      <w:r>
        <w:rPr>
          <w:spacing w:val="-33"/>
        </w:rPr>
        <w:t xml:space="preserve"> </w:t>
      </w:r>
      <w:r>
        <w:t>likely</w:t>
      </w:r>
      <w:r>
        <w:rPr>
          <w:spacing w:val="-33"/>
        </w:rPr>
        <w:t xml:space="preserve"> </w:t>
      </w:r>
      <w:r>
        <w:rPr>
          <w:spacing w:val="-3"/>
        </w:rPr>
        <w:t>for</w:t>
      </w:r>
      <w:r>
        <w:rPr>
          <w:spacing w:val="-33"/>
        </w:rPr>
        <w:t xml:space="preserve"> </w:t>
      </w:r>
      <w:r>
        <w:t>the</w:t>
      </w:r>
      <w:r>
        <w:rPr>
          <w:spacing w:val="-33"/>
        </w:rPr>
        <w:t xml:space="preserve"> </w:t>
      </w:r>
      <w:r>
        <w:t>situation</w:t>
      </w:r>
      <w:r>
        <w:rPr>
          <w:spacing w:val="-33"/>
        </w:rPr>
        <w:t xml:space="preserve"> </w:t>
      </w:r>
      <w:r>
        <w:t>where</w:t>
      </w:r>
      <w:r>
        <w:rPr>
          <w:spacing w:val="-33"/>
        </w:rPr>
        <w:t xml:space="preserve"> </w:t>
      </w:r>
      <w:r>
        <w:t>the</w:t>
      </w:r>
      <w:r>
        <w:rPr>
          <w:spacing w:val="-33"/>
        </w:rPr>
        <w:t xml:space="preserve"> </w:t>
      </w:r>
      <w:r>
        <w:t>GULF</w:t>
      </w:r>
      <w:r>
        <w:rPr>
          <w:spacing w:val="-33"/>
        </w:rPr>
        <w:t xml:space="preserve"> </w:t>
      </w:r>
      <w:r>
        <w:rPr>
          <w:spacing w:val="-3"/>
        </w:rPr>
        <w:t>VALOUR</w:t>
      </w:r>
      <w:r>
        <w:rPr>
          <w:spacing w:val="-33"/>
        </w:rPr>
        <w:t xml:space="preserve"> </w:t>
      </w:r>
      <w:r>
        <w:t>is</w:t>
      </w:r>
      <w:r>
        <w:rPr>
          <w:spacing w:val="-33"/>
        </w:rPr>
        <w:t xml:space="preserve"> </w:t>
      </w:r>
      <w:r>
        <w:t>leaving</w:t>
      </w:r>
      <w:r>
        <w:rPr>
          <w:spacing w:val="-33"/>
        </w:rPr>
        <w:t xml:space="preserve"> </w:t>
      </w:r>
      <w:r>
        <w:t xml:space="preserve">the port of Rotterdam and </w:t>
      </w:r>
      <w:proofErr w:type="gramStart"/>
      <w:r>
        <w:t>has to</w:t>
      </w:r>
      <w:proofErr w:type="gramEnd"/>
      <w:r>
        <w:t xml:space="preserve"> cross </w:t>
      </w:r>
      <w:r>
        <w:rPr>
          <w:spacing w:val="-4"/>
        </w:rPr>
        <w:t xml:space="preserve">or </w:t>
      </w:r>
      <w:r>
        <w:t>pass the</w:t>
      </w:r>
      <w:r>
        <w:rPr>
          <w:spacing w:val="10"/>
        </w:rPr>
        <w:t xml:space="preserve"> </w:t>
      </w:r>
      <w:r>
        <w:t>ASTRORUNNER:</w:t>
      </w:r>
    </w:p>
    <w:p w14:paraId="66466E04" w14:textId="77777777" w:rsidR="00B07A10" w:rsidRDefault="00785C94">
      <w:pPr>
        <w:pStyle w:val="Lijstalinea"/>
        <w:numPr>
          <w:ilvl w:val="0"/>
          <w:numId w:val="18"/>
        </w:numPr>
        <w:tabs>
          <w:tab w:val="left" w:pos="654"/>
        </w:tabs>
        <w:spacing w:before="38"/>
      </w:pPr>
      <w:r>
        <w:t>Call</w:t>
      </w:r>
    </w:p>
    <w:p w14:paraId="66466E05" w14:textId="77777777" w:rsidR="00B07A10" w:rsidRDefault="00785C94">
      <w:pPr>
        <w:pStyle w:val="Plattetekst"/>
        <w:spacing w:before="154"/>
        <w:ind w:left="1133"/>
      </w:pPr>
      <w:proofErr w:type="spellStart"/>
      <w:r>
        <w:t>Astrorunner</w:t>
      </w:r>
      <w:proofErr w:type="spellEnd"/>
      <w:r>
        <w:t xml:space="preserve">, </w:t>
      </w:r>
      <w:proofErr w:type="spellStart"/>
      <w:r>
        <w:t>Astrorunner</w:t>
      </w:r>
      <w:proofErr w:type="spellEnd"/>
      <w:r>
        <w:t xml:space="preserve">. This is Gulf </w:t>
      </w:r>
      <w:proofErr w:type="spellStart"/>
      <w:r>
        <w:t>Valour</w:t>
      </w:r>
      <w:proofErr w:type="spellEnd"/>
      <w:r>
        <w:t>. Over.</w:t>
      </w:r>
    </w:p>
    <w:p w14:paraId="66466E06" w14:textId="77777777" w:rsidR="00B07A10" w:rsidRDefault="00785C94">
      <w:pPr>
        <w:pStyle w:val="Lijstalinea"/>
        <w:numPr>
          <w:ilvl w:val="0"/>
          <w:numId w:val="18"/>
        </w:numPr>
        <w:tabs>
          <w:tab w:val="left" w:pos="654"/>
        </w:tabs>
        <w:spacing w:before="153"/>
      </w:pPr>
      <w:r>
        <w:t>Acknowledge</w:t>
      </w:r>
    </w:p>
    <w:p w14:paraId="66466E07" w14:textId="77777777" w:rsidR="00B07A10" w:rsidRDefault="00785C94">
      <w:pPr>
        <w:pStyle w:val="Plattetekst"/>
        <w:spacing w:before="154"/>
        <w:ind w:left="1133"/>
      </w:pPr>
      <w:r>
        <w:t xml:space="preserve">Gulf </w:t>
      </w:r>
      <w:proofErr w:type="spellStart"/>
      <w:r>
        <w:t>Valour</w:t>
      </w:r>
      <w:proofErr w:type="spellEnd"/>
      <w:r>
        <w:t xml:space="preserve">. This is </w:t>
      </w:r>
      <w:proofErr w:type="spellStart"/>
      <w:r>
        <w:t>Astrorunner</w:t>
      </w:r>
      <w:proofErr w:type="spellEnd"/>
      <w:r>
        <w:t>. Over.</w:t>
      </w:r>
    </w:p>
    <w:p w14:paraId="66466E08" w14:textId="77777777" w:rsidR="00B07A10" w:rsidRDefault="00785C94">
      <w:pPr>
        <w:pStyle w:val="Lijstalinea"/>
        <w:numPr>
          <w:ilvl w:val="0"/>
          <w:numId w:val="18"/>
        </w:numPr>
        <w:tabs>
          <w:tab w:val="left" w:pos="654"/>
        </w:tabs>
        <w:spacing w:before="153"/>
      </w:pPr>
      <w:r>
        <w:rPr>
          <w:w w:val="95"/>
        </w:rPr>
        <w:t>Message</w:t>
      </w:r>
    </w:p>
    <w:p w14:paraId="66466E09" w14:textId="77777777" w:rsidR="00B07A10" w:rsidRDefault="00785C94">
      <w:pPr>
        <w:pStyle w:val="Plattetekst"/>
        <w:spacing w:before="154"/>
        <w:ind w:left="1133"/>
      </w:pPr>
      <w:proofErr w:type="spellStart"/>
      <w:r>
        <w:t>Astrorunner</w:t>
      </w:r>
      <w:proofErr w:type="spellEnd"/>
      <w:r>
        <w:t xml:space="preserve">. This is Gulf </w:t>
      </w:r>
      <w:proofErr w:type="spellStart"/>
      <w:r>
        <w:t>Valour</w:t>
      </w:r>
      <w:proofErr w:type="spellEnd"/>
      <w:r>
        <w:t>.</w:t>
      </w:r>
    </w:p>
    <w:p w14:paraId="66466E0A" w14:textId="77777777" w:rsidR="00B07A10" w:rsidRDefault="00785C94">
      <w:pPr>
        <w:pStyle w:val="Plattetekst"/>
        <w:spacing w:before="18"/>
        <w:ind w:left="1133"/>
      </w:pPr>
      <w:r>
        <w:t>Question. What is your port of destination? Over.</w:t>
      </w:r>
    </w:p>
    <w:p w14:paraId="66466E0B" w14:textId="77777777" w:rsidR="00B07A10" w:rsidRDefault="00785C94">
      <w:pPr>
        <w:pStyle w:val="Lijstalinea"/>
        <w:numPr>
          <w:ilvl w:val="0"/>
          <w:numId w:val="18"/>
        </w:numPr>
        <w:tabs>
          <w:tab w:val="left" w:pos="654"/>
        </w:tabs>
        <w:spacing w:before="153"/>
      </w:pPr>
      <w:r>
        <w:rPr>
          <w:w w:val="95"/>
        </w:rPr>
        <w:t>Response</w:t>
      </w:r>
    </w:p>
    <w:p w14:paraId="66466E0C" w14:textId="77777777" w:rsidR="00B07A10" w:rsidRDefault="00785C94">
      <w:pPr>
        <w:pStyle w:val="Plattetekst"/>
        <w:spacing w:before="154"/>
        <w:ind w:left="1133"/>
      </w:pPr>
      <w:r>
        <w:t xml:space="preserve">Gulf </w:t>
      </w:r>
      <w:proofErr w:type="spellStart"/>
      <w:r>
        <w:t>Valour</w:t>
      </w:r>
      <w:proofErr w:type="spellEnd"/>
      <w:r>
        <w:t xml:space="preserve">. This is </w:t>
      </w:r>
      <w:proofErr w:type="spellStart"/>
      <w:r>
        <w:t>Astrorunner</w:t>
      </w:r>
      <w:proofErr w:type="spellEnd"/>
      <w:r>
        <w:t>.</w:t>
      </w:r>
    </w:p>
    <w:p w14:paraId="66466E0D" w14:textId="77777777" w:rsidR="00B07A10" w:rsidRDefault="00785C94">
      <w:pPr>
        <w:pStyle w:val="Plattetekst"/>
        <w:spacing w:before="18"/>
        <w:ind w:left="1133"/>
      </w:pPr>
      <w:r>
        <w:t xml:space="preserve">Question received. My port of destination is the </w:t>
      </w:r>
      <w:proofErr w:type="spellStart"/>
      <w:r>
        <w:t>Vulcaanhaven</w:t>
      </w:r>
      <w:proofErr w:type="spellEnd"/>
      <w:r>
        <w:t>. Over.</w:t>
      </w:r>
    </w:p>
    <w:p w14:paraId="66466E0E" w14:textId="77777777" w:rsidR="00B07A10" w:rsidRDefault="00785C94">
      <w:pPr>
        <w:pStyle w:val="Lijstalinea"/>
        <w:numPr>
          <w:ilvl w:val="0"/>
          <w:numId w:val="18"/>
        </w:numPr>
        <w:tabs>
          <w:tab w:val="left" w:pos="654"/>
        </w:tabs>
        <w:spacing w:before="153"/>
      </w:pPr>
      <w:r>
        <w:rPr>
          <w:w w:val="95"/>
        </w:rPr>
        <w:t>Message</w:t>
      </w:r>
    </w:p>
    <w:p w14:paraId="66466E0F" w14:textId="77777777" w:rsidR="00B07A10" w:rsidRDefault="00785C94">
      <w:pPr>
        <w:pStyle w:val="Plattetekst"/>
        <w:spacing w:before="154"/>
        <w:ind w:left="1133"/>
      </w:pPr>
      <w:proofErr w:type="spellStart"/>
      <w:r>
        <w:t>Astrorunner</w:t>
      </w:r>
      <w:proofErr w:type="spellEnd"/>
      <w:r>
        <w:t xml:space="preserve">. This is Gulf </w:t>
      </w:r>
      <w:proofErr w:type="spellStart"/>
      <w:r>
        <w:t>Valour</w:t>
      </w:r>
      <w:proofErr w:type="spellEnd"/>
      <w:r>
        <w:t>.</w:t>
      </w:r>
    </w:p>
    <w:p w14:paraId="66466E10" w14:textId="77777777" w:rsidR="00B07A10" w:rsidRDefault="00785C94">
      <w:pPr>
        <w:pStyle w:val="Plattetekst"/>
        <w:spacing w:before="18" w:line="256" w:lineRule="auto"/>
        <w:ind w:left="1133" w:right="1828"/>
      </w:pPr>
      <w:r>
        <w:rPr>
          <w:w w:val="95"/>
        </w:rPr>
        <w:t xml:space="preserve">Instruction. </w:t>
      </w:r>
      <w:r>
        <w:rPr>
          <w:spacing w:val="-6"/>
          <w:w w:val="95"/>
        </w:rPr>
        <w:t xml:space="preserve">You </w:t>
      </w:r>
      <w:r>
        <w:rPr>
          <w:w w:val="95"/>
        </w:rPr>
        <w:t xml:space="preserve">are the stand-on vessel and should keep course and speed. </w:t>
      </w:r>
      <w:r>
        <w:t>Over.</w:t>
      </w:r>
    </w:p>
    <w:p w14:paraId="66466E11" w14:textId="77777777" w:rsidR="00B07A10" w:rsidRDefault="00785C94">
      <w:pPr>
        <w:pStyle w:val="Lijstalinea"/>
        <w:numPr>
          <w:ilvl w:val="0"/>
          <w:numId w:val="18"/>
        </w:numPr>
        <w:tabs>
          <w:tab w:val="left" w:pos="654"/>
        </w:tabs>
        <w:spacing w:before="136"/>
      </w:pPr>
      <w:r>
        <w:rPr>
          <w:w w:val="95"/>
        </w:rPr>
        <w:t>Response</w:t>
      </w:r>
    </w:p>
    <w:p w14:paraId="66466E12" w14:textId="77777777" w:rsidR="00B07A10" w:rsidRDefault="00785C94">
      <w:pPr>
        <w:pStyle w:val="Plattetekst"/>
        <w:spacing w:before="153"/>
        <w:ind w:left="1133"/>
      </w:pPr>
      <w:r>
        <w:t xml:space="preserve">Gulf </w:t>
      </w:r>
      <w:proofErr w:type="spellStart"/>
      <w:r>
        <w:t>Valour</w:t>
      </w:r>
      <w:proofErr w:type="spellEnd"/>
      <w:r>
        <w:t xml:space="preserve">. This is </w:t>
      </w:r>
      <w:proofErr w:type="spellStart"/>
      <w:r>
        <w:t>Astrorunner</w:t>
      </w:r>
      <w:proofErr w:type="spellEnd"/>
      <w:r>
        <w:t>.</w:t>
      </w:r>
    </w:p>
    <w:p w14:paraId="66466E13" w14:textId="77777777" w:rsidR="00B07A10" w:rsidRDefault="00785C94">
      <w:pPr>
        <w:pStyle w:val="Plattetekst"/>
        <w:spacing w:before="18"/>
        <w:ind w:left="1133"/>
      </w:pPr>
      <w:r>
        <w:t>Instruction received. We will stand on. Over.</w:t>
      </w:r>
    </w:p>
    <w:p w14:paraId="66466E14" w14:textId="77777777" w:rsidR="00B07A10" w:rsidRDefault="00785C94">
      <w:pPr>
        <w:pStyle w:val="Lijstalinea"/>
        <w:numPr>
          <w:ilvl w:val="0"/>
          <w:numId w:val="18"/>
        </w:numPr>
        <w:tabs>
          <w:tab w:val="left" w:pos="654"/>
        </w:tabs>
        <w:spacing w:before="154"/>
      </w:pPr>
      <w:r>
        <w:t>Close</w:t>
      </w:r>
      <w:r>
        <w:rPr>
          <w:spacing w:val="8"/>
        </w:rPr>
        <w:t xml:space="preserve"> </w:t>
      </w:r>
      <w:r>
        <w:t>communication.</w:t>
      </w:r>
    </w:p>
    <w:p w14:paraId="66466E15" w14:textId="77777777" w:rsidR="00B07A10" w:rsidRDefault="00785C94">
      <w:pPr>
        <w:pStyle w:val="Plattetekst"/>
        <w:spacing w:before="153"/>
        <w:ind w:left="1133"/>
      </w:pPr>
      <w:proofErr w:type="spellStart"/>
      <w:r>
        <w:t>Astrorunner</w:t>
      </w:r>
      <w:proofErr w:type="spellEnd"/>
      <w:r>
        <w:t xml:space="preserve">. This is Gulf </w:t>
      </w:r>
      <w:proofErr w:type="spellStart"/>
      <w:r>
        <w:t>Valour</w:t>
      </w:r>
      <w:proofErr w:type="spellEnd"/>
      <w:r>
        <w:t>.</w:t>
      </w:r>
    </w:p>
    <w:p w14:paraId="66466E16" w14:textId="77777777" w:rsidR="00B07A10" w:rsidRDefault="00785C94">
      <w:pPr>
        <w:pStyle w:val="Plattetekst"/>
        <w:spacing w:before="18"/>
        <w:ind w:left="1133"/>
      </w:pPr>
      <w:r>
        <w:t>Nothing more. Have a good watch. Over.</w:t>
      </w:r>
    </w:p>
    <w:p w14:paraId="66466E17" w14:textId="77777777" w:rsidR="00B07A10" w:rsidRDefault="00785C94">
      <w:pPr>
        <w:pStyle w:val="Plattetekst"/>
        <w:spacing w:before="154"/>
        <w:ind w:left="1133"/>
      </w:pPr>
      <w:r>
        <w:t xml:space="preserve">Gulf </w:t>
      </w:r>
      <w:proofErr w:type="spellStart"/>
      <w:r>
        <w:t>Valour</w:t>
      </w:r>
      <w:proofErr w:type="spellEnd"/>
      <w:r>
        <w:t xml:space="preserve">. This is </w:t>
      </w:r>
      <w:proofErr w:type="spellStart"/>
      <w:r>
        <w:t>Astrorunner</w:t>
      </w:r>
      <w:proofErr w:type="spellEnd"/>
      <w:r>
        <w:t>. Over and out.</w:t>
      </w:r>
    </w:p>
    <w:p w14:paraId="66466E18" w14:textId="77777777" w:rsidR="00B07A10" w:rsidRDefault="00B07A10">
      <w:pPr>
        <w:sectPr w:rsidR="00B07A10">
          <w:pgSz w:w="11910" w:h="16840"/>
          <w:pgMar w:top="1060" w:right="280" w:bottom="280" w:left="1620" w:header="708" w:footer="708" w:gutter="0"/>
          <w:cols w:space="708"/>
        </w:sectPr>
      </w:pPr>
    </w:p>
    <w:p w14:paraId="66466E19" w14:textId="77777777" w:rsidR="00B07A10" w:rsidRDefault="00785C94">
      <w:pPr>
        <w:tabs>
          <w:tab w:val="left" w:pos="4872"/>
        </w:tabs>
        <w:spacing w:before="47"/>
        <w:ind w:left="108"/>
        <w:rPr>
          <w:rFonts w:ascii="Trebuchet MS"/>
          <w:i/>
        </w:rPr>
      </w:pPr>
      <w:r>
        <w:rPr>
          <w:w w:val="105"/>
        </w:rPr>
        <w:lastRenderedPageBreak/>
        <w:t>96</w:t>
      </w:r>
      <w:r>
        <w:rPr>
          <w:w w:val="105"/>
        </w:rPr>
        <w:tab/>
      </w:r>
      <w:r>
        <w:rPr>
          <w:rFonts w:ascii="Trebuchet MS"/>
          <w:i/>
          <w:w w:val="105"/>
        </w:rPr>
        <w:t>CHAPTER 11. DESIGN</w:t>
      </w:r>
      <w:r>
        <w:rPr>
          <w:rFonts w:ascii="Trebuchet MS"/>
          <w:i/>
          <w:spacing w:val="-23"/>
          <w:w w:val="105"/>
        </w:rPr>
        <w:t xml:space="preserve"> </w:t>
      </w:r>
      <w:r>
        <w:rPr>
          <w:rFonts w:ascii="Trebuchet MS"/>
          <w:i/>
          <w:spacing w:val="-4"/>
          <w:w w:val="105"/>
        </w:rPr>
        <w:t>EVALUATION</w:t>
      </w:r>
    </w:p>
    <w:p w14:paraId="66466E1A" w14:textId="77777777" w:rsidR="00B07A10" w:rsidRDefault="00B07A10">
      <w:pPr>
        <w:pStyle w:val="Plattetekst"/>
        <w:rPr>
          <w:rFonts w:ascii="Trebuchet MS"/>
          <w:i/>
          <w:sz w:val="20"/>
        </w:rPr>
      </w:pPr>
    </w:p>
    <w:p w14:paraId="66466E1B" w14:textId="77777777" w:rsidR="00B07A10" w:rsidRDefault="00B07A10">
      <w:pPr>
        <w:pStyle w:val="Plattetekst"/>
        <w:rPr>
          <w:rFonts w:ascii="Trebuchet MS"/>
          <w:i/>
          <w:sz w:val="20"/>
        </w:rPr>
      </w:pPr>
    </w:p>
    <w:p w14:paraId="66466E1C" w14:textId="77777777" w:rsidR="00B07A10" w:rsidRDefault="00B07A10">
      <w:pPr>
        <w:pStyle w:val="Plattetekst"/>
        <w:rPr>
          <w:rFonts w:ascii="Trebuchet MS"/>
          <w:i/>
          <w:sz w:val="20"/>
        </w:rPr>
      </w:pPr>
    </w:p>
    <w:p w14:paraId="66466E1D" w14:textId="77777777" w:rsidR="00B07A10" w:rsidRDefault="00B07A10">
      <w:pPr>
        <w:pStyle w:val="Plattetekst"/>
        <w:rPr>
          <w:rFonts w:ascii="Trebuchet MS"/>
          <w:i/>
          <w:sz w:val="20"/>
        </w:rPr>
      </w:pPr>
    </w:p>
    <w:p w14:paraId="66466E1E" w14:textId="77777777" w:rsidR="00B07A10" w:rsidRDefault="00B07A10">
      <w:pPr>
        <w:pStyle w:val="Plattetekst"/>
        <w:rPr>
          <w:rFonts w:ascii="Trebuchet MS"/>
          <w:i/>
          <w:sz w:val="18"/>
        </w:rPr>
      </w:pPr>
    </w:p>
    <w:tbl>
      <w:tblPr>
        <w:tblStyle w:val="TableNormal"/>
        <w:tblW w:w="0" w:type="auto"/>
        <w:tblInd w:w="108" w:type="dxa"/>
        <w:tblLayout w:type="fixed"/>
        <w:tblLook w:val="01E0" w:firstRow="1" w:lastRow="1" w:firstColumn="1" w:lastColumn="1" w:noHBand="0" w:noVBand="0"/>
      </w:tblPr>
      <w:tblGrid>
        <w:gridCol w:w="1304"/>
        <w:gridCol w:w="2166"/>
        <w:gridCol w:w="2071"/>
        <w:gridCol w:w="2036"/>
        <w:gridCol w:w="908"/>
      </w:tblGrid>
      <w:tr w:rsidR="00B07A10" w14:paraId="66466E24" w14:textId="77777777">
        <w:trPr>
          <w:trHeight w:val="366"/>
        </w:trPr>
        <w:tc>
          <w:tcPr>
            <w:tcW w:w="1304" w:type="dxa"/>
            <w:tcBorders>
              <w:top w:val="single" w:sz="8" w:space="0" w:color="000000"/>
              <w:bottom w:val="single" w:sz="6" w:space="0" w:color="000000"/>
              <w:right w:val="single" w:sz="4" w:space="0" w:color="000000"/>
            </w:tcBorders>
          </w:tcPr>
          <w:p w14:paraId="66466E1F" w14:textId="77777777" w:rsidR="00B07A10" w:rsidRDefault="00B07A10">
            <w:pPr>
              <w:pStyle w:val="TableParagraph"/>
              <w:spacing w:line="240" w:lineRule="auto"/>
              <w:jc w:val="left"/>
              <w:rPr>
                <w:rFonts w:ascii="Times New Roman"/>
                <w:sz w:val="20"/>
              </w:rPr>
            </w:pPr>
          </w:p>
        </w:tc>
        <w:tc>
          <w:tcPr>
            <w:tcW w:w="2166" w:type="dxa"/>
            <w:tcBorders>
              <w:top w:val="single" w:sz="8" w:space="0" w:color="000000"/>
              <w:left w:val="single" w:sz="4" w:space="0" w:color="000000"/>
              <w:bottom w:val="single" w:sz="6" w:space="0" w:color="000000"/>
            </w:tcBorders>
          </w:tcPr>
          <w:p w14:paraId="66466E20" w14:textId="77777777" w:rsidR="00B07A10" w:rsidRDefault="00785C94">
            <w:pPr>
              <w:pStyle w:val="TableParagraph"/>
              <w:spacing w:before="43" w:line="240" w:lineRule="auto"/>
              <w:ind w:right="117"/>
            </w:pPr>
            <w:bookmarkStart w:id="727" w:name="_bookmark10"/>
            <w:bookmarkEnd w:id="727"/>
            <w:r>
              <w:rPr>
                <w:w w:val="95"/>
              </w:rPr>
              <w:t>GULF VALOUR</w:t>
            </w:r>
          </w:p>
        </w:tc>
        <w:tc>
          <w:tcPr>
            <w:tcW w:w="2071" w:type="dxa"/>
            <w:tcBorders>
              <w:top w:val="single" w:sz="8" w:space="0" w:color="000000"/>
              <w:bottom w:val="single" w:sz="6" w:space="0" w:color="000000"/>
            </w:tcBorders>
          </w:tcPr>
          <w:p w14:paraId="66466E21" w14:textId="77777777" w:rsidR="00B07A10" w:rsidRDefault="00785C94">
            <w:pPr>
              <w:pStyle w:val="TableParagraph"/>
              <w:spacing w:before="43" w:line="240" w:lineRule="auto"/>
              <w:ind w:right="117"/>
            </w:pPr>
            <w:r>
              <w:rPr>
                <w:w w:val="90"/>
              </w:rPr>
              <w:t>ASTRORUNNER</w:t>
            </w:r>
          </w:p>
        </w:tc>
        <w:tc>
          <w:tcPr>
            <w:tcW w:w="2036" w:type="dxa"/>
            <w:tcBorders>
              <w:top w:val="single" w:sz="8" w:space="0" w:color="000000"/>
              <w:bottom w:val="single" w:sz="6" w:space="0" w:color="000000"/>
            </w:tcBorders>
          </w:tcPr>
          <w:p w14:paraId="66466E22" w14:textId="77777777" w:rsidR="00B07A10" w:rsidRDefault="00785C94">
            <w:pPr>
              <w:pStyle w:val="TableParagraph"/>
              <w:spacing w:before="43" w:line="240" w:lineRule="auto"/>
              <w:ind w:right="117"/>
            </w:pPr>
            <w:r>
              <w:rPr>
                <w:w w:val="95"/>
              </w:rPr>
              <w:t>ANGLIA SEAWAYS</w:t>
            </w:r>
          </w:p>
        </w:tc>
        <w:tc>
          <w:tcPr>
            <w:tcW w:w="908" w:type="dxa"/>
            <w:tcBorders>
              <w:top w:val="single" w:sz="8" w:space="0" w:color="000000"/>
              <w:bottom w:val="single" w:sz="6" w:space="0" w:color="000000"/>
            </w:tcBorders>
          </w:tcPr>
          <w:p w14:paraId="66466E23" w14:textId="77777777" w:rsidR="00B07A10" w:rsidRDefault="00B07A10">
            <w:pPr>
              <w:pStyle w:val="TableParagraph"/>
              <w:spacing w:line="240" w:lineRule="auto"/>
              <w:jc w:val="left"/>
              <w:rPr>
                <w:rFonts w:ascii="Times New Roman"/>
                <w:sz w:val="20"/>
              </w:rPr>
            </w:pPr>
          </w:p>
        </w:tc>
      </w:tr>
      <w:tr w:rsidR="00B07A10" w14:paraId="66466E2A" w14:textId="77777777">
        <w:trPr>
          <w:trHeight w:val="328"/>
        </w:trPr>
        <w:tc>
          <w:tcPr>
            <w:tcW w:w="1304" w:type="dxa"/>
            <w:tcBorders>
              <w:top w:val="single" w:sz="6" w:space="0" w:color="000000"/>
              <w:right w:val="single" w:sz="4" w:space="0" w:color="000000"/>
            </w:tcBorders>
          </w:tcPr>
          <w:p w14:paraId="66466E25" w14:textId="77777777" w:rsidR="00B07A10" w:rsidRDefault="00785C94">
            <w:pPr>
              <w:pStyle w:val="TableParagraph"/>
              <w:spacing w:before="42" w:line="240" w:lineRule="auto"/>
              <w:ind w:left="119"/>
              <w:jc w:val="left"/>
            </w:pPr>
            <w:r>
              <w:t>Length</w:t>
            </w:r>
          </w:p>
        </w:tc>
        <w:tc>
          <w:tcPr>
            <w:tcW w:w="2166" w:type="dxa"/>
            <w:tcBorders>
              <w:top w:val="single" w:sz="6" w:space="0" w:color="000000"/>
              <w:left w:val="single" w:sz="4" w:space="0" w:color="000000"/>
            </w:tcBorders>
          </w:tcPr>
          <w:p w14:paraId="66466E26" w14:textId="77777777" w:rsidR="00B07A10" w:rsidRDefault="00785C94">
            <w:pPr>
              <w:pStyle w:val="TableParagraph"/>
              <w:spacing w:before="42" w:line="240" w:lineRule="auto"/>
              <w:ind w:right="117"/>
            </w:pPr>
            <w:r>
              <w:rPr>
                <w:w w:val="90"/>
              </w:rPr>
              <w:t>249.0</w:t>
            </w:r>
          </w:p>
        </w:tc>
        <w:tc>
          <w:tcPr>
            <w:tcW w:w="2071" w:type="dxa"/>
            <w:tcBorders>
              <w:top w:val="single" w:sz="6" w:space="0" w:color="000000"/>
            </w:tcBorders>
          </w:tcPr>
          <w:p w14:paraId="66466E27" w14:textId="77777777" w:rsidR="00B07A10" w:rsidRDefault="00785C94">
            <w:pPr>
              <w:pStyle w:val="TableParagraph"/>
              <w:spacing w:before="42" w:line="240" w:lineRule="auto"/>
              <w:ind w:right="117"/>
            </w:pPr>
            <w:r>
              <w:rPr>
                <w:w w:val="90"/>
              </w:rPr>
              <w:t>141.6</w:t>
            </w:r>
          </w:p>
        </w:tc>
        <w:tc>
          <w:tcPr>
            <w:tcW w:w="2036" w:type="dxa"/>
            <w:tcBorders>
              <w:top w:val="single" w:sz="6" w:space="0" w:color="000000"/>
            </w:tcBorders>
          </w:tcPr>
          <w:p w14:paraId="66466E28" w14:textId="77777777" w:rsidR="00B07A10" w:rsidRDefault="00785C94">
            <w:pPr>
              <w:pStyle w:val="TableParagraph"/>
              <w:spacing w:before="42" w:line="240" w:lineRule="auto"/>
              <w:ind w:right="117"/>
            </w:pPr>
            <w:r>
              <w:rPr>
                <w:w w:val="90"/>
              </w:rPr>
              <w:t>142.4</w:t>
            </w:r>
          </w:p>
        </w:tc>
        <w:tc>
          <w:tcPr>
            <w:tcW w:w="908" w:type="dxa"/>
            <w:tcBorders>
              <w:top w:val="single" w:sz="6" w:space="0" w:color="000000"/>
            </w:tcBorders>
          </w:tcPr>
          <w:p w14:paraId="66466E29" w14:textId="77777777" w:rsidR="00B07A10" w:rsidRDefault="00785C94">
            <w:pPr>
              <w:pStyle w:val="TableParagraph"/>
              <w:spacing w:before="42" w:line="240" w:lineRule="auto"/>
              <w:ind w:left="119"/>
              <w:jc w:val="left"/>
            </w:pPr>
            <w:r>
              <w:rPr>
                <w:w w:val="94"/>
              </w:rPr>
              <w:t>m</w:t>
            </w:r>
          </w:p>
        </w:tc>
      </w:tr>
      <w:tr w:rsidR="00B07A10" w14:paraId="66466E30" w14:textId="77777777">
        <w:trPr>
          <w:trHeight w:val="270"/>
        </w:trPr>
        <w:tc>
          <w:tcPr>
            <w:tcW w:w="1304" w:type="dxa"/>
            <w:tcBorders>
              <w:right w:val="single" w:sz="4" w:space="0" w:color="000000"/>
            </w:tcBorders>
          </w:tcPr>
          <w:p w14:paraId="66466E2B" w14:textId="77777777" w:rsidR="00B07A10" w:rsidRDefault="00785C94">
            <w:pPr>
              <w:pStyle w:val="TableParagraph"/>
              <w:ind w:left="119"/>
              <w:jc w:val="left"/>
            </w:pPr>
            <w:r>
              <w:t>Width</w:t>
            </w:r>
          </w:p>
        </w:tc>
        <w:tc>
          <w:tcPr>
            <w:tcW w:w="2166" w:type="dxa"/>
            <w:tcBorders>
              <w:left w:val="single" w:sz="4" w:space="0" w:color="000000"/>
            </w:tcBorders>
          </w:tcPr>
          <w:p w14:paraId="66466E2C" w14:textId="77777777" w:rsidR="00B07A10" w:rsidRDefault="00785C94">
            <w:pPr>
              <w:pStyle w:val="TableParagraph"/>
              <w:ind w:right="117"/>
            </w:pPr>
            <w:r>
              <w:rPr>
                <w:w w:val="90"/>
              </w:rPr>
              <w:t>48.0</w:t>
            </w:r>
          </w:p>
        </w:tc>
        <w:tc>
          <w:tcPr>
            <w:tcW w:w="2071" w:type="dxa"/>
          </w:tcPr>
          <w:p w14:paraId="66466E2D" w14:textId="77777777" w:rsidR="00B07A10" w:rsidRDefault="00785C94">
            <w:pPr>
              <w:pStyle w:val="TableParagraph"/>
              <w:ind w:right="117"/>
            </w:pPr>
            <w:r>
              <w:rPr>
                <w:w w:val="90"/>
              </w:rPr>
              <w:t>20.6</w:t>
            </w:r>
          </w:p>
        </w:tc>
        <w:tc>
          <w:tcPr>
            <w:tcW w:w="2036" w:type="dxa"/>
          </w:tcPr>
          <w:p w14:paraId="66466E2E" w14:textId="77777777" w:rsidR="00B07A10" w:rsidRDefault="00785C94">
            <w:pPr>
              <w:pStyle w:val="TableParagraph"/>
              <w:ind w:right="117"/>
            </w:pPr>
            <w:r>
              <w:rPr>
                <w:w w:val="90"/>
              </w:rPr>
              <w:t>23.0</w:t>
            </w:r>
          </w:p>
        </w:tc>
        <w:tc>
          <w:tcPr>
            <w:tcW w:w="908" w:type="dxa"/>
          </w:tcPr>
          <w:p w14:paraId="66466E2F" w14:textId="77777777" w:rsidR="00B07A10" w:rsidRDefault="00785C94">
            <w:pPr>
              <w:pStyle w:val="TableParagraph"/>
              <w:ind w:left="119"/>
              <w:jc w:val="left"/>
            </w:pPr>
            <w:r>
              <w:rPr>
                <w:w w:val="94"/>
              </w:rPr>
              <w:t>m</w:t>
            </w:r>
          </w:p>
        </w:tc>
      </w:tr>
      <w:tr w:rsidR="00B07A10" w14:paraId="66466E36" w14:textId="77777777">
        <w:trPr>
          <w:trHeight w:val="270"/>
        </w:trPr>
        <w:tc>
          <w:tcPr>
            <w:tcW w:w="1304" w:type="dxa"/>
            <w:tcBorders>
              <w:right w:val="single" w:sz="4" w:space="0" w:color="000000"/>
            </w:tcBorders>
          </w:tcPr>
          <w:p w14:paraId="66466E31" w14:textId="77777777" w:rsidR="00B07A10" w:rsidRDefault="00785C94">
            <w:pPr>
              <w:pStyle w:val="TableParagraph"/>
              <w:ind w:left="119"/>
              <w:jc w:val="left"/>
            </w:pPr>
            <w:r>
              <w:t>Draft</w:t>
            </w:r>
          </w:p>
        </w:tc>
        <w:tc>
          <w:tcPr>
            <w:tcW w:w="2166" w:type="dxa"/>
            <w:tcBorders>
              <w:left w:val="single" w:sz="4" w:space="0" w:color="000000"/>
            </w:tcBorders>
          </w:tcPr>
          <w:p w14:paraId="66466E32" w14:textId="77777777" w:rsidR="00B07A10" w:rsidRDefault="00785C94">
            <w:pPr>
              <w:pStyle w:val="TableParagraph"/>
              <w:ind w:right="117"/>
            </w:pPr>
            <w:r>
              <w:rPr>
                <w:w w:val="90"/>
              </w:rPr>
              <w:t>13.2</w:t>
            </w:r>
          </w:p>
        </w:tc>
        <w:tc>
          <w:tcPr>
            <w:tcW w:w="2071" w:type="dxa"/>
          </w:tcPr>
          <w:p w14:paraId="66466E33" w14:textId="77777777" w:rsidR="00B07A10" w:rsidRDefault="00785C94">
            <w:pPr>
              <w:pStyle w:val="TableParagraph"/>
              <w:ind w:right="117"/>
            </w:pPr>
            <w:r>
              <w:rPr>
                <w:w w:val="90"/>
              </w:rPr>
              <w:t>6.5</w:t>
            </w:r>
          </w:p>
        </w:tc>
        <w:tc>
          <w:tcPr>
            <w:tcW w:w="2036" w:type="dxa"/>
          </w:tcPr>
          <w:p w14:paraId="66466E34" w14:textId="77777777" w:rsidR="00B07A10" w:rsidRDefault="00785C94">
            <w:pPr>
              <w:pStyle w:val="TableParagraph"/>
              <w:ind w:right="117"/>
            </w:pPr>
            <w:r>
              <w:rPr>
                <w:w w:val="90"/>
              </w:rPr>
              <w:t>5.0</w:t>
            </w:r>
          </w:p>
        </w:tc>
        <w:tc>
          <w:tcPr>
            <w:tcW w:w="908" w:type="dxa"/>
          </w:tcPr>
          <w:p w14:paraId="66466E35" w14:textId="77777777" w:rsidR="00B07A10" w:rsidRDefault="00785C94">
            <w:pPr>
              <w:pStyle w:val="TableParagraph"/>
              <w:ind w:left="119"/>
              <w:jc w:val="left"/>
            </w:pPr>
            <w:r>
              <w:rPr>
                <w:w w:val="94"/>
              </w:rPr>
              <w:t>m</w:t>
            </w:r>
          </w:p>
        </w:tc>
      </w:tr>
      <w:tr w:rsidR="00B07A10" w14:paraId="66466E3C" w14:textId="77777777">
        <w:trPr>
          <w:trHeight w:val="270"/>
        </w:trPr>
        <w:tc>
          <w:tcPr>
            <w:tcW w:w="1304" w:type="dxa"/>
            <w:tcBorders>
              <w:right w:val="single" w:sz="4" w:space="0" w:color="000000"/>
            </w:tcBorders>
          </w:tcPr>
          <w:p w14:paraId="66466E37" w14:textId="77777777" w:rsidR="00B07A10" w:rsidRDefault="00785C94">
            <w:pPr>
              <w:pStyle w:val="TableParagraph"/>
              <w:ind w:left="119"/>
              <w:jc w:val="left"/>
            </w:pPr>
            <w:r>
              <w:rPr>
                <w:w w:val="95"/>
              </w:rPr>
              <w:t>Deadweight</w:t>
            </w:r>
          </w:p>
        </w:tc>
        <w:tc>
          <w:tcPr>
            <w:tcW w:w="2166" w:type="dxa"/>
            <w:tcBorders>
              <w:left w:val="single" w:sz="4" w:space="0" w:color="000000"/>
            </w:tcBorders>
          </w:tcPr>
          <w:p w14:paraId="66466E38" w14:textId="77777777" w:rsidR="00B07A10" w:rsidRDefault="00785C94">
            <w:pPr>
              <w:pStyle w:val="TableParagraph"/>
              <w:ind w:right="117"/>
            </w:pPr>
            <w:r>
              <w:rPr>
                <w:w w:val="85"/>
              </w:rPr>
              <w:t>114900</w:t>
            </w:r>
          </w:p>
        </w:tc>
        <w:tc>
          <w:tcPr>
            <w:tcW w:w="2071" w:type="dxa"/>
          </w:tcPr>
          <w:p w14:paraId="66466E39" w14:textId="77777777" w:rsidR="00B07A10" w:rsidRDefault="00785C94">
            <w:pPr>
              <w:pStyle w:val="TableParagraph"/>
              <w:ind w:right="117"/>
            </w:pPr>
            <w:r>
              <w:rPr>
                <w:w w:val="85"/>
              </w:rPr>
              <w:t>9543</w:t>
            </w:r>
          </w:p>
        </w:tc>
        <w:tc>
          <w:tcPr>
            <w:tcW w:w="2036" w:type="dxa"/>
          </w:tcPr>
          <w:p w14:paraId="66466E3A" w14:textId="77777777" w:rsidR="00B07A10" w:rsidRDefault="00785C94">
            <w:pPr>
              <w:pStyle w:val="TableParagraph"/>
              <w:ind w:right="117"/>
            </w:pPr>
            <w:r>
              <w:rPr>
                <w:w w:val="85"/>
              </w:rPr>
              <w:t>4650</w:t>
            </w:r>
          </w:p>
        </w:tc>
        <w:tc>
          <w:tcPr>
            <w:tcW w:w="908" w:type="dxa"/>
          </w:tcPr>
          <w:p w14:paraId="66466E3B" w14:textId="77777777" w:rsidR="00B07A10" w:rsidRDefault="00785C94">
            <w:pPr>
              <w:pStyle w:val="TableParagraph"/>
              <w:ind w:left="119"/>
              <w:jc w:val="left"/>
            </w:pPr>
            <w:r>
              <w:t>ton</w:t>
            </w:r>
          </w:p>
        </w:tc>
      </w:tr>
      <w:tr w:rsidR="00B07A10" w14:paraId="66466E42" w14:textId="77777777">
        <w:trPr>
          <w:trHeight w:val="307"/>
        </w:trPr>
        <w:tc>
          <w:tcPr>
            <w:tcW w:w="1304" w:type="dxa"/>
            <w:tcBorders>
              <w:bottom w:val="single" w:sz="6" w:space="0" w:color="000000"/>
              <w:right w:val="single" w:sz="4" w:space="0" w:color="000000"/>
            </w:tcBorders>
          </w:tcPr>
          <w:p w14:paraId="66466E3D" w14:textId="77777777" w:rsidR="00B07A10" w:rsidRDefault="00785C94">
            <w:pPr>
              <w:pStyle w:val="TableParagraph"/>
              <w:ind w:left="119"/>
              <w:jc w:val="left"/>
            </w:pPr>
            <w:r>
              <w:t>Type</w:t>
            </w:r>
          </w:p>
        </w:tc>
        <w:tc>
          <w:tcPr>
            <w:tcW w:w="2166" w:type="dxa"/>
            <w:tcBorders>
              <w:left w:val="single" w:sz="4" w:space="0" w:color="000000"/>
              <w:bottom w:val="single" w:sz="6" w:space="0" w:color="000000"/>
            </w:tcBorders>
          </w:tcPr>
          <w:p w14:paraId="66466E3E" w14:textId="77777777" w:rsidR="00B07A10" w:rsidRDefault="00785C94">
            <w:pPr>
              <w:pStyle w:val="TableParagraph"/>
              <w:ind w:right="118"/>
            </w:pPr>
            <w:r>
              <w:rPr>
                <w:w w:val="95"/>
              </w:rPr>
              <w:t>Oil tanker</w:t>
            </w:r>
          </w:p>
        </w:tc>
        <w:tc>
          <w:tcPr>
            <w:tcW w:w="2071" w:type="dxa"/>
            <w:tcBorders>
              <w:bottom w:val="single" w:sz="6" w:space="0" w:color="000000"/>
            </w:tcBorders>
          </w:tcPr>
          <w:p w14:paraId="66466E3F" w14:textId="77777777" w:rsidR="00B07A10" w:rsidRDefault="00785C94">
            <w:pPr>
              <w:pStyle w:val="TableParagraph"/>
              <w:ind w:right="119"/>
            </w:pPr>
            <w:r>
              <w:rPr>
                <w:w w:val="90"/>
              </w:rPr>
              <w:t>General cargo vessel</w:t>
            </w:r>
          </w:p>
        </w:tc>
        <w:tc>
          <w:tcPr>
            <w:tcW w:w="2036" w:type="dxa"/>
            <w:tcBorders>
              <w:bottom w:val="single" w:sz="6" w:space="0" w:color="000000"/>
            </w:tcBorders>
          </w:tcPr>
          <w:p w14:paraId="66466E40" w14:textId="77777777" w:rsidR="00B07A10" w:rsidRDefault="00785C94">
            <w:pPr>
              <w:pStyle w:val="TableParagraph"/>
              <w:ind w:right="120"/>
            </w:pPr>
            <w:r>
              <w:rPr>
                <w:w w:val="90"/>
              </w:rPr>
              <w:t>Container vessel</w:t>
            </w:r>
          </w:p>
        </w:tc>
        <w:tc>
          <w:tcPr>
            <w:tcW w:w="908" w:type="dxa"/>
            <w:tcBorders>
              <w:bottom w:val="single" w:sz="6" w:space="0" w:color="000000"/>
            </w:tcBorders>
          </w:tcPr>
          <w:p w14:paraId="66466E41" w14:textId="77777777" w:rsidR="00B07A10" w:rsidRDefault="00B07A10">
            <w:pPr>
              <w:pStyle w:val="TableParagraph"/>
              <w:spacing w:line="240" w:lineRule="auto"/>
              <w:jc w:val="left"/>
              <w:rPr>
                <w:rFonts w:ascii="Times New Roman"/>
                <w:sz w:val="20"/>
              </w:rPr>
            </w:pPr>
          </w:p>
        </w:tc>
      </w:tr>
      <w:tr w:rsidR="00B07A10" w14:paraId="66466E48" w14:textId="77777777">
        <w:trPr>
          <w:trHeight w:val="328"/>
        </w:trPr>
        <w:tc>
          <w:tcPr>
            <w:tcW w:w="1304" w:type="dxa"/>
            <w:tcBorders>
              <w:top w:val="single" w:sz="6" w:space="0" w:color="000000"/>
              <w:right w:val="single" w:sz="4" w:space="0" w:color="000000"/>
            </w:tcBorders>
          </w:tcPr>
          <w:p w14:paraId="66466E43" w14:textId="77777777" w:rsidR="00B07A10" w:rsidRDefault="00785C94">
            <w:pPr>
              <w:pStyle w:val="TableParagraph"/>
              <w:spacing w:before="42" w:line="240" w:lineRule="auto"/>
              <w:ind w:left="119"/>
              <w:jc w:val="left"/>
            </w:pPr>
            <w:r>
              <w:t>Position</w:t>
            </w:r>
          </w:p>
        </w:tc>
        <w:tc>
          <w:tcPr>
            <w:tcW w:w="2166" w:type="dxa"/>
            <w:tcBorders>
              <w:top w:val="single" w:sz="6" w:space="0" w:color="000000"/>
              <w:left w:val="single" w:sz="4" w:space="0" w:color="000000"/>
            </w:tcBorders>
          </w:tcPr>
          <w:p w14:paraId="66466E44" w14:textId="77777777" w:rsidR="00B07A10" w:rsidRDefault="00785C94">
            <w:pPr>
              <w:pStyle w:val="TableParagraph"/>
              <w:spacing w:before="42" w:line="240" w:lineRule="auto"/>
              <w:ind w:right="116"/>
            </w:pPr>
            <w:r>
              <w:rPr>
                <w:w w:val="95"/>
              </w:rPr>
              <w:t>[-1372, -1377]</w:t>
            </w:r>
          </w:p>
        </w:tc>
        <w:tc>
          <w:tcPr>
            <w:tcW w:w="2071" w:type="dxa"/>
            <w:tcBorders>
              <w:top w:val="single" w:sz="6" w:space="0" w:color="000000"/>
            </w:tcBorders>
          </w:tcPr>
          <w:p w14:paraId="66466E45" w14:textId="77777777" w:rsidR="00B07A10" w:rsidRDefault="00785C94">
            <w:pPr>
              <w:pStyle w:val="TableParagraph"/>
              <w:spacing w:before="42" w:line="240" w:lineRule="auto"/>
              <w:ind w:right="115"/>
            </w:pPr>
            <w:r>
              <w:rPr>
                <w:w w:val="95"/>
              </w:rPr>
              <w:t>[-3090, 1395]</w:t>
            </w:r>
          </w:p>
        </w:tc>
        <w:tc>
          <w:tcPr>
            <w:tcW w:w="2036" w:type="dxa"/>
            <w:tcBorders>
              <w:top w:val="single" w:sz="6" w:space="0" w:color="000000"/>
            </w:tcBorders>
          </w:tcPr>
          <w:p w14:paraId="66466E46" w14:textId="77777777" w:rsidR="00B07A10" w:rsidRDefault="00785C94">
            <w:pPr>
              <w:pStyle w:val="TableParagraph"/>
              <w:spacing w:before="42" w:line="240" w:lineRule="auto"/>
              <w:ind w:right="114"/>
            </w:pPr>
            <w:r>
              <w:rPr>
                <w:w w:val="95"/>
              </w:rPr>
              <w:t>[3000, -550]</w:t>
            </w:r>
          </w:p>
        </w:tc>
        <w:tc>
          <w:tcPr>
            <w:tcW w:w="908" w:type="dxa"/>
            <w:tcBorders>
              <w:top w:val="single" w:sz="6" w:space="0" w:color="000000"/>
            </w:tcBorders>
          </w:tcPr>
          <w:p w14:paraId="66466E47" w14:textId="77777777" w:rsidR="00B07A10" w:rsidRDefault="00785C94">
            <w:pPr>
              <w:pStyle w:val="TableParagraph"/>
              <w:spacing w:before="42" w:line="240" w:lineRule="auto"/>
              <w:ind w:left="122"/>
              <w:jc w:val="left"/>
            </w:pPr>
            <w:r>
              <w:rPr>
                <w:w w:val="94"/>
              </w:rPr>
              <w:t>m</w:t>
            </w:r>
          </w:p>
        </w:tc>
      </w:tr>
      <w:tr w:rsidR="00B07A10" w14:paraId="66466E4E" w14:textId="77777777">
        <w:trPr>
          <w:trHeight w:val="270"/>
        </w:trPr>
        <w:tc>
          <w:tcPr>
            <w:tcW w:w="1304" w:type="dxa"/>
            <w:tcBorders>
              <w:right w:val="single" w:sz="4" w:space="0" w:color="000000"/>
            </w:tcBorders>
          </w:tcPr>
          <w:p w14:paraId="66466E49" w14:textId="77777777" w:rsidR="00B07A10" w:rsidRDefault="00785C94">
            <w:pPr>
              <w:pStyle w:val="TableParagraph"/>
              <w:ind w:left="119"/>
              <w:jc w:val="left"/>
            </w:pPr>
            <w:r>
              <w:rPr>
                <w:w w:val="95"/>
              </w:rPr>
              <w:t>Speed</w:t>
            </w:r>
          </w:p>
        </w:tc>
        <w:tc>
          <w:tcPr>
            <w:tcW w:w="2166" w:type="dxa"/>
            <w:tcBorders>
              <w:left w:val="single" w:sz="4" w:space="0" w:color="000000"/>
            </w:tcBorders>
          </w:tcPr>
          <w:p w14:paraId="66466E4A" w14:textId="77777777" w:rsidR="00B07A10" w:rsidRDefault="00785C94">
            <w:pPr>
              <w:pStyle w:val="TableParagraph"/>
              <w:ind w:right="117"/>
            </w:pPr>
            <w:r>
              <w:rPr>
                <w:w w:val="90"/>
              </w:rPr>
              <w:t>7.8</w:t>
            </w:r>
          </w:p>
        </w:tc>
        <w:tc>
          <w:tcPr>
            <w:tcW w:w="2071" w:type="dxa"/>
          </w:tcPr>
          <w:p w14:paraId="66466E4B" w14:textId="77777777" w:rsidR="00B07A10" w:rsidRDefault="00785C94">
            <w:pPr>
              <w:pStyle w:val="TableParagraph"/>
              <w:ind w:right="117"/>
            </w:pPr>
            <w:r>
              <w:rPr>
                <w:w w:val="90"/>
              </w:rPr>
              <w:t>13.4</w:t>
            </w:r>
          </w:p>
        </w:tc>
        <w:tc>
          <w:tcPr>
            <w:tcW w:w="2036" w:type="dxa"/>
          </w:tcPr>
          <w:p w14:paraId="66466E4C" w14:textId="77777777" w:rsidR="00B07A10" w:rsidRDefault="00785C94">
            <w:pPr>
              <w:pStyle w:val="TableParagraph"/>
              <w:ind w:right="119"/>
            </w:pPr>
            <w:r>
              <w:rPr>
                <w:w w:val="90"/>
              </w:rPr>
              <w:t>10.3</w:t>
            </w:r>
          </w:p>
        </w:tc>
        <w:tc>
          <w:tcPr>
            <w:tcW w:w="908" w:type="dxa"/>
          </w:tcPr>
          <w:p w14:paraId="66466E4D" w14:textId="77777777" w:rsidR="00B07A10" w:rsidRDefault="00785C94">
            <w:pPr>
              <w:pStyle w:val="TableParagraph"/>
              <w:ind w:left="119"/>
              <w:jc w:val="left"/>
            </w:pPr>
            <w:r>
              <w:t>knots</w:t>
            </w:r>
          </w:p>
        </w:tc>
      </w:tr>
      <w:tr w:rsidR="00B07A10" w14:paraId="66466E54" w14:textId="77777777">
        <w:trPr>
          <w:trHeight w:val="270"/>
        </w:trPr>
        <w:tc>
          <w:tcPr>
            <w:tcW w:w="1304" w:type="dxa"/>
            <w:tcBorders>
              <w:right w:val="single" w:sz="4" w:space="0" w:color="000000"/>
            </w:tcBorders>
          </w:tcPr>
          <w:p w14:paraId="66466E4F" w14:textId="77777777" w:rsidR="00B07A10" w:rsidRDefault="00785C94">
            <w:pPr>
              <w:pStyle w:val="TableParagraph"/>
              <w:ind w:left="119"/>
              <w:jc w:val="left"/>
            </w:pPr>
            <w:r>
              <w:rPr>
                <w:w w:val="95"/>
              </w:rPr>
              <w:t>Course</w:t>
            </w:r>
          </w:p>
        </w:tc>
        <w:tc>
          <w:tcPr>
            <w:tcW w:w="2166" w:type="dxa"/>
            <w:tcBorders>
              <w:left w:val="single" w:sz="4" w:space="0" w:color="000000"/>
            </w:tcBorders>
          </w:tcPr>
          <w:p w14:paraId="66466E50" w14:textId="77777777" w:rsidR="00B07A10" w:rsidRDefault="00785C94">
            <w:pPr>
              <w:pStyle w:val="TableParagraph"/>
              <w:ind w:right="117"/>
            </w:pPr>
            <w:r>
              <w:rPr>
                <w:w w:val="85"/>
              </w:rPr>
              <w:t>98</w:t>
            </w:r>
          </w:p>
        </w:tc>
        <w:tc>
          <w:tcPr>
            <w:tcW w:w="2071" w:type="dxa"/>
          </w:tcPr>
          <w:p w14:paraId="66466E51" w14:textId="77777777" w:rsidR="00B07A10" w:rsidRDefault="00785C94">
            <w:pPr>
              <w:pStyle w:val="TableParagraph"/>
              <w:ind w:right="117"/>
            </w:pPr>
            <w:r>
              <w:rPr>
                <w:w w:val="85"/>
              </w:rPr>
              <w:t>114</w:t>
            </w:r>
          </w:p>
        </w:tc>
        <w:tc>
          <w:tcPr>
            <w:tcW w:w="2036" w:type="dxa"/>
          </w:tcPr>
          <w:p w14:paraId="66466E52" w14:textId="77777777" w:rsidR="00B07A10" w:rsidRDefault="00785C94">
            <w:pPr>
              <w:pStyle w:val="TableParagraph"/>
              <w:ind w:right="117"/>
            </w:pPr>
            <w:r>
              <w:rPr>
                <w:w w:val="85"/>
              </w:rPr>
              <w:t>291</w:t>
            </w:r>
          </w:p>
        </w:tc>
        <w:tc>
          <w:tcPr>
            <w:tcW w:w="908" w:type="dxa"/>
          </w:tcPr>
          <w:p w14:paraId="66466E53" w14:textId="77777777" w:rsidR="00B07A10" w:rsidRDefault="00785C94">
            <w:pPr>
              <w:pStyle w:val="TableParagraph"/>
              <w:ind w:left="119"/>
              <w:jc w:val="left"/>
            </w:pPr>
            <w:r>
              <w:rPr>
                <w:w w:val="90"/>
              </w:rPr>
              <w:t>degrees</w:t>
            </w:r>
          </w:p>
        </w:tc>
      </w:tr>
      <w:tr w:rsidR="00B07A10" w14:paraId="66466E5A" w14:textId="77777777">
        <w:trPr>
          <w:trHeight w:val="270"/>
        </w:trPr>
        <w:tc>
          <w:tcPr>
            <w:tcW w:w="1304" w:type="dxa"/>
            <w:tcBorders>
              <w:right w:val="single" w:sz="4" w:space="0" w:color="000000"/>
            </w:tcBorders>
          </w:tcPr>
          <w:p w14:paraId="66466E55" w14:textId="77777777" w:rsidR="00B07A10" w:rsidRDefault="00785C94">
            <w:pPr>
              <w:pStyle w:val="TableParagraph"/>
              <w:ind w:left="119"/>
              <w:jc w:val="left"/>
            </w:pPr>
            <w:r>
              <w:t>Origin</w:t>
            </w:r>
          </w:p>
        </w:tc>
        <w:tc>
          <w:tcPr>
            <w:tcW w:w="2166" w:type="dxa"/>
            <w:tcBorders>
              <w:left w:val="single" w:sz="4" w:space="0" w:color="000000"/>
            </w:tcBorders>
          </w:tcPr>
          <w:p w14:paraId="66466E56" w14:textId="77777777" w:rsidR="00B07A10" w:rsidRDefault="00785C94">
            <w:pPr>
              <w:pStyle w:val="TableParagraph"/>
              <w:ind w:right="116"/>
            </w:pPr>
            <w:r>
              <w:rPr>
                <w:w w:val="90"/>
              </w:rPr>
              <w:t xml:space="preserve">Princess </w:t>
            </w:r>
            <w:proofErr w:type="spellStart"/>
            <w:r>
              <w:rPr>
                <w:w w:val="90"/>
              </w:rPr>
              <w:t>Arianehaven</w:t>
            </w:r>
            <w:proofErr w:type="spellEnd"/>
          </w:p>
        </w:tc>
        <w:tc>
          <w:tcPr>
            <w:tcW w:w="2071" w:type="dxa"/>
          </w:tcPr>
          <w:p w14:paraId="66466E57" w14:textId="77777777" w:rsidR="00B07A10" w:rsidRDefault="00785C94">
            <w:pPr>
              <w:pStyle w:val="TableParagraph"/>
              <w:ind w:right="116"/>
            </w:pPr>
            <w:r>
              <w:rPr>
                <w:w w:val="90"/>
              </w:rPr>
              <w:t>North-Sea</w:t>
            </w:r>
          </w:p>
        </w:tc>
        <w:tc>
          <w:tcPr>
            <w:tcW w:w="2036" w:type="dxa"/>
          </w:tcPr>
          <w:p w14:paraId="66466E58" w14:textId="77777777" w:rsidR="00B07A10" w:rsidRDefault="00785C94">
            <w:pPr>
              <w:pStyle w:val="TableParagraph"/>
              <w:ind w:right="115"/>
            </w:pPr>
            <w:proofErr w:type="spellStart"/>
            <w:r>
              <w:rPr>
                <w:w w:val="90"/>
              </w:rPr>
              <w:t>Vulcaanhaven</w:t>
            </w:r>
            <w:proofErr w:type="spellEnd"/>
          </w:p>
        </w:tc>
        <w:tc>
          <w:tcPr>
            <w:tcW w:w="908" w:type="dxa"/>
          </w:tcPr>
          <w:p w14:paraId="66466E59" w14:textId="77777777" w:rsidR="00B07A10" w:rsidRDefault="00B07A10">
            <w:pPr>
              <w:pStyle w:val="TableParagraph"/>
              <w:spacing w:line="240" w:lineRule="auto"/>
              <w:jc w:val="left"/>
              <w:rPr>
                <w:rFonts w:ascii="Times New Roman"/>
                <w:sz w:val="20"/>
              </w:rPr>
            </w:pPr>
          </w:p>
        </w:tc>
      </w:tr>
      <w:tr w:rsidR="00B07A10" w14:paraId="66466E60" w14:textId="77777777">
        <w:trPr>
          <w:trHeight w:val="270"/>
        </w:trPr>
        <w:tc>
          <w:tcPr>
            <w:tcW w:w="1304" w:type="dxa"/>
            <w:tcBorders>
              <w:right w:val="single" w:sz="4" w:space="0" w:color="000000"/>
            </w:tcBorders>
          </w:tcPr>
          <w:p w14:paraId="66466E5B" w14:textId="77777777" w:rsidR="00B07A10" w:rsidRDefault="00785C94">
            <w:pPr>
              <w:pStyle w:val="TableParagraph"/>
              <w:ind w:left="119"/>
              <w:jc w:val="left"/>
            </w:pPr>
            <w:r>
              <w:t>Destination</w:t>
            </w:r>
          </w:p>
        </w:tc>
        <w:tc>
          <w:tcPr>
            <w:tcW w:w="2166" w:type="dxa"/>
            <w:tcBorders>
              <w:left w:val="single" w:sz="4" w:space="0" w:color="000000"/>
            </w:tcBorders>
          </w:tcPr>
          <w:p w14:paraId="66466E5C" w14:textId="77777777" w:rsidR="00B07A10" w:rsidRDefault="00785C94">
            <w:pPr>
              <w:pStyle w:val="TableParagraph"/>
              <w:ind w:right="116"/>
            </w:pPr>
            <w:r>
              <w:rPr>
                <w:w w:val="90"/>
              </w:rPr>
              <w:t>North-Sea</w:t>
            </w:r>
          </w:p>
        </w:tc>
        <w:tc>
          <w:tcPr>
            <w:tcW w:w="2071" w:type="dxa"/>
          </w:tcPr>
          <w:p w14:paraId="66466E5D" w14:textId="77777777" w:rsidR="00B07A10" w:rsidRDefault="00785C94">
            <w:pPr>
              <w:pStyle w:val="TableParagraph"/>
              <w:ind w:right="116"/>
            </w:pPr>
            <w:proofErr w:type="spellStart"/>
            <w:r>
              <w:rPr>
                <w:w w:val="85"/>
              </w:rPr>
              <w:t>Beneluxhaven</w:t>
            </w:r>
            <w:proofErr w:type="spellEnd"/>
          </w:p>
        </w:tc>
        <w:tc>
          <w:tcPr>
            <w:tcW w:w="2036" w:type="dxa"/>
          </w:tcPr>
          <w:p w14:paraId="66466E5E" w14:textId="77777777" w:rsidR="00B07A10" w:rsidRDefault="00785C94">
            <w:pPr>
              <w:pStyle w:val="TableParagraph"/>
              <w:ind w:right="116"/>
            </w:pPr>
            <w:r>
              <w:rPr>
                <w:w w:val="90"/>
              </w:rPr>
              <w:t>North-Sea</w:t>
            </w:r>
          </w:p>
        </w:tc>
        <w:tc>
          <w:tcPr>
            <w:tcW w:w="908" w:type="dxa"/>
          </w:tcPr>
          <w:p w14:paraId="66466E5F" w14:textId="77777777" w:rsidR="00B07A10" w:rsidRDefault="00B07A10">
            <w:pPr>
              <w:pStyle w:val="TableParagraph"/>
              <w:spacing w:line="240" w:lineRule="auto"/>
              <w:jc w:val="left"/>
              <w:rPr>
                <w:rFonts w:ascii="Times New Roman"/>
                <w:sz w:val="20"/>
              </w:rPr>
            </w:pPr>
          </w:p>
        </w:tc>
      </w:tr>
      <w:tr w:rsidR="00B07A10" w14:paraId="66466E66" w14:textId="77777777">
        <w:trPr>
          <w:trHeight w:val="308"/>
        </w:trPr>
        <w:tc>
          <w:tcPr>
            <w:tcW w:w="1304" w:type="dxa"/>
            <w:tcBorders>
              <w:bottom w:val="single" w:sz="8" w:space="0" w:color="000000"/>
              <w:right w:val="single" w:sz="4" w:space="0" w:color="000000"/>
            </w:tcBorders>
          </w:tcPr>
          <w:p w14:paraId="66466E61" w14:textId="77777777" w:rsidR="00B07A10" w:rsidRDefault="00785C94">
            <w:pPr>
              <w:pStyle w:val="TableParagraph"/>
              <w:ind w:left="119"/>
              <w:jc w:val="left"/>
            </w:pPr>
            <w:r>
              <w:t>Direction</w:t>
            </w:r>
          </w:p>
        </w:tc>
        <w:tc>
          <w:tcPr>
            <w:tcW w:w="2166" w:type="dxa"/>
            <w:tcBorders>
              <w:left w:val="single" w:sz="4" w:space="0" w:color="000000"/>
              <w:bottom w:val="single" w:sz="8" w:space="0" w:color="000000"/>
            </w:tcBorders>
          </w:tcPr>
          <w:p w14:paraId="66466E62" w14:textId="77777777" w:rsidR="00B07A10" w:rsidRDefault="00785C94">
            <w:pPr>
              <w:pStyle w:val="TableParagraph"/>
              <w:ind w:right="116"/>
            </w:pPr>
            <w:r>
              <w:rPr>
                <w:w w:val="90"/>
              </w:rPr>
              <w:t>Leaving</w:t>
            </w:r>
          </w:p>
        </w:tc>
        <w:tc>
          <w:tcPr>
            <w:tcW w:w="2071" w:type="dxa"/>
            <w:tcBorders>
              <w:bottom w:val="single" w:sz="8" w:space="0" w:color="000000"/>
            </w:tcBorders>
          </w:tcPr>
          <w:p w14:paraId="66466E63" w14:textId="77777777" w:rsidR="00B07A10" w:rsidRDefault="00785C94">
            <w:pPr>
              <w:pStyle w:val="TableParagraph"/>
              <w:ind w:right="117"/>
            </w:pPr>
            <w:r>
              <w:rPr>
                <w:w w:val="90"/>
              </w:rPr>
              <w:t>Entering</w:t>
            </w:r>
          </w:p>
        </w:tc>
        <w:tc>
          <w:tcPr>
            <w:tcW w:w="2036" w:type="dxa"/>
            <w:tcBorders>
              <w:bottom w:val="single" w:sz="8" w:space="0" w:color="000000"/>
            </w:tcBorders>
          </w:tcPr>
          <w:p w14:paraId="66466E64" w14:textId="77777777" w:rsidR="00B07A10" w:rsidRDefault="00785C94">
            <w:pPr>
              <w:pStyle w:val="TableParagraph"/>
              <w:ind w:right="117"/>
            </w:pPr>
            <w:r>
              <w:rPr>
                <w:w w:val="90"/>
              </w:rPr>
              <w:t>Leaving</w:t>
            </w:r>
          </w:p>
        </w:tc>
        <w:tc>
          <w:tcPr>
            <w:tcW w:w="908" w:type="dxa"/>
            <w:tcBorders>
              <w:bottom w:val="single" w:sz="8" w:space="0" w:color="000000"/>
            </w:tcBorders>
          </w:tcPr>
          <w:p w14:paraId="66466E65" w14:textId="77777777" w:rsidR="00B07A10" w:rsidRDefault="00B07A10">
            <w:pPr>
              <w:pStyle w:val="TableParagraph"/>
              <w:spacing w:line="240" w:lineRule="auto"/>
              <w:jc w:val="left"/>
              <w:rPr>
                <w:rFonts w:ascii="Times New Roman"/>
                <w:sz w:val="20"/>
              </w:rPr>
            </w:pPr>
          </w:p>
        </w:tc>
      </w:tr>
    </w:tbl>
    <w:p w14:paraId="66466E67" w14:textId="77777777" w:rsidR="00B07A10" w:rsidRDefault="00B07A10">
      <w:pPr>
        <w:pStyle w:val="Plattetekst"/>
        <w:spacing w:before="10"/>
        <w:rPr>
          <w:rFonts w:ascii="Trebuchet MS"/>
          <w:i/>
          <w:sz w:val="9"/>
        </w:rPr>
      </w:pPr>
    </w:p>
    <w:p w14:paraId="66466E68" w14:textId="77777777" w:rsidR="00B07A10" w:rsidRDefault="00785C94">
      <w:pPr>
        <w:pStyle w:val="Plattetekst"/>
        <w:spacing w:before="59"/>
        <w:ind w:left="1959"/>
      </w:pPr>
      <w:r>
        <w:t xml:space="preserve">Table 11.2: Relevant information entering </w:t>
      </w:r>
      <w:proofErr w:type="spellStart"/>
      <w:r>
        <w:t>Maasgeul</w:t>
      </w:r>
      <w:proofErr w:type="spellEnd"/>
    </w:p>
    <w:p w14:paraId="66466E69" w14:textId="77777777" w:rsidR="00B07A10" w:rsidRDefault="00B07A10">
      <w:pPr>
        <w:pStyle w:val="Plattetekst"/>
        <w:rPr>
          <w:sz w:val="20"/>
        </w:rPr>
      </w:pPr>
    </w:p>
    <w:p w14:paraId="66466E6A" w14:textId="77777777" w:rsidR="00B07A10" w:rsidRDefault="00B07A10">
      <w:pPr>
        <w:pStyle w:val="Plattetekst"/>
        <w:rPr>
          <w:sz w:val="20"/>
        </w:rPr>
      </w:pPr>
    </w:p>
    <w:p w14:paraId="66466E6B" w14:textId="77777777" w:rsidR="00B07A10" w:rsidRDefault="00B07A10">
      <w:pPr>
        <w:pStyle w:val="Plattetekst"/>
        <w:rPr>
          <w:sz w:val="20"/>
        </w:rPr>
      </w:pPr>
    </w:p>
    <w:p w14:paraId="66466E6C" w14:textId="77777777" w:rsidR="00B07A10" w:rsidRDefault="00B07A10">
      <w:pPr>
        <w:pStyle w:val="Plattetekst"/>
        <w:rPr>
          <w:sz w:val="20"/>
        </w:rPr>
      </w:pPr>
    </w:p>
    <w:p w14:paraId="66466E6D" w14:textId="77777777" w:rsidR="00B07A10" w:rsidRDefault="00B07A10">
      <w:pPr>
        <w:pStyle w:val="Plattetekst"/>
        <w:rPr>
          <w:sz w:val="20"/>
        </w:rPr>
      </w:pPr>
    </w:p>
    <w:p w14:paraId="66466E6E" w14:textId="77777777" w:rsidR="00B07A10" w:rsidRDefault="00B07A10">
      <w:pPr>
        <w:pStyle w:val="Plattetekst"/>
        <w:rPr>
          <w:sz w:val="20"/>
        </w:rPr>
      </w:pPr>
    </w:p>
    <w:p w14:paraId="66466E6F" w14:textId="77777777" w:rsidR="00B07A10" w:rsidRDefault="00785C94">
      <w:pPr>
        <w:pStyle w:val="Plattetekst"/>
        <w:spacing w:before="6"/>
        <w:rPr>
          <w:sz w:val="29"/>
        </w:rPr>
      </w:pPr>
      <w:r>
        <w:rPr>
          <w:noProof/>
        </w:rPr>
        <w:drawing>
          <wp:anchor distT="0" distB="0" distL="0" distR="0" simplePos="0" relativeHeight="1216" behindDoc="0" locked="0" layoutInCell="1" allowOverlap="1" wp14:anchorId="66466F75" wp14:editId="66466F76">
            <wp:simplePos x="0" y="0"/>
            <wp:positionH relativeFrom="page">
              <wp:posOffset>1097280</wp:posOffset>
            </wp:positionH>
            <wp:positionV relativeFrom="paragraph">
              <wp:posOffset>240509</wp:posOffset>
            </wp:positionV>
            <wp:extent cx="5349239" cy="351301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349239" cy="3513010"/>
                    </a:xfrm>
                    <a:prstGeom prst="rect">
                      <a:avLst/>
                    </a:prstGeom>
                  </pic:spPr>
                </pic:pic>
              </a:graphicData>
            </a:graphic>
          </wp:anchor>
        </w:drawing>
      </w:r>
    </w:p>
    <w:p w14:paraId="66466E70" w14:textId="77777777" w:rsidR="00B07A10" w:rsidRDefault="00B07A10">
      <w:pPr>
        <w:pStyle w:val="Plattetekst"/>
        <w:spacing w:before="7"/>
        <w:rPr>
          <w:sz w:val="9"/>
        </w:rPr>
      </w:pPr>
    </w:p>
    <w:p w14:paraId="66466E71" w14:textId="77777777" w:rsidR="00B07A10" w:rsidRDefault="00785C94">
      <w:pPr>
        <w:pStyle w:val="Plattetekst"/>
        <w:spacing w:before="60"/>
        <w:ind w:left="2136"/>
      </w:pPr>
      <w:bookmarkStart w:id="728" w:name="_bookmark11"/>
      <w:bookmarkEnd w:id="728"/>
      <w:r>
        <w:t>Figure 11.5: Situation sketch port of Rotterdam</w:t>
      </w:r>
    </w:p>
    <w:p w14:paraId="66466E72" w14:textId="77777777" w:rsidR="00B07A10" w:rsidRDefault="00B07A10">
      <w:pPr>
        <w:sectPr w:rsidR="00B07A10">
          <w:pgSz w:w="11910" w:h="16840"/>
          <w:pgMar w:top="1060" w:right="280" w:bottom="280" w:left="1620" w:header="708" w:footer="708" w:gutter="0"/>
          <w:cols w:space="708"/>
        </w:sectPr>
      </w:pPr>
    </w:p>
    <w:p w14:paraId="66466E73" w14:textId="77777777" w:rsidR="00B07A10" w:rsidRDefault="00785C94">
      <w:pPr>
        <w:tabs>
          <w:tab w:val="right" w:pos="8557"/>
        </w:tabs>
        <w:spacing w:before="47"/>
        <w:ind w:left="108"/>
      </w:pPr>
      <w:r>
        <w:rPr>
          <w:rFonts w:ascii="Trebuchet MS"/>
          <w:i/>
        </w:rPr>
        <w:lastRenderedPageBreak/>
        <w:t xml:space="preserve">11.1. </w:t>
      </w:r>
      <w:r>
        <w:rPr>
          <w:rFonts w:ascii="Trebuchet MS"/>
          <w:i/>
          <w:spacing w:val="40"/>
        </w:rPr>
        <w:t xml:space="preserve"> </w:t>
      </w:r>
      <w:r>
        <w:rPr>
          <w:rFonts w:ascii="Trebuchet MS"/>
          <w:i/>
          <w:spacing w:val="-4"/>
        </w:rPr>
        <w:t>EVALUATION</w:t>
      </w:r>
      <w:r>
        <w:rPr>
          <w:rFonts w:ascii="Trebuchet MS"/>
          <w:i/>
          <w:spacing w:val="6"/>
        </w:rPr>
        <w:t xml:space="preserve"> </w:t>
      </w:r>
      <w:r>
        <w:rPr>
          <w:rFonts w:ascii="Trebuchet MS"/>
          <w:i/>
        </w:rPr>
        <w:t>METHOD</w:t>
      </w:r>
      <w:r>
        <w:rPr>
          <w:rFonts w:ascii="Trebuchet MS"/>
          <w:i/>
        </w:rPr>
        <w:tab/>
      </w:r>
      <w:r>
        <w:t>97</w:t>
      </w:r>
    </w:p>
    <w:p w14:paraId="66466E74" w14:textId="77777777" w:rsidR="00B07A10" w:rsidRDefault="00B07A10">
      <w:pPr>
        <w:pStyle w:val="Plattetekst"/>
        <w:spacing w:before="6"/>
        <w:rPr>
          <w:sz w:val="33"/>
        </w:rPr>
      </w:pPr>
    </w:p>
    <w:p w14:paraId="66466E75" w14:textId="77777777" w:rsidR="00B07A10" w:rsidRDefault="00785C94">
      <w:pPr>
        <w:pStyle w:val="Kop3"/>
        <w:numPr>
          <w:ilvl w:val="2"/>
          <w:numId w:val="21"/>
        </w:numPr>
        <w:tabs>
          <w:tab w:val="left" w:pos="1042"/>
          <w:tab w:val="left" w:pos="1043"/>
        </w:tabs>
        <w:ind w:hanging="934"/>
      </w:pPr>
      <w:r>
        <w:t>Dependent</w:t>
      </w:r>
      <w:r>
        <w:rPr>
          <w:spacing w:val="17"/>
        </w:rPr>
        <w:t xml:space="preserve"> </w:t>
      </w:r>
      <w:r>
        <w:t>variables</w:t>
      </w:r>
    </w:p>
    <w:p w14:paraId="66466E76" w14:textId="77777777" w:rsidR="00B07A10" w:rsidRDefault="00B07A10">
      <w:pPr>
        <w:pStyle w:val="Plattetekst"/>
        <w:rPr>
          <w:b/>
          <w:sz w:val="24"/>
        </w:rPr>
      </w:pPr>
    </w:p>
    <w:p w14:paraId="66466E77" w14:textId="0AD856F5" w:rsidR="00B07A10" w:rsidRDefault="00785C94">
      <w:pPr>
        <w:pStyle w:val="Plattetekst"/>
        <w:tabs>
          <w:tab w:val="left" w:pos="5885"/>
          <w:tab w:val="left" w:pos="8099"/>
        </w:tabs>
        <w:spacing w:before="149" w:line="348" w:lineRule="auto"/>
        <w:ind w:left="107" w:right="1281"/>
      </w:pPr>
      <w:r>
        <w:t>During</w:t>
      </w:r>
      <w:r>
        <w:rPr>
          <w:spacing w:val="-29"/>
        </w:rPr>
        <w:t xml:space="preserve"> </w:t>
      </w:r>
      <w:r>
        <w:t>the</w:t>
      </w:r>
      <w:r>
        <w:rPr>
          <w:spacing w:val="-29"/>
        </w:rPr>
        <w:t xml:space="preserve"> </w:t>
      </w:r>
      <w:r>
        <w:t>experiment,</w:t>
      </w:r>
      <w:r>
        <w:rPr>
          <w:spacing w:val="-28"/>
        </w:rPr>
        <w:t xml:space="preserve"> </w:t>
      </w:r>
      <w:del w:id="729" w:author="Tom Wever" w:date="2018-11-25T14:40:00Z">
        <w:r w:rsidDel="00503F68">
          <w:delText>different</w:delText>
        </w:r>
        <w:r w:rsidDel="00503F68">
          <w:rPr>
            <w:spacing w:val="-29"/>
          </w:rPr>
          <w:delText xml:space="preserve"> </w:delText>
        </w:r>
      </w:del>
      <w:ins w:id="730" w:author="Tom Wever" w:date="2018-11-25T14:40:00Z">
        <w:r w:rsidR="00503F68">
          <w:t>mu</w:t>
        </w:r>
      </w:ins>
      <w:ins w:id="731" w:author="Tom Wever" w:date="2018-11-25T14:41:00Z">
        <w:r w:rsidR="00503F68">
          <w:t>ltiple</w:t>
        </w:r>
      </w:ins>
      <w:ins w:id="732" w:author="Tom Wever" w:date="2018-11-25T14:40:00Z">
        <w:r w:rsidR="00503F68">
          <w:rPr>
            <w:spacing w:val="-29"/>
          </w:rPr>
          <w:t xml:space="preserve"> </w:t>
        </w:r>
      </w:ins>
      <w:r>
        <w:t>variables</w:t>
      </w:r>
      <w:r>
        <w:rPr>
          <w:spacing w:val="-29"/>
        </w:rPr>
        <w:t xml:space="preserve"> </w:t>
      </w:r>
      <w:r>
        <w:t>will</w:t>
      </w:r>
      <w:r>
        <w:rPr>
          <w:spacing w:val="-29"/>
        </w:rPr>
        <w:t xml:space="preserve"> </w:t>
      </w:r>
      <w:r>
        <w:rPr>
          <w:spacing w:val="1"/>
        </w:rPr>
        <w:t>be</w:t>
      </w:r>
      <w:r>
        <w:rPr>
          <w:spacing w:val="-29"/>
        </w:rPr>
        <w:t xml:space="preserve"> </w:t>
      </w:r>
      <w:r>
        <w:t>evaluated.</w:t>
      </w:r>
      <w:r>
        <w:rPr>
          <w:spacing w:val="-13"/>
        </w:rPr>
        <w:t xml:space="preserve"> </w:t>
      </w:r>
      <w:r>
        <w:t>These</w:t>
      </w:r>
      <w:r>
        <w:rPr>
          <w:spacing w:val="-29"/>
        </w:rPr>
        <w:t xml:space="preserve"> </w:t>
      </w:r>
      <w:r>
        <w:t>are</w:t>
      </w:r>
      <w:r>
        <w:rPr>
          <w:spacing w:val="-29"/>
        </w:rPr>
        <w:t xml:space="preserve"> </w:t>
      </w:r>
      <w:r>
        <w:t>based</w:t>
      </w:r>
      <w:r>
        <w:rPr>
          <w:spacing w:val="-29"/>
        </w:rPr>
        <w:t xml:space="preserve"> </w:t>
      </w:r>
      <w:r>
        <w:t>on</w:t>
      </w:r>
      <w:r>
        <w:rPr>
          <w:spacing w:val="-29"/>
        </w:rPr>
        <w:t xml:space="preserve"> </w:t>
      </w:r>
      <w:r>
        <w:t>the</w:t>
      </w:r>
      <w:r>
        <w:rPr>
          <w:spacing w:val="-29"/>
        </w:rPr>
        <w:t xml:space="preserve"> </w:t>
      </w:r>
      <w:r>
        <w:t xml:space="preserve">human </w:t>
      </w:r>
      <w:r>
        <w:rPr>
          <w:w w:val="95"/>
        </w:rPr>
        <w:t>factor</w:t>
      </w:r>
      <w:r>
        <w:rPr>
          <w:spacing w:val="-41"/>
          <w:w w:val="95"/>
        </w:rPr>
        <w:t xml:space="preserve"> </w:t>
      </w:r>
      <w:r>
        <w:rPr>
          <w:w w:val="95"/>
        </w:rPr>
        <w:t>measures,</w:t>
      </w:r>
      <w:r>
        <w:rPr>
          <w:spacing w:val="-39"/>
          <w:w w:val="95"/>
        </w:rPr>
        <w:t xml:space="preserve"> </w:t>
      </w:r>
      <w:r>
        <w:rPr>
          <w:w w:val="95"/>
        </w:rPr>
        <w:t>as</w:t>
      </w:r>
      <w:r>
        <w:rPr>
          <w:spacing w:val="-41"/>
          <w:w w:val="95"/>
        </w:rPr>
        <w:t xml:space="preserve"> </w:t>
      </w:r>
      <w:r>
        <w:rPr>
          <w:w w:val="95"/>
        </w:rPr>
        <w:t>described</w:t>
      </w:r>
      <w:r>
        <w:rPr>
          <w:spacing w:val="-41"/>
          <w:w w:val="95"/>
        </w:rPr>
        <w:t xml:space="preserve"> </w:t>
      </w:r>
      <w:r>
        <w:rPr>
          <w:w w:val="95"/>
        </w:rPr>
        <w:t>in</w:t>
      </w:r>
      <w:r>
        <w:rPr>
          <w:spacing w:val="-41"/>
          <w:w w:val="95"/>
        </w:rPr>
        <w:t xml:space="preserve"> </w:t>
      </w:r>
      <w:r>
        <w:rPr>
          <w:w w:val="95"/>
        </w:rPr>
        <w:t>section</w:t>
      </w:r>
      <w:r>
        <w:rPr>
          <w:spacing w:val="-41"/>
          <w:w w:val="95"/>
        </w:rPr>
        <w:t xml:space="preserve"> </w:t>
      </w:r>
      <w:hyperlink w:anchor="_bookmark0" w:history="1">
        <w:r>
          <w:rPr>
            <w:w w:val="95"/>
          </w:rPr>
          <w:t>9.2</w:t>
        </w:r>
      </w:hyperlink>
      <w:r w:rsidRPr="003870BB">
        <w:rPr>
          <w:spacing w:val="-2"/>
          <w:rPrChange w:id="733" w:author="Tom Wever" w:date="2018-11-25T14:42:00Z">
            <w:rPr>
              <w:w w:val="95"/>
            </w:rPr>
          </w:rPrChange>
        </w:rPr>
        <w:t>.</w:t>
      </w:r>
      <w:r w:rsidRPr="003870BB">
        <w:rPr>
          <w:spacing w:val="-2"/>
          <w:rPrChange w:id="734" w:author="Tom Wever" w:date="2018-11-25T14:42:00Z">
            <w:rPr>
              <w:spacing w:val="-26"/>
              <w:w w:val="95"/>
            </w:rPr>
          </w:rPrChange>
        </w:rPr>
        <w:t xml:space="preserve"> </w:t>
      </w:r>
      <w:r w:rsidRPr="003870BB">
        <w:rPr>
          <w:spacing w:val="-2"/>
          <w:rPrChange w:id="735" w:author="Tom Wever" w:date="2018-11-25T14:42:00Z">
            <w:rPr>
              <w:spacing w:val="-9"/>
              <w:w w:val="95"/>
            </w:rPr>
          </w:rPrChange>
        </w:rPr>
        <w:t>To</w:t>
      </w:r>
      <w:r w:rsidRPr="003870BB">
        <w:rPr>
          <w:spacing w:val="-2"/>
          <w:rPrChange w:id="736" w:author="Tom Wever" w:date="2018-11-25T14:42:00Z">
            <w:rPr>
              <w:spacing w:val="-41"/>
              <w:w w:val="95"/>
            </w:rPr>
          </w:rPrChange>
        </w:rPr>
        <w:t xml:space="preserve"> </w:t>
      </w:r>
      <w:r w:rsidRPr="003870BB">
        <w:rPr>
          <w:spacing w:val="-2"/>
          <w:rPrChange w:id="737" w:author="Tom Wever" w:date="2018-11-25T14:42:00Z">
            <w:rPr>
              <w:w w:val="95"/>
            </w:rPr>
          </w:rPrChange>
        </w:rPr>
        <w:t>answer</w:t>
      </w:r>
      <w:r w:rsidRPr="003870BB">
        <w:rPr>
          <w:spacing w:val="-2"/>
          <w:rPrChange w:id="738" w:author="Tom Wever" w:date="2018-11-25T14:42:00Z">
            <w:rPr>
              <w:spacing w:val="-41"/>
              <w:w w:val="95"/>
            </w:rPr>
          </w:rPrChange>
        </w:rPr>
        <w:t xml:space="preserve"> </w:t>
      </w:r>
      <w:r w:rsidRPr="003870BB">
        <w:rPr>
          <w:spacing w:val="-2"/>
          <w:rPrChange w:id="739" w:author="Tom Wever" w:date="2018-11-25T14:42:00Z">
            <w:rPr>
              <w:w w:val="95"/>
            </w:rPr>
          </w:rPrChange>
        </w:rPr>
        <w:t>research</w:t>
      </w:r>
      <w:r w:rsidRPr="003870BB">
        <w:rPr>
          <w:spacing w:val="-2"/>
          <w:rPrChange w:id="740" w:author="Tom Wever" w:date="2018-11-25T14:42:00Z">
            <w:rPr>
              <w:spacing w:val="-41"/>
              <w:w w:val="95"/>
            </w:rPr>
          </w:rPrChange>
        </w:rPr>
        <w:t xml:space="preserve"> </w:t>
      </w:r>
      <w:r w:rsidRPr="003870BB">
        <w:rPr>
          <w:spacing w:val="-2"/>
          <w:rPrChange w:id="741" w:author="Tom Wever" w:date="2018-11-25T14:42:00Z">
            <w:rPr>
              <w:w w:val="95"/>
            </w:rPr>
          </w:rPrChange>
        </w:rPr>
        <w:t>questions</w:t>
      </w:r>
      <w:r w:rsidRPr="003870BB">
        <w:rPr>
          <w:spacing w:val="-2"/>
          <w:rPrChange w:id="742" w:author="Tom Wever" w:date="2018-11-25T14:42:00Z">
            <w:rPr>
              <w:spacing w:val="-41"/>
              <w:w w:val="95"/>
            </w:rPr>
          </w:rPrChange>
        </w:rPr>
        <w:t xml:space="preserve"> </w:t>
      </w:r>
      <w:r w:rsidRPr="003870BB">
        <w:rPr>
          <w:spacing w:val="-2"/>
          <w:rPrChange w:id="743" w:author="Tom Wever" w:date="2018-11-25T14:42:00Z">
            <w:rPr>
              <w:w w:val="95"/>
            </w:rPr>
          </w:rPrChange>
        </w:rPr>
        <w:t>during</w:t>
      </w:r>
      <w:r w:rsidRPr="003870BB">
        <w:rPr>
          <w:spacing w:val="-2"/>
          <w:rPrChange w:id="744" w:author="Tom Wever" w:date="2018-11-25T14:42:00Z">
            <w:rPr>
              <w:spacing w:val="-41"/>
              <w:w w:val="95"/>
            </w:rPr>
          </w:rPrChange>
        </w:rPr>
        <w:t xml:space="preserve"> </w:t>
      </w:r>
      <w:r w:rsidRPr="003870BB">
        <w:rPr>
          <w:spacing w:val="-2"/>
          <w:rPrChange w:id="745" w:author="Tom Wever" w:date="2018-11-25T14:42:00Z">
            <w:rPr>
              <w:w w:val="95"/>
            </w:rPr>
          </w:rPrChange>
        </w:rPr>
        <w:t>the</w:t>
      </w:r>
      <w:r w:rsidRPr="003870BB">
        <w:rPr>
          <w:spacing w:val="-2"/>
          <w:rPrChange w:id="746" w:author="Tom Wever" w:date="2018-11-25T14:42:00Z">
            <w:rPr>
              <w:spacing w:val="-41"/>
              <w:w w:val="95"/>
            </w:rPr>
          </w:rPrChange>
        </w:rPr>
        <w:t xml:space="preserve"> </w:t>
      </w:r>
      <w:r w:rsidRPr="003870BB">
        <w:rPr>
          <w:spacing w:val="-2"/>
          <w:rPrChange w:id="747" w:author="Tom Wever" w:date="2018-11-25T14:42:00Z">
            <w:rPr>
              <w:w w:val="95"/>
            </w:rPr>
          </w:rPrChange>
        </w:rPr>
        <w:t xml:space="preserve">experiment, </w:t>
      </w:r>
      <w:del w:id="748" w:author="Tom Wever" w:date="2018-11-25T14:41:00Z">
        <w:r w:rsidRPr="003870BB" w:rsidDel="00065D43">
          <w:rPr>
            <w:spacing w:val="-2"/>
            <w:rPrChange w:id="749" w:author="Tom Wever" w:date="2018-11-25T14:42:00Z">
              <w:rPr/>
            </w:rPrChange>
          </w:rPr>
          <w:delText xml:space="preserve">will </w:delText>
        </w:r>
      </w:del>
      <w:r w:rsidRPr="003870BB">
        <w:rPr>
          <w:spacing w:val="-2"/>
          <w:rPrChange w:id="750" w:author="Tom Wever" w:date="2018-11-25T14:42:00Z">
            <w:rPr/>
          </w:rPrChange>
        </w:rPr>
        <w:t>a combination of both quantitative and qualitative measurements</w:t>
      </w:r>
      <w:r w:rsidRPr="003870BB">
        <w:rPr>
          <w:spacing w:val="-2"/>
          <w:rPrChange w:id="751" w:author="Tom Wever" w:date="2018-11-25T14:42:00Z">
            <w:rPr>
              <w:spacing w:val="37"/>
            </w:rPr>
          </w:rPrChange>
        </w:rPr>
        <w:t xml:space="preserve"> </w:t>
      </w:r>
      <w:ins w:id="752" w:author="Tom Wever" w:date="2018-11-25T14:41:00Z">
        <w:r w:rsidR="00065D43" w:rsidRPr="003870BB">
          <w:rPr>
            <w:spacing w:val="-2"/>
            <w:rPrChange w:id="753" w:author="Tom Wever" w:date="2018-11-25T14:42:00Z">
              <w:rPr>
                <w:spacing w:val="37"/>
              </w:rPr>
            </w:rPrChange>
          </w:rPr>
          <w:t>w</w:t>
        </w:r>
        <w:r w:rsidR="003870BB" w:rsidRPr="003870BB">
          <w:rPr>
            <w:spacing w:val="-2"/>
            <w:rPrChange w:id="754" w:author="Tom Wever" w:date="2018-11-25T14:42:00Z">
              <w:rPr>
                <w:spacing w:val="37"/>
              </w:rPr>
            </w:rPrChange>
          </w:rPr>
          <w:t>ill</w:t>
        </w:r>
      </w:ins>
      <w:ins w:id="755" w:author="Tom Wever" w:date="2018-11-25T14:42:00Z">
        <w:r w:rsidR="003870BB">
          <w:rPr>
            <w:spacing w:val="-2"/>
          </w:rPr>
          <w:t xml:space="preserve"> </w:t>
        </w:r>
      </w:ins>
      <w:r w:rsidRPr="003870BB">
        <w:rPr>
          <w:spacing w:val="-2"/>
          <w:rPrChange w:id="756" w:author="Tom Wever" w:date="2018-11-25T14:42:00Z">
            <w:rPr/>
          </w:rPrChange>
        </w:rPr>
        <w:t>take</w:t>
      </w:r>
      <w:r w:rsidRPr="003870BB">
        <w:rPr>
          <w:spacing w:val="-2"/>
          <w:rPrChange w:id="757" w:author="Tom Wever" w:date="2018-11-25T14:42:00Z">
            <w:rPr>
              <w:spacing w:val="3"/>
            </w:rPr>
          </w:rPrChange>
        </w:rPr>
        <w:t xml:space="preserve"> </w:t>
      </w:r>
      <w:r w:rsidRPr="003870BB">
        <w:rPr>
          <w:spacing w:val="-2"/>
          <w:rPrChange w:id="758" w:author="Tom Wever" w:date="2018-11-25T14:42:00Z">
            <w:rPr/>
          </w:rPrChange>
        </w:rPr>
        <w:t>place.</w:t>
      </w:r>
      <w:del w:id="759" w:author="Tom Wever" w:date="2018-11-25T14:42:00Z">
        <w:r w:rsidRPr="003870BB" w:rsidDel="003870BB">
          <w:rPr>
            <w:spacing w:val="-2"/>
            <w:rPrChange w:id="760" w:author="Tom Wever" w:date="2018-11-25T14:42:00Z">
              <w:rPr/>
            </w:rPrChange>
          </w:rPr>
          <w:tab/>
        </w:r>
      </w:del>
      <w:ins w:id="761" w:author="Tom Wever" w:date="2018-11-25T14:42:00Z">
        <w:r w:rsidR="003870BB">
          <w:rPr>
            <w:spacing w:val="-2"/>
          </w:rPr>
          <w:t xml:space="preserve"> </w:t>
        </w:r>
      </w:ins>
      <w:r w:rsidRPr="003870BB">
        <w:rPr>
          <w:spacing w:val="-2"/>
          <w:rPrChange w:id="762" w:author="Tom Wever" w:date="2018-11-25T14:42:00Z">
            <w:rPr/>
          </w:rPrChange>
        </w:rPr>
        <w:t xml:space="preserve">Thus </w:t>
      </w:r>
      <w:r w:rsidRPr="003870BB">
        <w:rPr>
          <w:spacing w:val="-2"/>
          <w:rPrChange w:id="763" w:author="Tom Wever" w:date="2018-11-25T14:42:00Z">
            <w:rPr>
              <w:w w:val="95"/>
            </w:rPr>
          </w:rPrChange>
        </w:rPr>
        <w:t>combining numerical values with</w:t>
      </w:r>
      <w:del w:id="764" w:author="Tom Wever" w:date="2018-11-25T14:42:00Z">
        <w:r w:rsidRPr="003870BB" w:rsidDel="003870BB">
          <w:rPr>
            <w:spacing w:val="-2"/>
            <w:rPrChange w:id="765" w:author="Tom Wever" w:date="2018-11-25T14:42:00Z">
              <w:rPr>
                <w:w w:val="95"/>
              </w:rPr>
            </w:rPrChange>
          </w:rPr>
          <w:delText xml:space="preserve"> </w:delText>
        </w:r>
      </w:del>
      <w:r w:rsidRPr="003870BB">
        <w:rPr>
          <w:spacing w:val="-2"/>
          <w:rPrChange w:id="766" w:author="Tom Wever" w:date="2018-11-25T14:42:00Z">
            <w:rPr>
              <w:spacing w:val="25"/>
              <w:w w:val="95"/>
            </w:rPr>
          </w:rPrChange>
        </w:rPr>
        <w:t xml:space="preserve"> </w:t>
      </w:r>
      <w:r w:rsidRPr="003870BB">
        <w:rPr>
          <w:spacing w:val="-2"/>
          <w:rPrChange w:id="767" w:author="Tom Wever" w:date="2018-11-25T14:42:00Z">
            <w:rPr>
              <w:w w:val="95"/>
            </w:rPr>
          </w:rPrChange>
        </w:rPr>
        <w:t>non-numerical</w:t>
      </w:r>
      <w:r w:rsidRPr="003870BB">
        <w:rPr>
          <w:spacing w:val="-2"/>
          <w:rPrChange w:id="768" w:author="Tom Wever" w:date="2018-11-25T14:42:00Z">
            <w:rPr>
              <w:spacing w:val="20"/>
              <w:w w:val="95"/>
            </w:rPr>
          </w:rPrChange>
        </w:rPr>
        <w:t xml:space="preserve"> </w:t>
      </w:r>
      <w:r w:rsidRPr="003870BB">
        <w:rPr>
          <w:spacing w:val="-2"/>
          <w:rPrChange w:id="769" w:author="Tom Wever" w:date="2018-11-25T14:42:00Z">
            <w:rPr>
              <w:w w:val="95"/>
            </w:rPr>
          </w:rPrChange>
        </w:rPr>
        <w:t>arguments.</w:t>
      </w:r>
      <w:ins w:id="770" w:author="Tom Wever" w:date="2018-11-25T14:42:00Z">
        <w:r w:rsidR="003870BB">
          <w:rPr>
            <w:spacing w:val="-2"/>
          </w:rPr>
          <w:t xml:space="preserve"> </w:t>
        </w:r>
      </w:ins>
      <w:del w:id="771" w:author="Tom Wever" w:date="2018-11-25T14:42:00Z">
        <w:r w:rsidRPr="003870BB" w:rsidDel="003870BB">
          <w:rPr>
            <w:spacing w:val="-2"/>
            <w:rPrChange w:id="772" w:author="Tom Wever" w:date="2018-11-25T14:42:00Z">
              <w:rPr>
                <w:w w:val="95"/>
              </w:rPr>
            </w:rPrChange>
          </w:rPr>
          <w:tab/>
        </w:r>
      </w:del>
      <w:r w:rsidRPr="003870BB">
        <w:rPr>
          <w:spacing w:val="-2"/>
          <w:rPrChange w:id="773" w:author="Tom Wever" w:date="2018-11-25T14:42:00Z">
            <w:rPr/>
          </w:rPrChange>
        </w:rPr>
        <w:t xml:space="preserve">The measurements </w:t>
      </w:r>
      <w:r w:rsidRPr="003870BB">
        <w:rPr>
          <w:spacing w:val="-2"/>
          <w:rPrChange w:id="774" w:author="Tom Wever" w:date="2018-11-25T14:42:00Z">
            <w:rPr>
              <w:spacing w:val="-3"/>
            </w:rPr>
          </w:rPrChange>
        </w:rPr>
        <w:t xml:space="preserve">are </w:t>
      </w:r>
      <w:r w:rsidRPr="003870BB">
        <w:rPr>
          <w:spacing w:val="-2"/>
          <w:rPrChange w:id="775" w:author="Tom Wever" w:date="2018-11-25T14:42:00Z">
            <w:rPr/>
          </w:rPrChange>
        </w:rPr>
        <w:t xml:space="preserve">done </w:t>
      </w:r>
      <w:r w:rsidRPr="003870BB">
        <w:rPr>
          <w:spacing w:val="-2"/>
          <w:rPrChange w:id="776" w:author="Tom Wever" w:date="2018-11-25T14:42:00Z">
            <w:rPr>
              <w:w w:val="95"/>
            </w:rPr>
          </w:rPrChange>
        </w:rPr>
        <w:t>during</w:t>
      </w:r>
      <w:r w:rsidRPr="003870BB">
        <w:rPr>
          <w:spacing w:val="-2"/>
          <w:rPrChange w:id="777" w:author="Tom Wever" w:date="2018-11-25T14:42:00Z">
            <w:rPr>
              <w:spacing w:val="-21"/>
              <w:w w:val="95"/>
            </w:rPr>
          </w:rPrChange>
        </w:rPr>
        <w:t xml:space="preserve"> </w:t>
      </w:r>
      <w:r w:rsidRPr="003870BB">
        <w:rPr>
          <w:spacing w:val="-2"/>
          <w:rPrChange w:id="778" w:author="Tom Wever" w:date="2018-11-25T14:42:00Z">
            <w:rPr>
              <w:w w:val="95"/>
            </w:rPr>
          </w:rPrChange>
        </w:rPr>
        <w:t>the</w:t>
      </w:r>
      <w:r w:rsidRPr="003870BB">
        <w:rPr>
          <w:spacing w:val="-2"/>
          <w:rPrChange w:id="779" w:author="Tom Wever" w:date="2018-11-25T14:42:00Z">
            <w:rPr>
              <w:spacing w:val="-21"/>
              <w:w w:val="95"/>
            </w:rPr>
          </w:rPrChange>
        </w:rPr>
        <w:t xml:space="preserve"> </w:t>
      </w:r>
      <w:r w:rsidRPr="003870BB">
        <w:rPr>
          <w:spacing w:val="-2"/>
          <w:rPrChange w:id="780" w:author="Tom Wever" w:date="2018-11-25T14:42:00Z">
            <w:rPr>
              <w:w w:val="95"/>
            </w:rPr>
          </w:rPrChange>
        </w:rPr>
        <w:t>experiment</w:t>
      </w:r>
      <w:r w:rsidRPr="003870BB">
        <w:rPr>
          <w:spacing w:val="-2"/>
          <w:rPrChange w:id="781" w:author="Tom Wever" w:date="2018-11-25T14:42:00Z">
            <w:rPr>
              <w:spacing w:val="-21"/>
              <w:w w:val="95"/>
            </w:rPr>
          </w:rPrChange>
        </w:rPr>
        <w:t xml:space="preserve"> </w:t>
      </w:r>
      <w:r w:rsidRPr="003870BB">
        <w:rPr>
          <w:spacing w:val="-2"/>
          <w:rPrChange w:id="782" w:author="Tom Wever" w:date="2018-11-25T14:42:00Z">
            <w:rPr>
              <w:w w:val="95"/>
            </w:rPr>
          </w:rPrChange>
        </w:rPr>
        <w:t>via</w:t>
      </w:r>
      <w:r w:rsidRPr="003870BB">
        <w:rPr>
          <w:spacing w:val="-2"/>
          <w:rPrChange w:id="783" w:author="Tom Wever" w:date="2018-11-25T14:42:00Z">
            <w:rPr>
              <w:spacing w:val="-21"/>
              <w:w w:val="95"/>
            </w:rPr>
          </w:rPrChange>
        </w:rPr>
        <w:t xml:space="preserve"> </w:t>
      </w:r>
      <w:r w:rsidRPr="003870BB">
        <w:rPr>
          <w:spacing w:val="-2"/>
          <w:rPrChange w:id="784" w:author="Tom Wever" w:date="2018-11-25T14:42:00Z">
            <w:rPr>
              <w:w w:val="95"/>
            </w:rPr>
          </w:rPrChange>
        </w:rPr>
        <w:t>an</w:t>
      </w:r>
      <w:r w:rsidRPr="003870BB">
        <w:rPr>
          <w:spacing w:val="-2"/>
          <w:rPrChange w:id="785" w:author="Tom Wever" w:date="2018-11-25T14:42:00Z">
            <w:rPr>
              <w:spacing w:val="-21"/>
              <w:w w:val="95"/>
            </w:rPr>
          </w:rPrChange>
        </w:rPr>
        <w:t xml:space="preserve"> </w:t>
      </w:r>
      <w:r w:rsidRPr="003870BB">
        <w:rPr>
          <w:spacing w:val="-2"/>
          <w:rPrChange w:id="786" w:author="Tom Wever" w:date="2018-11-25T14:42:00Z">
            <w:rPr>
              <w:w w:val="95"/>
            </w:rPr>
          </w:rPrChange>
        </w:rPr>
        <w:t>interview</w:t>
      </w:r>
      <w:r w:rsidRPr="003870BB">
        <w:rPr>
          <w:spacing w:val="-2"/>
          <w:rPrChange w:id="787" w:author="Tom Wever" w:date="2018-11-25T14:42:00Z">
            <w:rPr>
              <w:spacing w:val="-21"/>
              <w:w w:val="95"/>
            </w:rPr>
          </w:rPrChange>
        </w:rPr>
        <w:t xml:space="preserve"> </w:t>
      </w:r>
      <w:r w:rsidRPr="003870BB">
        <w:rPr>
          <w:spacing w:val="-2"/>
          <w:rPrChange w:id="788" w:author="Tom Wever" w:date="2018-11-25T14:42:00Z">
            <w:rPr>
              <w:w w:val="95"/>
            </w:rPr>
          </w:rPrChange>
        </w:rPr>
        <w:t>and</w:t>
      </w:r>
      <w:r w:rsidRPr="003870BB">
        <w:rPr>
          <w:spacing w:val="-2"/>
          <w:rPrChange w:id="789" w:author="Tom Wever" w:date="2018-11-25T14:42:00Z">
            <w:rPr>
              <w:spacing w:val="-21"/>
              <w:w w:val="95"/>
            </w:rPr>
          </w:rPrChange>
        </w:rPr>
        <w:t xml:space="preserve"> </w:t>
      </w:r>
      <w:r w:rsidRPr="003870BB">
        <w:rPr>
          <w:spacing w:val="-2"/>
          <w:rPrChange w:id="790" w:author="Tom Wever" w:date="2018-11-25T14:42:00Z">
            <w:rPr>
              <w:w w:val="95"/>
            </w:rPr>
          </w:rPrChange>
        </w:rPr>
        <w:t>observations. Using</w:t>
      </w:r>
      <w:r w:rsidRPr="003870BB">
        <w:rPr>
          <w:spacing w:val="-2"/>
          <w:rPrChange w:id="791" w:author="Tom Wever" w:date="2018-11-25T14:42:00Z">
            <w:rPr>
              <w:spacing w:val="-21"/>
              <w:w w:val="95"/>
            </w:rPr>
          </w:rPrChange>
        </w:rPr>
        <w:t xml:space="preserve"> </w:t>
      </w:r>
      <w:r w:rsidRPr="003870BB">
        <w:rPr>
          <w:spacing w:val="-2"/>
          <w:rPrChange w:id="792" w:author="Tom Wever" w:date="2018-11-25T14:42:00Z">
            <w:rPr>
              <w:w w:val="95"/>
            </w:rPr>
          </w:rPrChange>
        </w:rPr>
        <w:t>the</w:t>
      </w:r>
      <w:r w:rsidRPr="003870BB">
        <w:rPr>
          <w:spacing w:val="-2"/>
          <w:rPrChange w:id="793" w:author="Tom Wever" w:date="2018-11-25T14:42:00Z">
            <w:rPr>
              <w:spacing w:val="-21"/>
              <w:w w:val="95"/>
            </w:rPr>
          </w:rPrChange>
        </w:rPr>
        <w:t xml:space="preserve"> </w:t>
      </w:r>
      <w:r w:rsidRPr="003870BB">
        <w:rPr>
          <w:spacing w:val="-2"/>
          <w:rPrChange w:id="794" w:author="Tom Wever" w:date="2018-11-25T14:42:00Z">
            <w:rPr>
              <w:w w:val="95"/>
            </w:rPr>
          </w:rPrChange>
        </w:rPr>
        <w:t>variables</w:t>
      </w:r>
      <w:r w:rsidRPr="003870BB">
        <w:rPr>
          <w:spacing w:val="-2"/>
          <w:rPrChange w:id="795" w:author="Tom Wever" w:date="2018-11-25T14:42:00Z">
            <w:rPr>
              <w:spacing w:val="-21"/>
              <w:w w:val="95"/>
            </w:rPr>
          </w:rPrChange>
        </w:rPr>
        <w:t xml:space="preserve"> </w:t>
      </w:r>
      <w:r w:rsidRPr="003870BB">
        <w:rPr>
          <w:spacing w:val="-2"/>
          <w:rPrChange w:id="796" w:author="Tom Wever" w:date="2018-11-25T14:42:00Z">
            <w:rPr>
              <w:w w:val="95"/>
            </w:rPr>
          </w:rPrChange>
        </w:rPr>
        <w:t>can</w:t>
      </w:r>
      <w:r w:rsidRPr="003870BB">
        <w:rPr>
          <w:spacing w:val="-2"/>
          <w:rPrChange w:id="797" w:author="Tom Wever" w:date="2018-11-25T14:42:00Z">
            <w:rPr>
              <w:spacing w:val="-21"/>
              <w:w w:val="95"/>
            </w:rPr>
          </w:rPrChange>
        </w:rPr>
        <w:t xml:space="preserve"> </w:t>
      </w:r>
      <w:r w:rsidRPr="003870BB">
        <w:rPr>
          <w:spacing w:val="-2"/>
          <w:rPrChange w:id="798" w:author="Tom Wever" w:date="2018-11-25T14:42:00Z">
            <w:rPr>
              <w:spacing w:val="1"/>
              <w:w w:val="95"/>
            </w:rPr>
          </w:rPrChange>
        </w:rPr>
        <w:t>be</w:t>
      </w:r>
      <w:r w:rsidRPr="003870BB">
        <w:rPr>
          <w:spacing w:val="-2"/>
          <w:rPrChange w:id="799" w:author="Tom Wever" w:date="2018-11-25T14:42:00Z">
            <w:rPr>
              <w:spacing w:val="-21"/>
              <w:w w:val="95"/>
            </w:rPr>
          </w:rPrChange>
        </w:rPr>
        <w:t xml:space="preserve"> </w:t>
      </w:r>
      <w:r w:rsidRPr="003870BB">
        <w:rPr>
          <w:spacing w:val="-2"/>
          <w:rPrChange w:id="800" w:author="Tom Wever" w:date="2018-11-25T14:42:00Z">
            <w:rPr>
              <w:w w:val="95"/>
            </w:rPr>
          </w:rPrChange>
        </w:rPr>
        <w:t>concluded if</w:t>
      </w:r>
      <w:r w:rsidRPr="003870BB">
        <w:rPr>
          <w:spacing w:val="-2"/>
          <w:rPrChange w:id="801" w:author="Tom Wever" w:date="2018-11-25T14:42:00Z">
            <w:rPr>
              <w:spacing w:val="-20"/>
              <w:w w:val="95"/>
            </w:rPr>
          </w:rPrChange>
        </w:rPr>
        <w:t xml:space="preserve"> </w:t>
      </w:r>
      <w:r w:rsidRPr="003870BB">
        <w:rPr>
          <w:spacing w:val="-2"/>
          <w:rPrChange w:id="802" w:author="Tom Wever" w:date="2018-11-25T14:42:00Z">
            <w:rPr>
              <w:w w:val="95"/>
            </w:rPr>
          </w:rPrChange>
        </w:rPr>
        <w:t>the</w:t>
      </w:r>
      <w:r>
        <w:rPr>
          <w:spacing w:val="-20"/>
          <w:w w:val="95"/>
        </w:rPr>
        <w:t xml:space="preserve"> </w:t>
      </w:r>
      <w:r>
        <w:rPr>
          <w:w w:val="95"/>
        </w:rPr>
        <w:t>system</w:t>
      </w:r>
      <w:r>
        <w:rPr>
          <w:spacing w:val="-20"/>
          <w:w w:val="95"/>
        </w:rPr>
        <w:t xml:space="preserve"> </w:t>
      </w:r>
      <w:r>
        <w:rPr>
          <w:w w:val="95"/>
        </w:rPr>
        <w:t>acted</w:t>
      </w:r>
      <w:r>
        <w:rPr>
          <w:spacing w:val="-20"/>
          <w:w w:val="95"/>
        </w:rPr>
        <w:t xml:space="preserve"> </w:t>
      </w:r>
      <w:r>
        <w:rPr>
          <w:w w:val="95"/>
        </w:rPr>
        <w:t>as</w:t>
      </w:r>
      <w:r>
        <w:rPr>
          <w:spacing w:val="-20"/>
          <w:w w:val="95"/>
        </w:rPr>
        <w:t xml:space="preserve"> </w:t>
      </w:r>
      <w:r>
        <w:rPr>
          <w:w w:val="95"/>
        </w:rPr>
        <w:t>expected</w:t>
      </w:r>
      <w:r>
        <w:rPr>
          <w:spacing w:val="-20"/>
          <w:w w:val="95"/>
        </w:rPr>
        <w:t xml:space="preserve"> </w:t>
      </w:r>
      <w:r>
        <w:rPr>
          <w:w w:val="95"/>
        </w:rPr>
        <w:t>and</w:t>
      </w:r>
      <w:r>
        <w:rPr>
          <w:spacing w:val="-20"/>
          <w:w w:val="95"/>
        </w:rPr>
        <w:t xml:space="preserve"> </w:t>
      </w:r>
      <w:r>
        <w:rPr>
          <w:w w:val="95"/>
        </w:rPr>
        <w:t>will</w:t>
      </w:r>
      <w:r>
        <w:rPr>
          <w:spacing w:val="-20"/>
          <w:w w:val="95"/>
        </w:rPr>
        <w:t xml:space="preserve"> </w:t>
      </w:r>
      <w:r>
        <w:rPr>
          <w:w w:val="95"/>
        </w:rPr>
        <w:t>result</w:t>
      </w:r>
      <w:r>
        <w:rPr>
          <w:spacing w:val="-20"/>
          <w:w w:val="95"/>
        </w:rPr>
        <w:t xml:space="preserve"> </w:t>
      </w:r>
      <w:r>
        <w:rPr>
          <w:w w:val="95"/>
        </w:rPr>
        <w:t>in</w:t>
      </w:r>
      <w:r>
        <w:rPr>
          <w:spacing w:val="-20"/>
          <w:w w:val="95"/>
        </w:rPr>
        <w:t xml:space="preserve"> </w:t>
      </w:r>
      <w:r>
        <w:rPr>
          <w:w w:val="95"/>
        </w:rPr>
        <w:t>safe</w:t>
      </w:r>
      <w:r>
        <w:rPr>
          <w:spacing w:val="-20"/>
          <w:w w:val="95"/>
        </w:rPr>
        <w:t xml:space="preserve"> </w:t>
      </w:r>
      <w:r>
        <w:rPr>
          <w:w w:val="95"/>
        </w:rPr>
        <w:t>navigation</w:t>
      </w:r>
      <w:r>
        <w:rPr>
          <w:spacing w:val="-20"/>
          <w:w w:val="95"/>
        </w:rPr>
        <w:t xml:space="preserve"> </w:t>
      </w:r>
      <w:r>
        <w:rPr>
          <w:w w:val="95"/>
        </w:rPr>
        <w:t>when</w:t>
      </w:r>
      <w:r>
        <w:rPr>
          <w:spacing w:val="-20"/>
          <w:w w:val="95"/>
        </w:rPr>
        <w:t xml:space="preserve"> </w:t>
      </w:r>
      <w:r>
        <w:rPr>
          <w:w w:val="95"/>
        </w:rPr>
        <w:t>using</w:t>
      </w:r>
      <w:r>
        <w:rPr>
          <w:spacing w:val="-20"/>
          <w:w w:val="95"/>
        </w:rPr>
        <w:t xml:space="preserve"> </w:t>
      </w:r>
      <w:r>
        <w:rPr>
          <w:w w:val="95"/>
        </w:rPr>
        <w:t>existing</w:t>
      </w:r>
      <w:r>
        <w:rPr>
          <w:spacing w:val="-20"/>
          <w:w w:val="95"/>
        </w:rPr>
        <w:t xml:space="preserve"> </w:t>
      </w:r>
      <w:r>
        <w:rPr>
          <w:w w:val="95"/>
        </w:rPr>
        <w:t xml:space="preserve">protocols. </w:t>
      </w:r>
      <w:r>
        <w:t>In</w:t>
      </w:r>
      <w:r>
        <w:rPr>
          <w:spacing w:val="-19"/>
        </w:rPr>
        <w:t xml:space="preserve"> </w:t>
      </w:r>
      <w:r>
        <w:t>the</w:t>
      </w:r>
      <w:r>
        <w:rPr>
          <w:spacing w:val="-19"/>
        </w:rPr>
        <w:t xml:space="preserve"> </w:t>
      </w:r>
      <w:r>
        <w:t>next</w:t>
      </w:r>
      <w:r>
        <w:rPr>
          <w:spacing w:val="-19"/>
        </w:rPr>
        <w:t xml:space="preserve"> </w:t>
      </w:r>
      <w:r>
        <w:t>section</w:t>
      </w:r>
      <w:r>
        <w:rPr>
          <w:spacing w:val="-19"/>
        </w:rPr>
        <w:t xml:space="preserve"> </w:t>
      </w:r>
      <w:r>
        <w:t>will</w:t>
      </w:r>
      <w:r>
        <w:rPr>
          <w:spacing w:val="-19"/>
        </w:rPr>
        <w:t xml:space="preserve"> </w:t>
      </w:r>
      <w:r>
        <w:t>these</w:t>
      </w:r>
      <w:r>
        <w:rPr>
          <w:spacing w:val="-19"/>
        </w:rPr>
        <w:t xml:space="preserve"> </w:t>
      </w:r>
      <w:r>
        <w:t>variables</w:t>
      </w:r>
      <w:r>
        <w:rPr>
          <w:spacing w:val="-19"/>
        </w:rPr>
        <w:t xml:space="preserve"> </w:t>
      </w:r>
      <w:r>
        <w:rPr>
          <w:spacing w:val="1"/>
        </w:rPr>
        <w:t>be</w:t>
      </w:r>
      <w:r>
        <w:rPr>
          <w:spacing w:val="-19"/>
        </w:rPr>
        <w:t xml:space="preserve"> </w:t>
      </w:r>
      <w:r>
        <w:t>linked</w:t>
      </w:r>
      <w:r>
        <w:rPr>
          <w:spacing w:val="-19"/>
        </w:rPr>
        <w:t xml:space="preserve"> </w:t>
      </w:r>
      <w:r>
        <w:t>to</w:t>
      </w:r>
      <w:r>
        <w:rPr>
          <w:spacing w:val="-19"/>
        </w:rPr>
        <w:t xml:space="preserve"> </w:t>
      </w:r>
      <w:r>
        <w:t>questions</w:t>
      </w:r>
      <w:r>
        <w:rPr>
          <w:spacing w:val="-19"/>
        </w:rPr>
        <w:t xml:space="preserve"> </w:t>
      </w:r>
      <w:r>
        <w:t>asked</w:t>
      </w:r>
      <w:r>
        <w:rPr>
          <w:spacing w:val="-19"/>
        </w:rPr>
        <w:t xml:space="preserve"> </w:t>
      </w:r>
      <w:r>
        <w:t>during</w:t>
      </w:r>
      <w:r>
        <w:rPr>
          <w:spacing w:val="-19"/>
        </w:rPr>
        <w:t xml:space="preserve"> </w:t>
      </w:r>
      <w:r>
        <w:t>the</w:t>
      </w:r>
      <w:r>
        <w:rPr>
          <w:spacing w:val="-19"/>
        </w:rPr>
        <w:t xml:space="preserve"> </w:t>
      </w:r>
      <w:r>
        <w:t>experiment, using</w:t>
      </w:r>
      <w:r>
        <w:rPr>
          <w:spacing w:val="-24"/>
        </w:rPr>
        <w:t xml:space="preserve"> </w:t>
      </w:r>
      <w:r>
        <w:t>the</w:t>
      </w:r>
      <w:r>
        <w:rPr>
          <w:spacing w:val="-24"/>
        </w:rPr>
        <w:t xml:space="preserve"> </w:t>
      </w:r>
      <w:r>
        <w:t>symbols</w:t>
      </w:r>
      <w:r>
        <w:rPr>
          <w:spacing w:val="-24"/>
        </w:rPr>
        <w:t xml:space="preserve"> </w:t>
      </w:r>
      <w:r>
        <w:t>as</w:t>
      </w:r>
      <w:r>
        <w:rPr>
          <w:spacing w:val="-24"/>
        </w:rPr>
        <w:t xml:space="preserve"> </w:t>
      </w:r>
      <w:r>
        <w:t>shown</w:t>
      </w:r>
      <w:r>
        <w:rPr>
          <w:spacing w:val="-24"/>
        </w:rPr>
        <w:t xml:space="preserve"> </w:t>
      </w:r>
      <w:r>
        <w:t>behind</w:t>
      </w:r>
      <w:r>
        <w:rPr>
          <w:spacing w:val="-24"/>
        </w:rPr>
        <w:t xml:space="preserve"> </w:t>
      </w:r>
      <w:r>
        <w:t>the</w:t>
      </w:r>
      <w:r>
        <w:rPr>
          <w:spacing w:val="-24"/>
        </w:rPr>
        <w:t xml:space="preserve"> </w:t>
      </w:r>
      <w:r>
        <w:t>variable</w:t>
      </w:r>
      <w:r>
        <w:rPr>
          <w:spacing w:val="-24"/>
        </w:rPr>
        <w:t xml:space="preserve"> </w:t>
      </w:r>
      <w:r>
        <w:t>name.</w:t>
      </w:r>
      <w:r>
        <w:rPr>
          <w:spacing w:val="-2"/>
        </w:rPr>
        <w:t xml:space="preserve"> </w:t>
      </w:r>
      <w:r>
        <w:t>The</w:t>
      </w:r>
      <w:r>
        <w:rPr>
          <w:spacing w:val="-24"/>
        </w:rPr>
        <w:t xml:space="preserve"> </w:t>
      </w:r>
      <w:r>
        <w:t>dependent</w:t>
      </w:r>
      <w:r>
        <w:rPr>
          <w:spacing w:val="-24"/>
        </w:rPr>
        <w:t xml:space="preserve"> </w:t>
      </w:r>
      <w:r>
        <w:t>variables</w:t>
      </w:r>
      <w:r>
        <w:rPr>
          <w:spacing w:val="-24"/>
        </w:rPr>
        <w:t xml:space="preserve"> </w:t>
      </w:r>
      <w:r>
        <w:t>within</w:t>
      </w:r>
      <w:r>
        <w:rPr>
          <w:spacing w:val="-24"/>
        </w:rPr>
        <w:t xml:space="preserve"> </w:t>
      </w:r>
      <w:r>
        <w:t>the experiment</w:t>
      </w:r>
      <w:r>
        <w:rPr>
          <w:spacing w:val="8"/>
        </w:rPr>
        <w:t xml:space="preserve"> </w:t>
      </w:r>
      <w:r>
        <w:t>are:</w:t>
      </w:r>
    </w:p>
    <w:p w14:paraId="66466E78" w14:textId="77777777" w:rsidR="00B07A10" w:rsidRDefault="00785C94">
      <w:pPr>
        <w:pStyle w:val="Plattetekst"/>
        <w:spacing w:before="154" w:line="348" w:lineRule="auto"/>
        <w:ind w:left="653" w:right="1445" w:hanging="546"/>
        <w:jc w:val="both"/>
      </w:pPr>
      <w:r>
        <w:rPr>
          <w:b/>
        </w:rPr>
        <w:t>Performance</w:t>
      </w:r>
      <w:r>
        <w:rPr>
          <w:b/>
          <w:spacing w:val="-6"/>
        </w:rPr>
        <w:t xml:space="preserve"> </w:t>
      </w:r>
      <w:r>
        <w:rPr>
          <w:i/>
        </w:rPr>
        <w:t>♣</w:t>
      </w:r>
      <w:r>
        <w:t>Evaluation</w:t>
      </w:r>
      <w:r>
        <w:rPr>
          <w:spacing w:val="-13"/>
        </w:rPr>
        <w:t xml:space="preserve"> </w:t>
      </w:r>
      <w:r>
        <w:t>if</w:t>
      </w:r>
      <w:r>
        <w:rPr>
          <w:spacing w:val="-13"/>
        </w:rPr>
        <w:t xml:space="preserve"> </w:t>
      </w:r>
      <w:r>
        <w:t>the</w:t>
      </w:r>
      <w:r>
        <w:rPr>
          <w:spacing w:val="-13"/>
        </w:rPr>
        <w:t xml:space="preserve"> </w:t>
      </w:r>
      <w:r>
        <w:t>participant</w:t>
      </w:r>
      <w:r>
        <w:rPr>
          <w:spacing w:val="-13"/>
        </w:rPr>
        <w:t xml:space="preserve"> </w:t>
      </w:r>
      <w:r>
        <w:t>operated</w:t>
      </w:r>
      <w:r>
        <w:rPr>
          <w:spacing w:val="-13"/>
        </w:rPr>
        <w:t xml:space="preserve"> </w:t>
      </w:r>
      <w:r>
        <w:rPr>
          <w:spacing w:val="-3"/>
        </w:rPr>
        <w:t>safely.</w:t>
      </w:r>
      <w:r>
        <w:rPr>
          <w:spacing w:val="23"/>
        </w:rPr>
        <w:t xml:space="preserve"> </w:t>
      </w:r>
      <w:proofErr w:type="gramStart"/>
      <w:r>
        <w:t>Thus</w:t>
      </w:r>
      <w:proofErr w:type="gramEnd"/>
      <w:r>
        <w:rPr>
          <w:spacing w:val="-13"/>
        </w:rPr>
        <w:t xml:space="preserve"> </w:t>
      </w:r>
      <w:r>
        <w:t>did</w:t>
      </w:r>
      <w:r>
        <w:rPr>
          <w:spacing w:val="-13"/>
        </w:rPr>
        <w:t xml:space="preserve"> </w:t>
      </w:r>
      <w:r>
        <w:t>he</w:t>
      </w:r>
      <w:r>
        <w:rPr>
          <w:spacing w:val="-13"/>
        </w:rPr>
        <w:t xml:space="preserve"> </w:t>
      </w:r>
      <w:r>
        <w:t>safely</w:t>
      </w:r>
      <w:r>
        <w:rPr>
          <w:spacing w:val="-13"/>
        </w:rPr>
        <w:t xml:space="preserve"> </w:t>
      </w:r>
      <w:r>
        <w:t>navigate the</w:t>
      </w:r>
      <w:r>
        <w:rPr>
          <w:spacing w:val="-11"/>
        </w:rPr>
        <w:t xml:space="preserve"> </w:t>
      </w:r>
      <w:r>
        <w:t>vessel</w:t>
      </w:r>
      <w:r>
        <w:rPr>
          <w:spacing w:val="-11"/>
        </w:rPr>
        <w:t xml:space="preserve"> </w:t>
      </w:r>
      <w:r>
        <w:rPr>
          <w:spacing w:val="-3"/>
        </w:rPr>
        <w:t>by</w:t>
      </w:r>
      <w:r>
        <w:rPr>
          <w:spacing w:val="-11"/>
        </w:rPr>
        <w:t xml:space="preserve"> </w:t>
      </w:r>
      <w:r>
        <w:t>making</w:t>
      </w:r>
      <w:r>
        <w:rPr>
          <w:spacing w:val="-11"/>
        </w:rPr>
        <w:t xml:space="preserve"> </w:t>
      </w:r>
      <w:r>
        <w:t>the</w:t>
      </w:r>
      <w:r>
        <w:rPr>
          <w:spacing w:val="-11"/>
        </w:rPr>
        <w:t xml:space="preserve"> </w:t>
      </w:r>
      <w:r>
        <w:t>right</w:t>
      </w:r>
      <w:r>
        <w:rPr>
          <w:spacing w:val="-11"/>
        </w:rPr>
        <w:t xml:space="preserve"> </w:t>
      </w:r>
      <w:r>
        <w:t>decisions,</w:t>
      </w:r>
      <w:r>
        <w:rPr>
          <w:spacing w:val="-8"/>
        </w:rPr>
        <w:t xml:space="preserve"> </w:t>
      </w:r>
      <w:r>
        <w:t>which</w:t>
      </w:r>
      <w:r>
        <w:rPr>
          <w:spacing w:val="-11"/>
        </w:rPr>
        <w:t xml:space="preserve"> </w:t>
      </w:r>
      <w:r>
        <w:t>means</w:t>
      </w:r>
      <w:r>
        <w:rPr>
          <w:spacing w:val="-11"/>
        </w:rPr>
        <w:t xml:space="preserve"> </w:t>
      </w:r>
      <w:r>
        <w:t>that</w:t>
      </w:r>
      <w:r>
        <w:rPr>
          <w:spacing w:val="-11"/>
        </w:rPr>
        <w:t xml:space="preserve"> </w:t>
      </w:r>
      <w:r>
        <w:t>the</w:t>
      </w:r>
      <w:r>
        <w:rPr>
          <w:spacing w:val="-11"/>
        </w:rPr>
        <w:t xml:space="preserve"> </w:t>
      </w:r>
      <w:r>
        <w:t>participant</w:t>
      </w:r>
      <w:r>
        <w:rPr>
          <w:spacing w:val="-11"/>
        </w:rPr>
        <w:t xml:space="preserve"> </w:t>
      </w:r>
      <w:r>
        <w:t xml:space="preserve">followed </w:t>
      </w:r>
      <w:r>
        <w:rPr>
          <w:w w:val="95"/>
        </w:rPr>
        <w:t>the</w:t>
      </w:r>
      <w:r>
        <w:rPr>
          <w:spacing w:val="-11"/>
          <w:w w:val="95"/>
        </w:rPr>
        <w:t xml:space="preserve"> </w:t>
      </w:r>
      <w:r>
        <w:rPr>
          <w:w w:val="95"/>
        </w:rPr>
        <w:t>applicable</w:t>
      </w:r>
      <w:r>
        <w:rPr>
          <w:spacing w:val="-11"/>
          <w:w w:val="95"/>
        </w:rPr>
        <w:t xml:space="preserve"> </w:t>
      </w:r>
      <w:r>
        <w:rPr>
          <w:w w:val="95"/>
        </w:rPr>
        <w:t>COLREGs</w:t>
      </w:r>
      <w:r>
        <w:rPr>
          <w:spacing w:val="-11"/>
          <w:w w:val="95"/>
        </w:rPr>
        <w:t xml:space="preserve"> </w:t>
      </w:r>
      <w:r>
        <w:rPr>
          <w:w w:val="95"/>
        </w:rPr>
        <w:t>and</w:t>
      </w:r>
      <w:r>
        <w:rPr>
          <w:spacing w:val="-11"/>
          <w:w w:val="95"/>
        </w:rPr>
        <w:t xml:space="preserve"> </w:t>
      </w:r>
      <w:r>
        <w:rPr>
          <w:spacing w:val="-3"/>
          <w:w w:val="95"/>
        </w:rPr>
        <w:t>showed</w:t>
      </w:r>
      <w:r>
        <w:rPr>
          <w:spacing w:val="-11"/>
          <w:w w:val="95"/>
        </w:rPr>
        <w:t xml:space="preserve"> </w:t>
      </w:r>
      <w:r>
        <w:rPr>
          <w:spacing w:val="1"/>
          <w:w w:val="95"/>
        </w:rPr>
        <w:t>good</w:t>
      </w:r>
      <w:r>
        <w:rPr>
          <w:spacing w:val="-11"/>
          <w:w w:val="95"/>
        </w:rPr>
        <w:t xml:space="preserve"> </w:t>
      </w:r>
      <w:r>
        <w:rPr>
          <w:w w:val="95"/>
        </w:rPr>
        <w:t>seamanship.</w:t>
      </w:r>
      <w:r>
        <w:rPr>
          <w:spacing w:val="8"/>
          <w:w w:val="95"/>
        </w:rPr>
        <w:t xml:space="preserve"> </w:t>
      </w:r>
      <w:r>
        <w:rPr>
          <w:w w:val="95"/>
        </w:rPr>
        <w:t>The</w:t>
      </w:r>
      <w:r>
        <w:rPr>
          <w:spacing w:val="-11"/>
          <w:w w:val="95"/>
        </w:rPr>
        <w:t xml:space="preserve"> </w:t>
      </w:r>
      <w:r>
        <w:rPr>
          <w:w w:val="95"/>
        </w:rPr>
        <w:t>resulting</w:t>
      </w:r>
      <w:r>
        <w:rPr>
          <w:spacing w:val="-11"/>
          <w:w w:val="95"/>
        </w:rPr>
        <w:t xml:space="preserve"> </w:t>
      </w:r>
      <w:r>
        <w:rPr>
          <w:w w:val="95"/>
        </w:rPr>
        <w:t>closest</w:t>
      </w:r>
      <w:r>
        <w:rPr>
          <w:spacing w:val="-11"/>
          <w:w w:val="95"/>
        </w:rPr>
        <w:t xml:space="preserve"> </w:t>
      </w:r>
      <w:r>
        <w:rPr>
          <w:w w:val="95"/>
        </w:rPr>
        <w:t>point</w:t>
      </w:r>
      <w:r>
        <w:rPr>
          <w:spacing w:val="-11"/>
          <w:w w:val="95"/>
        </w:rPr>
        <w:t xml:space="preserve"> </w:t>
      </w:r>
      <w:r>
        <w:rPr>
          <w:w w:val="95"/>
        </w:rPr>
        <w:t>of approach</w:t>
      </w:r>
      <w:r>
        <w:rPr>
          <w:spacing w:val="-24"/>
          <w:w w:val="95"/>
        </w:rPr>
        <w:t xml:space="preserve"> </w:t>
      </w:r>
      <w:r>
        <w:rPr>
          <w:spacing w:val="-4"/>
          <w:w w:val="95"/>
        </w:rPr>
        <w:t>(CPA)</w:t>
      </w:r>
      <w:r>
        <w:rPr>
          <w:spacing w:val="-24"/>
          <w:w w:val="95"/>
        </w:rPr>
        <w:t xml:space="preserve"> </w:t>
      </w:r>
      <w:r>
        <w:rPr>
          <w:w w:val="95"/>
        </w:rPr>
        <w:t>is</w:t>
      </w:r>
      <w:r>
        <w:rPr>
          <w:spacing w:val="-24"/>
          <w:w w:val="95"/>
        </w:rPr>
        <w:t xml:space="preserve"> </w:t>
      </w:r>
      <w:r>
        <w:rPr>
          <w:w w:val="95"/>
        </w:rPr>
        <w:t>a</w:t>
      </w:r>
      <w:r>
        <w:rPr>
          <w:spacing w:val="-24"/>
          <w:w w:val="95"/>
        </w:rPr>
        <w:t xml:space="preserve"> </w:t>
      </w:r>
      <w:r>
        <w:rPr>
          <w:spacing w:val="1"/>
          <w:w w:val="95"/>
        </w:rPr>
        <w:t>good</w:t>
      </w:r>
      <w:r>
        <w:rPr>
          <w:spacing w:val="-24"/>
          <w:w w:val="95"/>
        </w:rPr>
        <w:t xml:space="preserve"> </w:t>
      </w:r>
      <w:r>
        <w:rPr>
          <w:w w:val="95"/>
        </w:rPr>
        <w:t>measure</w:t>
      </w:r>
      <w:r>
        <w:rPr>
          <w:spacing w:val="-24"/>
          <w:w w:val="95"/>
        </w:rPr>
        <w:t xml:space="preserve"> </w:t>
      </w:r>
      <w:r>
        <w:rPr>
          <w:w w:val="95"/>
        </w:rPr>
        <w:t>for</w:t>
      </w:r>
      <w:r>
        <w:rPr>
          <w:spacing w:val="-24"/>
          <w:w w:val="95"/>
        </w:rPr>
        <w:t xml:space="preserve"> </w:t>
      </w:r>
      <w:r>
        <w:rPr>
          <w:w w:val="95"/>
        </w:rPr>
        <w:t>this. Also,</w:t>
      </w:r>
      <w:r>
        <w:rPr>
          <w:spacing w:val="-22"/>
          <w:w w:val="95"/>
        </w:rPr>
        <w:t xml:space="preserve"> </w:t>
      </w:r>
      <w:r>
        <w:rPr>
          <w:w w:val="95"/>
        </w:rPr>
        <w:t>the</w:t>
      </w:r>
      <w:r>
        <w:rPr>
          <w:spacing w:val="-24"/>
          <w:w w:val="95"/>
        </w:rPr>
        <w:t xml:space="preserve"> </w:t>
      </w:r>
      <w:r>
        <w:rPr>
          <w:w w:val="95"/>
        </w:rPr>
        <w:t>reasoning</w:t>
      </w:r>
      <w:r>
        <w:rPr>
          <w:spacing w:val="-24"/>
          <w:w w:val="95"/>
        </w:rPr>
        <w:t xml:space="preserve"> </w:t>
      </w:r>
      <w:r>
        <w:rPr>
          <w:w w:val="95"/>
        </w:rPr>
        <w:t>and</w:t>
      </w:r>
      <w:r>
        <w:rPr>
          <w:spacing w:val="-24"/>
          <w:w w:val="95"/>
        </w:rPr>
        <w:t xml:space="preserve"> </w:t>
      </w:r>
      <w:r>
        <w:rPr>
          <w:w w:val="95"/>
        </w:rPr>
        <w:t>situation</w:t>
      </w:r>
      <w:r>
        <w:rPr>
          <w:spacing w:val="-24"/>
          <w:w w:val="95"/>
        </w:rPr>
        <w:t xml:space="preserve"> </w:t>
      </w:r>
      <w:r>
        <w:rPr>
          <w:w w:val="95"/>
        </w:rPr>
        <w:t xml:space="preserve">recognition </w:t>
      </w:r>
      <w:r>
        <w:t xml:space="preserve">which results in choosing the right strategy is a measure. Questions which will </w:t>
      </w:r>
      <w:r>
        <w:rPr>
          <w:spacing w:val="1"/>
        </w:rPr>
        <w:t xml:space="preserve">be </w:t>
      </w:r>
      <w:r>
        <w:t>answered</w:t>
      </w:r>
      <w:r>
        <w:rPr>
          <w:spacing w:val="8"/>
        </w:rPr>
        <w:t xml:space="preserve"> </w:t>
      </w:r>
      <w:r>
        <w:t>are:</w:t>
      </w:r>
    </w:p>
    <w:p w14:paraId="66466E79" w14:textId="77777777" w:rsidR="00B07A10" w:rsidRDefault="00785C94">
      <w:pPr>
        <w:pStyle w:val="Lijstalinea"/>
        <w:numPr>
          <w:ilvl w:val="3"/>
          <w:numId w:val="21"/>
        </w:numPr>
        <w:tabs>
          <w:tab w:val="left" w:pos="1134"/>
        </w:tabs>
        <w:spacing w:before="156"/>
      </w:pPr>
      <w:r>
        <w:t>Does the participant follow</w:t>
      </w:r>
      <w:r>
        <w:rPr>
          <w:spacing w:val="27"/>
        </w:rPr>
        <w:t xml:space="preserve"> </w:t>
      </w:r>
      <w:r>
        <w:t>COLREGs?</w:t>
      </w:r>
    </w:p>
    <w:p w14:paraId="66466E7A" w14:textId="77777777" w:rsidR="00B07A10" w:rsidRDefault="00B07A10">
      <w:pPr>
        <w:pStyle w:val="Plattetekst"/>
        <w:spacing w:before="11"/>
        <w:rPr>
          <w:sz w:val="23"/>
        </w:rPr>
      </w:pPr>
    </w:p>
    <w:p w14:paraId="66466E7B" w14:textId="77777777" w:rsidR="00B07A10" w:rsidRDefault="00785C94">
      <w:pPr>
        <w:pStyle w:val="Lijstalinea"/>
        <w:numPr>
          <w:ilvl w:val="3"/>
          <w:numId w:val="21"/>
        </w:numPr>
        <w:tabs>
          <w:tab w:val="left" w:pos="1134"/>
        </w:tabs>
      </w:pPr>
      <w:r>
        <w:t>Does the participant stay well clear of other</w:t>
      </w:r>
      <w:r>
        <w:rPr>
          <w:spacing w:val="41"/>
        </w:rPr>
        <w:t xml:space="preserve"> </w:t>
      </w:r>
      <w:r>
        <w:t>ships?</w:t>
      </w:r>
    </w:p>
    <w:p w14:paraId="66466E7C" w14:textId="77777777" w:rsidR="00B07A10" w:rsidRDefault="00B07A10">
      <w:pPr>
        <w:pStyle w:val="Plattetekst"/>
        <w:spacing w:before="10"/>
        <w:rPr>
          <w:sz w:val="23"/>
        </w:rPr>
      </w:pPr>
    </w:p>
    <w:p w14:paraId="66466E7D" w14:textId="77777777" w:rsidR="00B07A10" w:rsidRDefault="00785C94">
      <w:pPr>
        <w:pStyle w:val="Lijstalinea"/>
        <w:numPr>
          <w:ilvl w:val="3"/>
          <w:numId w:val="21"/>
        </w:numPr>
        <w:tabs>
          <w:tab w:val="left" w:pos="1134"/>
        </w:tabs>
        <w:spacing w:before="1"/>
      </w:pPr>
      <w:r>
        <w:t>Does the participant communicate using</w:t>
      </w:r>
      <w:r>
        <w:rPr>
          <w:spacing w:val="28"/>
        </w:rPr>
        <w:t xml:space="preserve"> </w:t>
      </w:r>
      <w:r>
        <w:t>SMCP?</w:t>
      </w:r>
    </w:p>
    <w:p w14:paraId="66466E7E" w14:textId="77777777" w:rsidR="00B07A10" w:rsidRDefault="00B07A10">
      <w:pPr>
        <w:pStyle w:val="Plattetekst"/>
        <w:spacing w:before="10"/>
        <w:rPr>
          <w:sz w:val="23"/>
        </w:rPr>
      </w:pPr>
    </w:p>
    <w:p w14:paraId="66466E7F" w14:textId="3EDDCBE1" w:rsidR="00B07A10" w:rsidRDefault="00785C94">
      <w:pPr>
        <w:pStyle w:val="Plattetekst"/>
        <w:spacing w:line="348" w:lineRule="auto"/>
        <w:ind w:left="653" w:right="1443" w:hanging="546"/>
        <w:jc w:val="both"/>
      </w:pPr>
      <w:r>
        <w:rPr>
          <w:b/>
          <w:spacing w:val="-5"/>
        </w:rPr>
        <w:t xml:space="preserve">Trust </w:t>
      </w:r>
      <w:r>
        <w:rPr>
          <w:i/>
        </w:rPr>
        <w:t>♦</w:t>
      </w:r>
      <w:r>
        <w:t>The system does not act only out of self-interest but to acquire a pareto-optimal solution.</w:t>
      </w:r>
      <w:r>
        <w:rPr>
          <w:spacing w:val="7"/>
        </w:rPr>
        <w:t xml:space="preserve"> </w:t>
      </w:r>
      <w:r>
        <w:t>The</w:t>
      </w:r>
      <w:r>
        <w:rPr>
          <w:spacing w:val="-22"/>
        </w:rPr>
        <w:t xml:space="preserve"> </w:t>
      </w:r>
      <w:r>
        <w:t>participants</w:t>
      </w:r>
      <w:r>
        <w:rPr>
          <w:spacing w:val="-22"/>
        </w:rPr>
        <w:t xml:space="preserve"> </w:t>
      </w:r>
      <w:r>
        <w:t>must</w:t>
      </w:r>
      <w:r>
        <w:rPr>
          <w:spacing w:val="-22"/>
        </w:rPr>
        <w:t xml:space="preserve"> </w:t>
      </w:r>
      <w:r>
        <w:t>have</w:t>
      </w:r>
      <w:r>
        <w:rPr>
          <w:spacing w:val="-22"/>
        </w:rPr>
        <w:t xml:space="preserve"> </w:t>
      </w:r>
      <w:r>
        <w:t>a</w:t>
      </w:r>
      <w:r>
        <w:rPr>
          <w:spacing w:val="-22"/>
        </w:rPr>
        <w:t xml:space="preserve"> </w:t>
      </w:r>
      <w:r>
        <w:t>feeling</w:t>
      </w:r>
      <w:r>
        <w:rPr>
          <w:spacing w:val="-22"/>
        </w:rPr>
        <w:t xml:space="preserve"> </w:t>
      </w:r>
      <w:r>
        <w:t>of</w:t>
      </w:r>
      <w:r>
        <w:rPr>
          <w:spacing w:val="-22"/>
        </w:rPr>
        <w:t xml:space="preserve"> </w:t>
      </w:r>
      <w:r>
        <w:t>confidence</w:t>
      </w:r>
      <w:r>
        <w:rPr>
          <w:spacing w:val="-22"/>
        </w:rPr>
        <w:t xml:space="preserve"> </w:t>
      </w:r>
      <w:r>
        <w:t>that</w:t>
      </w:r>
      <w:r>
        <w:rPr>
          <w:spacing w:val="-22"/>
        </w:rPr>
        <w:t xml:space="preserve"> </w:t>
      </w:r>
      <w:r>
        <w:t>unmanned</w:t>
      </w:r>
      <w:r>
        <w:rPr>
          <w:spacing w:val="-22"/>
        </w:rPr>
        <w:t xml:space="preserve"> </w:t>
      </w:r>
      <w:r>
        <w:t>vessels operate</w:t>
      </w:r>
      <w:r>
        <w:rPr>
          <w:spacing w:val="-14"/>
        </w:rPr>
        <w:t xml:space="preserve"> </w:t>
      </w:r>
      <w:r>
        <w:t>as</w:t>
      </w:r>
      <w:r>
        <w:rPr>
          <w:spacing w:val="-14"/>
        </w:rPr>
        <w:t xml:space="preserve"> </w:t>
      </w:r>
      <w:r>
        <w:t>they</w:t>
      </w:r>
      <w:r>
        <w:rPr>
          <w:spacing w:val="-14"/>
        </w:rPr>
        <w:t xml:space="preserve"> </w:t>
      </w:r>
      <w:r>
        <w:t>expect.</w:t>
      </w:r>
      <w:r>
        <w:rPr>
          <w:spacing w:val="17"/>
        </w:rPr>
        <w:t xml:space="preserve"> </w:t>
      </w:r>
      <w:del w:id="803" w:author="Tom Wever" w:date="2018-11-25T14:43:00Z">
        <w:r w:rsidDel="008F3083">
          <w:delText>Therefore</w:delText>
        </w:r>
      </w:del>
      <w:ins w:id="804" w:author="Tom Wever" w:date="2018-11-25T14:43:00Z">
        <w:r w:rsidR="008F3083">
          <w:t>Therefore,</w:t>
        </w:r>
      </w:ins>
      <w:r>
        <w:rPr>
          <w:spacing w:val="-14"/>
        </w:rPr>
        <w:t xml:space="preserve"> </w:t>
      </w:r>
      <w:r>
        <w:t>they</w:t>
      </w:r>
      <w:r>
        <w:rPr>
          <w:spacing w:val="-14"/>
        </w:rPr>
        <w:t xml:space="preserve"> </w:t>
      </w:r>
      <w:r>
        <w:t>must</w:t>
      </w:r>
      <w:r>
        <w:rPr>
          <w:spacing w:val="-14"/>
        </w:rPr>
        <w:t xml:space="preserve"> </w:t>
      </w:r>
      <w:r>
        <w:rPr>
          <w:spacing w:val="1"/>
        </w:rPr>
        <w:t>be</w:t>
      </w:r>
      <w:r>
        <w:rPr>
          <w:spacing w:val="-14"/>
        </w:rPr>
        <w:t xml:space="preserve"> </w:t>
      </w:r>
      <w:r>
        <w:t>confident</w:t>
      </w:r>
      <w:r>
        <w:rPr>
          <w:spacing w:val="-14"/>
        </w:rPr>
        <w:t xml:space="preserve"> </w:t>
      </w:r>
      <w:r>
        <w:t>that</w:t>
      </w:r>
      <w:r>
        <w:rPr>
          <w:spacing w:val="-14"/>
        </w:rPr>
        <w:t xml:space="preserve"> </w:t>
      </w:r>
      <w:r>
        <w:t>the</w:t>
      </w:r>
      <w:r>
        <w:rPr>
          <w:spacing w:val="-14"/>
        </w:rPr>
        <w:t xml:space="preserve"> </w:t>
      </w:r>
      <w:r>
        <w:t>system</w:t>
      </w:r>
      <w:r>
        <w:rPr>
          <w:spacing w:val="-14"/>
        </w:rPr>
        <w:t xml:space="preserve"> </w:t>
      </w:r>
      <w:r>
        <w:rPr>
          <w:spacing w:val="-3"/>
        </w:rPr>
        <w:t>works</w:t>
      </w:r>
      <w:r>
        <w:rPr>
          <w:spacing w:val="-14"/>
        </w:rPr>
        <w:t xml:space="preserve"> </w:t>
      </w:r>
      <w:r>
        <w:t xml:space="preserve">as it is supposed to do. In later stages, this will also </w:t>
      </w:r>
      <w:r>
        <w:rPr>
          <w:spacing w:val="1"/>
        </w:rPr>
        <w:t xml:space="preserve">be </w:t>
      </w:r>
      <w:r>
        <w:t xml:space="preserve">supported </w:t>
      </w:r>
      <w:r>
        <w:rPr>
          <w:spacing w:val="-3"/>
        </w:rPr>
        <w:t xml:space="preserve">by </w:t>
      </w:r>
      <w:r>
        <w:t xml:space="preserve">evaluations of </w:t>
      </w:r>
      <w:r>
        <w:rPr>
          <w:w w:val="95"/>
        </w:rPr>
        <w:t xml:space="preserve">reputable institutions. </w:t>
      </w:r>
      <w:r>
        <w:rPr>
          <w:spacing w:val="-3"/>
          <w:w w:val="95"/>
        </w:rPr>
        <w:t xml:space="preserve">[Ozawa </w:t>
      </w:r>
      <w:r>
        <w:rPr>
          <w:w w:val="95"/>
        </w:rPr>
        <w:t xml:space="preserve">and </w:t>
      </w:r>
      <w:proofErr w:type="spellStart"/>
      <w:r>
        <w:rPr>
          <w:w w:val="95"/>
        </w:rPr>
        <w:t>Sripad</w:t>
      </w:r>
      <w:proofErr w:type="spellEnd"/>
      <w:r>
        <w:rPr>
          <w:w w:val="95"/>
        </w:rPr>
        <w:t xml:space="preserve"> (2013)]. </w:t>
      </w:r>
      <w:r>
        <w:rPr>
          <w:spacing w:val="-5"/>
          <w:w w:val="95"/>
        </w:rPr>
        <w:t xml:space="preserve">For </w:t>
      </w:r>
      <w:r>
        <w:rPr>
          <w:w w:val="95"/>
        </w:rPr>
        <w:t>now, the survey is leading</w:t>
      </w:r>
      <w:r>
        <w:rPr>
          <w:spacing w:val="-24"/>
          <w:w w:val="95"/>
        </w:rPr>
        <w:t xml:space="preserve"> </w:t>
      </w:r>
      <w:r>
        <w:rPr>
          <w:w w:val="95"/>
        </w:rPr>
        <w:t xml:space="preserve">here, </w:t>
      </w:r>
      <w:r>
        <w:t>where</w:t>
      </w:r>
      <w:r>
        <w:rPr>
          <w:spacing w:val="-29"/>
        </w:rPr>
        <w:t xml:space="preserve"> </w:t>
      </w:r>
      <w:r>
        <w:t>questions</w:t>
      </w:r>
      <w:r>
        <w:rPr>
          <w:spacing w:val="-29"/>
        </w:rPr>
        <w:t xml:space="preserve"> </w:t>
      </w:r>
      <w:r>
        <w:t>will</w:t>
      </w:r>
      <w:r>
        <w:rPr>
          <w:spacing w:val="-29"/>
        </w:rPr>
        <w:t xml:space="preserve"> </w:t>
      </w:r>
      <w:r>
        <w:rPr>
          <w:spacing w:val="1"/>
        </w:rPr>
        <w:t>be</w:t>
      </w:r>
      <w:r>
        <w:rPr>
          <w:spacing w:val="-29"/>
        </w:rPr>
        <w:t xml:space="preserve"> </w:t>
      </w:r>
      <w:r>
        <w:t>asked</w:t>
      </w:r>
      <w:r>
        <w:rPr>
          <w:spacing w:val="-29"/>
        </w:rPr>
        <w:t xml:space="preserve"> </w:t>
      </w:r>
      <w:r>
        <w:t>on</w:t>
      </w:r>
      <w:r>
        <w:rPr>
          <w:spacing w:val="-29"/>
        </w:rPr>
        <w:t xml:space="preserve"> </w:t>
      </w:r>
      <w:r>
        <w:t>the</w:t>
      </w:r>
      <w:r>
        <w:rPr>
          <w:spacing w:val="-29"/>
        </w:rPr>
        <w:t xml:space="preserve"> </w:t>
      </w:r>
      <w:r>
        <w:t>participant’s</w:t>
      </w:r>
      <w:r>
        <w:rPr>
          <w:spacing w:val="-29"/>
        </w:rPr>
        <w:t xml:space="preserve"> </w:t>
      </w:r>
      <w:r>
        <w:t>trust</w:t>
      </w:r>
      <w:r>
        <w:rPr>
          <w:spacing w:val="-29"/>
        </w:rPr>
        <w:t xml:space="preserve"> </w:t>
      </w:r>
      <w:r>
        <w:t>in</w:t>
      </w:r>
      <w:r>
        <w:rPr>
          <w:spacing w:val="-29"/>
        </w:rPr>
        <w:t xml:space="preserve"> </w:t>
      </w:r>
      <w:r>
        <w:t>autonomous</w:t>
      </w:r>
      <w:r>
        <w:rPr>
          <w:spacing w:val="-29"/>
        </w:rPr>
        <w:t xml:space="preserve"> </w:t>
      </w:r>
      <w:r>
        <w:t>systems,</w:t>
      </w:r>
      <w:r>
        <w:rPr>
          <w:spacing w:val="-28"/>
        </w:rPr>
        <w:t xml:space="preserve"> </w:t>
      </w:r>
      <w:r>
        <w:t>their trust</w:t>
      </w:r>
      <w:r>
        <w:rPr>
          <w:spacing w:val="-26"/>
        </w:rPr>
        <w:t xml:space="preserve"> </w:t>
      </w:r>
      <w:r>
        <w:t>in</w:t>
      </w:r>
      <w:r>
        <w:rPr>
          <w:spacing w:val="-26"/>
        </w:rPr>
        <w:t xml:space="preserve"> </w:t>
      </w:r>
      <w:r>
        <w:t>SMCP</w:t>
      </w:r>
      <w:r>
        <w:rPr>
          <w:spacing w:val="-26"/>
        </w:rPr>
        <w:t xml:space="preserve"> </w:t>
      </w:r>
      <w:r>
        <w:t>and</w:t>
      </w:r>
      <w:r>
        <w:rPr>
          <w:spacing w:val="-26"/>
        </w:rPr>
        <w:t xml:space="preserve"> </w:t>
      </w:r>
      <w:r>
        <w:t>how</w:t>
      </w:r>
      <w:r>
        <w:rPr>
          <w:spacing w:val="-26"/>
        </w:rPr>
        <w:t xml:space="preserve"> </w:t>
      </w:r>
      <w:r>
        <w:t>they</w:t>
      </w:r>
      <w:r>
        <w:rPr>
          <w:spacing w:val="-26"/>
        </w:rPr>
        <w:t xml:space="preserve"> </w:t>
      </w:r>
      <w:r>
        <w:t>thought</w:t>
      </w:r>
      <w:r>
        <w:rPr>
          <w:spacing w:val="-26"/>
        </w:rPr>
        <w:t xml:space="preserve"> </w:t>
      </w:r>
      <w:r>
        <w:t>the</w:t>
      </w:r>
      <w:r>
        <w:rPr>
          <w:spacing w:val="-26"/>
        </w:rPr>
        <w:t xml:space="preserve"> </w:t>
      </w:r>
      <w:r>
        <w:t>communication</w:t>
      </w:r>
      <w:r>
        <w:rPr>
          <w:spacing w:val="-26"/>
        </w:rPr>
        <w:t xml:space="preserve"> </w:t>
      </w:r>
      <w:r>
        <w:t>went</w:t>
      </w:r>
      <w:r>
        <w:rPr>
          <w:spacing w:val="-26"/>
        </w:rPr>
        <w:t xml:space="preserve"> </w:t>
      </w:r>
      <w:r>
        <w:t>during</w:t>
      </w:r>
      <w:r>
        <w:rPr>
          <w:spacing w:val="-26"/>
        </w:rPr>
        <w:t xml:space="preserve"> </w:t>
      </w:r>
      <w:r>
        <w:t>the</w:t>
      </w:r>
      <w:r>
        <w:rPr>
          <w:spacing w:val="-26"/>
        </w:rPr>
        <w:t xml:space="preserve"> </w:t>
      </w:r>
      <w:r>
        <w:t xml:space="preserve">experiment. Questions which will </w:t>
      </w:r>
      <w:r>
        <w:rPr>
          <w:spacing w:val="1"/>
        </w:rPr>
        <w:t xml:space="preserve">be </w:t>
      </w:r>
      <w:r>
        <w:t>answered</w:t>
      </w:r>
      <w:r>
        <w:rPr>
          <w:spacing w:val="25"/>
        </w:rPr>
        <w:t xml:space="preserve"> </w:t>
      </w:r>
      <w:r>
        <w:t>are:</w:t>
      </w:r>
    </w:p>
    <w:p w14:paraId="66466E80" w14:textId="77777777" w:rsidR="00B07A10" w:rsidRDefault="00785C94">
      <w:pPr>
        <w:pStyle w:val="Lijstalinea"/>
        <w:numPr>
          <w:ilvl w:val="0"/>
          <w:numId w:val="17"/>
        </w:numPr>
        <w:tabs>
          <w:tab w:val="left" w:pos="1134"/>
        </w:tabs>
        <w:spacing w:before="155"/>
      </w:pPr>
      <w:r>
        <w:t>Is</w:t>
      </w:r>
      <w:r>
        <w:rPr>
          <w:spacing w:val="-32"/>
        </w:rPr>
        <w:t xml:space="preserve"> </w:t>
      </w:r>
      <w:r>
        <w:t>the</w:t>
      </w:r>
      <w:r>
        <w:rPr>
          <w:spacing w:val="-32"/>
        </w:rPr>
        <w:t xml:space="preserve"> </w:t>
      </w:r>
      <w:r>
        <w:t>participant</w:t>
      </w:r>
      <w:r>
        <w:rPr>
          <w:spacing w:val="-32"/>
        </w:rPr>
        <w:t xml:space="preserve"> </w:t>
      </w:r>
      <w:r>
        <w:t>confident</w:t>
      </w:r>
      <w:r>
        <w:rPr>
          <w:spacing w:val="-32"/>
        </w:rPr>
        <w:t xml:space="preserve"> </w:t>
      </w:r>
      <w:r>
        <w:t>that</w:t>
      </w:r>
      <w:r>
        <w:rPr>
          <w:spacing w:val="-32"/>
        </w:rPr>
        <w:t xml:space="preserve"> </w:t>
      </w:r>
      <w:r>
        <w:t>the</w:t>
      </w:r>
      <w:r>
        <w:rPr>
          <w:spacing w:val="-32"/>
        </w:rPr>
        <w:t xml:space="preserve"> </w:t>
      </w:r>
      <w:r>
        <w:t>system</w:t>
      </w:r>
      <w:r>
        <w:rPr>
          <w:spacing w:val="-32"/>
        </w:rPr>
        <w:t xml:space="preserve"> </w:t>
      </w:r>
      <w:r>
        <w:rPr>
          <w:spacing w:val="-3"/>
        </w:rPr>
        <w:t>works?</w:t>
      </w:r>
    </w:p>
    <w:p w14:paraId="66466E81" w14:textId="77777777" w:rsidR="00B07A10" w:rsidRDefault="00B07A10">
      <w:pPr>
        <w:pStyle w:val="Plattetekst"/>
        <w:spacing w:before="10"/>
        <w:rPr>
          <w:sz w:val="23"/>
        </w:rPr>
      </w:pPr>
    </w:p>
    <w:p w14:paraId="66466E82" w14:textId="77777777" w:rsidR="00B07A10" w:rsidRDefault="00785C94">
      <w:pPr>
        <w:pStyle w:val="Lijstalinea"/>
        <w:numPr>
          <w:ilvl w:val="0"/>
          <w:numId w:val="17"/>
        </w:numPr>
        <w:tabs>
          <w:tab w:val="left" w:pos="1134"/>
        </w:tabs>
        <w:spacing w:before="1"/>
      </w:pPr>
      <w:r>
        <w:rPr>
          <w:w w:val="95"/>
        </w:rPr>
        <w:t>What</w:t>
      </w:r>
      <w:r>
        <w:rPr>
          <w:spacing w:val="-9"/>
          <w:w w:val="95"/>
        </w:rPr>
        <w:t xml:space="preserve"> </w:t>
      </w:r>
      <w:r>
        <w:rPr>
          <w:w w:val="95"/>
        </w:rPr>
        <w:t>worries</w:t>
      </w:r>
      <w:r>
        <w:rPr>
          <w:spacing w:val="-9"/>
          <w:w w:val="95"/>
        </w:rPr>
        <w:t xml:space="preserve"> </w:t>
      </w:r>
      <w:r>
        <w:rPr>
          <w:w w:val="95"/>
        </w:rPr>
        <w:t>a</w:t>
      </w:r>
      <w:r>
        <w:rPr>
          <w:spacing w:val="-9"/>
          <w:w w:val="95"/>
        </w:rPr>
        <w:t xml:space="preserve"> </w:t>
      </w:r>
      <w:r>
        <w:rPr>
          <w:w w:val="95"/>
        </w:rPr>
        <w:t>participant</w:t>
      </w:r>
      <w:r>
        <w:rPr>
          <w:spacing w:val="-9"/>
          <w:w w:val="95"/>
        </w:rPr>
        <w:t xml:space="preserve"> </w:t>
      </w:r>
      <w:r>
        <w:rPr>
          <w:w w:val="95"/>
        </w:rPr>
        <w:t>when</w:t>
      </w:r>
      <w:r>
        <w:rPr>
          <w:spacing w:val="-9"/>
          <w:w w:val="95"/>
        </w:rPr>
        <w:t xml:space="preserve"> </w:t>
      </w:r>
      <w:r>
        <w:rPr>
          <w:w w:val="95"/>
        </w:rPr>
        <w:t>using</w:t>
      </w:r>
      <w:r>
        <w:rPr>
          <w:spacing w:val="-9"/>
          <w:w w:val="95"/>
        </w:rPr>
        <w:t xml:space="preserve"> </w:t>
      </w:r>
      <w:r>
        <w:rPr>
          <w:w w:val="95"/>
        </w:rPr>
        <w:t>the</w:t>
      </w:r>
      <w:r>
        <w:rPr>
          <w:spacing w:val="-9"/>
          <w:w w:val="95"/>
        </w:rPr>
        <w:t xml:space="preserve"> </w:t>
      </w:r>
      <w:r>
        <w:rPr>
          <w:w w:val="95"/>
        </w:rPr>
        <w:t>system?</w:t>
      </w:r>
    </w:p>
    <w:p w14:paraId="66466E83" w14:textId="77777777" w:rsidR="00B07A10" w:rsidRDefault="00B07A10">
      <w:pPr>
        <w:pStyle w:val="Plattetekst"/>
        <w:spacing w:before="10"/>
        <w:rPr>
          <w:sz w:val="23"/>
        </w:rPr>
      </w:pPr>
    </w:p>
    <w:p w14:paraId="66466E84" w14:textId="5852CBD9" w:rsidR="00B07A10" w:rsidRDefault="00785C94">
      <w:pPr>
        <w:pStyle w:val="Lijstalinea"/>
        <w:numPr>
          <w:ilvl w:val="0"/>
          <w:numId w:val="17"/>
        </w:numPr>
        <w:tabs>
          <w:tab w:val="left" w:pos="1134"/>
        </w:tabs>
      </w:pPr>
      <w:r>
        <w:rPr>
          <w:spacing w:val="-3"/>
        </w:rPr>
        <w:t>How</w:t>
      </w:r>
      <w:r>
        <w:rPr>
          <w:spacing w:val="-18"/>
        </w:rPr>
        <w:t xml:space="preserve"> </w:t>
      </w:r>
      <w:r>
        <w:t>well</w:t>
      </w:r>
      <w:r>
        <w:rPr>
          <w:spacing w:val="-18"/>
        </w:rPr>
        <w:t xml:space="preserve"> </w:t>
      </w:r>
      <w:ins w:id="805" w:author="Tom Wever" w:date="2018-11-25T14:44:00Z">
        <w:r w:rsidR="00BA06FA">
          <w:t>trust</w:t>
        </w:r>
        <w:r w:rsidR="00495879">
          <w:t>s</w:t>
        </w:r>
      </w:ins>
      <w:del w:id="806" w:author="Tom Wever" w:date="2018-11-25T14:44:00Z">
        <w:r w:rsidDel="00BA06FA">
          <w:delText>does</w:delText>
        </w:r>
      </w:del>
      <w:r>
        <w:rPr>
          <w:spacing w:val="-18"/>
        </w:rPr>
        <w:t xml:space="preserve"> </w:t>
      </w:r>
      <w:r>
        <w:t>a</w:t>
      </w:r>
      <w:r>
        <w:rPr>
          <w:spacing w:val="-18"/>
        </w:rPr>
        <w:t xml:space="preserve"> </w:t>
      </w:r>
      <w:r>
        <w:t>participant</w:t>
      </w:r>
      <w:r>
        <w:rPr>
          <w:spacing w:val="-18"/>
        </w:rPr>
        <w:t xml:space="preserve"> </w:t>
      </w:r>
      <w:del w:id="807" w:author="Tom Wever" w:date="2018-11-25T14:44:00Z">
        <w:r w:rsidDel="00BA06FA">
          <w:delText>trust</w:delText>
        </w:r>
        <w:r w:rsidDel="00BA06FA">
          <w:rPr>
            <w:spacing w:val="-18"/>
          </w:rPr>
          <w:delText xml:space="preserve"> </w:delText>
        </w:r>
      </w:del>
      <w:r>
        <w:t>unmanned</w:t>
      </w:r>
      <w:r>
        <w:rPr>
          <w:spacing w:val="-18"/>
        </w:rPr>
        <w:t xml:space="preserve"> </w:t>
      </w:r>
      <w:r>
        <w:t>vessels</w:t>
      </w:r>
      <w:r>
        <w:rPr>
          <w:spacing w:val="-18"/>
        </w:rPr>
        <w:t xml:space="preserve"> </w:t>
      </w:r>
      <w:r>
        <w:t>compared</w:t>
      </w:r>
      <w:r>
        <w:rPr>
          <w:spacing w:val="-18"/>
        </w:rPr>
        <w:t xml:space="preserve"> </w:t>
      </w:r>
      <w:r>
        <w:t>to</w:t>
      </w:r>
      <w:r>
        <w:rPr>
          <w:spacing w:val="-18"/>
        </w:rPr>
        <w:t xml:space="preserve"> </w:t>
      </w:r>
      <w:r>
        <w:t>manned</w:t>
      </w:r>
      <w:r>
        <w:rPr>
          <w:spacing w:val="-18"/>
        </w:rPr>
        <w:t xml:space="preserve"> </w:t>
      </w:r>
      <w:r>
        <w:t>vessels?</w:t>
      </w:r>
    </w:p>
    <w:p w14:paraId="66466E85" w14:textId="77777777" w:rsidR="00B07A10" w:rsidRDefault="00B07A10">
      <w:pPr>
        <w:pStyle w:val="Plattetekst"/>
        <w:spacing w:before="11"/>
        <w:rPr>
          <w:sz w:val="23"/>
        </w:rPr>
      </w:pPr>
    </w:p>
    <w:p w14:paraId="66466E86" w14:textId="77777777" w:rsidR="00B07A10" w:rsidRDefault="00785C94">
      <w:pPr>
        <w:pStyle w:val="Plattetekst"/>
        <w:spacing w:line="348" w:lineRule="auto"/>
        <w:ind w:left="653" w:right="1446" w:hanging="546"/>
        <w:jc w:val="both"/>
      </w:pPr>
      <w:r>
        <w:rPr>
          <w:b/>
        </w:rPr>
        <w:t>Situation</w:t>
      </w:r>
      <w:r>
        <w:rPr>
          <w:b/>
          <w:spacing w:val="-35"/>
        </w:rPr>
        <w:t xml:space="preserve"> </w:t>
      </w:r>
      <w:r>
        <w:rPr>
          <w:b/>
          <w:spacing w:val="-3"/>
        </w:rPr>
        <w:t>awareness</w:t>
      </w:r>
      <w:r>
        <w:rPr>
          <w:b/>
          <w:spacing w:val="-25"/>
        </w:rPr>
        <w:t xml:space="preserve"> </w:t>
      </w:r>
      <w:r>
        <w:rPr>
          <w:i/>
        </w:rPr>
        <w:t>♠</w:t>
      </w:r>
      <w:r>
        <w:t>The</w:t>
      </w:r>
      <w:r>
        <w:rPr>
          <w:spacing w:val="-32"/>
        </w:rPr>
        <w:t xml:space="preserve"> </w:t>
      </w:r>
      <w:r>
        <w:t>perception</w:t>
      </w:r>
      <w:r>
        <w:rPr>
          <w:spacing w:val="-32"/>
        </w:rPr>
        <w:t xml:space="preserve"> </w:t>
      </w:r>
      <w:r>
        <w:t>of</w:t>
      </w:r>
      <w:r>
        <w:rPr>
          <w:spacing w:val="-32"/>
        </w:rPr>
        <w:t xml:space="preserve"> </w:t>
      </w:r>
      <w:r>
        <w:t>environmental</w:t>
      </w:r>
      <w:r>
        <w:rPr>
          <w:spacing w:val="-32"/>
        </w:rPr>
        <w:t xml:space="preserve"> </w:t>
      </w:r>
      <w:r>
        <w:t>elements</w:t>
      </w:r>
      <w:r>
        <w:rPr>
          <w:spacing w:val="-32"/>
        </w:rPr>
        <w:t xml:space="preserve"> </w:t>
      </w:r>
      <w:r>
        <w:t>and</w:t>
      </w:r>
      <w:r>
        <w:rPr>
          <w:spacing w:val="-32"/>
        </w:rPr>
        <w:t xml:space="preserve"> </w:t>
      </w:r>
      <w:r>
        <w:t>events</w:t>
      </w:r>
      <w:r>
        <w:rPr>
          <w:spacing w:val="-32"/>
        </w:rPr>
        <w:t xml:space="preserve"> </w:t>
      </w:r>
      <w:r>
        <w:t>with</w:t>
      </w:r>
      <w:r>
        <w:rPr>
          <w:spacing w:val="-32"/>
        </w:rPr>
        <w:t xml:space="preserve"> </w:t>
      </w:r>
      <w:r>
        <w:t>respect to</w:t>
      </w:r>
      <w:r>
        <w:rPr>
          <w:spacing w:val="-39"/>
        </w:rPr>
        <w:t xml:space="preserve"> </w:t>
      </w:r>
      <w:r>
        <w:t>time</w:t>
      </w:r>
      <w:r>
        <w:rPr>
          <w:spacing w:val="-39"/>
        </w:rPr>
        <w:t xml:space="preserve"> </w:t>
      </w:r>
      <w:r>
        <w:rPr>
          <w:spacing w:val="-4"/>
        </w:rPr>
        <w:t>or</w:t>
      </w:r>
      <w:r>
        <w:rPr>
          <w:spacing w:val="-39"/>
        </w:rPr>
        <w:t xml:space="preserve"> </w:t>
      </w:r>
      <w:r>
        <w:t>space,</w:t>
      </w:r>
      <w:r>
        <w:rPr>
          <w:spacing w:val="-38"/>
        </w:rPr>
        <w:t xml:space="preserve"> </w:t>
      </w:r>
      <w:r>
        <w:t>the</w:t>
      </w:r>
      <w:r>
        <w:rPr>
          <w:spacing w:val="-39"/>
        </w:rPr>
        <w:t xml:space="preserve"> </w:t>
      </w:r>
      <w:r>
        <w:t>comprehension</w:t>
      </w:r>
      <w:r>
        <w:rPr>
          <w:spacing w:val="-39"/>
        </w:rPr>
        <w:t xml:space="preserve"> </w:t>
      </w:r>
      <w:r>
        <w:t>of</w:t>
      </w:r>
      <w:r>
        <w:rPr>
          <w:spacing w:val="-39"/>
        </w:rPr>
        <w:t xml:space="preserve"> </w:t>
      </w:r>
      <w:r>
        <w:t>their</w:t>
      </w:r>
      <w:r>
        <w:rPr>
          <w:spacing w:val="-39"/>
        </w:rPr>
        <w:t xml:space="preserve"> </w:t>
      </w:r>
      <w:r>
        <w:t>meaning,</w:t>
      </w:r>
      <w:r>
        <w:rPr>
          <w:spacing w:val="-38"/>
        </w:rPr>
        <w:t xml:space="preserve"> </w:t>
      </w:r>
      <w:r>
        <w:t>and</w:t>
      </w:r>
      <w:r>
        <w:rPr>
          <w:spacing w:val="-39"/>
        </w:rPr>
        <w:t xml:space="preserve"> </w:t>
      </w:r>
      <w:r>
        <w:t>the</w:t>
      </w:r>
      <w:r>
        <w:rPr>
          <w:spacing w:val="-39"/>
        </w:rPr>
        <w:t xml:space="preserve"> </w:t>
      </w:r>
      <w:r>
        <w:t>projection</w:t>
      </w:r>
      <w:r>
        <w:rPr>
          <w:spacing w:val="-39"/>
        </w:rPr>
        <w:t xml:space="preserve"> </w:t>
      </w:r>
      <w:r>
        <w:t>of</w:t>
      </w:r>
      <w:r>
        <w:rPr>
          <w:spacing w:val="-39"/>
        </w:rPr>
        <w:t xml:space="preserve"> </w:t>
      </w:r>
      <w:r>
        <w:t>their</w:t>
      </w:r>
      <w:r>
        <w:rPr>
          <w:spacing w:val="-39"/>
        </w:rPr>
        <w:t xml:space="preserve"> </w:t>
      </w:r>
      <w:r>
        <w:t>status</w:t>
      </w:r>
    </w:p>
    <w:p w14:paraId="66466E87" w14:textId="77777777" w:rsidR="00B07A10" w:rsidRDefault="00B07A10">
      <w:pPr>
        <w:spacing w:line="348" w:lineRule="auto"/>
        <w:jc w:val="both"/>
        <w:sectPr w:rsidR="00B07A10">
          <w:pgSz w:w="11910" w:h="16840"/>
          <w:pgMar w:top="1060" w:right="280" w:bottom="280" w:left="1620" w:header="708" w:footer="708" w:gutter="0"/>
          <w:cols w:space="708"/>
        </w:sectPr>
      </w:pPr>
    </w:p>
    <w:p w14:paraId="66466E88" w14:textId="77777777" w:rsidR="00B07A10" w:rsidRPr="00ED3651" w:rsidRDefault="00785C94">
      <w:pPr>
        <w:tabs>
          <w:tab w:val="left" w:pos="4872"/>
        </w:tabs>
        <w:spacing w:before="47"/>
        <w:ind w:left="108"/>
        <w:rPr>
          <w:rFonts w:ascii="Trebuchet MS"/>
          <w:i/>
          <w:lang w:val="fr-FR"/>
        </w:rPr>
      </w:pPr>
      <w:r w:rsidRPr="00ED3651">
        <w:rPr>
          <w:w w:val="105"/>
          <w:lang w:val="fr-FR"/>
        </w:rPr>
        <w:lastRenderedPageBreak/>
        <w:t>98</w:t>
      </w:r>
      <w:r w:rsidRPr="00ED3651">
        <w:rPr>
          <w:w w:val="105"/>
          <w:lang w:val="fr-FR"/>
        </w:rPr>
        <w:tab/>
      </w:r>
      <w:r w:rsidRPr="00ED3651">
        <w:rPr>
          <w:rFonts w:ascii="Trebuchet MS"/>
          <w:i/>
          <w:w w:val="105"/>
          <w:lang w:val="fr-FR"/>
        </w:rPr>
        <w:t>CHAPTER 11. DESIGN</w:t>
      </w:r>
      <w:r w:rsidRPr="00ED3651">
        <w:rPr>
          <w:rFonts w:ascii="Trebuchet MS"/>
          <w:i/>
          <w:spacing w:val="-23"/>
          <w:w w:val="105"/>
          <w:lang w:val="fr-FR"/>
        </w:rPr>
        <w:t xml:space="preserve"> </w:t>
      </w:r>
      <w:r w:rsidRPr="00ED3651">
        <w:rPr>
          <w:rFonts w:ascii="Trebuchet MS"/>
          <w:i/>
          <w:spacing w:val="-4"/>
          <w:w w:val="105"/>
          <w:lang w:val="fr-FR"/>
        </w:rPr>
        <w:t>EVALUATION</w:t>
      </w:r>
    </w:p>
    <w:p w14:paraId="66466E89" w14:textId="77777777" w:rsidR="00B07A10" w:rsidRPr="00ED3651" w:rsidRDefault="00B07A10">
      <w:pPr>
        <w:pStyle w:val="Plattetekst"/>
        <w:rPr>
          <w:rFonts w:ascii="Trebuchet MS"/>
          <w:i/>
          <w:sz w:val="31"/>
          <w:lang w:val="fr-FR"/>
        </w:rPr>
      </w:pPr>
    </w:p>
    <w:p w14:paraId="66466E8A" w14:textId="24762129" w:rsidR="00B07A10" w:rsidRDefault="00785C94">
      <w:pPr>
        <w:pStyle w:val="Plattetekst"/>
        <w:spacing w:line="348" w:lineRule="auto"/>
        <w:ind w:left="653" w:right="1445"/>
        <w:jc w:val="both"/>
      </w:pPr>
      <w:r w:rsidRPr="00ED3651">
        <w:rPr>
          <w:lang w:val="fr-FR"/>
        </w:rPr>
        <w:t>[</w:t>
      </w:r>
      <w:proofErr w:type="spellStart"/>
      <w:r w:rsidRPr="00ED3651">
        <w:rPr>
          <w:lang w:val="fr-FR"/>
        </w:rPr>
        <w:t>Naderpour</w:t>
      </w:r>
      <w:proofErr w:type="spellEnd"/>
      <w:r w:rsidRPr="00ED3651">
        <w:rPr>
          <w:spacing w:val="-33"/>
          <w:lang w:val="fr-FR"/>
        </w:rPr>
        <w:t xml:space="preserve"> </w:t>
      </w:r>
      <w:r w:rsidRPr="00ED3651">
        <w:rPr>
          <w:lang w:val="fr-FR"/>
        </w:rPr>
        <w:t>et</w:t>
      </w:r>
      <w:r w:rsidRPr="00ED3651">
        <w:rPr>
          <w:spacing w:val="-33"/>
          <w:lang w:val="fr-FR"/>
        </w:rPr>
        <w:t xml:space="preserve"> </w:t>
      </w:r>
      <w:r w:rsidRPr="00ED3651">
        <w:rPr>
          <w:lang w:val="fr-FR"/>
        </w:rPr>
        <w:t>al.</w:t>
      </w:r>
      <w:r w:rsidRPr="00ED3651">
        <w:rPr>
          <w:spacing w:val="-23"/>
          <w:lang w:val="fr-FR"/>
        </w:rPr>
        <w:t xml:space="preserve"> </w:t>
      </w:r>
      <w:r>
        <w:t>(2016)].</w:t>
      </w:r>
      <w:r>
        <w:rPr>
          <w:spacing w:val="12"/>
        </w:rPr>
        <w:t xml:space="preserve"> </w:t>
      </w:r>
      <w:r>
        <w:t>The</w:t>
      </w:r>
      <w:r>
        <w:rPr>
          <w:spacing w:val="-21"/>
        </w:rPr>
        <w:t xml:space="preserve"> </w:t>
      </w:r>
      <w:r>
        <w:t>situational</w:t>
      </w:r>
      <w:r>
        <w:rPr>
          <w:spacing w:val="-21"/>
        </w:rPr>
        <w:t xml:space="preserve"> </w:t>
      </w:r>
      <w:r>
        <w:rPr>
          <w:spacing w:val="-3"/>
        </w:rPr>
        <w:t>awareness</w:t>
      </w:r>
      <w:r>
        <w:rPr>
          <w:spacing w:val="-20"/>
        </w:rPr>
        <w:t xml:space="preserve"> </w:t>
      </w:r>
      <w:r>
        <w:t>is</w:t>
      </w:r>
      <w:r>
        <w:rPr>
          <w:spacing w:val="-20"/>
        </w:rPr>
        <w:t xml:space="preserve"> </w:t>
      </w:r>
      <w:r>
        <w:t>measured</w:t>
      </w:r>
      <w:r>
        <w:rPr>
          <w:spacing w:val="-21"/>
        </w:rPr>
        <w:t xml:space="preserve"> </w:t>
      </w:r>
      <w:r>
        <w:t>using</w:t>
      </w:r>
      <w:r>
        <w:rPr>
          <w:spacing w:val="-20"/>
        </w:rPr>
        <w:t xml:space="preserve"> </w:t>
      </w:r>
      <w:r>
        <w:t>an</w:t>
      </w:r>
      <w:r>
        <w:rPr>
          <w:spacing w:val="-21"/>
        </w:rPr>
        <w:t xml:space="preserve"> </w:t>
      </w:r>
      <w:r>
        <w:t>observer rating</w:t>
      </w:r>
      <w:r>
        <w:rPr>
          <w:spacing w:val="-16"/>
        </w:rPr>
        <w:t xml:space="preserve"> </w:t>
      </w:r>
      <w:r>
        <w:t>system,</w:t>
      </w:r>
      <w:r>
        <w:rPr>
          <w:spacing w:val="-13"/>
        </w:rPr>
        <w:t xml:space="preserve"> </w:t>
      </w:r>
      <w:r>
        <w:t>showing</w:t>
      </w:r>
      <w:r>
        <w:rPr>
          <w:spacing w:val="-16"/>
        </w:rPr>
        <w:t xml:space="preserve"> </w:t>
      </w:r>
      <w:r>
        <w:t>if</w:t>
      </w:r>
      <w:r>
        <w:rPr>
          <w:spacing w:val="-16"/>
        </w:rPr>
        <w:t xml:space="preserve"> </w:t>
      </w:r>
      <w:r>
        <w:t>participants</w:t>
      </w:r>
      <w:r>
        <w:rPr>
          <w:spacing w:val="-16"/>
        </w:rPr>
        <w:t xml:space="preserve"> </w:t>
      </w:r>
      <w:r>
        <w:t>have</w:t>
      </w:r>
      <w:r>
        <w:rPr>
          <w:spacing w:val="-16"/>
        </w:rPr>
        <w:t xml:space="preserve"> </w:t>
      </w:r>
      <w:r>
        <w:t>noticed</w:t>
      </w:r>
      <w:r>
        <w:rPr>
          <w:spacing w:val="-16"/>
        </w:rPr>
        <w:t xml:space="preserve"> </w:t>
      </w:r>
      <w:r>
        <w:t>changes</w:t>
      </w:r>
      <w:r>
        <w:rPr>
          <w:spacing w:val="-16"/>
        </w:rPr>
        <w:t xml:space="preserve"> </w:t>
      </w:r>
      <w:r>
        <w:t>in</w:t>
      </w:r>
      <w:r>
        <w:rPr>
          <w:spacing w:val="-16"/>
        </w:rPr>
        <w:t xml:space="preserve"> </w:t>
      </w:r>
      <w:r>
        <w:t>course,</w:t>
      </w:r>
      <w:r>
        <w:rPr>
          <w:spacing w:val="-13"/>
        </w:rPr>
        <w:t xml:space="preserve"> </w:t>
      </w:r>
      <w:r>
        <w:t>the</w:t>
      </w:r>
      <w:r>
        <w:rPr>
          <w:spacing w:val="-16"/>
        </w:rPr>
        <w:t xml:space="preserve"> </w:t>
      </w:r>
      <w:del w:id="808" w:author="Tom Wever" w:date="2018-11-25T14:45:00Z">
        <w:r w:rsidDel="00495879">
          <w:delText>colour</w:delText>
        </w:r>
      </w:del>
      <w:ins w:id="809" w:author="Tom Wever" w:date="2018-11-25T14:45:00Z">
        <w:r w:rsidR="00495879">
          <w:t>color</w:t>
        </w:r>
      </w:ins>
      <w:r>
        <w:rPr>
          <w:spacing w:val="-16"/>
        </w:rPr>
        <w:t xml:space="preserve"> </w:t>
      </w:r>
      <w:r>
        <w:t>of different</w:t>
      </w:r>
      <w:r>
        <w:rPr>
          <w:spacing w:val="-16"/>
        </w:rPr>
        <w:t xml:space="preserve"> </w:t>
      </w:r>
      <w:r>
        <w:t>vessels</w:t>
      </w:r>
      <w:r>
        <w:rPr>
          <w:spacing w:val="-16"/>
        </w:rPr>
        <w:t xml:space="preserve"> </w:t>
      </w:r>
      <w:r>
        <w:t>and</w:t>
      </w:r>
      <w:r>
        <w:rPr>
          <w:spacing w:val="-16"/>
        </w:rPr>
        <w:t xml:space="preserve"> </w:t>
      </w:r>
      <w:r>
        <w:t>relative</w:t>
      </w:r>
      <w:r>
        <w:rPr>
          <w:spacing w:val="-16"/>
        </w:rPr>
        <w:t xml:space="preserve"> </w:t>
      </w:r>
      <w:r>
        <w:t>speed.</w:t>
      </w:r>
      <w:r>
        <w:rPr>
          <w:spacing w:val="-1"/>
        </w:rPr>
        <w:t xml:space="preserve"> </w:t>
      </w:r>
      <w:r>
        <w:t>Questions</w:t>
      </w:r>
      <w:r>
        <w:rPr>
          <w:spacing w:val="-16"/>
        </w:rPr>
        <w:t xml:space="preserve"> </w:t>
      </w:r>
      <w:r>
        <w:t>which</w:t>
      </w:r>
      <w:r>
        <w:rPr>
          <w:spacing w:val="-16"/>
        </w:rPr>
        <w:t xml:space="preserve"> </w:t>
      </w:r>
      <w:r>
        <w:t>will</w:t>
      </w:r>
      <w:r>
        <w:rPr>
          <w:spacing w:val="-16"/>
        </w:rPr>
        <w:t xml:space="preserve"> </w:t>
      </w:r>
      <w:r>
        <w:rPr>
          <w:spacing w:val="1"/>
        </w:rPr>
        <w:t>be</w:t>
      </w:r>
      <w:r>
        <w:rPr>
          <w:spacing w:val="-16"/>
        </w:rPr>
        <w:t xml:space="preserve"> </w:t>
      </w:r>
      <w:r>
        <w:t>answered</w:t>
      </w:r>
      <w:r>
        <w:rPr>
          <w:spacing w:val="-16"/>
        </w:rPr>
        <w:t xml:space="preserve"> </w:t>
      </w:r>
      <w:r>
        <w:t>are:</w:t>
      </w:r>
    </w:p>
    <w:p w14:paraId="66466E8B" w14:textId="77777777" w:rsidR="00B07A10" w:rsidRDefault="00785C94">
      <w:pPr>
        <w:pStyle w:val="Lijstalinea"/>
        <w:numPr>
          <w:ilvl w:val="0"/>
          <w:numId w:val="3"/>
        </w:numPr>
        <w:tabs>
          <w:tab w:val="left" w:pos="1134"/>
        </w:tabs>
        <w:spacing w:before="177"/>
      </w:pPr>
      <w:r>
        <w:t>Does the participant predict future states</w:t>
      </w:r>
      <w:r>
        <w:rPr>
          <w:spacing w:val="35"/>
        </w:rPr>
        <w:t xml:space="preserve"> </w:t>
      </w:r>
      <w:r>
        <w:t>correctly?</w:t>
      </w:r>
    </w:p>
    <w:p w14:paraId="66466E8C" w14:textId="77777777" w:rsidR="00B07A10" w:rsidRDefault="00B07A10">
      <w:pPr>
        <w:pStyle w:val="Plattetekst"/>
        <w:spacing w:before="5"/>
        <w:rPr>
          <w:sz w:val="25"/>
        </w:rPr>
      </w:pPr>
    </w:p>
    <w:p w14:paraId="66466E8D" w14:textId="77777777" w:rsidR="00B07A10" w:rsidRDefault="00785C94">
      <w:pPr>
        <w:pStyle w:val="Lijstalinea"/>
        <w:numPr>
          <w:ilvl w:val="0"/>
          <w:numId w:val="3"/>
        </w:numPr>
        <w:tabs>
          <w:tab w:val="left" w:pos="1134"/>
        </w:tabs>
      </w:pPr>
      <w:r>
        <w:t xml:space="preserve">Is the participant </w:t>
      </w:r>
      <w:r>
        <w:rPr>
          <w:spacing w:val="-4"/>
        </w:rPr>
        <w:t xml:space="preserve">aware </w:t>
      </w:r>
      <w:r>
        <w:t>of other vessels (e.g.</w:t>
      </w:r>
      <w:r>
        <w:rPr>
          <w:spacing w:val="56"/>
        </w:rPr>
        <w:t xml:space="preserve"> </w:t>
      </w:r>
      <w:r>
        <w:t>speed)?</w:t>
      </w:r>
    </w:p>
    <w:p w14:paraId="66466E8E" w14:textId="77777777" w:rsidR="00B07A10" w:rsidRDefault="00B07A10">
      <w:pPr>
        <w:pStyle w:val="Plattetekst"/>
        <w:spacing w:before="5"/>
        <w:rPr>
          <w:sz w:val="25"/>
        </w:rPr>
      </w:pPr>
    </w:p>
    <w:p w14:paraId="66466E8F" w14:textId="435F0DE8" w:rsidR="00B07A10" w:rsidRDefault="00785C94">
      <w:pPr>
        <w:pStyle w:val="Lijstalinea"/>
        <w:numPr>
          <w:ilvl w:val="0"/>
          <w:numId w:val="3"/>
        </w:numPr>
        <w:tabs>
          <w:tab w:val="left" w:pos="1134"/>
        </w:tabs>
      </w:pPr>
      <w:r>
        <w:t>Has the participant free cognitive capacity (e.g.</w:t>
      </w:r>
      <w:r>
        <w:rPr>
          <w:spacing w:val="55"/>
        </w:rPr>
        <w:t xml:space="preserve"> </w:t>
      </w:r>
      <w:del w:id="810" w:author="Tom Wever" w:date="2018-11-25T14:45:00Z">
        <w:r w:rsidDel="00684839">
          <w:delText>colour</w:delText>
        </w:r>
      </w:del>
      <w:ins w:id="811" w:author="Tom Wever" w:date="2018-11-25T14:45:00Z">
        <w:r w:rsidR="00684839">
          <w:t>color</w:t>
        </w:r>
      </w:ins>
      <w:r>
        <w:t>)?</w:t>
      </w:r>
    </w:p>
    <w:p w14:paraId="66466E90" w14:textId="77777777" w:rsidR="00B07A10" w:rsidRDefault="00B07A10">
      <w:pPr>
        <w:pStyle w:val="Plattetekst"/>
        <w:spacing w:before="5"/>
        <w:rPr>
          <w:sz w:val="25"/>
        </w:rPr>
      </w:pPr>
    </w:p>
    <w:p w14:paraId="66466E91" w14:textId="77777777" w:rsidR="00B07A10" w:rsidRDefault="00785C94">
      <w:pPr>
        <w:pStyle w:val="Plattetekst"/>
        <w:spacing w:before="1" w:line="348" w:lineRule="auto"/>
        <w:ind w:left="653" w:right="1409" w:hanging="546"/>
        <w:jc w:val="both"/>
      </w:pPr>
      <w:r>
        <w:rPr>
          <w:b/>
          <w:w w:val="95"/>
        </w:rPr>
        <w:t>Satisfaction</w:t>
      </w:r>
      <w:r>
        <w:rPr>
          <w:b/>
          <w:spacing w:val="23"/>
          <w:w w:val="95"/>
        </w:rPr>
        <w:t xml:space="preserve"> </w:t>
      </w:r>
      <w:r>
        <w:rPr>
          <w:i/>
          <w:w w:val="95"/>
        </w:rPr>
        <w:t>♥</w:t>
      </w:r>
      <w:r>
        <w:rPr>
          <w:w w:val="95"/>
        </w:rPr>
        <w:t>The</w:t>
      </w:r>
      <w:r>
        <w:rPr>
          <w:spacing w:val="-22"/>
          <w:w w:val="95"/>
        </w:rPr>
        <w:t xml:space="preserve"> </w:t>
      </w:r>
      <w:r>
        <w:rPr>
          <w:w w:val="95"/>
        </w:rPr>
        <w:t>participant</w:t>
      </w:r>
      <w:r>
        <w:rPr>
          <w:spacing w:val="-22"/>
          <w:w w:val="95"/>
        </w:rPr>
        <w:t xml:space="preserve"> </w:t>
      </w:r>
      <w:r>
        <w:rPr>
          <w:w w:val="95"/>
        </w:rPr>
        <w:t>should</w:t>
      </w:r>
      <w:r>
        <w:rPr>
          <w:spacing w:val="-22"/>
          <w:w w:val="95"/>
        </w:rPr>
        <w:t xml:space="preserve"> </w:t>
      </w:r>
      <w:r>
        <w:rPr>
          <w:w w:val="95"/>
        </w:rPr>
        <w:t>like</w:t>
      </w:r>
      <w:r>
        <w:rPr>
          <w:spacing w:val="-22"/>
          <w:w w:val="95"/>
        </w:rPr>
        <w:t xml:space="preserve"> </w:t>
      </w:r>
      <w:r>
        <w:rPr>
          <w:w w:val="95"/>
        </w:rPr>
        <w:t>to</w:t>
      </w:r>
      <w:r>
        <w:rPr>
          <w:spacing w:val="-22"/>
          <w:w w:val="95"/>
        </w:rPr>
        <w:t xml:space="preserve"> </w:t>
      </w:r>
      <w:r>
        <w:rPr>
          <w:w w:val="95"/>
        </w:rPr>
        <w:t>use</w:t>
      </w:r>
      <w:r>
        <w:rPr>
          <w:spacing w:val="-22"/>
          <w:w w:val="95"/>
        </w:rPr>
        <w:t xml:space="preserve"> </w:t>
      </w:r>
      <w:r>
        <w:rPr>
          <w:w w:val="95"/>
        </w:rPr>
        <w:t>the</w:t>
      </w:r>
      <w:r>
        <w:rPr>
          <w:spacing w:val="-22"/>
          <w:w w:val="95"/>
        </w:rPr>
        <w:t xml:space="preserve"> </w:t>
      </w:r>
      <w:r>
        <w:rPr>
          <w:w w:val="95"/>
        </w:rPr>
        <w:t>protocol.</w:t>
      </w:r>
      <w:r>
        <w:rPr>
          <w:spacing w:val="7"/>
          <w:w w:val="95"/>
        </w:rPr>
        <w:t xml:space="preserve"> </w:t>
      </w:r>
      <w:r>
        <w:rPr>
          <w:w w:val="95"/>
        </w:rPr>
        <w:t>This</w:t>
      </w:r>
      <w:r>
        <w:rPr>
          <w:spacing w:val="-22"/>
          <w:w w:val="95"/>
        </w:rPr>
        <w:t xml:space="preserve"> </w:t>
      </w:r>
      <w:r>
        <w:rPr>
          <w:w w:val="95"/>
        </w:rPr>
        <w:t>is</w:t>
      </w:r>
      <w:r>
        <w:rPr>
          <w:spacing w:val="-22"/>
          <w:w w:val="95"/>
        </w:rPr>
        <w:t xml:space="preserve"> </w:t>
      </w:r>
      <w:r>
        <w:rPr>
          <w:w w:val="95"/>
        </w:rPr>
        <w:t>measured</w:t>
      </w:r>
      <w:r>
        <w:rPr>
          <w:spacing w:val="-22"/>
          <w:w w:val="95"/>
        </w:rPr>
        <w:t xml:space="preserve"> </w:t>
      </w:r>
      <w:r>
        <w:rPr>
          <w:spacing w:val="-3"/>
          <w:w w:val="95"/>
        </w:rPr>
        <w:t>by</w:t>
      </w:r>
      <w:r>
        <w:rPr>
          <w:spacing w:val="-22"/>
          <w:w w:val="95"/>
        </w:rPr>
        <w:t xml:space="preserve"> </w:t>
      </w:r>
      <w:r>
        <w:rPr>
          <w:w w:val="95"/>
        </w:rPr>
        <w:t xml:space="preserve">questioning </w:t>
      </w:r>
      <w:r>
        <w:t>them</w:t>
      </w:r>
      <w:r>
        <w:rPr>
          <w:spacing w:val="-7"/>
        </w:rPr>
        <w:t xml:space="preserve"> </w:t>
      </w:r>
      <w:r>
        <w:t>on</w:t>
      </w:r>
      <w:r>
        <w:rPr>
          <w:spacing w:val="-7"/>
        </w:rPr>
        <w:t xml:space="preserve"> </w:t>
      </w:r>
      <w:r>
        <w:t>the</w:t>
      </w:r>
      <w:r>
        <w:rPr>
          <w:spacing w:val="-7"/>
        </w:rPr>
        <w:t xml:space="preserve"> </w:t>
      </w:r>
      <w:r>
        <w:t>effectiveness</w:t>
      </w:r>
      <w:r>
        <w:rPr>
          <w:spacing w:val="-7"/>
        </w:rPr>
        <w:t xml:space="preserve"> </w:t>
      </w:r>
      <w:r>
        <w:t>of</w:t>
      </w:r>
      <w:r>
        <w:rPr>
          <w:spacing w:val="-7"/>
        </w:rPr>
        <w:t xml:space="preserve"> </w:t>
      </w:r>
      <w:r>
        <w:t>SMCP,</w:t>
      </w:r>
      <w:r>
        <w:rPr>
          <w:spacing w:val="-3"/>
        </w:rPr>
        <w:t xml:space="preserve"> </w:t>
      </w:r>
      <w:r>
        <w:t>observe</w:t>
      </w:r>
      <w:r>
        <w:rPr>
          <w:spacing w:val="-7"/>
        </w:rPr>
        <w:t xml:space="preserve"> </w:t>
      </w:r>
      <w:r>
        <w:t>their</w:t>
      </w:r>
      <w:r>
        <w:rPr>
          <w:spacing w:val="-7"/>
        </w:rPr>
        <w:t xml:space="preserve"> </w:t>
      </w:r>
      <w:r>
        <w:t>usage</w:t>
      </w:r>
      <w:r>
        <w:rPr>
          <w:spacing w:val="-7"/>
        </w:rPr>
        <w:t xml:space="preserve"> </w:t>
      </w:r>
      <w:r>
        <w:t>of</w:t>
      </w:r>
      <w:r>
        <w:rPr>
          <w:spacing w:val="-7"/>
        </w:rPr>
        <w:t xml:space="preserve"> </w:t>
      </w:r>
      <w:r>
        <w:t>the</w:t>
      </w:r>
      <w:r>
        <w:rPr>
          <w:spacing w:val="-7"/>
        </w:rPr>
        <w:t xml:space="preserve"> </w:t>
      </w:r>
      <w:r>
        <w:t>protocol</w:t>
      </w:r>
      <w:r>
        <w:rPr>
          <w:spacing w:val="-7"/>
        </w:rPr>
        <w:t xml:space="preserve"> </w:t>
      </w:r>
      <w:r>
        <w:t>during</w:t>
      </w:r>
      <w:r>
        <w:rPr>
          <w:spacing w:val="-7"/>
        </w:rPr>
        <w:t xml:space="preserve"> </w:t>
      </w:r>
      <w:r>
        <w:t>the experiment</w:t>
      </w:r>
      <w:r>
        <w:rPr>
          <w:spacing w:val="-18"/>
        </w:rPr>
        <w:t xml:space="preserve"> </w:t>
      </w:r>
      <w:r>
        <w:t>and</w:t>
      </w:r>
      <w:r>
        <w:rPr>
          <w:spacing w:val="-18"/>
        </w:rPr>
        <w:t xml:space="preserve"> </w:t>
      </w:r>
      <w:r>
        <w:t>their</w:t>
      </w:r>
      <w:r>
        <w:rPr>
          <w:spacing w:val="-18"/>
        </w:rPr>
        <w:t xml:space="preserve"> </w:t>
      </w:r>
      <w:r>
        <w:t>reaction</w:t>
      </w:r>
      <w:r>
        <w:rPr>
          <w:spacing w:val="-18"/>
        </w:rPr>
        <w:t xml:space="preserve"> </w:t>
      </w:r>
      <w:r>
        <w:t>to</w:t>
      </w:r>
      <w:r>
        <w:rPr>
          <w:spacing w:val="-18"/>
        </w:rPr>
        <w:t xml:space="preserve"> </w:t>
      </w:r>
      <w:r>
        <w:t>vessels</w:t>
      </w:r>
      <w:r>
        <w:rPr>
          <w:spacing w:val="-18"/>
        </w:rPr>
        <w:t xml:space="preserve"> </w:t>
      </w:r>
      <w:r>
        <w:t>using</w:t>
      </w:r>
      <w:r>
        <w:rPr>
          <w:spacing w:val="-18"/>
        </w:rPr>
        <w:t xml:space="preserve"> </w:t>
      </w:r>
      <w:r>
        <w:t>the</w:t>
      </w:r>
      <w:r>
        <w:rPr>
          <w:spacing w:val="-18"/>
        </w:rPr>
        <w:t xml:space="preserve"> </w:t>
      </w:r>
      <w:r>
        <w:t>protocol.</w:t>
      </w:r>
      <w:r>
        <w:rPr>
          <w:spacing w:val="10"/>
        </w:rPr>
        <w:t xml:space="preserve"> </w:t>
      </w:r>
      <w:r>
        <w:t>Questions</w:t>
      </w:r>
      <w:r>
        <w:rPr>
          <w:spacing w:val="-18"/>
        </w:rPr>
        <w:t xml:space="preserve"> </w:t>
      </w:r>
      <w:r>
        <w:t>which</w:t>
      </w:r>
      <w:r>
        <w:rPr>
          <w:spacing w:val="-18"/>
        </w:rPr>
        <w:t xml:space="preserve"> </w:t>
      </w:r>
      <w:r>
        <w:t>will</w:t>
      </w:r>
      <w:r>
        <w:rPr>
          <w:spacing w:val="-18"/>
        </w:rPr>
        <w:t xml:space="preserve"> </w:t>
      </w:r>
      <w:r>
        <w:rPr>
          <w:spacing w:val="1"/>
        </w:rPr>
        <w:t xml:space="preserve">be </w:t>
      </w:r>
      <w:r>
        <w:t>answered</w:t>
      </w:r>
      <w:r>
        <w:rPr>
          <w:spacing w:val="8"/>
        </w:rPr>
        <w:t xml:space="preserve"> </w:t>
      </w:r>
      <w:r>
        <w:t>are:</w:t>
      </w:r>
    </w:p>
    <w:p w14:paraId="66466E92" w14:textId="77777777" w:rsidR="00B07A10" w:rsidRDefault="00785C94">
      <w:pPr>
        <w:pStyle w:val="Lijstalinea"/>
        <w:numPr>
          <w:ilvl w:val="0"/>
          <w:numId w:val="16"/>
        </w:numPr>
        <w:tabs>
          <w:tab w:val="left" w:pos="1134"/>
        </w:tabs>
        <w:spacing w:before="175"/>
      </w:pPr>
      <w:r>
        <w:t>Does the participant enjoy using</w:t>
      </w:r>
      <w:r>
        <w:rPr>
          <w:spacing w:val="35"/>
        </w:rPr>
        <w:t xml:space="preserve"> </w:t>
      </w:r>
      <w:r>
        <w:t>SMCP?</w:t>
      </w:r>
    </w:p>
    <w:p w14:paraId="66466E93" w14:textId="77777777" w:rsidR="00B07A10" w:rsidRDefault="00B07A10">
      <w:pPr>
        <w:pStyle w:val="Plattetekst"/>
        <w:spacing w:before="5"/>
        <w:rPr>
          <w:sz w:val="25"/>
        </w:rPr>
      </w:pPr>
    </w:p>
    <w:p w14:paraId="66466E94" w14:textId="504E9CFB" w:rsidR="00B07A10" w:rsidRDefault="00785C94">
      <w:pPr>
        <w:pStyle w:val="Lijstalinea"/>
        <w:numPr>
          <w:ilvl w:val="0"/>
          <w:numId w:val="16"/>
        </w:numPr>
        <w:tabs>
          <w:tab w:val="left" w:pos="1134"/>
        </w:tabs>
        <w:spacing w:before="1"/>
      </w:pPr>
      <w:r>
        <w:t xml:space="preserve">Does the protocol change the </w:t>
      </w:r>
      <w:del w:id="812" w:author="Tom Wever" w:date="2018-11-25T14:45:00Z">
        <w:r w:rsidDel="00684839">
          <w:delText>behaviour</w:delText>
        </w:r>
      </w:del>
      <w:ins w:id="813" w:author="Tom Wever" w:date="2018-11-25T14:45:00Z">
        <w:r w:rsidR="00684839">
          <w:t>behavior</w:t>
        </w:r>
      </w:ins>
      <w:r>
        <w:t xml:space="preserve"> of</w:t>
      </w:r>
      <w:r>
        <w:rPr>
          <w:spacing w:val="27"/>
        </w:rPr>
        <w:t xml:space="preserve"> </w:t>
      </w:r>
      <w:r>
        <w:t>participants?</w:t>
      </w:r>
    </w:p>
    <w:p w14:paraId="66466E95" w14:textId="77777777" w:rsidR="00B07A10" w:rsidRDefault="00B07A10">
      <w:pPr>
        <w:pStyle w:val="Plattetekst"/>
        <w:spacing w:before="5"/>
        <w:rPr>
          <w:sz w:val="25"/>
        </w:rPr>
      </w:pPr>
    </w:p>
    <w:p w14:paraId="66466E96" w14:textId="7E731D16" w:rsidR="00B07A10" w:rsidRDefault="00785C94">
      <w:pPr>
        <w:pStyle w:val="Plattetekst"/>
        <w:spacing w:line="348" w:lineRule="auto"/>
        <w:ind w:left="108" w:right="1390"/>
        <w:jc w:val="both"/>
      </w:pPr>
      <w:r>
        <w:rPr>
          <w:w w:val="95"/>
        </w:rPr>
        <w:t>During</w:t>
      </w:r>
      <w:r>
        <w:rPr>
          <w:spacing w:val="-38"/>
          <w:w w:val="95"/>
        </w:rPr>
        <w:t xml:space="preserve"> </w:t>
      </w:r>
      <w:r>
        <w:rPr>
          <w:w w:val="95"/>
        </w:rPr>
        <w:t>the</w:t>
      </w:r>
      <w:r>
        <w:rPr>
          <w:spacing w:val="-38"/>
          <w:w w:val="95"/>
        </w:rPr>
        <w:t xml:space="preserve"> </w:t>
      </w:r>
      <w:r>
        <w:rPr>
          <w:w w:val="95"/>
        </w:rPr>
        <w:t>experiment</w:t>
      </w:r>
      <w:r>
        <w:rPr>
          <w:spacing w:val="-38"/>
          <w:w w:val="95"/>
        </w:rPr>
        <w:t xml:space="preserve"> </w:t>
      </w:r>
      <w:r>
        <w:rPr>
          <w:w w:val="95"/>
        </w:rPr>
        <w:t>these</w:t>
      </w:r>
      <w:r>
        <w:rPr>
          <w:spacing w:val="-38"/>
          <w:w w:val="95"/>
        </w:rPr>
        <w:t xml:space="preserve"> </w:t>
      </w:r>
      <w:r>
        <w:rPr>
          <w:w w:val="95"/>
        </w:rPr>
        <w:t>questions</w:t>
      </w:r>
      <w:r>
        <w:rPr>
          <w:spacing w:val="-38"/>
          <w:w w:val="95"/>
        </w:rPr>
        <w:t xml:space="preserve"> </w:t>
      </w:r>
      <w:r>
        <w:rPr>
          <w:w w:val="95"/>
        </w:rPr>
        <w:t>are</w:t>
      </w:r>
      <w:r>
        <w:rPr>
          <w:spacing w:val="-38"/>
          <w:w w:val="95"/>
        </w:rPr>
        <w:t xml:space="preserve"> </w:t>
      </w:r>
      <w:r>
        <w:rPr>
          <w:w w:val="95"/>
        </w:rPr>
        <w:t>answered,</w:t>
      </w:r>
      <w:r>
        <w:rPr>
          <w:spacing w:val="-36"/>
          <w:w w:val="95"/>
        </w:rPr>
        <w:t xml:space="preserve"> </w:t>
      </w:r>
      <w:r>
        <w:rPr>
          <w:w w:val="95"/>
        </w:rPr>
        <w:t>some</w:t>
      </w:r>
      <w:r>
        <w:rPr>
          <w:spacing w:val="-38"/>
          <w:w w:val="95"/>
        </w:rPr>
        <w:t xml:space="preserve"> </w:t>
      </w:r>
      <w:r>
        <w:rPr>
          <w:w w:val="95"/>
        </w:rPr>
        <w:t>are</w:t>
      </w:r>
      <w:r>
        <w:rPr>
          <w:spacing w:val="-38"/>
          <w:w w:val="95"/>
        </w:rPr>
        <w:t xml:space="preserve"> </w:t>
      </w:r>
      <w:r>
        <w:rPr>
          <w:w w:val="95"/>
        </w:rPr>
        <w:t>asked</w:t>
      </w:r>
      <w:r>
        <w:rPr>
          <w:spacing w:val="-38"/>
          <w:w w:val="95"/>
        </w:rPr>
        <w:t xml:space="preserve"> </w:t>
      </w:r>
      <w:r>
        <w:rPr>
          <w:w w:val="95"/>
        </w:rPr>
        <w:t>directly</w:t>
      </w:r>
      <w:r>
        <w:rPr>
          <w:spacing w:val="-38"/>
          <w:w w:val="95"/>
        </w:rPr>
        <w:t xml:space="preserve"> </w:t>
      </w:r>
      <w:r>
        <w:rPr>
          <w:w w:val="95"/>
        </w:rPr>
        <w:t>to</w:t>
      </w:r>
      <w:r>
        <w:rPr>
          <w:spacing w:val="-38"/>
          <w:w w:val="95"/>
        </w:rPr>
        <w:t xml:space="preserve"> </w:t>
      </w:r>
      <w:r>
        <w:rPr>
          <w:w w:val="95"/>
        </w:rPr>
        <w:t>the</w:t>
      </w:r>
      <w:r>
        <w:rPr>
          <w:spacing w:val="-38"/>
          <w:w w:val="95"/>
        </w:rPr>
        <w:t xml:space="preserve"> </w:t>
      </w:r>
      <w:r>
        <w:rPr>
          <w:w w:val="95"/>
        </w:rPr>
        <w:t xml:space="preserve">participants. </w:t>
      </w:r>
      <w:r>
        <w:t>Other</w:t>
      </w:r>
      <w:r>
        <w:rPr>
          <w:spacing w:val="-12"/>
        </w:rPr>
        <w:t xml:space="preserve"> </w:t>
      </w:r>
      <w:r>
        <w:t>answers</w:t>
      </w:r>
      <w:r>
        <w:rPr>
          <w:spacing w:val="-12"/>
        </w:rPr>
        <w:t xml:space="preserve"> </w:t>
      </w:r>
      <w:r>
        <w:t>are</w:t>
      </w:r>
      <w:r>
        <w:rPr>
          <w:spacing w:val="-12"/>
        </w:rPr>
        <w:t xml:space="preserve"> </w:t>
      </w:r>
      <w:r>
        <w:t>based</w:t>
      </w:r>
      <w:r>
        <w:rPr>
          <w:spacing w:val="-12"/>
        </w:rPr>
        <w:t xml:space="preserve"> </w:t>
      </w:r>
      <w:r>
        <w:t>on</w:t>
      </w:r>
      <w:r>
        <w:rPr>
          <w:spacing w:val="-12"/>
        </w:rPr>
        <w:t xml:space="preserve"> </w:t>
      </w:r>
      <w:r>
        <w:t>the</w:t>
      </w:r>
      <w:r>
        <w:rPr>
          <w:spacing w:val="-12"/>
        </w:rPr>
        <w:t xml:space="preserve"> </w:t>
      </w:r>
      <w:del w:id="814" w:author="Tom Wever" w:date="2018-11-25T14:46:00Z">
        <w:r w:rsidDel="007206F1">
          <w:delText>behaviour</w:delText>
        </w:r>
      </w:del>
      <w:ins w:id="815" w:author="Tom Wever" w:date="2018-11-25T14:46:00Z">
        <w:r w:rsidR="007206F1">
          <w:t>behavior</w:t>
        </w:r>
      </w:ins>
      <w:r>
        <w:rPr>
          <w:spacing w:val="-12"/>
        </w:rPr>
        <w:t xml:space="preserve"> </w:t>
      </w:r>
      <w:r>
        <w:t>of</w:t>
      </w:r>
      <w:r>
        <w:rPr>
          <w:spacing w:val="-12"/>
        </w:rPr>
        <w:t xml:space="preserve"> </w:t>
      </w:r>
      <w:r>
        <w:t>the</w:t>
      </w:r>
      <w:r>
        <w:rPr>
          <w:spacing w:val="-12"/>
        </w:rPr>
        <w:t xml:space="preserve"> </w:t>
      </w:r>
      <w:r>
        <w:t>participants.</w:t>
      </w:r>
      <w:r>
        <w:rPr>
          <w:spacing w:val="22"/>
        </w:rPr>
        <w:t xml:space="preserve"> </w:t>
      </w:r>
      <w:r>
        <w:t>The</w:t>
      </w:r>
      <w:r>
        <w:rPr>
          <w:spacing w:val="-12"/>
        </w:rPr>
        <w:t xml:space="preserve"> </w:t>
      </w:r>
      <w:r>
        <w:t>answer</w:t>
      </w:r>
      <w:r>
        <w:rPr>
          <w:spacing w:val="-12"/>
        </w:rPr>
        <w:t xml:space="preserve"> </w:t>
      </w:r>
      <w:r>
        <w:t>to</w:t>
      </w:r>
      <w:r>
        <w:rPr>
          <w:spacing w:val="-12"/>
        </w:rPr>
        <w:t xml:space="preserve"> </w:t>
      </w:r>
      <w:r>
        <w:t>all</w:t>
      </w:r>
      <w:r>
        <w:rPr>
          <w:spacing w:val="-12"/>
        </w:rPr>
        <w:t xml:space="preserve"> </w:t>
      </w:r>
      <w:r>
        <w:t>of</w:t>
      </w:r>
      <w:r>
        <w:rPr>
          <w:spacing w:val="-12"/>
        </w:rPr>
        <w:t xml:space="preserve"> </w:t>
      </w:r>
      <w:r>
        <w:t>these question</w:t>
      </w:r>
      <w:r>
        <w:rPr>
          <w:spacing w:val="-30"/>
        </w:rPr>
        <w:t xml:space="preserve"> </w:t>
      </w:r>
      <w:r>
        <w:t>is</w:t>
      </w:r>
      <w:r>
        <w:rPr>
          <w:spacing w:val="-30"/>
        </w:rPr>
        <w:t xml:space="preserve"> </w:t>
      </w:r>
      <w:r>
        <w:t>on</w:t>
      </w:r>
      <w:r>
        <w:rPr>
          <w:spacing w:val="-30"/>
        </w:rPr>
        <w:t xml:space="preserve"> </w:t>
      </w:r>
      <w:r>
        <w:t>a</w:t>
      </w:r>
      <w:r>
        <w:rPr>
          <w:spacing w:val="-30"/>
        </w:rPr>
        <w:t xml:space="preserve"> </w:t>
      </w:r>
      <w:r>
        <w:t>nominal</w:t>
      </w:r>
      <w:r>
        <w:rPr>
          <w:spacing w:val="-30"/>
        </w:rPr>
        <w:t xml:space="preserve"> </w:t>
      </w:r>
      <w:r>
        <w:t>level,</w:t>
      </w:r>
      <w:r>
        <w:rPr>
          <w:spacing w:val="-30"/>
        </w:rPr>
        <w:t xml:space="preserve"> </w:t>
      </w:r>
      <w:r>
        <w:t>as</w:t>
      </w:r>
      <w:r>
        <w:rPr>
          <w:spacing w:val="-30"/>
        </w:rPr>
        <w:t xml:space="preserve"> </w:t>
      </w:r>
      <w:r>
        <w:t>these</w:t>
      </w:r>
      <w:r>
        <w:rPr>
          <w:spacing w:val="-30"/>
        </w:rPr>
        <w:t xml:space="preserve"> </w:t>
      </w:r>
      <w:r w:rsidRPr="007206F1">
        <w:rPr>
          <w:w w:val="95"/>
          <w:rPrChange w:id="816" w:author="Tom Wever" w:date="2018-11-25T14:46:00Z">
            <w:rPr/>
          </w:rPrChange>
        </w:rPr>
        <w:t>are</w:t>
      </w:r>
      <w:r w:rsidRPr="007206F1">
        <w:rPr>
          <w:w w:val="95"/>
          <w:rPrChange w:id="817" w:author="Tom Wever" w:date="2018-11-25T14:46:00Z">
            <w:rPr>
              <w:spacing w:val="-30"/>
            </w:rPr>
          </w:rPrChange>
        </w:rPr>
        <w:t xml:space="preserve"> </w:t>
      </w:r>
      <w:del w:id="818" w:author="Tom Wever" w:date="2018-11-25T14:46:00Z">
        <w:r w:rsidRPr="007206F1" w:rsidDel="007206F1">
          <w:rPr>
            <w:w w:val="95"/>
            <w:rPrChange w:id="819" w:author="Tom Wever" w:date="2018-11-25T14:46:00Z">
              <w:rPr/>
            </w:rPrChange>
          </w:rPr>
          <w:delText>all</w:delText>
        </w:r>
        <w:r w:rsidRPr="007206F1" w:rsidDel="007206F1">
          <w:rPr>
            <w:w w:val="95"/>
            <w:rPrChange w:id="820" w:author="Tom Wever" w:date="2018-11-25T14:46:00Z">
              <w:rPr>
                <w:spacing w:val="-30"/>
              </w:rPr>
            </w:rPrChange>
          </w:rPr>
          <w:delText xml:space="preserve"> </w:delText>
        </w:r>
        <w:r w:rsidRPr="007206F1" w:rsidDel="007206F1">
          <w:rPr>
            <w:w w:val="95"/>
            <w:rPrChange w:id="821" w:author="Tom Wever" w:date="2018-11-25T14:46:00Z">
              <w:rPr>
                <w:spacing w:val="-4"/>
              </w:rPr>
            </w:rPrChange>
          </w:rPr>
          <w:delText>”Yes</w:delText>
        </w:r>
      </w:del>
      <w:proofErr w:type="gramStart"/>
      <w:ins w:id="822" w:author="Tom Wever" w:date="2018-11-25T14:46:00Z">
        <w:r w:rsidR="007206F1" w:rsidRPr="007206F1">
          <w:rPr>
            <w:w w:val="95"/>
            <w:rPrChange w:id="823" w:author="Tom Wever" w:date="2018-11-25T14:46:00Z">
              <w:rPr/>
            </w:rPrChange>
          </w:rPr>
          <w:t xml:space="preserve">all </w:t>
        </w:r>
        <w:r w:rsidR="007206F1" w:rsidRPr="007206F1">
          <w:rPr>
            <w:w w:val="95"/>
            <w:rPrChange w:id="824" w:author="Tom Wever" w:date="2018-11-25T14:46:00Z">
              <w:rPr>
                <w:spacing w:val="-30"/>
              </w:rPr>
            </w:rPrChange>
          </w:rPr>
          <w:t>”Yes</w:t>
        </w:r>
      </w:ins>
      <w:proofErr w:type="gramEnd"/>
      <w:r w:rsidRPr="007206F1">
        <w:rPr>
          <w:w w:val="95"/>
          <w:rPrChange w:id="825" w:author="Tom Wever" w:date="2018-11-25T14:46:00Z">
            <w:rPr>
              <w:spacing w:val="-4"/>
            </w:rPr>
          </w:rPrChange>
        </w:rPr>
        <w:t>”</w:t>
      </w:r>
      <w:r w:rsidRPr="007206F1">
        <w:rPr>
          <w:w w:val="95"/>
          <w:rPrChange w:id="826" w:author="Tom Wever" w:date="2018-11-25T14:46:00Z">
            <w:rPr>
              <w:spacing w:val="-30"/>
            </w:rPr>
          </w:rPrChange>
        </w:rPr>
        <w:t xml:space="preserve"> </w:t>
      </w:r>
      <w:r w:rsidRPr="007206F1">
        <w:rPr>
          <w:w w:val="95"/>
          <w:rPrChange w:id="827" w:author="Tom Wever" w:date="2018-11-25T14:46:00Z">
            <w:rPr>
              <w:spacing w:val="-4"/>
            </w:rPr>
          </w:rPrChange>
        </w:rPr>
        <w:t>or</w:t>
      </w:r>
      <w:r w:rsidRPr="007206F1">
        <w:rPr>
          <w:w w:val="95"/>
          <w:rPrChange w:id="828" w:author="Tom Wever" w:date="2018-11-25T14:46:00Z">
            <w:rPr>
              <w:spacing w:val="-30"/>
            </w:rPr>
          </w:rPrChange>
        </w:rPr>
        <w:t xml:space="preserve"> </w:t>
      </w:r>
      <w:r w:rsidRPr="007206F1">
        <w:rPr>
          <w:w w:val="95"/>
          <w:rPrChange w:id="829" w:author="Tom Wever" w:date="2018-11-25T14:46:00Z">
            <w:rPr/>
          </w:rPrChange>
        </w:rPr>
        <w:t>”No”</w:t>
      </w:r>
      <w:r w:rsidRPr="007206F1">
        <w:rPr>
          <w:w w:val="95"/>
          <w:rPrChange w:id="830" w:author="Tom Wever" w:date="2018-11-25T14:46:00Z">
            <w:rPr>
              <w:spacing w:val="-30"/>
            </w:rPr>
          </w:rPrChange>
        </w:rPr>
        <w:t xml:space="preserve"> </w:t>
      </w:r>
      <w:r w:rsidRPr="007206F1">
        <w:rPr>
          <w:w w:val="95"/>
          <w:rPrChange w:id="831" w:author="Tom Wever" w:date="2018-11-25T14:46:00Z">
            <w:rPr/>
          </w:rPrChange>
        </w:rPr>
        <w:t>questions</w:t>
      </w:r>
      <w:r>
        <w:t>.</w:t>
      </w:r>
      <w:r>
        <w:rPr>
          <w:spacing w:val="-18"/>
        </w:rPr>
        <w:t xml:space="preserve"> </w:t>
      </w:r>
      <w:r>
        <w:t>However,</w:t>
      </w:r>
      <w:r>
        <w:rPr>
          <w:spacing w:val="-30"/>
        </w:rPr>
        <w:t xml:space="preserve"> </w:t>
      </w:r>
      <w:r>
        <w:t>the</w:t>
      </w:r>
      <w:r>
        <w:rPr>
          <w:spacing w:val="-30"/>
        </w:rPr>
        <w:t xml:space="preserve"> </w:t>
      </w:r>
      <w:r>
        <w:t xml:space="preserve">results </w:t>
      </w:r>
      <w:r>
        <w:rPr>
          <w:w w:val="95"/>
        </w:rPr>
        <w:t>of</w:t>
      </w:r>
      <w:r>
        <w:rPr>
          <w:spacing w:val="-22"/>
          <w:w w:val="95"/>
        </w:rPr>
        <w:t xml:space="preserve"> </w:t>
      </w:r>
      <w:r>
        <w:rPr>
          <w:w w:val="95"/>
        </w:rPr>
        <w:t>the</w:t>
      </w:r>
      <w:r>
        <w:rPr>
          <w:spacing w:val="-22"/>
          <w:w w:val="95"/>
        </w:rPr>
        <w:t xml:space="preserve"> </w:t>
      </w:r>
      <w:r>
        <w:rPr>
          <w:w w:val="95"/>
        </w:rPr>
        <w:t>questionnaire</w:t>
      </w:r>
      <w:r>
        <w:rPr>
          <w:spacing w:val="-22"/>
          <w:w w:val="95"/>
        </w:rPr>
        <w:t xml:space="preserve"> </w:t>
      </w:r>
      <w:r>
        <w:rPr>
          <w:w w:val="95"/>
        </w:rPr>
        <w:t>are</w:t>
      </w:r>
      <w:r>
        <w:rPr>
          <w:spacing w:val="-22"/>
          <w:w w:val="95"/>
        </w:rPr>
        <w:t xml:space="preserve"> </w:t>
      </w:r>
      <w:r>
        <w:rPr>
          <w:w w:val="95"/>
        </w:rPr>
        <w:t>on</w:t>
      </w:r>
      <w:r>
        <w:rPr>
          <w:spacing w:val="-22"/>
          <w:w w:val="95"/>
        </w:rPr>
        <w:t xml:space="preserve"> </w:t>
      </w:r>
      <w:r>
        <w:rPr>
          <w:w w:val="95"/>
        </w:rPr>
        <w:t>an</w:t>
      </w:r>
      <w:r>
        <w:rPr>
          <w:spacing w:val="-22"/>
          <w:w w:val="95"/>
        </w:rPr>
        <w:t xml:space="preserve"> </w:t>
      </w:r>
      <w:r>
        <w:rPr>
          <w:w w:val="95"/>
        </w:rPr>
        <w:t>ordinal</w:t>
      </w:r>
      <w:r>
        <w:rPr>
          <w:spacing w:val="-22"/>
          <w:w w:val="95"/>
        </w:rPr>
        <w:t xml:space="preserve"> </w:t>
      </w:r>
      <w:r>
        <w:rPr>
          <w:w w:val="95"/>
        </w:rPr>
        <w:t>level,</w:t>
      </w:r>
      <w:r>
        <w:rPr>
          <w:spacing w:val="-19"/>
          <w:w w:val="95"/>
        </w:rPr>
        <w:t xml:space="preserve"> </w:t>
      </w:r>
      <w:r>
        <w:rPr>
          <w:w w:val="95"/>
        </w:rPr>
        <w:t>as</w:t>
      </w:r>
      <w:r>
        <w:rPr>
          <w:spacing w:val="-22"/>
          <w:w w:val="95"/>
        </w:rPr>
        <w:t xml:space="preserve"> </w:t>
      </w:r>
      <w:r>
        <w:rPr>
          <w:w w:val="95"/>
        </w:rPr>
        <w:t>these</w:t>
      </w:r>
      <w:r>
        <w:rPr>
          <w:spacing w:val="-22"/>
          <w:w w:val="95"/>
        </w:rPr>
        <w:t xml:space="preserve"> </w:t>
      </w:r>
      <w:r>
        <w:rPr>
          <w:w w:val="95"/>
        </w:rPr>
        <w:t>answers</w:t>
      </w:r>
      <w:r>
        <w:rPr>
          <w:spacing w:val="-22"/>
          <w:w w:val="95"/>
        </w:rPr>
        <w:t xml:space="preserve"> </w:t>
      </w:r>
      <w:r>
        <w:rPr>
          <w:w w:val="95"/>
        </w:rPr>
        <w:t>explain</w:t>
      </w:r>
      <w:r w:rsidRPr="006C7825">
        <w:rPr>
          <w:w w:val="95"/>
          <w:rPrChange w:id="832" w:author="Tom Wever" w:date="2018-11-25T14:46:00Z">
            <w:rPr>
              <w:spacing w:val="-22"/>
              <w:w w:val="95"/>
            </w:rPr>
          </w:rPrChange>
        </w:rPr>
        <w:t xml:space="preserve"> </w:t>
      </w:r>
      <w:r>
        <w:rPr>
          <w:w w:val="95"/>
        </w:rPr>
        <w:t>the</w:t>
      </w:r>
      <w:ins w:id="833" w:author="Tom Wever" w:date="2018-11-25T14:47:00Z">
        <w:r w:rsidR="006C7825">
          <w:rPr>
            <w:w w:val="95"/>
          </w:rPr>
          <w:t xml:space="preserve"> </w:t>
        </w:r>
      </w:ins>
      <w:del w:id="834" w:author="Tom Wever" w:date="2018-11-25T14:47:00Z">
        <w:r w:rsidRPr="006C7825" w:rsidDel="006C7825">
          <w:rPr>
            <w:w w:val="95"/>
            <w:rPrChange w:id="835" w:author="Tom Wever" w:date="2018-11-25T14:46:00Z">
              <w:rPr>
                <w:spacing w:val="-22"/>
                <w:w w:val="95"/>
              </w:rPr>
            </w:rPrChange>
          </w:rPr>
          <w:delText xml:space="preserve"> </w:delText>
        </w:r>
      </w:del>
      <w:r>
        <w:rPr>
          <w:w w:val="95"/>
        </w:rPr>
        <w:t>”why”.</w:t>
      </w:r>
      <w:r w:rsidRPr="006C7825">
        <w:rPr>
          <w:w w:val="95"/>
          <w:rPrChange w:id="836" w:author="Tom Wever" w:date="2018-11-25T14:46:00Z">
            <w:rPr>
              <w:spacing w:val="3"/>
              <w:w w:val="95"/>
            </w:rPr>
          </w:rPrChange>
        </w:rPr>
        <w:t xml:space="preserve"> </w:t>
      </w:r>
      <w:r w:rsidRPr="006C7825">
        <w:rPr>
          <w:w w:val="95"/>
          <w:rPrChange w:id="837" w:author="Tom Wever" w:date="2018-11-25T14:46:00Z">
            <w:rPr>
              <w:spacing w:val="-5"/>
              <w:w w:val="95"/>
            </w:rPr>
          </w:rPrChange>
        </w:rPr>
        <w:t>For</w:t>
      </w:r>
      <w:r w:rsidRPr="006C7825">
        <w:rPr>
          <w:w w:val="95"/>
          <w:rPrChange w:id="838" w:author="Tom Wever" w:date="2018-11-25T14:46:00Z">
            <w:rPr>
              <w:spacing w:val="-22"/>
              <w:w w:val="95"/>
            </w:rPr>
          </w:rPrChange>
        </w:rPr>
        <w:t xml:space="preserve"> </w:t>
      </w:r>
      <w:r>
        <w:rPr>
          <w:w w:val="95"/>
        </w:rPr>
        <w:t xml:space="preserve">situational </w:t>
      </w:r>
      <w:r>
        <w:rPr>
          <w:spacing w:val="-3"/>
          <w:w w:val="95"/>
        </w:rPr>
        <w:t>awareness</w:t>
      </w:r>
      <w:r>
        <w:rPr>
          <w:spacing w:val="-35"/>
          <w:w w:val="95"/>
        </w:rPr>
        <w:t xml:space="preserve"> </w:t>
      </w:r>
      <w:r>
        <w:rPr>
          <w:w w:val="95"/>
        </w:rPr>
        <w:t>and</w:t>
      </w:r>
      <w:r>
        <w:rPr>
          <w:spacing w:val="-35"/>
          <w:w w:val="95"/>
        </w:rPr>
        <w:t xml:space="preserve"> </w:t>
      </w:r>
      <w:r w:rsidRPr="006C7825">
        <w:rPr>
          <w:rPrChange w:id="839" w:author="Tom Wever" w:date="2018-11-25T14:47:00Z">
            <w:rPr>
              <w:w w:val="95"/>
            </w:rPr>
          </w:rPrChange>
        </w:rPr>
        <w:t>performance</w:t>
      </w:r>
      <w:r w:rsidRPr="006C7825">
        <w:rPr>
          <w:rPrChange w:id="840" w:author="Tom Wever" w:date="2018-11-25T14:47:00Z">
            <w:rPr>
              <w:spacing w:val="-35"/>
              <w:w w:val="95"/>
            </w:rPr>
          </w:rPrChange>
        </w:rPr>
        <w:t xml:space="preserve"> </w:t>
      </w:r>
      <w:r w:rsidRPr="006C7825">
        <w:rPr>
          <w:rPrChange w:id="841" w:author="Tom Wever" w:date="2018-11-25T14:47:00Z">
            <w:rPr>
              <w:w w:val="95"/>
            </w:rPr>
          </w:rPrChange>
        </w:rPr>
        <w:t>are</w:t>
      </w:r>
      <w:r w:rsidRPr="006C7825">
        <w:rPr>
          <w:rPrChange w:id="842" w:author="Tom Wever" w:date="2018-11-25T14:47:00Z">
            <w:rPr>
              <w:spacing w:val="-35"/>
              <w:w w:val="95"/>
            </w:rPr>
          </w:rPrChange>
        </w:rPr>
        <w:t xml:space="preserve"> </w:t>
      </w:r>
      <w:r w:rsidRPr="006C7825">
        <w:rPr>
          <w:rPrChange w:id="843" w:author="Tom Wever" w:date="2018-11-25T14:47:00Z">
            <w:rPr>
              <w:w w:val="95"/>
            </w:rPr>
          </w:rPrChange>
        </w:rPr>
        <w:t>also</w:t>
      </w:r>
      <w:r w:rsidRPr="006C7825">
        <w:rPr>
          <w:rPrChange w:id="844" w:author="Tom Wever" w:date="2018-11-25T14:47:00Z">
            <w:rPr>
              <w:spacing w:val="-35"/>
              <w:w w:val="95"/>
            </w:rPr>
          </w:rPrChange>
        </w:rPr>
        <w:t xml:space="preserve"> </w:t>
      </w:r>
      <w:proofErr w:type="gramStart"/>
      <w:r w:rsidRPr="006C7825">
        <w:rPr>
          <w:rPrChange w:id="845" w:author="Tom Wever" w:date="2018-11-25T14:47:00Z">
            <w:rPr>
              <w:w w:val="95"/>
            </w:rPr>
          </w:rPrChange>
        </w:rPr>
        <w:t>higher</w:t>
      </w:r>
      <w:r w:rsidRPr="006C7825">
        <w:rPr>
          <w:rPrChange w:id="846" w:author="Tom Wever" w:date="2018-11-25T14:47:00Z">
            <w:rPr>
              <w:spacing w:val="-35"/>
              <w:w w:val="95"/>
            </w:rPr>
          </w:rPrChange>
        </w:rPr>
        <w:t xml:space="preserve"> </w:t>
      </w:r>
      <w:r w:rsidRPr="006C7825">
        <w:rPr>
          <w:rPrChange w:id="847" w:author="Tom Wever" w:date="2018-11-25T14:47:00Z">
            <w:rPr>
              <w:w w:val="95"/>
            </w:rPr>
          </w:rPrChange>
        </w:rPr>
        <w:t>level</w:t>
      </w:r>
      <w:proofErr w:type="gramEnd"/>
      <w:r w:rsidRPr="006C7825">
        <w:rPr>
          <w:rPrChange w:id="848" w:author="Tom Wever" w:date="2018-11-25T14:47:00Z">
            <w:rPr>
              <w:spacing w:val="-35"/>
              <w:w w:val="95"/>
            </w:rPr>
          </w:rPrChange>
        </w:rPr>
        <w:t xml:space="preserve"> </w:t>
      </w:r>
      <w:r w:rsidRPr="006C7825">
        <w:rPr>
          <w:rPrChange w:id="849" w:author="Tom Wever" w:date="2018-11-25T14:47:00Z">
            <w:rPr>
              <w:w w:val="95"/>
            </w:rPr>
          </w:rPrChange>
        </w:rPr>
        <w:t>measurements</w:t>
      </w:r>
      <w:r>
        <w:rPr>
          <w:spacing w:val="-35"/>
          <w:w w:val="95"/>
        </w:rPr>
        <w:t xml:space="preserve"> </w:t>
      </w:r>
      <w:r>
        <w:rPr>
          <w:w w:val="95"/>
        </w:rPr>
        <w:t>used.</w:t>
      </w:r>
      <w:r>
        <w:rPr>
          <w:spacing w:val="-22"/>
          <w:w w:val="95"/>
        </w:rPr>
        <w:t xml:space="preserve"> </w:t>
      </w:r>
      <w:r>
        <w:rPr>
          <w:w w:val="95"/>
        </w:rPr>
        <w:t>Such</w:t>
      </w:r>
      <w:r>
        <w:rPr>
          <w:spacing w:val="-35"/>
          <w:w w:val="95"/>
        </w:rPr>
        <w:t xml:space="preserve"> </w:t>
      </w:r>
      <w:r>
        <w:rPr>
          <w:w w:val="95"/>
        </w:rPr>
        <w:t>as</w:t>
      </w:r>
      <w:r>
        <w:rPr>
          <w:spacing w:val="-35"/>
          <w:w w:val="95"/>
        </w:rPr>
        <w:t xml:space="preserve"> </w:t>
      </w:r>
      <w:r>
        <w:rPr>
          <w:w w:val="95"/>
        </w:rPr>
        <w:t>the</w:t>
      </w:r>
      <w:r>
        <w:rPr>
          <w:spacing w:val="-35"/>
          <w:w w:val="95"/>
        </w:rPr>
        <w:t xml:space="preserve"> </w:t>
      </w:r>
      <w:r>
        <w:rPr>
          <w:w w:val="95"/>
        </w:rPr>
        <w:t>metrics</w:t>
      </w:r>
      <w:r>
        <w:rPr>
          <w:spacing w:val="-35"/>
          <w:w w:val="95"/>
        </w:rPr>
        <w:t xml:space="preserve"> </w:t>
      </w:r>
      <w:r>
        <w:rPr>
          <w:spacing w:val="-7"/>
          <w:w w:val="95"/>
        </w:rPr>
        <w:t xml:space="preserve">CPA </w:t>
      </w:r>
      <w:r>
        <w:t>and</w:t>
      </w:r>
      <w:r>
        <w:rPr>
          <w:spacing w:val="-35"/>
        </w:rPr>
        <w:t xml:space="preserve"> </w:t>
      </w:r>
      <w:r>
        <w:t>runtime,</w:t>
      </w:r>
      <w:r>
        <w:rPr>
          <w:spacing w:val="-35"/>
        </w:rPr>
        <w:t xml:space="preserve"> </w:t>
      </w:r>
      <w:r>
        <w:t>which</w:t>
      </w:r>
      <w:r>
        <w:rPr>
          <w:spacing w:val="-35"/>
        </w:rPr>
        <w:t xml:space="preserve"> </w:t>
      </w:r>
      <w:r>
        <w:t>are</w:t>
      </w:r>
      <w:r>
        <w:rPr>
          <w:spacing w:val="-35"/>
        </w:rPr>
        <w:t xml:space="preserve"> </w:t>
      </w:r>
      <w:r>
        <w:t>on</w:t>
      </w:r>
      <w:r>
        <w:rPr>
          <w:spacing w:val="-35"/>
        </w:rPr>
        <w:t xml:space="preserve"> </w:t>
      </w:r>
      <w:r>
        <w:t>a</w:t>
      </w:r>
      <w:r>
        <w:rPr>
          <w:spacing w:val="-35"/>
        </w:rPr>
        <w:t xml:space="preserve"> </w:t>
      </w:r>
      <w:r>
        <w:t>ratio</w:t>
      </w:r>
      <w:r>
        <w:rPr>
          <w:spacing w:val="-35"/>
        </w:rPr>
        <w:t xml:space="preserve"> </w:t>
      </w:r>
      <w:r>
        <w:t>level.</w:t>
      </w:r>
      <w:r>
        <w:rPr>
          <w:spacing w:val="-25"/>
        </w:rPr>
        <w:t xml:space="preserve"> </w:t>
      </w:r>
      <w:r>
        <w:t>Estimating</w:t>
      </w:r>
      <w:r>
        <w:rPr>
          <w:spacing w:val="-35"/>
        </w:rPr>
        <w:t xml:space="preserve"> </w:t>
      </w:r>
      <w:r>
        <w:t>the</w:t>
      </w:r>
      <w:r>
        <w:rPr>
          <w:spacing w:val="-35"/>
        </w:rPr>
        <w:t xml:space="preserve"> </w:t>
      </w:r>
      <w:r>
        <w:t>speed</w:t>
      </w:r>
      <w:r>
        <w:rPr>
          <w:spacing w:val="-35"/>
        </w:rPr>
        <w:t xml:space="preserve"> </w:t>
      </w:r>
      <w:r>
        <w:t>of</w:t>
      </w:r>
      <w:r>
        <w:rPr>
          <w:spacing w:val="-35"/>
        </w:rPr>
        <w:t xml:space="preserve"> </w:t>
      </w:r>
      <w:r>
        <w:t>vessels</w:t>
      </w:r>
      <w:r>
        <w:rPr>
          <w:spacing w:val="-35"/>
        </w:rPr>
        <w:t xml:space="preserve"> </w:t>
      </w:r>
      <w:r>
        <w:t>is</w:t>
      </w:r>
      <w:r>
        <w:rPr>
          <w:spacing w:val="-35"/>
        </w:rPr>
        <w:t xml:space="preserve"> </w:t>
      </w:r>
      <w:r>
        <w:t>on</w:t>
      </w:r>
      <w:r>
        <w:rPr>
          <w:spacing w:val="-35"/>
        </w:rPr>
        <w:t xml:space="preserve"> </w:t>
      </w:r>
      <w:r>
        <w:t>an</w:t>
      </w:r>
      <w:r>
        <w:rPr>
          <w:spacing w:val="-35"/>
        </w:rPr>
        <w:t xml:space="preserve"> </w:t>
      </w:r>
      <w:r>
        <w:t>ordinal</w:t>
      </w:r>
      <w:r>
        <w:rPr>
          <w:spacing w:val="-35"/>
        </w:rPr>
        <w:t xml:space="preserve"> </w:t>
      </w:r>
      <w:r>
        <w:t>scale measured.</w:t>
      </w:r>
      <w:r>
        <w:rPr>
          <w:spacing w:val="-11"/>
        </w:rPr>
        <w:t xml:space="preserve"> </w:t>
      </w:r>
      <w:r>
        <w:t>Statistics</w:t>
      </w:r>
      <w:r>
        <w:rPr>
          <w:spacing w:val="-29"/>
        </w:rPr>
        <w:t xml:space="preserve"> </w:t>
      </w:r>
      <w:r>
        <w:t>for</w:t>
      </w:r>
      <w:r>
        <w:rPr>
          <w:spacing w:val="-29"/>
        </w:rPr>
        <w:t xml:space="preserve"> </w:t>
      </w:r>
      <w:r>
        <w:t>those</w:t>
      </w:r>
      <w:r>
        <w:rPr>
          <w:spacing w:val="-29"/>
        </w:rPr>
        <w:t xml:space="preserve"> </w:t>
      </w:r>
      <w:r>
        <w:t>metrics</w:t>
      </w:r>
      <w:r>
        <w:rPr>
          <w:spacing w:val="-29"/>
        </w:rPr>
        <w:t xml:space="preserve"> </w:t>
      </w:r>
      <w:r>
        <w:t>will</w:t>
      </w:r>
      <w:r>
        <w:rPr>
          <w:spacing w:val="-29"/>
        </w:rPr>
        <w:t xml:space="preserve"> </w:t>
      </w:r>
      <w:r>
        <w:t>however</w:t>
      </w:r>
      <w:r>
        <w:rPr>
          <w:spacing w:val="-29"/>
        </w:rPr>
        <w:t xml:space="preserve"> </w:t>
      </w:r>
      <w:r>
        <w:t>not</w:t>
      </w:r>
      <w:r>
        <w:rPr>
          <w:spacing w:val="-29"/>
        </w:rPr>
        <w:t xml:space="preserve"> </w:t>
      </w:r>
      <w:r>
        <w:t>give</w:t>
      </w:r>
      <w:r>
        <w:rPr>
          <w:spacing w:val="-29"/>
        </w:rPr>
        <w:t xml:space="preserve"> </w:t>
      </w:r>
      <w:r>
        <w:t>more</w:t>
      </w:r>
      <w:r>
        <w:rPr>
          <w:spacing w:val="-29"/>
        </w:rPr>
        <w:t xml:space="preserve"> </w:t>
      </w:r>
      <w:r>
        <w:t>insights</w:t>
      </w:r>
      <w:r>
        <w:rPr>
          <w:spacing w:val="-29"/>
        </w:rPr>
        <w:t xml:space="preserve"> </w:t>
      </w:r>
      <w:r>
        <w:t>in</w:t>
      </w:r>
      <w:r>
        <w:rPr>
          <w:spacing w:val="-29"/>
        </w:rPr>
        <w:t xml:space="preserve"> </w:t>
      </w:r>
      <w:r>
        <w:t>the</w:t>
      </w:r>
      <w:r>
        <w:rPr>
          <w:spacing w:val="-29"/>
        </w:rPr>
        <w:t xml:space="preserve"> </w:t>
      </w:r>
      <w:r>
        <w:t xml:space="preserve">dependent </w:t>
      </w:r>
      <w:r>
        <w:rPr>
          <w:w w:val="95"/>
        </w:rPr>
        <w:t>variables,</w:t>
      </w:r>
      <w:r>
        <w:rPr>
          <w:spacing w:val="-16"/>
          <w:w w:val="95"/>
        </w:rPr>
        <w:t xml:space="preserve"> </w:t>
      </w:r>
      <w:r>
        <w:rPr>
          <w:w w:val="95"/>
        </w:rPr>
        <w:t>as</w:t>
      </w:r>
      <w:r>
        <w:rPr>
          <w:spacing w:val="-16"/>
          <w:w w:val="95"/>
        </w:rPr>
        <w:t xml:space="preserve"> </w:t>
      </w:r>
      <w:r>
        <w:rPr>
          <w:w w:val="95"/>
        </w:rPr>
        <w:t>there</w:t>
      </w:r>
      <w:r>
        <w:rPr>
          <w:spacing w:val="-17"/>
          <w:w w:val="95"/>
        </w:rPr>
        <w:t xml:space="preserve"> </w:t>
      </w:r>
      <w:r>
        <w:rPr>
          <w:w w:val="95"/>
        </w:rPr>
        <w:t>are</w:t>
      </w:r>
      <w:r>
        <w:rPr>
          <w:spacing w:val="-16"/>
          <w:w w:val="95"/>
        </w:rPr>
        <w:t xml:space="preserve"> </w:t>
      </w:r>
      <w:r>
        <w:rPr>
          <w:w w:val="95"/>
        </w:rPr>
        <w:t>too</w:t>
      </w:r>
      <w:r>
        <w:rPr>
          <w:spacing w:val="-17"/>
          <w:w w:val="95"/>
        </w:rPr>
        <w:t xml:space="preserve"> </w:t>
      </w:r>
      <w:r>
        <w:rPr>
          <w:w w:val="95"/>
        </w:rPr>
        <w:t>many</w:t>
      </w:r>
      <w:r>
        <w:rPr>
          <w:spacing w:val="-17"/>
          <w:w w:val="95"/>
        </w:rPr>
        <w:t xml:space="preserve"> </w:t>
      </w:r>
      <w:r>
        <w:rPr>
          <w:w w:val="95"/>
        </w:rPr>
        <w:t>factors</w:t>
      </w:r>
      <w:r>
        <w:rPr>
          <w:spacing w:val="-17"/>
          <w:w w:val="95"/>
        </w:rPr>
        <w:t xml:space="preserve"> </w:t>
      </w:r>
      <w:r>
        <w:rPr>
          <w:w w:val="95"/>
        </w:rPr>
        <w:t>influencing</w:t>
      </w:r>
      <w:r>
        <w:rPr>
          <w:spacing w:val="-16"/>
          <w:w w:val="95"/>
        </w:rPr>
        <w:t xml:space="preserve"> </w:t>
      </w:r>
      <w:r>
        <w:rPr>
          <w:w w:val="95"/>
        </w:rPr>
        <w:t>these</w:t>
      </w:r>
      <w:r>
        <w:rPr>
          <w:spacing w:val="-17"/>
          <w:w w:val="95"/>
        </w:rPr>
        <w:t xml:space="preserve"> </w:t>
      </w:r>
      <w:r>
        <w:rPr>
          <w:w w:val="95"/>
        </w:rPr>
        <w:t>results,</w:t>
      </w:r>
      <w:r>
        <w:rPr>
          <w:spacing w:val="-16"/>
          <w:w w:val="95"/>
        </w:rPr>
        <w:t xml:space="preserve"> </w:t>
      </w:r>
      <w:r>
        <w:rPr>
          <w:w w:val="95"/>
        </w:rPr>
        <w:t>such</w:t>
      </w:r>
      <w:r>
        <w:rPr>
          <w:spacing w:val="-17"/>
          <w:w w:val="95"/>
        </w:rPr>
        <w:t xml:space="preserve"> </w:t>
      </w:r>
      <w:r>
        <w:rPr>
          <w:w w:val="95"/>
        </w:rPr>
        <w:t>as</w:t>
      </w:r>
      <w:r>
        <w:rPr>
          <w:spacing w:val="-16"/>
          <w:w w:val="95"/>
        </w:rPr>
        <w:t xml:space="preserve"> </w:t>
      </w:r>
      <w:r>
        <w:rPr>
          <w:w w:val="95"/>
        </w:rPr>
        <w:t>the</w:t>
      </w:r>
      <w:r>
        <w:rPr>
          <w:spacing w:val="-17"/>
          <w:w w:val="95"/>
        </w:rPr>
        <w:t xml:space="preserve"> </w:t>
      </w:r>
      <w:r>
        <w:rPr>
          <w:w w:val="95"/>
        </w:rPr>
        <w:t>chosen</w:t>
      </w:r>
      <w:r>
        <w:rPr>
          <w:spacing w:val="-16"/>
          <w:w w:val="95"/>
        </w:rPr>
        <w:t xml:space="preserve"> </w:t>
      </w:r>
      <w:r>
        <w:rPr>
          <w:w w:val="95"/>
        </w:rPr>
        <w:t xml:space="preserve">strategy </w:t>
      </w:r>
      <w:r>
        <w:t>and accepted</w:t>
      </w:r>
      <w:r>
        <w:rPr>
          <w:spacing w:val="17"/>
        </w:rPr>
        <w:t xml:space="preserve"> </w:t>
      </w:r>
      <w:r>
        <w:t>risk.</w:t>
      </w:r>
    </w:p>
    <w:p w14:paraId="66466E97" w14:textId="77777777" w:rsidR="00B07A10" w:rsidRDefault="00B07A10">
      <w:pPr>
        <w:pStyle w:val="Plattetekst"/>
      </w:pPr>
    </w:p>
    <w:p w14:paraId="66466E98" w14:textId="77777777" w:rsidR="00B07A10" w:rsidRDefault="00B07A10">
      <w:pPr>
        <w:pStyle w:val="Plattetekst"/>
        <w:spacing w:before="9"/>
        <w:rPr>
          <w:sz w:val="27"/>
        </w:rPr>
      </w:pPr>
    </w:p>
    <w:p w14:paraId="66466E99" w14:textId="77777777" w:rsidR="00B07A10" w:rsidRDefault="00785C94">
      <w:pPr>
        <w:pStyle w:val="Kop3"/>
        <w:numPr>
          <w:ilvl w:val="2"/>
          <w:numId w:val="21"/>
        </w:numPr>
        <w:tabs>
          <w:tab w:val="left" w:pos="1042"/>
          <w:tab w:val="left" w:pos="1043"/>
        </w:tabs>
        <w:ind w:hanging="934"/>
      </w:pPr>
      <w:r>
        <w:t>Experiment</w:t>
      </w:r>
      <w:r>
        <w:rPr>
          <w:spacing w:val="17"/>
        </w:rPr>
        <w:t xml:space="preserve"> </w:t>
      </w:r>
      <w:r>
        <w:t>procedure</w:t>
      </w:r>
    </w:p>
    <w:p w14:paraId="66466E9A" w14:textId="77777777" w:rsidR="00B07A10" w:rsidRDefault="00B07A10">
      <w:pPr>
        <w:pStyle w:val="Plattetekst"/>
        <w:rPr>
          <w:b/>
          <w:sz w:val="24"/>
        </w:rPr>
      </w:pPr>
    </w:p>
    <w:p w14:paraId="66466E9B" w14:textId="77777777" w:rsidR="00B07A10" w:rsidRDefault="00785C94">
      <w:pPr>
        <w:pStyle w:val="Plattetekst"/>
        <w:spacing w:before="174"/>
        <w:ind w:left="108"/>
      </w:pPr>
      <w:r>
        <w:t>To execute the experiment. Several steps are taken together with the Officer of Watch (</w:t>
      </w:r>
      <w:proofErr w:type="spellStart"/>
      <w:r>
        <w:t>OoW</w:t>
      </w:r>
      <w:proofErr w:type="spellEnd"/>
      <w:r>
        <w:t>):</w:t>
      </w:r>
    </w:p>
    <w:p w14:paraId="66466E9C" w14:textId="77777777" w:rsidR="00B07A10" w:rsidRDefault="00B07A10">
      <w:pPr>
        <w:pStyle w:val="Plattetekst"/>
        <w:spacing w:before="5"/>
        <w:rPr>
          <w:sz w:val="25"/>
        </w:rPr>
      </w:pPr>
    </w:p>
    <w:p w14:paraId="66466E9D" w14:textId="77777777" w:rsidR="00B07A10" w:rsidRDefault="00785C94">
      <w:pPr>
        <w:pStyle w:val="Lijstalinea"/>
        <w:numPr>
          <w:ilvl w:val="3"/>
          <w:numId w:val="21"/>
        </w:numPr>
        <w:tabs>
          <w:tab w:val="left" w:pos="654"/>
        </w:tabs>
        <w:spacing w:line="348" w:lineRule="auto"/>
        <w:ind w:left="653" w:right="1448"/>
      </w:pPr>
      <w:r>
        <w:rPr>
          <w:w w:val="95"/>
        </w:rPr>
        <w:t>Explain</w:t>
      </w:r>
      <w:r>
        <w:rPr>
          <w:spacing w:val="-16"/>
          <w:w w:val="95"/>
        </w:rPr>
        <w:t xml:space="preserve"> </w:t>
      </w:r>
      <w:r>
        <w:rPr>
          <w:w w:val="95"/>
        </w:rPr>
        <w:t>how</w:t>
      </w:r>
      <w:r>
        <w:rPr>
          <w:spacing w:val="-16"/>
          <w:w w:val="95"/>
        </w:rPr>
        <w:t xml:space="preserve"> </w:t>
      </w:r>
      <w:r>
        <w:rPr>
          <w:w w:val="95"/>
        </w:rPr>
        <w:t>the</w:t>
      </w:r>
      <w:r>
        <w:rPr>
          <w:spacing w:val="-16"/>
          <w:w w:val="95"/>
        </w:rPr>
        <w:t xml:space="preserve"> </w:t>
      </w:r>
      <w:proofErr w:type="spellStart"/>
      <w:r>
        <w:rPr>
          <w:w w:val="95"/>
        </w:rPr>
        <w:t>OoW</w:t>
      </w:r>
      <w:proofErr w:type="spellEnd"/>
      <w:r>
        <w:rPr>
          <w:spacing w:val="-16"/>
          <w:w w:val="95"/>
        </w:rPr>
        <w:t xml:space="preserve"> </w:t>
      </w:r>
      <w:r>
        <w:rPr>
          <w:w w:val="95"/>
        </w:rPr>
        <w:t>can</w:t>
      </w:r>
      <w:r>
        <w:rPr>
          <w:spacing w:val="-16"/>
          <w:w w:val="95"/>
        </w:rPr>
        <w:t xml:space="preserve"> </w:t>
      </w:r>
      <w:r>
        <w:rPr>
          <w:w w:val="95"/>
        </w:rPr>
        <w:t>take</w:t>
      </w:r>
      <w:r>
        <w:rPr>
          <w:spacing w:val="-16"/>
          <w:w w:val="95"/>
        </w:rPr>
        <w:t xml:space="preserve"> </w:t>
      </w:r>
      <w:r>
        <w:rPr>
          <w:w w:val="95"/>
        </w:rPr>
        <w:t>actions,</w:t>
      </w:r>
      <w:r>
        <w:rPr>
          <w:spacing w:val="-16"/>
          <w:w w:val="95"/>
        </w:rPr>
        <w:t xml:space="preserve"> </w:t>
      </w:r>
      <w:r>
        <w:rPr>
          <w:w w:val="95"/>
        </w:rPr>
        <w:t>such</w:t>
      </w:r>
      <w:r>
        <w:rPr>
          <w:spacing w:val="-16"/>
          <w:w w:val="95"/>
        </w:rPr>
        <w:t xml:space="preserve"> </w:t>
      </w:r>
      <w:r>
        <w:rPr>
          <w:w w:val="95"/>
        </w:rPr>
        <w:t>as</w:t>
      </w:r>
      <w:r>
        <w:rPr>
          <w:spacing w:val="-16"/>
          <w:w w:val="95"/>
        </w:rPr>
        <w:t xml:space="preserve"> </w:t>
      </w:r>
      <w:r>
        <w:rPr>
          <w:w w:val="95"/>
        </w:rPr>
        <w:t>steering,</w:t>
      </w:r>
      <w:r>
        <w:rPr>
          <w:spacing w:val="-16"/>
          <w:w w:val="95"/>
        </w:rPr>
        <w:t xml:space="preserve"> </w:t>
      </w:r>
      <w:r>
        <w:rPr>
          <w:w w:val="95"/>
        </w:rPr>
        <w:t>change</w:t>
      </w:r>
      <w:r>
        <w:rPr>
          <w:spacing w:val="-16"/>
          <w:w w:val="95"/>
        </w:rPr>
        <w:t xml:space="preserve"> </w:t>
      </w:r>
      <w:r>
        <w:rPr>
          <w:w w:val="95"/>
        </w:rPr>
        <w:t>speed,</w:t>
      </w:r>
      <w:r>
        <w:rPr>
          <w:spacing w:val="-16"/>
          <w:w w:val="95"/>
        </w:rPr>
        <w:t xml:space="preserve"> </w:t>
      </w:r>
      <w:r>
        <w:rPr>
          <w:w w:val="95"/>
        </w:rPr>
        <w:t>set</w:t>
      </w:r>
      <w:r>
        <w:rPr>
          <w:spacing w:val="-16"/>
          <w:w w:val="95"/>
        </w:rPr>
        <w:t xml:space="preserve"> </w:t>
      </w:r>
      <w:r>
        <w:rPr>
          <w:w w:val="95"/>
        </w:rPr>
        <w:t xml:space="preserve">way-points </w:t>
      </w:r>
      <w:r>
        <w:rPr>
          <w:spacing w:val="-4"/>
        </w:rPr>
        <w:t xml:space="preserve">or </w:t>
      </w:r>
      <w:r>
        <w:t>engage in</w:t>
      </w:r>
      <w:r>
        <w:rPr>
          <w:spacing w:val="27"/>
        </w:rPr>
        <w:t xml:space="preserve"> </w:t>
      </w:r>
      <w:r>
        <w:t>communication.</w:t>
      </w:r>
    </w:p>
    <w:p w14:paraId="66466E9E" w14:textId="77777777" w:rsidR="00B07A10" w:rsidRDefault="00785C94">
      <w:pPr>
        <w:pStyle w:val="Lijstalinea"/>
        <w:numPr>
          <w:ilvl w:val="3"/>
          <w:numId w:val="21"/>
        </w:numPr>
        <w:tabs>
          <w:tab w:val="left" w:pos="654"/>
        </w:tabs>
        <w:spacing w:before="178"/>
        <w:ind w:left="653"/>
      </w:pPr>
      <w:r>
        <w:t>Ask general questions on attitude and basic</w:t>
      </w:r>
      <w:r>
        <w:rPr>
          <w:spacing w:val="33"/>
        </w:rPr>
        <w:t xml:space="preserve"> </w:t>
      </w:r>
      <w:r>
        <w:t>information.</w:t>
      </w:r>
    </w:p>
    <w:p w14:paraId="66466E9F" w14:textId="77777777" w:rsidR="00B07A10" w:rsidRDefault="00B07A10">
      <w:pPr>
        <w:pStyle w:val="Plattetekst"/>
        <w:spacing w:before="5"/>
        <w:rPr>
          <w:sz w:val="25"/>
        </w:rPr>
      </w:pPr>
    </w:p>
    <w:p w14:paraId="66466EA0" w14:textId="77777777" w:rsidR="00B07A10" w:rsidRDefault="00785C94">
      <w:pPr>
        <w:pStyle w:val="Lijstalinea"/>
        <w:numPr>
          <w:ilvl w:val="3"/>
          <w:numId w:val="21"/>
        </w:numPr>
        <w:tabs>
          <w:tab w:val="left" w:pos="654"/>
        </w:tabs>
        <w:spacing w:line="348" w:lineRule="auto"/>
        <w:ind w:left="653" w:right="1447"/>
      </w:pPr>
      <w:r>
        <w:t xml:space="preserve">Explain the situation to </w:t>
      </w:r>
      <w:proofErr w:type="spellStart"/>
      <w:r>
        <w:t>OoW</w:t>
      </w:r>
      <w:proofErr w:type="spellEnd"/>
      <w:r>
        <w:t xml:space="preserve"> in a similar </w:t>
      </w:r>
      <w:r>
        <w:rPr>
          <w:spacing w:val="-8"/>
        </w:rPr>
        <w:t xml:space="preserve">way, </w:t>
      </w:r>
      <w:r>
        <w:t>to a usual watch hand-over. Only discussing relevant issues for navigational</w:t>
      </w:r>
      <w:r>
        <w:rPr>
          <w:spacing w:val="10"/>
        </w:rPr>
        <w:t xml:space="preserve"> </w:t>
      </w:r>
      <w:r>
        <w:t>duties.</w:t>
      </w:r>
      <w:del w:id="850" w:author="Tom Wever" w:date="2018-11-25T14:47:00Z">
        <w:r w:rsidDel="003A6092">
          <w:delText>r</w:delText>
        </w:r>
      </w:del>
    </w:p>
    <w:p w14:paraId="66466EA1" w14:textId="77777777" w:rsidR="00B07A10" w:rsidRDefault="00785C94">
      <w:pPr>
        <w:pStyle w:val="Lijstalinea"/>
        <w:numPr>
          <w:ilvl w:val="3"/>
          <w:numId w:val="21"/>
        </w:numPr>
        <w:tabs>
          <w:tab w:val="left" w:pos="654"/>
        </w:tabs>
        <w:spacing w:before="178"/>
        <w:ind w:left="653"/>
      </w:pPr>
      <w:r>
        <w:t>Start</w:t>
      </w:r>
      <w:r>
        <w:rPr>
          <w:spacing w:val="10"/>
        </w:rPr>
        <w:t xml:space="preserve"> </w:t>
      </w:r>
      <w:r>
        <w:t>simulation.</w:t>
      </w:r>
    </w:p>
    <w:p w14:paraId="66466EA2" w14:textId="77777777" w:rsidR="00B07A10" w:rsidRDefault="00B07A10">
      <w:pPr>
        <w:sectPr w:rsidR="00B07A10">
          <w:pgSz w:w="11910" w:h="16840"/>
          <w:pgMar w:top="1060" w:right="280" w:bottom="280" w:left="1620" w:header="708" w:footer="708" w:gutter="0"/>
          <w:cols w:space="708"/>
        </w:sectPr>
      </w:pPr>
    </w:p>
    <w:p w14:paraId="66466EA3" w14:textId="77777777" w:rsidR="00B07A10" w:rsidRDefault="00785C94">
      <w:pPr>
        <w:pStyle w:val="Lijstalinea"/>
        <w:numPr>
          <w:ilvl w:val="1"/>
          <w:numId w:val="15"/>
        </w:numPr>
        <w:tabs>
          <w:tab w:val="left" w:pos="726"/>
          <w:tab w:val="right" w:pos="8557"/>
        </w:tabs>
        <w:spacing w:before="47"/>
        <w:ind w:hanging="617"/>
      </w:pPr>
      <w:r>
        <w:rPr>
          <w:rFonts w:ascii="Trebuchet MS"/>
          <w:i/>
          <w:spacing w:val="-4"/>
          <w:w w:val="105"/>
        </w:rPr>
        <w:lastRenderedPageBreak/>
        <w:t>EVALUATION</w:t>
      </w:r>
      <w:r>
        <w:rPr>
          <w:rFonts w:ascii="Trebuchet MS"/>
          <w:i/>
          <w:spacing w:val="2"/>
          <w:w w:val="105"/>
        </w:rPr>
        <w:t xml:space="preserve"> </w:t>
      </w:r>
      <w:r>
        <w:rPr>
          <w:rFonts w:ascii="Trebuchet MS"/>
          <w:i/>
          <w:w w:val="105"/>
        </w:rPr>
        <w:t>METHOD</w:t>
      </w:r>
      <w:r>
        <w:rPr>
          <w:rFonts w:ascii="Trebuchet MS"/>
          <w:i/>
          <w:w w:val="105"/>
        </w:rPr>
        <w:tab/>
      </w:r>
      <w:r>
        <w:rPr>
          <w:w w:val="105"/>
        </w:rPr>
        <w:t>99</w:t>
      </w:r>
    </w:p>
    <w:p w14:paraId="66466EA4" w14:textId="77777777" w:rsidR="00B07A10" w:rsidRDefault="00B07A10">
      <w:pPr>
        <w:pStyle w:val="Plattetekst"/>
        <w:spacing w:before="4"/>
        <w:rPr>
          <w:sz w:val="31"/>
        </w:rPr>
      </w:pPr>
    </w:p>
    <w:p w14:paraId="66466EA5" w14:textId="77777777" w:rsidR="00B07A10" w:rsidRDefault="00785C94">
      <w:pPr>
        <w:pStyle w:val="Lijstalinea"/>
        <w:numPr>
          <w:ilvl w:val="3"/>
          <w:numId w:val="21"/>
        </w:numPr>
        <w:tabs>
          <w:tab w:val="left" w:pos="654"/>
        </w:tabs>
        <w:spacing w:line="348" w:lineRule="auto"/>
        <w:ind w:left="653" w:right="1447"/>
      </w:pPr>
      <w:r>
        <w:t>Depending</w:t>
      </w:r>
      <w:r>
        <w:rPr>
          <w:spacing w:val="-30"/>
        </w:rPr>
        <w:t xml:space="preserve"> </w:t>
      </w:r>
      <w:r>
        <w:t>on</w:t>
      </w:r>
      <w:r>
        <w:rPr>
          <w:spacing w:val="-30"/>
        </w:rPr>
        <w:t xml:space="preserve"> </w:t>
      </w:r>
      <w:r>
        <w:t>the</w:t>
      </w:r>
      <w:r>
        <w:rPr>
          <w:spacing w:val="-30"/>
        </w:rPr>
        <w:t xml:space="preserve"> </w:t>
      </w:r>
      <w:r>
        <w:t>simulation,</w:t>
      </w:r>
      <w:r>
        <w:rPr>
          <w:spacing w:val="-29"/>
        </w:rPr>
        <w:t xml:space="preserve"> </w:t>
      </w:r>
      <w:r>
        <w:t>let</w:t>
      </w:r>
      <w:r>
        <w:rPr>
          <w:spacing w:val="-30"/>
        </w:rPr>
        <w:t xml:space="preserve"> </w:t>
      </w:r>
      <w:r>
        <w:t>autonomous</w:t>
      </w:r>
      <w:r>
        <w:rPr>
          <w:spacing w:val="-30"/>
        </w:rPr>
        <w:t xml:space="preserve"> </w:t>
      </w:r>
      <w:r>
        <w:t>ship</w:t>
      </w:r>
      <w:r>
        <w:rPr>
          <w:spacing w:val="-30"/>
        </w:rPr>
        <w:t xml:space="preserve"> </w:t>
      </w:r>
      <w:r>
        <w:t>take</w:t>
      </w:r>
      <w:r>
        <w:rPr>
          <w:spacing w:val="-30"/>
        </w:rPr>
        <w:t xml:space="preserve"> </w:t>
      </w:r>
      <w:r>
        <w:t>actions</w:t>
      </w:r>
      <w:r>
        <w:rPr>
          <w:spacing w:val="-30"/>
        </w:rPr>
        <w:t xml:space="preserve"> </w:t>
      </w:r>
      <w:r>
        <w:rPr>
          <w:spacing w:val="-3"/>
        </w:rPr>
        <w:t>or</w:t>
      </w:r>
      <w:r>
        <w:rPr>
          <w:spacing w:val="-30"/>
        </w:rPr>
        <w:t xml:space="preserve"> </w:t>
      </w:r>
      <w:r>
        <w:t>wait</w:t>
      </w:r>
      <w:r>
        <w:rPr>
          <w:spacing w:val="-30"/>
        </w:rPr>
        <w:t xml:space="preserve"> </w:t>
      </w:r>
      <w:r>
        <w:t>for</w:t>
      </w:r>
      <w:r>
        <w:rPr>
          <w:spacing w:val="-30"/>
        </w:rPr>
        <w:t xml:space="preserve"> </w:t>
      </w:r>
      <w:r>
        <w:t>the</w:t>
      </w:r>
      <w:r>
        <w:rPr>
          <w:spacing w:val="-30"/>
        </w:rPr>
        <w:t xml:space="preserve"> </w:t>
      </w:r>
      <w:proofErr w:type="spellStart"/>
      <w:r>
        <w:t>OoW</w:t>
      </w:r>
      <w:proofErr w:type="spellEnd"/>
      <w:r>
        <w:rPr>
          <w:spacing w:val="-30"/>
        </w:rPr>
        <w:t xml:space="preserve"> </w:t>
      </w:r>
      <w:r>
        <w:t>to engage in</w:t>
      </w:r>
      <w:r>
        <w:rPr>
          <w:spacing w:val="15"/>
        </w:rPr>
        <w:t xml:space="preserve"> </w:t>
      </w:r>
      <w:r>
        <w:t>communication.</w:t>
      </w:r>
    </w:p>
    <w:p w14:paraId="66466EA6" w14:textId="77777777" w:rsidR="00B07A10" w:rsidRDefault="00785C94">
      <w:pPr>
        <w:pStyle w:val="Lijstalinea"/>
        <w:numPr>
          <w:ilvl w:val="3"/>
          <w:numId w:val="21"/>
        </w:numPr>
        <w:tabs>
          <w:tab w:val="left" w:pos="654"/>
        </w:tabs>
        <w:spacing w:before="153"/>
        <w:ind w:left="653"/>
      </w:pPr>
      <w:r>
        <w:t>End</w:t>
      </w:r>
      <w:r>
        <w:rPr>
          <w:spacing w:val="10"/>
        </w:rPr>
        <w:t xml:space="preserve"> </w:t>
      </w:r>
      <w:r>
        <w:t>simulation.</w:t>
      </w:r>
    </w:p>
    <w:p w14:paraId="66466EA7" w14:textId="77777777" w:rsidR="00B07A10" w:rsidRDefault="00B07A10">
      <w:pPr>
        <w:pStyle w:val="Plattetekst"/>
        <w:spacing w:before="3"/>
        <w:rPr>
          <w:sz w:val="23"/>
        </w:rPr>
      </w:pPr>
    </w:p>
    <w:p w14:paraId="66466EA8" w14:textId="77777777" w:rsidR="00B07A10" w:rsidRDefault="00785C94">
      <w:pPr>
        <w:pStyle w:val="Lijstalinea"/>
        <w:numPr>
          <w:ilvl w:val="3"/>
          <w:numId w:val="21"/>
        </w:numPr>
        <w:tabs>
          <w:tab w:val="left" w:pos="654"/>
        </w:tabs>
        <w:ind w:left="653"/>
      </w:pPr>
      <w:r>
        <w:t xml:space="preserve">Question </w:t>
      </w:r>
      <w:proofErr w:type="spellStart"/>
      <w:r>
        <w:t>OoW</w:t>
      </w:r>
      <w:proofErr w:type="spellEnd"/>
      <w:r>
        <w:t xml:space="preserve"> why he made</w:t>
      </w:r>
      <w:r>
        <w:rPr>
          <w:spacing w:val="33"/>
        </w:rPr>
        <w:t xml:space="preserve"> </w:t>
      </w:r>
      <w:r>
        <w:t>decisions.</w:t>
      </w:r>
    </w:p>
    <w:p w14:paraId="66466EA9" w14:textId="77777777" w:rsidR="00B07A10" w:rsidRDefault="00B07A10">
      <w:pPr>
        <w:pStyle w:val="Plattetekst"/>
        <w:spacing w:before="3"/>
        <w:rPr>
          <w:sz w:val="23"/>
        </w:rPr>
      </w:pPr>
    </w:p>
    <w:p w14:paraId="66466EAA" w14:textId="77777777" w:rsidR="00B07A10" w:rsidRDefault="00785C94">
      <w:pPr>
        <w:pStyle w:val="Lijstalinea"/>
        <w:numPr>
          <w:ilvl w:val="3"/>
          <w:numId w:val="21"/>
        </w:numPr>
        <w:tabs>
          <w:tab w:val="left" w:pos="654"/>
        </w:tabs>
        <w:ind w:left="653"/>
      </w:pPr>
      <w:r>
        <w:t>Evaluate the</w:t>
      </w:r>
      <w:r>
        <w:rPr>
          <w:spacing w:val="17"/>
        </w:rPr>
        <w:t xml:space="preserve"> </w:t>
      </w:r>
      <w:r>
        <w:t>simulation.</w:t>
      </w:r>
    </w:p>
    <w:p w14:paraId="66466EAB" w14:textId="77777777" w:rsidR="00B07A10" w:rsidRDefault="00B07A10">
      <w:pPr>
        <w:pStyle w:val="Plattetekst"/>
        <w:spacing w:before="3"/>
        <w:rPr>
          <w:sz w:val="23"/>
        </w:rPr>
      </w:pPr>
    </w:p>
    <w:p w14:paraId="66466EAC" w14:textId="77777777" w:rsidR="00B07A10" w:rsidRDefault="00785C94">
      <w:pPr>
        <w:pStyle w:val="Lijstalinea"/>
        <w:numPr>
          <w:ilvl w:val="3"/>
          <w:numId w:val="21"/>
        </w:numPr>
        <w:tabs>
          <w:tab w:val="left" w:pos="654"/>
        </w:tabs>
        <w:ind w:left="653"/>
      </w:pPr>
      <w:r>
        <w:t>Repeat step 3-8 for more</w:t>
      </w:r>
      <w:r>
        <w:rPr>
          <w:spacing w:val="38"/>
        </w:rPr>
        <w:t xml:space="preserve"> </w:t>
      </w:r>
      <w:r>
        <w:t>situations.</w:t>
      </w:r>
    </w:p>
    <w:p w14:paraId="66466EAD" w14:textId="77777777" w:rsidR="00B07A10" w:rsidRDefault="00B07A10">
      <w:pPr>
        <w:pStyle w:val="Plattetekst"/>
        <w:spacing w:before="3"/>
        <w:rPr>
          <w:sz w:val="23"/>
        </w:rPr>
      </w:pPr>
    </w:p>
    <w:p w14:paraId="66466EAE" w14:textId="77777777" w:rsidR="00B07A10" w:rsidRDefault="00785C94">
      <w:pPr>
        <w:pStyle w:val="Lijstalinea"/>
        <w:numPr>
          <w:ilvl w:val="3"/>
          <w:numId w:val="21"/>
        </w:numPr>
        <w:tabs>
          <w:tab w:val="left" w:pos="654"/>
        </w:tabs>
        <w:spacing w:before="1"/>
        <w:ind w:left="653" w:hanging="388"/>
      </w:pPr>
      <w:r>
        <w:t xml:space="preserve">Question </w:t>
      </w:r>
      <w:proofErr w:type="spellStart"/>
      <w:r>
        <w:t>OoW</w:t>
      </w:r>
      <w:proofErr w:type="spellEnd"/>
      <w:r>
        <w:t xml:space="preserve"> about advantages and challenges of the</w:t>
      </w:r>
      <w:r>
        <w:rPr>
          <w:spacing w:val="16"/>
        </w:rPr>
        <w:t xml:space="preserve"> </w:t>
      </w:r>
      <w:r>
        <w:t>protocol.</w:t>
      </w:r>
    </w:p>
    <w:p w14:paraId="66466EAF" w14:textId="77777777" w:rsidR="00B07A10" w:rsidRDefault="00B07A10">
      <w:pPr>
        <w:pStyle w:val="Plattetekst"/>
        <w:spacing w:before="3"/>
        <w:rPr>
          <w:sz w:val="23"/>
        </w:rPr>
      </w:pPr>
    </w:p>
    <w:p w14:paraId="66466EB0" w14:textId="77777777" w:rsidR="00B07A10" w:rsidRDefault="00785C94">
      <w:pPr>
        <w:pStyle w:val="Plattetekst"/>
        <w:spacing w:line="348" w:lineRule="auto"/>
        <w:ind w:left="108" w:right="1445"/>
        <w:jc w:val="both"/>
      </w:pPr>
      <w:r>
        <w:rPr>
          <w:w w:val="95"/>
        </w:rPr>
        <w:t>The</w:t>
      </w:r>
      <w:r>
        <w:rPr>
          <w:spacing w:val="-15"/>
          <w:w w:val="95"/>
        </w:rPr>
        <w:t xml:space="preserve"> </w:t>
      </w:r>
      <w:r>
        <w:rPr>
          <w:w w:val="95"/>
        </w:rPr>
        <w:t>answers</w:t>
      </w:r>
      <w:r>
        <w:rPr>
          <w:spacing w:val="-15"/>
          <w:w w:val="95"/>
        </w:rPr>
        <w:t xml:space="preserve"> </w:t>
      </w:r>
      <w:r>
        <w:rPr>
          <w:w w:val="95"/>
        </w:rPr>
        <w:t>to</w:t>
      </w:r>
      <w:r>
        <w:rPr>
          <w:spacing w:val="-15"/>
          <w:w w:val="95"/>
        </w:rPr>
        <w:t xml:space="preserve"> </w:t>
      </w:r>
      <w:r>
        <w:rPr>
          <w:w w:val="95"/>
        </w:rPr>
        <w:t>the</w:t>
      </w:r>
      <w:r>
        <w:rPr>
          <w:spacing w:val="-15"/>
          <w:w w:val="95"/>
        </w:rPr>
        <w:t xml:space="preserve"> </w:t>
      </w:r>
      <w:r>
        <w:rPr>
          <w:w w:val="95"/>
        </w:rPr>
        <w:t>questions</w:t>
      </w:r>
      <w:r>
        <w:rPr>
          <w:spacing w:val="-15"/>
          <w:w w:val="95"/>
        </w:rPr>
        <w:t xml:space="preserve"> </w:t>
      </w:r>
      <w:r>
        <w:rPr>
          <w:w w:val="95"/>
        </w:rPr>
        <w:t>are</w:t>
      </w:r>
      <w:r>
        <w:rPr>
          <w:spacing w:val="-15"/>
          <w:w w:val="95"/>
        </w:rPr>
        <w:t xml:space="preserve"> </w:t>
      </w:r>
      <w:r>
        <w:rPr>
          <w:w w:val="95"/>
        </w:rPr>
        <w:t>collected</w:t>
      </w:r>
      <w:r>
        <w:rPr>
          <w:spacing w:val="-15"/>
          <w:w w:val="95"/>
        </w:rPr>
        <w:t xml:space="preserve"> </w:t>
      </w:r>
      <w:r>
        <w:rPr>
          <w:w w:val="95"/>
        </w:rPr>
        <w:t>using</w:t>
      </w:r>
      <w:r>
        <w:rPr>
          <w:spacing w:val="-15"/>
          <w:w w:val="95"/>
        </w:rPr>
        <w:t xml:space="preserve"> </w:t>
      </w:r>
      <w:r>
        <w:rPr>
          <w:w w:val="95"/>
        </w:rPr>
        <w:t>a</w:t>
      </w:r>
      <w:r>
        <w:rPr>
          <w:spacing w:val="-15"/>
          <w:w w:val="95"/>
        </w:rPr>
        <w:t xml:space="preserve"> </w:t>
      </w:r>
      <w:r>
        <w:rPr>
          <w:w w:val="95"/>
        </w:rPr>
        <w:t>Google</w:t>
      </w:r>
      <w:r>
        <w:rPr>
          <w:spacing w:val="-15"/>
          <w:w w:val="95"/>
        </w:rPr>
        <w:t xml:space="preserve"> </w:t>
      </w:r>
      <w:r>
        <w:rPr>
          <w:w w:val="95"/>
        </w:rPr>
        <w:t>form.</w:t>
      </w:r>
      <w:r>
        <w:rPr>
          <w:spacing w:val="2"/>
          <w:w w:val="95"/>
        </w:rPr>
        <w:t xml:space="preserve"> </w:t>
      </w:r>
      <w:r>
        <w:rPr>
          <w:w w:val="95"/>
        </w:rPr>
        <w:t>This</w:t>
      </w:r>
      <w:r>
        <w:rPr>
          <w:spacing w:val="-15"/>
          <w:w w:val="95"/>
        </w:rPr>
        <w:t xml:space="preserve"> </w:t>
      </w:r>
      <w:r>
        <w:rPr>
          <w:w w:val="95"/>
        </w:rPr>
        <w:t>form</w:t>
      </w:r>
      <w:r>
        <w:rPr>
          <w:spacing w:val="-15"/>
          <w:w w:val="95"/>
        </w:rPr>
        <w:t xml:space="preserve"> </w:t>
      </w:r>
      <w:r>
        <w:rPr>
          <w:w w:val="95"/>
        </w:rPr>
        <w:t>includes</w:t>
      </w:r>
      <w:r>
        <w:rPr>
          <w:spacing w:val="-15"/>
          <w:w w:val="95"/>
        </w:rPr>
        <w:t xml:space="preserve"> </w:t>
      </w:r>
      <w:r>
        <w:rPr>
          <w:w w:val="95"/>
        </w:rPr>
        <w:t>the</w:t>
      </w:r>
      <w:r>
        <w:rPr>
          <w:spacing w:val="-15"/>
          <w:w w:val="95"/>
        </w:rPr>
        <w:t xml:space="preserve"> </w:t>
      </w:r>
      <w:r>
        <w:rPr>
          <w:w w:val="95"/>
        </w:rPr>
        <w:t xml:space="preserve">same </w:t>
      </w:r>
      <w:r>
        <w:t>questions</w:t>
      </w:r>
      <w:r>
        <w:rPr>
          <w:spacing w:val="-36"/>
        </w:rPr>
        <w:t xml:space="preserve"> </w:t>
      </w:r>
      <w:r>
        <w:t>as</w:t>
      </w:r>
      <w:r>
        <w:rPr>
          <w:spacing w:val="-36"/>
        </w:rPr>
        <w:t xml:space="preserve"> </w:t>
      </w:r>
      <w:r>
        <w:t>described</w:t>
      </w:r>
      <w:r>
        <w:rPr>
          <w:spacing w:val="-36"/>
        </w:rPr>
        <w:t xml:space="preserve"> </w:t>
      </w:r>
      <w:r>
        <w:t>below.</w:t>
      </w:r>
      <w:r>
        <w:rPr>
          <w:spacing w:val="-24"/>
        </w:rPr>
        <w:t xml:space="preserve"> </w:t>
      </w:r>
      <w:r>
        <w:t>These</w:t>
      </w:r>
      <w:r>
        <w:rPr>
          <w:spacing w:val="-36"/>
        </w:rPr>
        <w:t xml:space="preserve"> </w:t>
      </w:r>
      <w:r>
        <w:t>questions</w:t>
      </w:r>
      <w:r>
        <w:rPr>
          <w:spacing w:val="-36"/>
        </w:rPr>
        <w:t xml:space="preserve"> </w:t>
      </w:r>
      <w:r>
        <w:t>are</w:t>
      </w:r>
      <w:r>
        <w:rPr>
          <w:spacing w:val="-36"/>
        </w:rPr>
        <w:t xml:space="preserve"> </w:t>
      </w:r>
      <w:r>
        <w:t>yes/no,</w:t>
      </w:r>
      <w:r>
        <w:rPr>
          <w:spacing w:val="-35"/>
        </w:rPr>
        <w:t xml:space="preserve"> </w:t>
      </w:r>
      <w:r>
        <w:t>a</w:t>
      </w:r>
      <w:r>
        <w:rPr>
          <w:spacing w:val="-36"/>
        </w:rPr>
        <w:t xml:space="preserve"> </w:t>
      </w:r>
      <w:r>
        <w:rPr>
          <w:spacing w:val="-3"/>
        </w:rPr>
        <w:t>yes</w:t>
      </w:r>
      <w:r>
        <w:rPr>
          <w:spacing w:val="-36"/>
        </w:rPr>
        <w:t xml:space="preserve"> </w:t>
      </w:r>
      <w:r>
        <w:t>to</w:t>
      </w:r>
      <w:r>
        <w:rPr>
          <w:spacing w:val="-36"/>
        </w:rPr>
        <w:t xml:space="preserve"> </w:t>
      </w:r>
      <w:r>
        <w:t>no</w:t>
      </w:r>
      <w:r>
        <w:rPr>
          <w:spacing w:val="-36"/>
        </w:rPr>
        <w:t xml:space="preserve"> </w:t>
      </w:r>
      <w:r>
        <w:t>scale</w:t>
      </w:r>
      <w:r>
        <w:rPr>
          <w:spacing w:val="-36"/>
        </w:rPr>
        <w:t xml:space="preserve"> </w:t>
      </w:r>
      <w:r>
        <w:t>of</w:t>
      </w:r>
      <w:r>
        <w:rPr>
          <w:spacing w:val="-36"/>
        </w:rPr>
        <w:t xml:space="preserve"> </w:t>
      </w:r>
      <w:r>
        <w:t>four</w:t>
      </w:r>
      <w:r>
        <w:rPr>
          <w:spacing w:val="-36"/>
        </w:rPr>
        <w:t xml:space="preserve"> </w:t>
      </w:r>
      <w:r>
        <w:t>steps</w:t>
      </w:r>
      <w:r>
        <w:rPr>
          <w:spacing w:val="-36"/>
        </w:rPr>
        <w:t xml:space="preserve"> </w:t>
      </w:r>
      <w:r>
        <w:rPr>
          <w:spacing w:val="-4"/>
        </w:rPr>
        <w:t xml:space="preserve">or </w:t>
      </w:r>
      <w:r>
        <w:t>answers</w:t>
      </w:r>
      <w:r>
        <w:rPr>
          <w:spacing w:val="-35"/>
        </w:rPr>
        <w:t xml:space="preserve"> </w:t>
      </w:r>
      <w:r>
        <w:t>can</w:t>
      </w:r>
      <w:r>
        <w:rPr>
          <w:spacing w:val="-35"/>
        </w:rPr>
        <w:t xml:space="preserve"> </w:t>
      </w:r>
      <w:r>
        <w:rPr>
          <w:spacing w:val="1"/>
        </w:rPr>
        <w:t>be</w:t>
      </w:r>
      <w:r>
        <w:rPr>
          <w:spacing w:val="-35"/>
        </w:rPr>
        <w:t xml:space="preserve"> </w:t>
      </w:r>
      <w:r>
        <w:t>selected</w:t>
      </w:r>
      <w:r>
        <w:rPr>
          <w:spacing w:val="-35"/>
        </w:rPr>
        <w:t xml:space="preserve"> </w:t>
      </w:r>
      <w:r>
        <w:t>in</w:t>
      </w:r>
      <w:r>
        <w:rPr>
          <w:spacing w:val="-35"/>
        </w:rPr>
        <w:t xml:space="preserve"> </w:t>
      </w:r>
      <w:r>
        <w:t>a</w:t>
      </w:r>
      <w:r>
        <w:rPr>
          <w:spacing w:val="-35"/>
        </w:rPr>
        <w:t xml:space="preserve"> </w:t>
      </w:r>
      <w:r>
        <w:t>list.</w:t>
      </w:r>
      <w:r>
        <w:rPr>
          <w:spacing w:val="-24"/>
        </w:rPr>
        <w:t xml:space="preserve"> </w:t>
      </w:r>
      <w:r>
        <w:t>Often</w:t>
      </w:r>
      <w:r>
        <w:rPr>
          <w:spacing w:val="-35"/>
        </w:rPr>
        <w:t xml:space="preserve"> </w:t>
      </w:r>
      <w:r>
        <w:t>followed</w:t>
      </w:r>
      <w:r>
        <w:rPr>
          <w:spacing w:val="-35"/>
        </w:rPr>
        <w:t xml:space="preserve"> </w:t>
      </w:r>
      <w:r>
        <w:rPr>
          <w:spacing w:val="-3"/>
        </w:rPr>
        <w:t>by</w:t>
      </w:r>
      <w:r>
        <w:rPr>
          <w:spacing w:val="-35"/>
        </w:rPr>
        <w:t xml:space="preserve"> </w:t>
      </w:r>
      <w:r>
        <w:t>an</w:t>
      </w:r>
      <w:r>
        <w:rPr>
          <w:spacing w:val="-35"/>
        </w:rPr>
        <w:t xml:space="preserve"> </w:t>
      </w:r>
      <w:r>
        <w:t>open</w:t>
      </w:r>
      <w:r>
        <w:rPr>
          <w:spacing w:val="-35"/>
        </w:rPr>
        <w:t xml:space="preserve"> </w:t>
      </w:r>
      <w:r>
        <w:t>question</w:t>
      </w:r>
      <w:r>
        <w:rPr>
          <w:spacing w:val="-35"/>
        </w:rPr>
        <w:t xml:space="preserve"> </w:t>
      </w:r>
      <w:r>
        <w:t>to</w:t>
      </w:r>
      <w:r>
        <w:rPr>
          <w:spacing w:val="-35"/>
        </w:rPr>
        <w:t xml:space="preserve"> </w:t>
      </w:r>
      <w:r>
        <w:t>explain</w:t>
      </w:r>
      <w:r>
        <w:rPr>
          <w:spacing w:val="-35"/>
        </w:rPr>
        <w:t xml:space="preserve"> </w:t>
      </w:r>
      <w:r>
        <w:t>the</w:t>
      </w:r>
      <w:r>
        <w:rPr>
          <w:spacing w:val="-35"/>
        </w:rPr>
        <w:t xml:space="preserve"> </w:t>
      </w:r>
      <w:r>
        <w:t>answers in</w:t>
      </w:r>
      <w:r>
        <w:rPr>
          <w:spacing w:val="-17"/>
        </w:rPr>
        <w:t xml:space="preserve"> </w:t>
      </w:r>
      <w:r>
        <w:t>more</w:t>
      </w:r>
      <w:r>
        <w:rPr>
          <w:spacing w:val="-17"/>
        </w:rPr>
        <w:t xml:space="preserve"> </w:t>
      </w:r>
      <w:r>
        <w:t>detail.</w:t>
      </w:r>
      <w:r>
        <w:rPr>
          <w:spacing w:val="8"/>
        </w:rPr>
        <w:t xml:space="preserve"> </w:t>
      </w:r>
      <w:r>
        <w:t>All</w:t>
      </w:r>
      <w:r>
        <w:rPr>
          <w:spacing w:val="-17"/>
        </w:rPr>
        <w:t xml:space="preserve"> </w:t>
      </w:r>
      <w:r>
        <w:t>questions</w:t>
      </w:r>
      <w:r>
        <w:rPr>
          <w:spacing w:val="-17"/>
        </w:rPr>
        <w:t xml:space="preserve"> </w:t>
      </w:r>
      <w:r>
        <w:t>aim</w:t>
      </w:r>
      <w:r>
        <w:rPr>
          <w:spacing w:val="-17"/>
        </w:rPr>
        <w:t xml:space="preserve"> </w:t>
      </w:r>
      <w:r>
        <w:t>to</w:t>
      </w:r>
      <w:r>
        <w:rPr>
          <w:spacing w:val="-17"/>
        </w:rPr>
        <w:t xml:space="preserve"> </w:t>
      </w:r>
      <w:r>
        <w:t>gather</w:t>
      </w:r>
      <w:r>
        <w:rPr>
          <w:spacing w:val="-17"/>
        </w:rPr>
        <w:t xml:space="preserve"> </w:t>
      </w:r>
      <w:r>
        <w:t>information</w:t>
      </w:r>
      <w:r>
        <w:rPr>
          <w:spacing w:val="-17"/>
        </w:rPr>
        <w:t xml:space="preserve"> </w:t>
      </w:r>
      <w:r>
        <w:t>for</w:t>
      </w:r>
      <w:r>
        <w:rPr>
          <w:spacing w:val="-17"/>
        </w:rPr>
        <w:t xml:space="preserve"> </w:t>
      </w:r>
      <w:r>
        <w:t>one</w:t>
      </w:r>
      <w:r>
        <w:rPr>
          <w:spacing w:val="-17"/>
        </w:rPr>
        <w:t xml:space="preserve"> </w:t>
      </w:r>
      <w:r>
        <w:t>of</w:t>
      </w:r>
      <w:r>
        <w:rPr>
          <w:spacing w:val="-17"/>
        </w:rPr>
        <w:t xml:space="preserve"> </w:t>
      </w:r>
      <w:r>
        <w:t>the</w:t>
      </w:r>
      <w:r>
        <w:rPr>
          <w:spacing w:val="-17"/>
        </w:rPr>
        <w:t xml:space="preserve"> </w:t>
      </w:r>
      <w:r>
        <w:t>dependent</w:t>
      </w:r>
      <w:r>
        <w:rPr>
          <w:spacing w:val="-17"/>
        </w:rPr>
        <w:t xml:space="preserve"> </w:t>
      </w:r>
      <w:r>
        <w:t>variables, get</w:t>
      </w:r>
      <w:r>
        <w:rPr>
          <w:spacing w:val="-38"/>
        </w:rPr>
        <w:t xml:space="preserve"> </w:t>
      </w:r>
      <w:r>
        <w:t>to</w:t>
      </w:r>
      <w:r>
        <w:rPr>
          <w:spacing w:val="-38"/>
        </w:rPr>
        <w:t xml:space="preserve"> </w:t>
      </w:r>
      <w:r>
        <w:t>know</w:t>
      </w:r>
      <w:r>
        <w:rPr>
          <w:spacing w:val="-38"/>
        </w:rPr>
        <w:t xml:space="preserve"> </w:t>
      </w:r>
      <w:r>
        <w:t>the</w:t>
      </w:r>
      <w:r>
        <w:rPr>
          <w:spacing w:val="-38"/>
        </w:rPr>
        <w:t xml:space="preserve"> </w:t>
      </w:r>
      <w:r>
        <w:t>participant</w:t>
      </w:r>
      <w:r>
        <w:rPr>
          <w:spacing w:val="-38"/>
        </w:rPr>
        <w:t xml:space="preserve"> </w:t>
      </w:r>
      <w:r>
        <w:rPr>
          <w:spacing w:val="-3"/>
        </w:rPr>
        <w:t>or</w:t>
      </w:r>
      <w:r>
        <w:rPr>
          <w:spacing w:val="-38"/>
        </w:rPr>
        <w:t xml:space="preserve"> </w:t>
      </w:r>
      <w:r>
        <w:t>gather</w:t>
      </w:r>
      <w:r>
        <w:rPr>
          <w:spacing w:val="-38"/>
        </w:rPr>
        <w:t xml:space="preserve"> </w:t>
      </w:r>
      <w:r>
        <w:t>expert</w:t>
      </w:r>
      <w:r>
        <w:rPr>
          <w:spacing w:val="-38"/>
        </w:rPr>
        <w:t xml:space="preserve"> </w:t>
      </w:r>
      <w:r>
        <w:t>opinions</w:t>
      </w:r>
      <w:r>
        <w:rPr>
          <w:spacing w:val="-38"/>
        </w:rPr>
        <w:t xml:space="preserve"> </w:t>
      </w:r>
      <w:r>
        <w:t>and</w:t>
      </w:r>
      <w:r>
        <w:rPr>
          <w:spacing w:val="-38"/>
        </w:rPr>
        <w:t xml:space="preserve"> </w:t>
      </w:r>
      <w:r>
        <w:t>feedback</w:t>
      </w:r>
      <w:r>
        <w:rPr>
          <w:spacing w:val="-38"/>
        </w:rPr>
        <w:t xml:space="preserve"> </w:t>
      </w:r>
      <w:r>
        <w:t>on</w:t>
      </w:r>
      <w:r>
        <w:rPr>
          <w:spacing w:val="-38"/>
        </w:rPr>
        <w:t xml:space="preserve"> </w:t>
      </w:r>
      <w:r>
        <w:t>the</w:t>
      </w:r>
      <w:r>
        <w:rPr>
          <w:spacing w:val="-38"/>
        </w:rPr>
        <w:t xml:space="preserve"> </w:t>
      </w:r>
      <w:r>
        <w:t>designed</w:t>
      </w:r>
      <w:r>
        <w:rPr>
          <w:spacing w:val="-38"/>
        </w:rPr>
        <w:t xml:space="preserve"> </w:t>
      </w:r>
      <w:r>
        <w:t>protocol. Using symbols behind each question shows what this aim</w:t>
      </w:r>
      <w:r>
        <w:rPr>
          <w:spacing w:val="6"/>
        </w:rPr>
        <w:t xml:space="preserve"> </w:t>
      </w:r>
      <w:r>
        <w:t>is.</w:t>
      </w:r>
    </w:p>
    <w:p w14:paraId="66466EB1" w14:textId="77777777" w:rsidR="00B07A10" w:rsidRDefault="00B07A10">
      <w:pPr>
        <w:pStyle w:val="Plattetekst"/>
        <w:spacing w:before="2"/>
        <w:rPr>
          <w:sz w:val="18"/>
        </w:rPr>
      </w:pPr>
    </w:p>
    <w:p w14:paraId="66466EB2" w14:textId="77777777" w:rsidR="00B07A10" w:rsidRDefault="00B07A10">
      <w:pPr>
        <w:rPr>
          <w:sz w:val="18"/>
        </w:rPr>
        <w:sectPr w:rsidR="00B07A10">
          <w:pgSz w:w="11910" w:h="16840"/>
          <w:pgMar w:top="1060" w:right="280" w:bottom="280" w:left="1620" w:header="708" w:footer="708" w:gutter="0"/>
          <w:cols w:space="708"/>
        </w:sectPr>
      </w:pPr>
    </w:p>
    <w:p w14:paraId="66466EB3" w14:textId="77777777" w:rsidR="00B07A10" w:rsidRDefault="00785C94">
      <w:pPr>
        <w:pStyle w:val="Plattetekst"/>
        <w:spacing w:before="63"/>
        <w:ind w:left="374"/>
      </w:pPr>
      <w:r>
        <w:rPr>
          <w:i/>
          <w:w w:val="105"/>
        </w:rPr>
        <w:t xml:space="preserve">♣ </w:t>
      </w:r>
      <w:r>
        <w:rPr>
          <w:w w:val="105"/>
        </w:rPr>
        <w:t>Performance</w:t>
      </w:r>
    </w:p>
    <w:p w14:paraId="66466EB4" w14:textId="77777777" w:rsidR="00B07A10" w:rsidRDefault="00785C94">
      <w:pPr>
        <w:spacing w:before="248"/>
        <w:ind w:left="374"/>
      </w:pPr>
      <w:r>
        <w:rPr>
          <w:i/>
          <w:w w:val="125"/>
        </w:rPr>
        <w:t xml:space="preserve">♦ </w:t>
      </w:r>
      <w:r>
        <w:rPr>
          <w:w w:val="115"/>
        </w:rPr>
        <w:t>Trust</w:t>
      </w:r>
    </w:p>
    <w:p w14:paraId="66466EB5" w14:textId="77777777" w:rsidR="00B07A10" w:rsidRDefault="00785C94">
      <w:pPr>
        <w:pStyle w:val="Plattetekst"/>
        <w:spacing w:before="248"/>
        <w:ind w:left="374"/>
      </w:pPr>
      <w:r>
        <w:rPr>
          <w:i/>
          <w:w w:val="110"/>
        </w:rPr>
        <w:t>0</w:t>
      </w:r>
      <w:r>
        <w:rPr>
          <w:i/>
          <w:spacing w:val="-11"/>
          <w:w w:val="110"/>
        </w:rPr>
        <w:t xml:space="preserve"> </w:t>
      </w:r>
      <w:r>
        <w:rPr>
          <w:w w:val="105"/>
        </w:rPr>
        <w:t>Get</w:t>
      </w:r>
      <w:r>
        <w:rPr>
          <w:spacing w:val="-28"/>
          <w:w w:val="105"/>
        </w:rPr>
        <w:t xml:space="preserve"> </w:t>
      </w:r>
      <w:r>
        <w:rPr>
          <w:w w:val="105"/>
        </w:rPr>
        <w:t>to</w:t>
      </w:r>
      <w:r>
        <w:rPr>
          <w:spacing w:val="-28"/>
          <w:w w:val="105"/>
        </w:rPr>
        <w:t xml:space="preserve"> </w:t>
      </w:r>
      <w:r>
        <w:rPr>
          <w:w w:val="105"/>
        </w:rPr>
        <w:t>know</w:t>
      </w:r>
      <w:r>
        <w:rPr>
          <w:spacing w:val="-28"/>
          <w:w w:val="105"/>
        </w:rPr>
        <w:t xml:space="preserve"> </w:t>
      </w:r>
      <w:r>
        <w:rPr>
          <w:w w:val="105"/>
        </w:rPr>
        <w:t>the</w:t>
      </w:r>
      <w:r>
        <w:rPr>
          <w:spacing w:val="-28"/>
          <w:w w:val="105"/>
        </w:rPr>
        <w:t xml:space="preserve"> </w:t>
      </w:r>
      <w:r>
        <w:rPr>
          <w:w w:val="105"/>
        </w:rPr>
        <w:t>participant</w:t>
      </w:r>
    </w:p>
    <w:p w14:paraId="66466EB6" w14:textId="77777777" w:rsidR="00B07A10" w:rsidRDefault="00785C94">
      <w:pPr>
        <w:pStyle w:val="Plattetekst"/>
        <w:spacing w:before="63"/>
        <w:ind w:left="374"/>
      </w:pPr>
      <w:r>
        <w:br w:type="column"/>
      </w:r>
      <w:r>
        <w:rPr>
          <w:i/>
          <w:w w:val="115"/>
        </w:rPr>
        <w:t xml:space="preserve">♠ </w:t>
      </w:r>
      <w:r>
        <w:t>Situation awareness</w:t>
      </w:r>
    </w:p>
    <w:p w14:paraId="66466EB7" w14:textId="77777777" w:rsidR="00B07A10" w:rsidRDefault="00785C94">
      <w:pPr>
        <w:pStyle w:val="Plattetekst"/>
        <w:spacing w:before="248"/>
        <w:ind w:left="374"/>
      </w:pPr>
      <w:r>
        <w:rPr>
          <w:i/>
          <w:w w:val="110"/>
        </w:rPr>
        <w:t xml:space="preserve">♥ </w:t>
      </w:r>
      <w:r>
        <w:rPr>
          <w:w w:val="110"/>
        </w:rPr>
        <w:t>Satisfaction</w:t>
      </w:r>
    </w:p>
    <w:p w14:paraId="66466EB8" w14:textId="77777777" w:rsidR="00B07A10" w:rsidRDefault="00785C94">
      <w:pPr>
        <w:pStyle w:val="Plattetekst"/>
        <w:spacing w:before="248"/>
        <w:ind w:left="435"/>
      </w:pPr>
      <w:r>
        <w:rPr>
          <w:rFonts w:ascii="Georgia"/>
          <w:i/>
        </w:rPr>
        <w:t xml:space="preserve">* </w:t>
      </w:r>
      <w:r>
        <w:t>Protocol</w:t>
      </w:r>
    </w:p>
    <w:p w14:paraId="66466EB9" w14:textId="77777777" w:rsidR="00B07A10" w:rsidRDefault="00B07A10">
      <w:pPr>
        <w:sectPr w:rsidR="00B07A10">
          <w:type w:val="continuous"/>
          <w:pgSz w:w="11910" w:h="16840"/>
          <w:pgMar w:top="1580" w:right="280" w:bottom="280" w:left="1620" w:header="708" w:footer="708" w:gutter="0"/>
          <w:cols w:num="2" w:space="708" w:equalWidth="0">
            <w:col w:w="3229" w:space="1095"/>
            <w:col w:w="5686"/>
          </w:cols>
        </w:sectPr>
      </w:pPr>
    </w:p>
    <w:p w14:paraId="66466EBA" w14:textId="77777777" w:rsidR="00B07A10" w:rsidRDefault="00B07A10">
      <w:pPr>
        <w:pStyle w:val="Plattetekst"/>
        <w:rPr>
          <w:sz w:val="20"/>
        </w:rPr>
      </w:pPr>
    </w:p>
    <w:p w14:paraId="66466EBB" w14:textId="77777777" w:rsidR="00B07A10" w:rsidRDefault="00B07A10">
      <w:pPr>
        <w:pStyle w:val="Plattetekst"/>
        <w:spacing w:before="1"/>
        <w:rPr>
          <w:sz w:val="28"/>
        </w:rPr>
      </w:pPr>
    </w:p>
    <w:p w14:paraId="66466EBC" w14:textId="77777777" w:rsidR="00B07A10" w:rsidRDefault="00785C94">
      <w:pPr>
        <w:pStyle w:val="Kop4"/>
        <w:spacing w:before="64"/>
      </w:pPr>
      <w:r>
        <w:t>Explanation and basic information (1, 2)</w:t>
      </w:r>
    </w:p>
    <w:p w14:paraId="66466EBD" w14:textId="77777777" w:rsidR="00B07A10" w:rsidRDefault="00B07A10">
      <w:pPr>
        <w:pStyle w:val="Plattetekst"/>
        <w:rPr>
          <w:b/>
        </w:rPr>
      </w:pPr>
    </w:p>
    <w:p w14:paraId="66466EBE" w14:textId="75EFC92B" w:rsidR="00B07A10" w:rsidRDefault="00785C94">
      <w:pPr>
        <w:pStyle w:val="Plattetekst"/>
        <w:spacing w:before="165" w:line="348" w:lineRule="auto"/>
        <w:ind w:left="108" w:right="1445"/>
        <w:jc w:val="both"/>
      </w:pPr>
      <w:r>
        <w:t>The participant is not explicitly informed about the exact purpose of the research. The participant</w:t>
      </w:r>
      <w:r>
        <w:rPr>
          <w:spacing w:val="-33"/>
        </w:rPr>
        <w:t xml:space="preserve"> </w:t>
      </w:r>
      <w:r>
        <w:t>will,</w:t>
      </w:r>
      <w:r>
        <w:rPr>
          <w:spacing w:val="-33"/>
        </w:rPr>
        <w:t xml:space="preserve"> </w:t>
      </w:r>
      <w:r>
        <w:t>however,</w:t>
      </w:r>
      <w:r>
        <w:rPr>
          <w:spacing w:val="-33"/>
        </w:rPr>
        <w:t xml:space="preserve"> </w:t>
      </w:r>
      <w:r>
        <w:t>get</w:t>
      </w:r>
      <w:r>
        <w:rPr>
          <w:spacing w:val="-33"/>
        </w:rPr>
        <w:t xml:space="preserve"> </w:t>
      </w:r>
      <w:r>
        <w:t>a</w:t>
      </w:r>
      <w:r>
        <w:rPr>
          <w:spacing w:val="-33"/>
        </w:rPr>
        <w:t xml:space="preserve"> </w:t>
      </w:r>
      <w:r>
        <w:t>short</w:t>
      </w:r>
      <w:r>
        <w:rPr>
          <w:spacing w:val="-33"/>
        </w:rPr>
        <w:t xml:space="preserve"> </w:t>
      </w:r>
      <w:r>
        <w:t>introduction</w:t>
      </w:r>
      <w:r>
        <w:rPr>
          <w:spacing w:val="-33"/>
        </w:rPr>
        <w:t xml:space="preserve"> </w:t>
      </w:r>
      <w:r>
        <w:t>on</w:t>
      </w:r>
      <w:r>
        <w:rPr>
          <w:spacing w:val="-33"/>
        </w:rPr>
        <w:t xml:space="preserve"> </w:t>
      </w:r>
      <w:r>
        <w:t>how</w:t>
      </w:r>
      <w:r>
        <w:rPr>
          <w:spacing w:val="-33"/>
        </w:rPr>
        <w:t xml:space="preserve"> </w:t>
      </w:r>
      <w:r>
        <w:t>to</w:t>
      </w:r>
      <w:r>
        <w:rPr>
          <w:spacing w:val="-33"/>
        </w:rPr>
        <w:t xml:space="preserve"> </w:t>
      </w:r>
      <w:r>
        <w:t>use</w:t>
      </w:r>
      <w:r>
        <w:rPr>
          <w:spacing w:val="-34"/>
        </w:rPr>
        <w:t xml:space="preserve"> </w:t>
      </w:r>
      <w:r>
        <w:t>the</w:t>
      </w:r>
      <w:r>
        <w:rPr>
          <w:spacing w:val="-33"/>
        </w:rPr>
        <w:t xml:space="preserve"> </w:t>
      </w:r>
      <w:r>
        <w:t>simulation</w:t>
      </w:r>
      <w:r>
        <w:rPr>
          <w:spacing w:val="-33"/>
        </w:rPr>
        <w:t xml:space="preserve"> </w:t>
      </w:r>
      <w:r>
        <w:t xml:space="preserve">environment. </w:t>
      </w:r>
      <w:r>
        <w:rPr>
          <w:w w:val="95"/>
        </w:rPr>
        <w:t>This</w:t>
      </w:r>
      <w:r>
        <w:rPr>
          <w:spacing w:val="-21"/>
          <w:w w:val="95"/>
        </w:rPr>
        <w:t xml:space="preserve"> </w:t>
      </w:r>
      <w:r>
        <w:rPr>
          <w:w w:val="95"/>
        </w:rPr>
        <w:t>introduction</w:t>
      </w:r>
      <w:r>
        <w:rPr>
          <w:spacing w:val="-21"/>
          <w:w w:val="95"/>
        </w:rPr>
        <w:t xml:space="preserve"> </w:t>
      </w:r>
      <w:r>
        <w:rPr>
          <w:w w:val="95"/>
        </w:rPr>
        <w:t>includes</w:t>
      </w:r>
      <w:r>
        <w:rPr>
          <w:spacing w:val="-20"/>
          <w:w w:val="95"/>
        </w:rPr>
        <w:t xml:space="preserve"> </w:t>
      </w:r>
      <w:r>
        <w:rPr>
          <w:w w:val="95"/>
        </w:rPr>
        <w:t>the</w:t>
      </w:r>
      <w:r>
        <w:rPr>
          <w:spacing w:val="-21"/>
          <w:w w:val="95"/>
        </w:rPr>
        <w:t xml:space="preserve"> </w:t>
      </w:r>
      <w:r>
        <w:rPr>
          <w:w w:val="95"/>
        </w:rPr>
        <w:t>commands</w:t>
      </w:r>
      <w:r>
        <w:rPr>
          <w:spacing w:val="-21"/>
          <w:w w:val="95"/>
        </w:rPr>
        <w:t xml:space="preserve"> </w:t>
      </w:r>
      <w:ins w:id="851" w:author="Tom Wever" w:date="2018-11-25T14:48:00Z">
        <w:r w:rsidR="00EF77BC">
          <w:rPr>
            <w:w w:val="95"/>
          </w:rPr>
          <w:t>he</w:t>
        </w:r>
      </w:ins>
      <w:del w:id="852" w:author="Tom Wever" w:date="2018-11-25T14:48:00Z">
        <w:r w:rsidDel="00EF77BC">
          <w:rPr>
            <w:w w:val="95"/>
          </w:rPr>
          <w:delText>it</w:delText>
        </w:r>
      </w:del>
      <w:r>
        <w:rPr>
          <w:spacing w:val="-20"/>
          <w:w w:val="95"/>
        </w:rPr>
        <w:t xml:space="preserve"> </w:t>
      </w:r>
      <w:r>
        <w:rPr>
          <w:w w:val="95"/>
        </w:rPr>
        <w:t>can</w:t>
      </w:r>
      <w:r>
        <w:rPr>
          <w:spacing w:val="-21"/>
          <w:w w:val="95"/>
        </w:rPr>
        <w:t xml:space="preserve"> </w:t>
      </w:r>
      <w:r>
        <w:rPr>
          <w:w w:val="95"/>
        </w:rPr>
        <w:t>give</w:t>
      </w:r>
      <w:r>
        <w:rPr>
          <w:spacing w:val="-21"/>
          <w:w w:val="95"/>
        </w:rPr>
        <w:t xml:space="preserve"> </w:t>
      </w:r>
      <w:r>
        <w:rPr>
          <w:w w:val="95"/>
        </w:rPr>
        <w:t>as</w:t>
      </w:r>
      <w:r>
        <w:rPr>
          <w:spacing w:val="-21"/>
          <w:w w:val="95"/>
        </w:rPr>
        <w:t xml:space="preserve"> </w:t>
      </w:r>
      <w:r>
        <w:rPr>
          <w:w w:val="95"/>
        </w:rPr>
        <w:t>an</w:t>
      </w:r>
      <w:r>
        <w:rPr>
          <w:spacing w:val="-21"/>
          <w:w w:val="95"/>
        </w:rPr>
        <w:t xml:space="preserve"> </w:t>
      </w:r>
      <w:r>
        <w:rPr>
          <w:w w:val="95"/>
        </w:rPr>
        <w:t>officer</w:t>
      </w:r>
      <w:r>
        <w:rPr>
          <w:spacing w:val="-21"/>
          <w:w w:val="95"/>
        </w:rPr>
        <w:t xml:space="preserve"> </w:t>
      </w:r>
      <w:r>
        <w:rPr>
          <w:w w:val="95"/>
        </w:rPr>
        <w:t>of</w:t>
      </w:r>
      <w:r>
        <w:rPr>
          <w:spacing w:val="-21"/>
          <w:w w:val="95"/>
        </w:rPr>
        <w:t xml:space="preserve"> </w:t>
      </w:r>
      <w:r>
        <w:rPr>
          <w:w w:val="95"/>
        </w:rPr>
        <w:t>watch.</w:t>
      </w:r>
      <w:r>
        <w:rPr>
          <w:spacing w:val="6"/>
          <w:w w:val="95"/>
        </w:rPr>
        <w:t xml:space="preserve"> </w:t>
      </w:r>
      <w:r>
        <w:rPr>
          <w:w w:val="95"/>
        </w:rPr>
        <w:t>The</w:t>
      </w:r>
      <w:r>
        <w:rPr>
          <w:spacing w:val="-21"/>
          <w:w w:val="95"/>
        </w:rPr>
        <w:t xml:space="preserve"> </w:t>
      </w:r>
      <w:r>
        <w:rPr>
          <w:w w:val="95"/>
        </w:rPr>
        <w:t>environment</w:t>
      </w:r>
      <w:r>
        <w:rPr>
          <w:spacing w:val="-21"/>
          <w:w w:val="95"/>
        </w:rPr>
        <w:t xml:space="preserve"> </w:t>
      </w:r>
      <w:r>
        <w:rPr>
          <w:w w:val="95"/>
        </w:rPr>
        <w:t>is easy</w:t>
      </w:r>
      <w:r>
        <w:rPr>
          <w:spacing w:val="-30"/>
          <w:w w:val="95"/>
        </w:rPr>
        <w:t xml:space="preserve"> </w:t>
      </w:r>
      <w:r>
        <w:rPr>
          <w:w w:val="95"/>
        </w:rPr>
        <w:t>to</w:t>
      </w:r>
      <w:r>
        <w:rPr>
          <w:spacing w:val="-30"/>
          <w:w w:val="95"/>
        </w:rPr>
        <w:t xml:space="preserve"> </w:t>
      </w:r>
      <w:r>
        <w:rPr>
          <w:w w:val="95"/>
        </w:rPr>
        <w:t>use,</w:t>
      </w:r>
      <w:r>
        <w:rPr>
          <w:spacing w:val="-27"/>
          <w:w w:val="95"/>
        </w:rPr>
        <w:t xml:space="preserve"> </w:t>
      </w:r>
      <w:r>
        <w:rPr>
          <w:w w:val="95"/>
        </w:rPr>
        <w:t>as</w:t>
      </w:r>
      <w:r>
        <w:rPr>
          <w:spacing w:val="-30"/>
          <w:w w:val="95"/>
        </w:rPr>
        <w:t xml:space="preserve"> </w:t>
      </w:r>
      <w:r>
        <w:rPr>
          <w:w w:val="95"/>
        </w:rPr>
        <w:t>action</w:t>
      </w:r>
      <w:ins w:id="853" w:author="Tom Wever" w:date="2018-11-25T14:49:00Z">
        <w:r w:rsidR="00F9155E">
          <w:rPr>
            <w:w w:val="95"/>
          </w:rPr>
          <w:t>s</w:t>
        </w:r>
      </w:ins>
      <w:r>
        <w:rPr>
          <w:spacing w:val="-30"/>
          <w:w w:val="95"/>
        </w:rPr>
        <w:t xml:space="preserve"> </w:t>
      </w:r>
      <w:r>
        <w:rPr>
          <w:w w:val="95"/>
        </w:rPr>
        <w:t>are</w:t>
      </w:r>
      <w:r>
        <w:rPr>
          <w:spacing w:val="-30"/>
          <w:w w:val="95"/>
        </w:rPr>
        <w:t xml:space="preserve"> </w:t>
      </w:r>
      <w:proofErr w:type="gramStart"/>
      <w:r>
        <w:rPr>
          <w:w w:val="95"/>
        </w:rPr>
        <w:t>similar</w:t>
      </w:r>
      <w:r>
        <w:rPr>
          <w:spacing w:val="-30"/>
          <w:w w:val="95"/>
        </w:rPr>
        <w:t xml:space="preserve"> </w:t>
      </w:r>
      <w:r>
        <w:rPr>
          <w:w w:val="95"/>
        </w:rPr>
        <w:t>to</w:t>
      </w:r>
      <w:proofErr w:type="gramEnd"/>
      <w:r>
        <w:rPr>
          <w:spacing w:val="-30"/>
          <w:w w:val="95"/>
        </w:rPr>
        <w:t xml:space="preserve"> </w:t>
      </w:r>
      <w:r>
        <w:rPr>
          <w:w w:val="95"/>
        </w:rPr>
        <w:t>the</w:t>
      </w:r>
      <w:r>
        <w:rPr>
          <w:spacing w:val="-30"/>
          <w:w w:val="95"/>
        </w:rPr>
        <w:t xml:space="preserve"> </w:t>
      </w:r>
      <w:r>
        <w:rPr>
          <w:w w:val="95"/>
        </w:rPr>
        <w:t>ones</w:t>
      </w:r>
      <w:r>
        <w:rPr>
          <w:spacing w:val="-30"/>
          <w:w w:val="95"/>
        </w:rPr>
        <w:t xml:space="preserve"> </w:t>
      </w:r>
      <w:r>
        <w:rPr>
          <w:w w:val="95"/>
        </w:rPr>
        <w:t>currently</w:t>
      </w:r>
      <w:r>
        <w:rPr>
          <w:spacing w:val="-30"/>
          <w:w w:val="95"/>
        </w:rPr>
        <w:t xml:space="preserve"> </w:t>
      </w:r>
      <w:r>
        <w:rPr>
          <w:w w:val="95"/>
        </w:rPr>
        <w:t>happening</w:t>
      </w:r>
      <w:r>
        <w:rPr>
          <w:spacing w:val="-30"/>
          <w:w w:val="95"/>
        </w:rPr>
        <w:t xml:space="preserve"> </w:t>
      </w:r>
      <w:r>
        <w:rPr>
          <w:w w:val="95"/>
        </w:rPr>
        <w:t>at</w:t>
      </w:r>
      <w:r>
        <w:rPr>
          <w:spacing w:val="-30"/>
          <w:w w:val="95"/>
        </w:rPr>
        <w:t xml:space="preserve"> </w:t>
      </w:r>
      <w:r>
        <w:rPr>
          <w:w w:val="95"/>
        </w:rPr>
        <w:t>the</w:t>
      </w:r>
      <w:r>
        <w:rPr>
          <w:spacing w:val="-30"/>
          <w:w w:val="95"/>
        </w:rPr>
        <w:t xml:space="preserve"> </w:t>
      </w:r>
      <w:r>
        <w:rPr>
          <w:w w:val="95"/>
        </w:rPr>
        <w:t>bridge.</w:t>
      </w:r>
      <w:r>
        <w:rPr>
          <w:spacing w:val="-6"/>
          <w:w w:val="95"/>
        </w:rPr>
        <w:t xml:space="preserve"> </w:t>
      </w:r>
      <w:r>
        <w:rPr>
          <w:w w:val="95"/>
        </w:rPr>
        <w:t>Thereby</w:t>
      </w:r>
      <w:r>
        <w:rPr>
          <w:spacing w:val="-30"/>
          <w:w w:val="95"/>
        </w:rPr>
        <w:t xml:space="preserve"> </w:t>
      </w:r>
      <w:r>
        <w:rPr>
          <w:w w:val="95"/>
        </w:rPr>
        <w:t>is</w:t>
      </w:r>
      <w:r>
        <w:rPr>
          <w:spacing w:val="-30"/>
          <w:w w:val="95"/>
        </w:rPr>
        <w:t xml:space="preserve"> </w:t>
      </w:r>
      <w:r>
        <w:rPr>
          <w:w w:val="95"/>
        </w:rPr>
        <w:t>some information</w:t>
      </w:r>
      <w:r>
        <w:rPr>
          <w:spacing w:val="-19"/>
          <w:w w:val="95"/>
        </w:rPr>
        <w:t xml:space="preserve"> </w:t>
      </w:r>
      <w:r>
        <w:rPr>
          <w:w w:val="95"/>
        </w:rPr>
        <w:t>about</w:t>
      </w:r>
      <w:r>
        <w:rPr>
          <w:spacing w:val="-19"/>
          <w:w w:val="95"/>
        </w:rPr>
        <w:t xml:space="preserve"> </w:t>
      </w:r>
      <w:r>
        <w:rPr>
          <w:w w:val="95"/>
        </w:rPr>
        <w:t>the</w:t>
      </w:r>
      <w:r>
        <w:rPr>
          <w:spacing w:val="-19"/>
          <w:w w:val="95"/>
        </w:rPr>
        <w:t xml:space="preserve"> </w:t>
      </w:r>
      <w:r>
        <w:rPr>
          <w:w w:val="95"/>
        </w:rPr>
        <w:t>participant</w:t>
      </w:r>
      <w:r>
        <w:rPr>
          <w:spacing w:val="-19"/>
          <w:w w:val="95"/>
        </w:rPr>
        <w:t xml:space="preserve"> </w:t>
      </w:r>
      <w:r>
        <w:rPr>
          <w:w w:val="95"/>
        </w:rPr>
        <w:t>acquired,</w:t>
      </w:r>
      <w:r>
        <w:rPr>
          <w:spacing w:val="-17"/>
          <w:w w:val="95"/>
        </w:rPr>
        <w:t xml:space="preserve"> </w:t>
      </w:r>
      <w:r>
        <w:rPr>
          <w:w w:val="95"/>
        </w:rPr>
        <w:t>followed</w:t>
      </w:r>
      <w:r>
        <w:rPr>
          <w:spacing w:val="-19"/>
          <w:w w:val="95"/>
        </w:rPr>
        <w:t xml:space="preserve"> </w:t>
      </w:r>
      <w:r>
        <w:rPr>
          <w:spacing w:val="-3"/>
          <w:w w:val="95"/>
        </w:rPr>
        <w:t>by</w:t>
      </w:r>
      <w:r>
        <w:rPr>
          <w:spacing w:val="-19"/>
          <w:w w:val="95"/>
        </w:rPr>
        <w:t xml:space="preserve"> </w:t>
      </w:r>
      <w:r>
        <w:rPr>
          <w:w w:val="95"/>
        </w:rPr>
        <w:t>some</w:t>
      </w:r>
      <w:r>
        <w:rPr>
          <w:spacing w:val="-19"/>
          <w:w w:val="95"/>
        </w:rPr>
        <w:t xml:space="preserve"> </w:t>
      </w:r>
      <w:r>
        <w:rPr>
          <w:w w:val="95"/>
        </w:rPr>
        <w:t>general</w:t>
      </w:r>
      <w:r>
        <w:rPr>
          <w:spacing w:val="-19"/>
          <w:w w:val="95"/>
        </w:rPr>
        <w:t xml:space="preserve"> </w:t>
      </w:r>
      <w:r>
        <w:rPr>
          <w:w w:val="95"/>
        </w:rPr>
        <w:t>questions</w:t>
      </w:r>
      <w:r>
        <w:rPr>
          <w:spacing w:val="-19"/>
          <w:w w:val="95"/>
        </w:rPr>
        <w:t xml:space="preserve"> </w:t>
      </w:r>
      <w:r>
        <w:rPr>
          <w:w w:val="95"/>
        </w:rPr>
        <w:t>relevant</w:t>
      </w:r>
      <w:r>
        <w:rPr>
          <w:spacing w:val="-19"/>
          <w:w w:val="95"/>
        </w:rPr>
        <w:t xml:space="preserve"> </w:t>
      </w:r>
      <w:r>
        <w:rPr>
          <w:w w:val="95"/>
        </w:rPr>
        <w:t>to</w:t>
      </w:r>
      <w:r>
        <w:rPr>
          <w:spacing w:val="-19"/>
          <w:w w:val="95"/>
        </w:rPr>
        <w:t xml:space="preserve"> </w:t>
      </w:r>
      <w:r>
        <w:rPr>
          <w:w w:val="95"/>
        </w:rPr>
        <w:t>the protocol,</w:t>
      </w:r>
      <w:r>
        <w:rPr>
          <w:spacing w:val="-6"/>
          <w:w w:val="95"/>
        </w:rPr>
        <w:t xml:space="preserve"> </w:t>
      </w:r>
      <w:r>
        <w:rPr>
          <w:w w:val="95"/>
        </w:rPr>
        <w:t>such</w:t>
      </w:r>
      <w:r>
        <w:rPr>
          <w:spacing w:val="-6"/>
          <w:w w:val="95"/>
        </w:rPr>
        <w:t xml:space="preserve"> </w:t>
      </w:r>
      <w:r>
        <w:rPr>
          <w:w w:val="95"/>
        </w:rPr>
        <w:t>as</w:t>
      </w:r>
      <w:r>
        <w:rPr>
          <w:spacing w:val="-6"/>
          <w:w w:val="95"/>
        </w:rPr>
        <w:t xml:space="preserve"> </w:t>
      </w:r>
      <w:del w:id="854" w:author="Tom Wever" w:date="2018-11-25T14:49:00Z">
        <w:r w:rsidDel="00F9155E">
          <w:rPr>
            <w:w w:val="95"/>
          </w:rPr>
          <w:delText>there</w:delText>
        </w:r>
        <w:r w:rsidDel="00F9155E">
          <w:rPr>
            <w:spacing w:val="-6"/>
            <w:w w:val="95"/>
          </w:rPr>
          <w:delText xml:space="preserve"> </w:delText>
        </w:r>
      </w:del>
      <w:r>
        <w:rPr>
          <w:w w:val="95"/>
        </w:rPr>
        <w:t>knowledge</w:t>
      </w:r>
      <w:r>
        <w:rPr>
          <w:spacing w:val="-6"/>
          <w:w w:val="95"/>
        </w:rPr>
        <w:t xml:space="preserve"> </w:t>
      </w:r>
      <w:r>
        <w:rPr>
          <w:w w:val="95"/>
        </w:rPr>
        <w:t>of</w:t>
      </w:r>
      <w:r>
        <w:rPr>
          <w:spacing w:val="-6"/>
          <w:w w:val="95"/>
        </w:rPr>
        <w:t xml:space="preserve"> </w:t>
      </w:r>
      <w:r>
        <w:rPr>
          <w:w w:val="95"/>
        </w:rPr>
        <w:t>Standard</w:t>
      </w:r>
      <w:r>
        <w:rPr>
          <w:spacing w:val="-6"/>
          <w:w w:val="95"/>
        </w:rPr>
        <w:t xml:space="preserve"> </w:t>
      </w:r>
      <w:r>
        <w:rPr>
          <w:w w:val="95"/>
        </w:rPr>
        <w:t>Maritime</w:t>
      </w:r>
      <w:r>
        <w:rPr>
          <w:spacing w:val="-6"/>
          <w:w w:val="95"/>
        </w:rPr>
        <w:t xml:space="preserve"> </w:t>
      </w:r>
      <w:r>
        <w:rPr>
          <w:w w:val="95"/>
        </w:rPr>
        <w:t>Communication</w:t>
      </w:r>
      <w:r>
        <w:rPr>
          <w:spacing w:val="-6"/>
          <w:w w:val="95"/>
        </w:rPr>
        <w:t xml:space="preserve"> </w:t>
      </w:r>
      <w:r>
        <w:rPr>
          <w:w w:val="95"/>
        </w:rPr>
        <w:t>Phrases</w:t>
      </w:r>
      <w:r>
        <w:rPr>
          <w:spacing w:val="-6"/>
          <w:w w:val="95"/>
        </w:rPr>
        <w:t xml:space="preserve"> </w:t>
      </w:r>
      <w:r>
        <w:rPr>
          <w:w w:val="95"/>
        </w:rPr>
        <w:t>(SMCP).</w:t>
      </w:r>
    </w:p>
    <w:p w14:paraId="66466EBF" w14:textId="77777777" w:rsidR="00B07A10" w:rsidRDefault="00785C94">
      <w:pPr>
        <w:pStyle w:val="Lijstalinea"/>
        <w:numPr>
          <w:ilvl w:val="0"/>
          <w:numId w:val="14"/>
        </w:numPr>
        <w:tabs>
          <w:tab w:val="left" w:pos="654"/>
        </w:tabs>
        <w:spacing w:before="54"/>
        <w:rPr>
          <w:i/>
        </w:rPr>
      </w:pPr>
      <w:r>
        <w:t xml:space="preserve">Which certificates do </w:t>
      </w:r>
      <w:r>
        <w:rPr>
          <w:spacing w:val="-3"/>
        </w:rPr>
        <w:t xml:space="preserve">you </w:t>
      </w:r>
      <w:r>
        <w:t>have?</w:t>
      </w:r>
      <w:r>
        <w:rPr>
          <w:spacing w:val="7"/>
        </w:rPr>
        <w:t xml:space="preserve"> </w:t>
      </w:r>
      <w:r>
        <w:rPr>
          <w:i/>
          <w:w w:val="110"/>
        </w:rPr>
        <w:t>0</w:t>
      </w:r>
    </w:p>
    <w:p w14:paraId="66466EC0" w14:textId="77777777" w:rsidR="00B07A10" w:rsidRDefault="00785C94">
      <w:pPr>
        <w:pStyle w:val="Lijstalinea"/>
        <w:numPr>
          <w:ilvl w:val="0"/>
          <w:numId w:val="14"/>
        </w:numPr>
        <w:tabs>
          <w:tab w:val="left" w:pos="654"/>
        </w:tabs>
        <w:spacing w:before="173"/>
        <w:rPr>
          <w:i/>
        </w:rPr>
      </w:pPr>
      <w:r>
        <w:t>What is your experience as captain and mate?</w:t>
      </w:r>
      <w:r>
        <w:rPr>
          <w:spacing w:val="11"/>
        </w:rPr>
        <w:t xml:space="preserve"> </w:t>
      </w:r>
      <w:r>
        <w:rPr>
          <w:i/>
          <w:w w:val="110"/>
        </w:rPr>
        <w:t>0</w:t>
      </w:r>
    </w:p>
    <w:p w14:paraId="66466EC1" w14:textId="77777777" w:rsidR="00B07A10" w:rsidRDefault="00785C94">
      <w:pPr>
        <w:pStyle w:val="Lijstalinea"/>
        <w:numPr>
          <w:ilvl w:val="0"/>
          <w:numId w:val="14"/>
        </w:numPr>
        <w:tabs>
          <w:tab w:val="left" w:pos="654"/>
        </w:tabs>
        <w:spacing w:before="173"/>
        <w:rPr>
          <w:i/>
        </w:rPr>
      </w:pPr>
      <w:r>
        <w:t xml:space="preserve">Which type of vessels did </w:t>
      </w:r>
      <w:r>
        <w:rPr>
          <w:spacing w:val="-3"/>
        </w:rPr>
        <w:t xml:space="preserve">you </w:t>
      </w:r>
      <w:r>
        <w:t>operate?</w:t>
      </w:r>
      <w:r>
        <w:rPr>
          <w:spacing w:val="17"/>
        </w:rPr>
        <w:t xml:space="preserve"> </w:t>
      </w:r>
      <w:r>
        <w:rPr>
          <w:i/>
          <w:w w:val="110"/>
        </w:rPr>
        <w:t>0</w:t>
      </w:r>
    </w:p>
    <w:p w14:paraId="66466EC2" w14:textId="77777777" w:rsidR="00B07A10" w:rsidRDefault="00785C94">
      <w:pPr>
        <w:pStyle w:val="Lijstalinea"/>
        <w:numPr>
          <w:ilvl w:val="0"/>
          <w:numId w:val="14"/>
        </w:numPr>
        <w:tabs>
          <w:tab w:val="left" w:pos="654"/>
        </w:tabs>
        <w:spacing w:before="173"/>
        <w:rPr>
          <w:rFonts w:ascii="Georgia"/>
          <w:i/>
        </w:rPr>
      </w:pPr>
      <w:r>
        <w:t xml:space="preserve">What do </w:t>
      </w:r>
      <w:r>
        <w:rPr>
          <w:spacing w:val="-3"/>
        </w:rPr>
        <w:t xml:space="preserve">you </w:t>
      </w:r>
      <w:r>
        <w:t xml:space="preserve">expect from the developments </w:t>
      </w:r>
      <w:r>
        <w:rPr>
          <w:spacing w:val="-3"/>
        </w:rPr>
        <w:t xml:space="preserve">towards </w:t>
      </w:r>
      <w:r>
        <w:t>autonomous shipping?</w:t>
      </w:r>
      <w:r>
        <w:rPr>
          <w:spacing w:val="7"/>
        </w:rPr>
        <w:t xml:space="preserve"> </w:t>
      </w:r>
      <w:r>
        <w:rPr>
          <w:i/>
        </w:rPr>
        <w:t>0</w:t>
      </w:r>
      <w:r>
        <w:rPr>
          <w:rFonts w:ascii="Georgia"/>
          <w:i/>
        </w:rPr>
        <w:t>*</w:t>
      </w:r>
    </w:p>
    <w:p w14:paraId="66466EC3" w14:textId="77777777" w:rsidR="00B07A10" w:rsidRDefault="00785C94">
      <w:pPr>
        <w:pStyle w:val="Lijstalinea"/>
        <w:numPr>
          <w:ilvl w:val="0"/>
          <w:numId w:val="14"/>
        </w:numPr>
        <w:tabs>
          <w:tab w:val="left" w:pos="654"/>
        </w:tabs>
        <w:spacing w:before="171" w:line="256" w:lineRule="auto"/>
        <w:ind w:right="1444"/>
        <w:rPr>
          <w:rFonts w:ascii="Georgia"/>
          <w:i/>
        </w:rPr>
      </w:pPr>
      <w:r>
        <w:rPr>
          <w:w w:val="95"/>
        </w:rPr>
        <w:t xml:space="preserve">What do </w:t>
      </w:r>
      <w:r>
        <w:rPr>
          <w:spacing w:val="-3"/>
          <w:w w:val="95"/>
        </w:rPr>
        <w:t xml:space="preserve">you </w:t>
      </w:r>
      <w:r>
        <w:rPr>
          <w:w w:val="95"/>
        </w:rPr>
        <w:t>see as the biggest challenge for introducing autonomous and</w:t>
      </w:r>
      <w:r>
        <w:rPr>
          <w:spacing w:val="-16"/>
          <w:w w:val="95"/>
        </w:rPr>
        <w:t xml:space="preserve"> </w:t>
      </w:r>
      <w:r>
        <w:rPr>
          <w:w w:val="95"/>
        </w:rPr>
        <w:t xml:space="preserve">unmanned </w:t>
      </w:r>
      <w:r>
        <w:t>vessels?</w:t>
      </w:r>
      <w:r>
        <w:rPr>
          <w:spacing w:val="33"/>
        </w:rPr>
        <w:t xml:space="preserve"> </w:t>
      </w:r>
      <w:r>
        <w:rPr>
          <w:i/>
        </w:rPr>
        <w:t>0</w:t>
      </w:r>
      <w:r>
        <w:rPr>
          <w:rFonts w:ascii="Georgia"/>
          <w:i/>
        </w:rPr>
        <w:t>*</w:t>
      </w:r>
    </w:p>
    <w:p w14:paraId="66466EC4" w14:textId="77777777" w:rsidR="00B07A10" w:rsidRDefault="00785C94">
      <w:pPr>
        <w:pStyle w:val="Lijstalinea"/>
        <w:numPr>
          <w:ilvl w:val="0"/>
          <w:numId w:val="14"/>
        </w:numPr>
        <w:tabs>
          <w:tab w:val="left" w:pos="654"/>
        </w:tabs>
        <w:spacing w:before="154"/>
        <w:rPr>
          <w:i/>
        </w:rPr>
      </w:pPr>
      <w:r>
        <w:t>Do you expect to trust autonomous ships more?</w:t>
      </w:r>
      <w:r>
        <w:rPr>
          <w:spacing w:val="16"/>
        </w:rPr>
        <w:t xml:space="preserve"> </w:t>
      </w:r>
      <w:r>
        <w:rPr>
          <w:i/>
          <w:w w:val="115"/>
        </w:rPr>
        <w:t>0♦</w:t>
      </w:r>
    </w:p>
    <w:p w14:paraId="66466EC5" w14:textId="77777777" w:rsidR="00B07A10" w:rsidRDefault="00B07A10">
      <w:pPr>
        <w:sectPr w:rsidR="00B07A10">
          <w:type w:val="continuous"/>
          <w:pgSz w:w="11910" w:h="16840"/>
          <w:pgMar w:top="1580" w:right="280" w:bottom="280" w:left="1620" w:header="708" w:footer="708" w:gutter="0"/>
          <w:cols w:space="708"/>
        </w:sectPr>
      </w:pPr>
    </w:p>
    <w:p w14:paraId="66466EC6" w14:textId="77777777" w:rsidR="00B07A10" w:rsidRDefault="00785C94">
      <w:pPr>
        <w:tabs>
          <w:tab w:val="left" w:pos="4872"/>
        </w:tabs>
        <w:spacing w:before="47"/>
        <w:ind w:left="108"/>
        <w:jc w:val="both"/>
        <w:rPr>
          <w:rFonts w:ascii="Trebuchet MS"/>
          <w:i/>
        </w:rPr>
      </w:pPr>
      <w:r>
        <w:lastRenderedPageBreak/>
        <w:t>100</w:t>
      </w:r>
      <w:r>
        <w:tab/>
      </w:r>
      <w:r>
        <w:rPr>
          <w:rFonts w:ascii="Trebuchet MS"/>
          <w:i/>
        </w:rPr>
        <w:t>CHAPTER 11. DESIGN</w:t>
      </w:r>
      <w:r>
        <w:rPr>
          <w:rFonts w:ascii="Trebuchet MS"/>
          <w:i/>
          <w:spacing w:val="21"/>
        </w:rPr>
        <w:t xml:space="preserve"> </w:t>
      </w:r>
      <w:r>
        <w:rPr>
          <w:rFonts w:ascii="Trebuchet MS"/>
          <w:i/>
          <w:spacing w:val="-4"/>
        </w:rPr>
        <w:t>EVALUATION</w:t>
      </w:r>
    </w:p>
    <w:p w14:paraId="66466EC7" w14:textId="77777777" w:rsidR="00B07A10" w:rsidRDefault="00B07A10">
      <w:pPr>
        <w:pStyle w:val="Plattetekst"/>
        <w:rPr>
          <w:rFonts w:ascii="Trebuchet MS"/>
          <w:i/>
          <w:sz w:val="31"/>
        </w:rPr>
      </w:pPr>
    </w:p>
    <w:p w14:paraId="66466EC8" w14:textId="77777777" w:rsidR="00B07A10" w:rsidRDefault="00785C94">
      <w:pPr>
        <w:pStyle w:val="Lijstalinea"/>
        <w:numPr>
          <w:ilvl w:val="0"/>
          <w:numId w:val="2"/>
        </w:numPr>
        <w:tabs>
          <w:tab w:val="left" w:pos="654"/>
        </w:tabs>
        <w:rPr>
          <w:i/>
        </w:rPr>
      </w:pPr>
      <w:r>
        <w:t>Do you want to know if a ship is unmanned?</w:t>
      </w:r>
      <w:r>
        <w:rPr>
          <w:spacing w:val="35"/>
        </w:rPr>
        <w:t xml:space="preserve"> </w:t>
      </w:r>
      <w:r>
        <w:rPr>
          <w:i/>
          <w:w w:val="120"/>
        </w:rPr>
        <w:t>♦</w:t>
      </w:r>
    </w:p>
    <w:p w14:paraId="66466EC9" w14:textId="77777777" w:rsidR="00B07A10" w:rsidRDefault="00785C94">
      <w:pPr>
        <w:pStyle w:val="Lijstalinea"/>
        <w:numPr>
          <w:ilvl w:val="0"/>
          <w:numId w:val="2"/>
        </w:numPr>
        <w:tabs>
          <w:tab w:val="left" w:pos="654"/>
        </w:tabs>
        <w:spacing w:before="158"/>
        <w:rPr>
          <w:rFonts w:ascii="Georgia" w:hAnsi="Georgia"/>
          <w:i/>
        </w:rPr>
      </w:pPr>
      <w:r>
        <w:t>Are ship’s horns still used to communicate intended manoeuvers?</w:t>
      </w:r>
      <w:r>
        <w:rPr>
          <w:spacing w:val="28"/>
        </w:rPr>
        <w:t xml:space="preserve"> </w:t>
      </w:r>
      <w:r>
        <w:rPr>
          <w:rFonts w:ascii="Georgia" w:hAnsi="Georgia"/>
          <w:i/>
        </w:rPr>
        <w:t>*</w:t>
      </w:r>
    </w:p>
    <w:p w14:paraId="66466ECA" w14:textId="77777777" w:rsidR="00B07A10" w:rsidRDefault="00785C94">
      <w:pPr>
        <w:pStyle w:val="Lijstalinea"/>
        <w:numPr>
          <w:ilvl w:val="0"/>
          <w:numId w:val="2"/>
        </w:numPr>
        <w:tabs>
          <w:tab w:val="left" w:pos="654"/>
        </w:tabs>
        <w:spacing w:before="156"/>
        <w:rPr>
          <w:rFonts w:ascii="Georgia"/>
          <w:i/>
        </w:rPr>
      </w:pPr>
      <w:r>
        <w:t>What are the most important forms of communication?</w:t>
      </w:r>
      <w:r>
        <w:rPr>
          <w:spacing w:val="11"/>
        </w:rPr>
        <w:t xml:space="preserve"> </w:t>
      </w:r>
      <w:r>
        <w:rPr>
          <w:rFonts w:ascii="Georgia"/>
          <w:i/>
        </w:rPr>
        <w:t>*</w:t>
      </w:r>
    </w:p>
    <w:p w14:paraId="66466ECB" w14:textId="77777777" w:rsidR="00B07A10" w:rsidRDefault="00785C94">
      <w:pPr>
        <w:pStyle w:val="Lijstalinea"/>
        <w:numPr>
          <w:ilvl w:val="0"/>
          <w:numId w:val="2"/>
        </w:numPr>
        <w:tabs>
          <w:tab w:val="left" w:pos="654"/>
        </w:tabs>
        <w:spacing w:before="156"/>
        <w:rPr>
          <w:i/>
        </w:rPr>
      </w:pPr>
      <w:r>
        <w:t>Do you still use SMCP consciously?</w:t>
      </w:r>
      <w:r>
        <w:rPr>
          <w:spacing w:val="8"/>
        </w:rPr>
        <w:t xml:space="preserve"> </w:t>
      </w:r>
      <w:r>
        <w:rPr>
          <w:i/>
          <w:w w:val="110"/>
        </w:rPr>
        <w:t>0</w:t>
      </w:r>
    </w:p>
    <w:p w14:paraId="66466ECC" w14:textId="77777777" w:rsidR="00B07A10" w:rsidRDefault="00785C94">
      <w:pPr>
        <w:pStyle w:val="Lijstalinea"/>
        <w:numPr>
          <w:ilvl w:val="0"/>
          <w:numId w:val="2"/>
        </w:numPr>
        <w:tabs>
          <w:tab w:val="left" w:pos="654"/>
        </w:tabs>
        <w:spacing w:before="158"/>
        <w:rPr>
          <w:rFonts w:ascii="Georgia"/>
          <w:i/>
        </w:rPr>
      </w:pPr>
      <w:r>
        <w:rPr>
          <w:spacing w:val="-3"/>
        </w:rPr>
        <w:t xml:space="preserve">How </w:t>
      </w:r>
      <w:r>
        <w:t>does a standard conversation look like, according to the SMCP?</w:t>
      </w:r>
      <w:r>
        <w:rPr>
          <w:spacing w:val="35"/>
        </w:rPr>
        <w:t xml:space="preserve"> </w:t>
      </w:r>
      <w:r>
        <w:rPr>
          <w:i/>
        </w:rPr>
        <w:t>0</w:t>
      </w:r>
      <w:r>
        <w:rPr>
          <w:rFonts w:ascii="Georgia"/>
          <w:i/>
        </w:rPr>
        <w:t>*</w:t>
      </w:r>
    </w:p>
    <w:p w14:paraId="66466ECD" w14:textId="77777777" w:rsidR="00B07A10" w:rsidRDefault="00785C94">
      <w:pPr>
        <w:pStyle w:val="Lijstalinea"/>
        <w:numPr>
          <w:ilvl w:val="0"/>
          <w:numId w:val="2"/>
        </w:numPr>
        <w:tabs>
          <w:tab w:val="left" w:pos="654"/>
        </w:tabs>
        <w:spacing w:before="156"/>
        <w:rPr>
          <w:rFonts w:ascii="Georgia"/>
          <w:i/>
        </w:rPr>
      </w:pPr>
      <w:r>
        <w:t>Is the protocol around SMCP easy to use?</w:t>
      </w:r>
      <w:r>
        <w:rPr>
          <w:spacing w:val="13"/>
        </w:rPr>
        <w:t xml:space="preserve"> </w:t>
      </w:r>
      <w:r>
        <w:rPr>
          <w:rFonts w:ascii="Georgia"/>
          <w:i/>
        </w:rPr>
        <w:t>*</w:t>
      </w:r>
    </w:p>
    <w:p w14:paraId="66466ECE" w14:textId="77777777" w:rsidR="00B07A10" w:rsidRDefault="00B07A10">
      <w:pPr>
        <w:pStyle w:val="Plattetekst"/>
        <w:rPr>
          <w:rFonts w:ascii="Georgia"/>
          <w:i/>
        </w:rPr>
      </w:pPr>
    </w:p>
    <w:p w14:paraId="66466ECF" w14:textId="77777777" w:rsidR="00B07A10" w:rsidRDefault="00B07A10">
      <w:pPr>
        <w:pStyle w:val="Plattetekst"/>
        <w:rPr>
          <w:rFonts w:ascii="Georgia"/>
          <w:i/>
        </w:rPr>
      </w:pPr>
    </w:p>
    <w:p w14:paraId="66466ED0" w14:textId="77777777" w:rsidR="00B07A10" w:rsidRDefault="00B07A10">
      <w:pPr>
        <w:pStyle w:val="Plattetekst"/>
        <w:spacing w:before="8"/>
        <w:rPr>
          <w:rFonts w:ascii="Georgia"/>
          <w:i/>
          <w:sz w:val="29"/>
        </w:rPr>
      </w:pPr>
    </w:p>
    <w:p w14:paraId="66466ED1" w14:textId="77777777" w:rsidR="00B07A10" w:rsidRDefault="00785C94">
      <w:pPr>
        <w:pStyle w:val="Kop4"/>
        <w:jc w:val="both"/>
      </w:pPr>
      <w:r>
        <w:t>Situations and scenarios (3, 4, 5, 6)</w:t>
      </w:r>
    </w:p>
    <w:p w14:paraId="66466ED2" w14:textId="77777777" w:rsidR="00B07A10" w:rsidRDefault="00B07A10">
      <w:pPr>
        <w:pStyle w:val="Plattetekst"/>
        <w:rPr>
          <w:b/>
        </w:rPr>
      </w:pPr>
    </w:p>
    <w:p w14:paraId="66466ED3" w14:textId="059233DC" w:rsidR="00B07A10" w:rsidRDefault="00785C94">
      <w:pPr>
        <w:pStyle w:val="Plattetekst"/>
        <w:spacing w:before="142" w:line="348" w:lineRule="auto"/>
        <w:ind w:left="108" w:right="1446"/>
        <w:jc w:val="both"/>
      </w:pPr>
      <w:r>
        <w:t>The</w:t>
      </w:r>
      <w:r>
        <w:rPr>
          <w:spacing w:val="-37"/>
        </w:rPr>
        <w:t xml:space="preserve"> </w:t>
      </w:r>
      <w:r>
        <w:t>next</w:t>
      </w:r>
      <w:r>
        <w:rPr>
          <w:spacing w:val="-37"/>
        </w:rPr>
        <w:t xml:space="preserve"> </w:t>
      </w:r>
      <w:r>
        <w:t>steps</w:t>
      </w:r>
      <w:r>
        <w:rPr>
          <w:spacing w:val="-37"/>
        </w:rPr>
        <w:t xml:space="preserve"> </w:t>
      </w:r>
      <w:r>
        <w:t>are</w:t>
      </w:r>
      <w:r>
        <w:rPr>
          <w:spacing w:val="-37"/>
        </w:rPr>
        <w:t xml:space="preserve"> </w:t>
      </w:r>
      <w:r>
        <w:t>repeated</w:t>
      </w:r>
      <w:r>
        <w:rPr>
          <w:spacing w:val="-37"/>
        </w:rPr>
        <w:t xml:space="preserve"> </w:t>
      </w:r>
      <w:r>
        <w:t>several</w:t>
      </w:r>
      <w:r>
        <w:rPr>
          <w:spacing w:val="-37"/>
        </w:rPr>
        <w:t xml:space="preserve"> </w:t>
      </w:r>
      <w:r>
        <w:t>times</w:t>
      </w:r>
      <w:r>
        <w:rPr>
          <w:spacing w:val="-37"/>
        </w:rPr>
        <w:t xml:space="preserve"> </w:t>
      </w:r>
      <w:r>
        <w:t>for</w:t>
      </w:r>
      <w:r>
        <w:rPr>
          <w:spacing w:val="-37"/>
        </w:rPr>
        <w:t xml:space="preserve"> </w:t>
      </w:r>
      <w:r>
        <w:t>the</w:t>
      </w:r>
      <w:r>
        <w:rPr>
          <w:spacing w:val="-37"/>
        </w:rPr>
        <w:t xml:space="preserve"> </w:t>
      </w:r>
      <w:r>
        <w:t>different</w:t>
      </w:r>
      <w:r>
        <w:rPr>
          <w:spacing w:val="-37"/>
        </w:rPr>
        <w:t xml:space="preserve"> </w:t>
      </w:r>
      <w:r>
        <w:t>situations.</w:t>
      </w:r>
      <w:r>
        <w:rPr>
          <w:spacing w:val="-28"/>
        </w:rPr>
        <w:t xml:space="preserve"> </w:t>
      </w:r>
      <w:r>
        <w:t>The</w:t>
      </w:r>
      <w:r>
        <w:rPr>
          <w:spacing w:val="-37"/>
        </w:rPr>
        <w:t xml:space="preserve"> </w:t>
      </w:r>
      <w:r>
        <w:t>communication</w:t>
      </w:r>
      <w:r>
        <w:rPr>
          <w:spacing w:val="-37"/>
        </w:rPr>
        <w:t xml:space="preserve"> </w:t>
      </w:r>
      <w:r>
        <w:t>in that</w:t>
      </w:r>
      <w:r>
        <w:rPr>
          <w:spacing w:val="-28"/>
        </w:rPr>
        <w:t xml:space="preserve"> </w:t>
      </w:r>
      <w:r>
        <w:t>situations</w:t>
      </w:r>
      <w:r>
        <w:rPr>
          <w:spacing w:val="-28"/>
        </w:rPr>
        <w:t xml:space="preserve"> </w:t>
      </w:r>
      <w:r>
        <w:t>should</w:t>
      </w:r>
      <w:r>
        <w:rPr>
          <w:spacing w:val="-28"/>
        </w:rPr>
        <w:t xml:space="preserve"> </w:t>
      </w:r>
      <w:r>
        <w:rPr>
          <w:spacing w:val="1"/>
        </w:rPr>
        <w:t>be</w:t>
      </w:r>
      <w:r>
        <w:rPr>
          <w:spacing w:val="-28"/>
        </w:rPr>
        <w:t xml:space="preserve"> </w:t>
      </w:r>
      <w:r>
        <w:t>about</w:t>
      </w:r>
      <w:r>
        <w:rPr>
          <w:spacing w:val="-28"/>
        </w:rPr>
        <w:t xml:space="preserve"> </w:t>
      </w:r>
      <w:r>
        <w:t>the</w:t>
      </w:r>
      <w:r>
        <w:rPr>
          <w:spacing w:val="-28"/>
        </w:rPr>
        <w:t xml:space="preserve"> </w:t>
      </w:r>
      <w:r>
        <w:t>intentions</w:t>
      </w:r>
      <w:r>
        <w:rPr>
          <w:spacing w:val="-28"/>
        </w:rPr>
        <w:t xml:space="preserve"> </w:t>
      </w:r>
      <w:r>
        <w:t>of</w:t>
      </w:r>
      <w:r>
        <w:rPr>
          <w:spacing w:val="-29"/>
        </w:rPr>
        <w:t xml:space="preserve"> </w:t>
      </w:r>
      <w:r>
        <w:t>the</w:t>
      </w:r>
      <w:r>
        <w:rPr>
          <w:spacing w:val="-28"/>
        </w:rPr>
        <w:t xml:space="preserve"> </w:t>
      </w:r>
      <w:r>
        <w:t>other</w:t>
      </w:r>
      <w:r>
        <w:rPr>
          <w:spacing w:val="-29"/>
        </w:rPr>
        <w:t xml:space="preserve"> </w:t>
      </w:r>
      <w:r>
        <w:t>vessel.</w:t>
      </w:r>
      <w:r>
        <w:rPr>
          <w:spacing w:val="-13"/>
        </w:rPr>
        <w:t xml:space="preserve"> </w:t>
      </w:r>
      <w:r>
        <w:t>When</w:t>
      </w:r>
      <w:r>
        <w:rPr>
          <w:spacing w:val="-28"/>
        </w:rPr>
        <w:t xml:space="preserve"> </w:t>
      </w:r>
      <w:r>
        <w:t>using</w:t>
      </w:r>
      <w:r>
        <w:rPr>
          <w:spacing w:val="-28"/>
        </w:rPr>
        <w:t xml:space="preserve"> </w:t>
      </w:r>
      <w:r>
        <w:t>the</w:t>
      </w:r>
      <w:r>
        <w:rPr>
          <w:spacing w:val="-28"/>
        </w:rPr>
        <w:t xml:space="preserve"> </w:t>
      </w:r>
      <w:r>
        <w:t xml:space="preserve">designed </w:t>
      </w:r>
      <w:r>
        <w:rPr>
          <w:w w:val="95"/>
        </w:rPr>
        <w:t>protocol,</w:t>
      </w:r>
      <w:r>
        <w:rPr>
          <w:spacing w:val="-25"/>
          <w:w w:val="95"/>
        </w:rPr>
        <w:t xml:space="preserve"> </w:t>
      </w:r>
      <w:r>
        <w:rPr>
          <w:w w:val="95"/>
        </w:rPr>
        <w:t>the</w:t>
      </w:r>
      <w:r>
        <w:rPr>
          <w:spacing w:val="-27"/>
          <w:w w:val="95"/>
        </w:rPr>
        <w:t xml:space="preserve"> </w:t>
      </w:r>
      <w:r>
        <w:rPr>
          <w:w w:val="95"/>
        </w:rPr>
        <w:t>conversation</w:t>
      </w:r>
      <w:r>
        <w:rPr>
          <w:spacing w:val="-27"/>
          <w:w w:val="95"/>
        </w:rPr>
        <w:t xml:space="preserve"> </w:t>
      </w:r>
      <w:r>
        <w:rPr>
          <w:w w:val="95"/>
        </w:rPr>
        <w:t>should</w:t>
      </w:r>
      <w:r>
        <w:rPr>
          <w:spacing w:val="-27"/>
          <w:w w:val="95"/>
        </w:rPr>
        <w:t xml:space="preserve"> </w:t>
      </w:r>
      <w:r>
        <w:rPr>
          <w:spacing w:val="1"/>
          <w:w w:val="95"/>
        </w:rPr>
        <w:t>be</w:t>
      </w:r>
      <w:r>
        <w:rPr>
          <w:spacing w:val="-27"/>
          <w:w w:val="95"/>
        </w:rPr>
        <w:t xml:space="preserve"> </w:t>
      </w:r>
      <w:ins w:id="855" w:author="Tom Wever" w:date="2018-11-25T14:49:00Z">
        <w:r w:rsidR="009339E9">
          <w:rPr>
            <w:w w:val="95"/>
          </w:rPr>
          <w:t>equal</w:t>
        </w:r>
      </w:ins>
      <w:del w:id="856" w:author="Tom Wever" w:date="2018-11-25T14:49:00Z">
        <w:r w:rsidDel="009339E9">
          <w:rPr>
            <w:w w:val="95"/>
          </w:rPr>
          <w:delText>similar</w:delText>
        </w:r>
      </w:del>
      <w:r>
        <w:rPr>
          <w:spacing w:val="-27"/>
          <w:w w:val="95"/>
        </w:rPr>
        <w:t xml:space="preserve"> </w:t>
      </w:r>
      <w:r>
        <w:rPr>
          <w:w w:val="95"/>
        </w:rPr>
        <w:t>to</w:t>
      </w:r>
      <w:r>
        <w:rPr>
          <w:spacing w:val="-27"/>
          <w:w w:val="95"/>
        </w:rPr>
        <w:t xml:space="preserve"> </w:t>
      </w:r>
      <w:r>
        <w:rPr>
          <w:w w:val="95"/>
        </w:rPr>
        <w:t>the</w:t>
      </w:r>
      <w:r>
        <w:rPr>
          <w:spacing w:val="-27"/>
          <w:w w:val="95"/>
        </w:rPr>
        <w:t xml:space="preserve"> </w:t>
      </w:r>
      <w:r>
        <w:rPr>
          <w:w w:val="95"/>
        </w:rPr>
        <w:t>examples</w:t>
      </w:r>
      <w:r>
        <w:rPr>
          <w:spacing w:val="-27"/>
          <w:w w:val="95"/>
        </w:rPr>
        <w:t xml:space="preserve"> </w:t>
      </w:r>
      <w:r>
        <w:rPr>
          <w:w w:val="95"/>
        </w:rPr>
        <w:t>given</w:t>
      </w:r>
      <w:r>
        <w:rPr>
          <w:spacing w:val="-27"/>
          <w:w w:val="95"/>
        </w:rPr>
        <w:t xml:space="preserve"> </w:t>
      </w:r>
      <w:r>
        <w:rPr>
          <w:w w:val="95"/>
        </w:rPr>
        <w:t>in</w:t>
      </w:r>
      <w:r>
        <w:rPr>
          <w:spacing w:val="-27"/>
          <w:w w:val="95"/>
        </w:rPr>
        <w:t xml:space="preserve"> </w:t>
      </w:r>
      <w:r>
        <w:rPr>
          <w:w w:val="95"/>
        </w:rPr>
        <w:t>section</w:t>
      </w:r>
      <w:r>
        <w:rPr>
          <w:spacing w:val="-27"/>
          <w:w w:val="95"/>
        </w:rPr>
        <w:t xml:space="preserve"> </w:t>
      </w:r>
      <w:hyperlink w:anchor="_bookmark5" w:history="1">
        <w:r>
          <w:rPr>
            <w:w w:val="95"/>
          </w:rPr>
          <w:t>11.1.2</w:t>
        </w:r>
      </w:hyperlink>
      <w:r>
        <w:rPr>
          <w:w w:val="95"/>
        </w:rPr>
        <w:t>.</w:t>
      </w:r>
      <w:r>
        <w:rPr>
          <w:spacing w:val="-4"/>
          <w:w w:val="95"/>
        </w:rPr>
        <w:t xml:space="preserve"> </w:t>
      </w:r>
      <w:r>
        <w:rPr>
          <w:w w:val="95"/>
        </w:rPr>
        <w:t>It</w:t>
      </w:r>
      <w:r>
        <w:rPr>
          <w:spacing w:val="-27"/>
          <w:w w:val="95"/>
        </w:rPr>
        <w:t xml:space="preserve"> </w:t>
      </w:r>
      <w:r>
        <w:rPr>
          <w:w w:val="95"/>
        </w:rPr>
        <w:t xml:space="preserve">depends </w:t>
      </w:r>
      <w:r>
        <w:t>on the experiment order, in which situation it is possible to</w:t>
      </w:r>
      <w:r>
        <w:rPr>
          <w:spacing w:val="-26"/>
        </w:rPr>
        <w:t xml:space="preserve"> </w:t>
      </w:r>
      <w:r>
        <w:t>communicate:</w:t>
      </w:r>
    </w:p>
    <w:p w14:paraId="66466ED4" w14:textId="77777777" w:rsidR="00B07A10" w:rsidRDefault="00785C94">
      <w:pPr>
        <w:pStyle w:val="Lijstalinea"/>
        <w:numPr>
          <w:ilvl w:val="0"/>
          <w:numId w:val="13"/>
        </w:numPr>
        <w:tabs>
          <w:tab w:val="left" w:pos="654"/>
        </w:tabs>
        <w:spacing w:before="41"/>
      </w:pPr>
      <w:r>
        <w:t>Crossing situation at</w:t>
      </w:r>
      <w:r>
        <w:rPr>
          <w:spacing w:val="25"/>
        </w:rPr>
        <w:t xml:space="preserve"> </w:t>
      </w:r>
      <w:r>
        <w:t>North-Sea</w:t>
      </w:r>
    </w:p>
    <w:p w14:paraId="66466ED5" w14:textId="77777777" w:rsidR="00B07A10" w:rsidRDefault="00785C94">
      <w:pPr>
        <w:pStyle w:val="Lijstalinea"/>
        <w:numPr>
          <w:ilvl w:val="0"/>
          <w:numId w:val="13"/>
        </w:numPr>
        <w:tabs>
          <w:tab w:val="left" w:pos="654"/>
        </w:tabs>
        <w:spacing w:before="158"/>
      </w:pPr>
      <w:r>
        <w:t>Leaving port of Rotterdam via</w:t>
      </w:r>
      <w:r>
        <w:rPr>
          <w:spacing w:val="37"/>
        </w:rPr>
        <w:t xml:space="preserve"> </w:t>
      </w:r>
      <w:proofErr w:type="spellStart"/>
      <w:r>
        <w:t>Maasgeul</w:t>
      </w:r>
      <w:proofErr w:type="spellEnd"/>
    </w:p>
    <w:p w14:paraId="66466ED6" w14:textId="77777777" w:rsidR="00B07A10" w:rsidRDefault="00785C94">
      <w:pPr>
        <w:pStyle w:val="Plattetekst"/>
        <w:spacing w:before="158" w:line="348" w:lineRule="auto"/>
        <w:ind w:left="108" w:right="1447"/>
        <w:jc w:val="both"/>
      </w:pPr>
      <w:r>
        <w:t>During</w:t>
      </w:r>
      <w:r>
        <w:rPr>
          <w:spacing w:val="-9"/>
        </w:rPr>
        <w:t xml:space="preserve"> </w:t>
      </w:r>
      <w:proofErr w:type="gramStart"/>
      <w:r>
        <w:t>these</w:t>
      </w:r>
      <w:r>
        <w:rPr>
          <w:spacing w:val="-9"/>
        </w:rPr>
        <w:t xml:space="preserve"> </w:t>
      </w:r>
      <w:r>
        <w:t>simulation</w:t>
      </w:r>
      <w:proofErr w:type="gramEnd"/>
      <w:r>
        <w:rPr>
          <w:spacing w:val="-9"/>
        </w:rPr>
        <w:t xml:space="preserve"> </w:t>
      </w:r>
      <w:r>
        <w:rPr>
          <w:spacing w:val="-3"/>
        </w:rPr>
        <w:t>are</w:t>
      </w:r>
      <w:r>
        <w:rPr>
          <w:spacing w:val="-9"/>
        </w:rPr>
        <w:t xml:space="preserve"> </w:t>
      </w:r>
      <w:r>
        <w:t>all</w:t>
      </w:r>
      <w:r>
        <w:rPr>
          <w:spacing w:val="-9"/>
        </w:rPr>
        <w:t xml:space="preserve"> </w:t>
      </w:r>
      <w:r>
        <w:t>actions</w:t>
      </w:r>
      <w:r>
        <w:rPr>
          <w:spacing w:val="-9"/>
        </w:rPr>
        <w:t xml:space="preserve"> </w:t>
      </w:r>
      <w:r>
        <w:t>logged</w:t>
      </w:r>
      <w:r>
        <w:rPr>
          <w:spacing w:val="-9"/>
        </w:rPr>
        <w:t xml:space="preserve"> </w:t>
      </w:r>
      <w:r>
        <w:t>together</w:t>
      </w:r>
      <w:r>
        <w:rPr>
          <w:spacing w:val="-9"/>
        </w:rPr>
        <w:t xml:space="preserve"> </w:t>
      </w:r>
      <w:r>
        <w:t>with</w:t>
      </w:r>
      <w:r>
        <w:rPr>
          <w:spacing w:val="-9"/>
        </w:rPr>
        <w:t xml:space="preserve"> </w:t>
      </w:r>
      <w:r>
        <w:t>the</w:t>
      </w:r>
      <w:r>
        <w:rPr>
          <w:spacing w:val="-9"/>
        </w:rPr>
        <w:t xml:space="preserve"> </w:t>
      </w:r>
      <w:r>
        <w:rPr>
          <w:spacing w:val="-5"/>
        </w:rPr>
        <w:t>CPA.</w:t>
      </w:r>
      <w:r>
        <w:rPr>
          <w:spacing w:val="30"/>
        </w:rPr>
        <w:t xml:space="preserve"> </w:t>
      </w:r>
      <w:r>
        <w:t>Thereby</w:t>
      </w:r>
      <w:r>
        <w:rPr>
          <w:spacing w:val="-9"/>
        </w:rPr>
        <w:t xml:space="preserve"> </w:t>
      </w:r>
      <w:r>
        <w:t>are</w:t>
      </w:r>
      <w:r>
        <w:rPr>
          <w:spacing w:val="-9"/>
        </w:rPr>
        <w:t xml:space="preserve"> </w:t>
      </w:r>
      <w:r>
        <w:t>notes made</w:t>
      </w:r>
      <w:r>
        <w:rPr>
          <w:spacing w:val="-40"/>
        </w:rPr>
        <w:t xml:space="preserve"> </w:t>
      </w:r>
      <w:r>
        <w:t>on</w:t>
      </w:r>
      <w:r>
        <w:rPr>
          <w:spacing w:val="-40"/>
        </w:rPr>
        <w:t xml:space="preserve"> </w:t>
      </w:r>
      <w:r>
        <w:t>the</w:t>
      </w:r>
      <w:r>
        <w:rPr>
          <w:spacing w:val="-40"/>
        </w:rPr>
        <w:t xml:space="preserve"> </w:t>
      </w:r>
      <w:r>
        <w:rPr>
          <w:spacing w:val="-5"/>
        </w:rPr>
        <w:t>way</w:t>
      </w:r>
      <w:r>
        <w:rPr>
          <w:spacing w:val="-40"/>
        </w:rPr>
        <w:t xml:space="preserve"> </w:t>
      </w:r>
      <w:r>
        <w:t>decision</w:t>
      </w:r>
      <w:r>
        <w:rPr>
          <w:spacing w:val="-40"/>
        </w:rPr>
        <w:t xml:space="preserve"> </w:t>
      </w:r>
      <w:r>
        <w:t>are</w:t>
      </w:r>
      <w:r>
        <w:rPr>
          <w:spacing w:val="-40"/>
        </w:rPr>
        <w:t xml:space="preserve"> </w:t>
      </w:r>
      <w:r>
        <w:t>made,</w:t>
      </w:r>
      <w:r>
        <w:rPr>
          <w:spacing w:val="-40"/>
        </w:rPr>
        <w:t xml:space="preserve"> </w:t>
      </w:r>
      <w:r>
        <w:t>these</w:t>
      </w:r>
      <w:r>
        <w:rPr>
          <w:spacing w:val="-40"/>
        </w:rPr>
        <w:t xml:space="preserve"> </w:t>
      </w:r>
      <w:r>
        <w:t>are</w:t>
      </w:r>
      <w:r>
        <w:rPr>
          <w:spacing w:val="-40"/>
        </w:rPr>
        <w:t xml:space="preserve"> </w:t>
      </w:r>
      <w:r>
        <w:t>verified</w:t>
      </w:r>
      <w:r>
        <w:rPr>
          <w:spacing w:val="-40"/>
        </w:rPr>
        <w:t xml:space="preserve"> </w:t>
      </w:r>
      <w:r>
        <w:t>with</w:t>
      </w:r>
      <w:r>
        <w:rPr>
          <w:spacing w:val="-40"/>
        </w:rPr>
        <w:t xml:space="preserve"> </w:t>
      </w:r>
      <w:r>
        <w:t>the</w:t>
      </w:r>
      <w:r>
        <w:rPr>
          <w:spacing w:val="-40"/>
        </w:rPr>
        <w:t xml:space="preserve"> </w:t>
      </w:r>
      <w:r>
        <w:t>participants</w:t>
      </w:r>
      <w:r>
        <w:rPr>
          <w:spacing w:val="-40"/>
        </w:rPr>
        <w:t xml:space="preserve"> </w:t>
      </w:r>
      <w:r>
        <w:t>when</w:t>
      </w:r>
      <w:r>
        <w:rPr>
          <w:spacing w:val="-40"/>
        </w:rPr>
        <w:t xml:space="preserve"> </w:t>
      </w:r>
      <w:r>
        <w:t>filling</w:t>
      </w:r>
      <w:r>
        <w:rPr>
          <w:spacing w:val="-40"/>
        </w:rPr>
        <w:t xml:space="preserve"> </w:t>
      </w:r>
      <w:r>
        <w:t>in</w:t>
      </w:r>
      <w:r>
        <w:rPr>
          <w:spacing w:val="-40"/>
        </w:rPr>
        <w:t xml:space="preserve"> </w:t>
      </w:r>
      <w:r>
        <w:t>the questionnaire in the next steps. This includes feedback on the risk</w:t>
      </w:r>
      <w:r>
        <w:rPr>
          <w:spacing w:val="-32"/>
        </w:rPr>
        <w:t xml:space="preserve"> </w:t>
      </w:r>
      <w:r>
        <w:t>taken.</w:t>
      </w:r>
    </w:p>
    <w:p w14:paraId="66466ED7" w14:textId="77777777" w:rsidR="00B07A10" w:rsidRDefault="00B07A10">
      <w:pPr>
        <w:pStyle w:val="Plattetekst"/>
      </w:pPr>
    </w:p>
    <w:p w14:paraId="66466ED8" w14:textId="77777777" w:rsidR="00B07A10" w:rsidRDefault="00B07A10">
      <w:pPr>
        <w:pStyle w:val="Plattetekst"/>
        <w:spacing w:before="3"/>
        <w:rPr>
          <w:sz w:val="17"/>
        </w:rPr>
      </w:pPr>
    </w:p>
    <w:p w14:paraId="66466ED9" w14:textId="77777777" w:rsidR="00B07A10" w:rsidRDefault="00785C94">
      <w:pPr>
        <w:pStyle w:val="Kop4"/>
      </w:pPr>
      <w:r>
        <w:t>Relevant questions for situation (7, 8, 9)</w:t>
      </w:r>
    </w:p>
    <w:p w14:paraId="66466EDA" w14:textId="77777777" w:rsidR="00B07A10" w:rsidRDefault="00B07A10">
      <w:pPr>
        <w:pStyle w:val="Plattetekst"/>
        <w:rPr>
          <w:b/>
        </w:rPr>
      </w:pPr>
    </w:p>
    <w:p w14:paraId="66466EDB" w14:textId="77777777" w:rsidR="00B07A10" w:rsidRDefault="00785C94">
      <w:pPr>
        <w:pStyle w:val="Plattetekst"/>
        <w:spacing w:before="143" w:line="348" w:lineRule="auto"/>
        <w:ind w:left="108" w:right="1445"/>
        <w:jc w:val="both"/>
      </w:pPr>
      <w:r>
        <w:t>Different</w:t>
      </w:r>
      <w:r>
        <w:rPr>
          <w:spacing w:val="-16"/>
        </w:rPr>
        <w:t xml:space="preserve"> </w:t>
      </w:r>
      <w:r>
        <w:t>questions</w:t>
      </w:r>
      <w:r>
        <w:rPr>
          <w:spacing w:val="-16"/>
        </w:rPr>
        <w:t xml:space="preserve"> </w:t>
      </w:r>
      <w:r>
        <w:t>will</w:t>
      </w:r>
      <w:r>
        <w:rPr>
          <w:spacing w:val="-16"/>
        </w:rPr>
        <w:t xml:space="preserve"> </w:t>
      </w:r>
      <w:r>
        <w:rPr>
          <w:spacing w:val="1"/>
        </w:rPr>
        <w:t>be</w:t>
      </w:r>
      <w:r>
        <w:rPr>
          <w:spacing w:val="-16"/>
        </w:rPr>
        <w:t xml:space="preserve"> </w:t>
      </w:r>
      <w:r>
        <w:t>asked,</w:t>
      </w:r>
      <w:r>
        <w:rPr>
          <w:spacing w:val="-15"/>
        </w:rPr>
        <w:t xml:space="preserve"> </w:t>
      </w:r>
      <w:r>
        <w:t>to</w:t>
      </w:r>
      <w:r>
        <w:rPr>
          <w:spacing w:val="-16"/>
        </w:rPr>
        <w:t xml:space="preserve"> </w:t>
      </w:r>
      <w:r>
        <w:t>gain</w:t>
      </w:r>
      <w:r>
        <w:rPr>
          <w:spacing w:val="-16"/>
        </w:rPr>
        <w:t xml:space="preserve"> </w:t>
      </w:r>
      <w:r>
        <w:t>insight</w:t>
      </w:r>
      <w:r>
        <w:rPr>
          <w:spacing w:val="-16"/>
        </w:rPr>
        <w:t xml:space="preserve"> </w:t>
      </w:r>
      <w:r>
        <w:t>into</w:t>
      </w:r>
      <w:r>
        <w:rPr>
          <w:spacing w:val="-16"/>
        </w:rPr>
        <w:t xml:space="preserve"> </w:t>
      </w:r>
      <w:r>
        <w:t>the</w:t>
      </w:r>
      <w:r>
        <w:rPr>
          <w:spacing w:val="-16"/>
        </w:rPr>
        <w:t xml:space="preserve"> </w:t>
      </w:r>
      <w:r>
        <w:t>quality</w:t>
      </w:r>
      <w:r>
        <w:rPr>
          <w:spacing w:val="-16"/>
        </w:rPr>
        <w:t xml:space="preserve"> </w:t>
      </w:r>
      <w:r>
        <w:t>of</w:t>
      </w:r>
      <w:r>
        <w:rPr>
          <w:spacing w:val="-16"/>
        </w:rPr>
        <w:t xml:space="preserve"> </w:t>
      </w:r>
      <w:r>
        <w:t>the</w:t>
      </w:r>
      <w:r>
        <w:rPr>
          <w:spacing w:val="-16"/>
        </w:rPr>
        <w:t xml:space="preserve"> </w:t>
      </w:r>
      <w:r>
        <w:t>experiment</w:t>
      </w:r>
      <w:r>
        <w:rPr>
          <w:spacing w:val="-16"/>
        </w:rPr>
        <w:t xml:space="preserve"> </w:t>
      </w:r>
      <w:r>
        <w:t>and</w:t>
      </w:r>
      <w:r>
        <w:rPr>
          <w:spacing w:val="-16"/>
        </w:rPr>
        <w:t xml:space="preserve"> </w:t>
      </w:r>
      <w:r>
        <w:t>the effectiveness</w:t>
      </w:r>
      <w:r>
        <w:rPr>
          <w:spacing w:val="-35"/>
        </w:rPr>
        <w:t xml:space="preserve"> </w:t>
      </w:r>
      <w:r>
        <w:t>of</w:t>
      </w:r>
      <w:r>
        <w:rPr>
          <w:spacing w:val="-35"/>
        </w:rPr>
        <w:t xml:space="preserve"> </w:t>
      </w:r>
      <w:r>
        <w:t>the</w:t>
      </w:r>
      <w:r>
        <w:rPr>
          <w:spacing w:val="-35"/>
        </w:rPr>
        <w:t xml:space="preserve"> </w:t>
      </w:r>
      <w:r>
        <w:t>protocol.</w:t>
      </w:r>
      <w:r>
        <w:rPr>
          <w:spacing w:val="-22"/>
        </w:rPr>
        <w:t xml:space="preserve"> </w:t>
      </w:r>
      <w:r>
        <w:t>Thereby</w:t>
      </w:r>
      <w:r>
        <w:rPr>
          <w:spacing w:val="-35"/>
        </w:rPr>
        <w:t xml:space="preserve"> </w:t>
      </w:r>
      <w:r>
        <w:t>is</w:t>
      </w:r>
      <w:r>
        <w:rPr>
          <w:spacing w:val="-35"/>
        </w:rPr>
        <w:t xml:space="preserve"> </w:t>
      </w:r>
      <w:r>
        <w:t>a</w:t>
      </w:r>
      <w:r>
        <w:rPr>
          <w:spacing w:val="-35"/>
        </w:rPr>
        <w:t xml:space="preserve"> </w:t>
      </w:r>
      <w:r>
        <w:t>link</w:t>
      </w:r>
      <w:r>
        <w:rPr>
          <w:spacing w:val="-35"/>
        </w:rPr>
        <w:t xml:space="preserve"> </w:t>
      </w:r>
      <w:r>
        <w:t>made</w:t>
      </w:r>
      <w:r>
        <w:rPr>
          <w:spacing w:val="-35"/>
        </w:rPr>
        <w:t xml:space="preserve"> </w:t>
      </w:r>
      <w:r>
        <w:t>to</w:t>
      </w:r>
      <w:r>
        <w:rPr>
          <w:spacing w:val="-35"/>
        </w:rPr>
        <w:t xml:space="preserve"> </w:t>
      </w:r>
      <w:r>
        <w:t>the</w:t>
      </w:r>
      <w:r>
        <w:rPr>
          <w:spacing w:val="-35"/>
        </w:rPr>
        <w:t xml:space="preserve"> </w:t>
      </w:r>
      <w:r>
        <w:t>decision</w:t>
      </w:r>
      <w:r>
        <w:rPr>
          <w:spacing w:val="-35"/>
        </w:rPr>
        <w:t xml:space="preserve"> </w:t>
      </w:r>
      <w:r>
        <w:t>process</w:t>
      </w:r>
      <w:r>
        <w:rPr>
          <w:spacing w:val="-35"/>
        </w:rPr>
        <w:t xml:space="preserve"> </w:t>
      </w:r>
      <w:r>
        <w:t>as</w:t>
      </w:r>
      <w:r>
        <w:rPr>
          <w:spacing w:val="-35"/>
        </w:rPr>
        <w:t xml:space="preserve"> </w:t>
      </w:r>
      <w:r>
        <w:t>discussed</w:t>
      </w:r>
      <w:r>
        <w:rPr>
          <w:spacing w:val="-35"/>
        </w:rPr>
        <w:t xml:space="preserve"> </w:t>
      </w:r>
      <w:r>
        <w:t>in section</w:t>
      </w:r>
      <w:r>
        <w:rPr>
          <w:spacing w:val="10"/>
        </w:rPr>
        <w:t xml:space="preserve"> </w:t>
      </w:r>
      <w:r>
        <w:t>2:</w:t>
      </w:r>
    </w:p>
    <w:p w14:paraId="66466EDC" w14:textId="77777777" w:rsidR="00B07A10" w:rsidRDefault="00785C94">
      <w:pPr>
        <w:pStyle w:val="Lijstalinea"/>
        <w:numPr>
          <w:ilvl w:val="0"/>
          <w:numId w:val="2"/>
        </w:numPr>
        <w:tabs>
          <w:tab w:val="left" w:pos="654"/>
        </w:tabs>
        <w:spacing w:before="41"/>
        <w:rPr>
          <w:i/>
        </w:rPr>
      </w:pPr>
      <w:r>
        <w:t>What type of situation is this?</w:t>
      </w:r>
      <w:r>
        <w:rPr>
          <w:spacing w:val="21"/>
        </w:rPr>
        <w:t xml:space="preserve"> </w:t>
      </w:r>
      <w:r>
        <w:rPr>
          <w:i/>
          <w:w w:val="115"/>
        </w:rPr>
        <w:t>♠</w:t>
      </w:r>
    </w:p>
    <w:p w14:paraId="66466EDD" w14:textId="77777777" w:rsidR="00B07A10" w:rsidRDefault="00785C94">
      <w:pPr>
        <w:pStyle w:val="Lijstalinea"/>
        <w:numPr>
          <w:ilvl w:val="0"/>
          <w:numId w:val="2"/>
        </w:numPr>
        <w:tabs>
          <w:tab w:val="left" w:pos="654"/>
        </w:tabs>
        <w:spacing w:before="158"/>
        <w:rPr>
          <w:i/>
        </w:rPr>
      </w:pPr>
      <w:r>
        <w:t>Which criteria are relevant?</w:t>
      </w:r>
      <w:r>
        <w:rPr>
          <w:spacing w:val="60"/>
        </w:rPr>
        <w:t xml:space="preserve"> </w:t>
      </w:r>
      <w:r>
        <w:rPr>
          <w:i/>
        </w:rPr>
        <w:t>♣</w:t>
      </w:r>
    </w:p>
    <w:p w14:paraId="66466EDE" w14:textId="77777777" w:rsidR="00B07A10" w:rsidRDefault="00785C94">
      <w:pPr>
        <w:pStyle w:val="Lijstalinea"/>
        <w:numPr>
          <w:ilvl w:val="0"/>
          <w:numId w:val="2"/>
        </w:numPr>
        <w:tabs>
          <w:tab w:val="left" w:pos="654"/>
        </w:tabs>
        <w:spacing w:before="158"/>
        <w:rPr>
          <w:i/>
        </w:rPr>
      </w:pPr>
      <w:r>
        <w:t xml:space="preserve">Which strategy did </w:t>
      </w:r>
      <w:r>
        <w:rPr>
          <w:spacing w:val="-3"/>
        </w:rPr>
        <w:t xml:space="preserve">you </w:t>
      </w:r>
      <w:r>
        <w:t>choose?</w:t>
      </w:r>
      <w:r>
        <w:rPr>
          <w:spacing w:val="7"/>
        </w:rPr>
        <w:t xml:space="preserve"> </w:t>
      </w:r>
      <w:r>
        <w:rPr>
          <w:i/>
        </w:rPr>
        <w:t>♣</w:t>
      </w:r>
    </w:p>
    <w:p w14:paraId="66466EDF" w14:textId="77777777" w:rsidR="00B07A10" w:rsidRDefault="00785C94">
      <w:pPr>
        <w:pStyle w:val="Lijstalinea"/>
        <w:numPr>
          <w:ilvl w:val="0"/>
          <w:numId w:val="2"/>
        </w:numPr>
        <w:tabs>
          <w:tab w:val="left" w:pos="654"/>
        </w:tabs>
        <w:spacing w:before="158"/>
        <w:rPr>
          <w:i/>
        </w:rPr>
      </w:pPr>
      <w:r>
        <w:t>Which actions were taken?</w:t>
      </w:r>
      <w:r>
        <w:rPr>
          <w:spacing w:val="60"/>
        </w:rPr>
        <w:t xml:space="preserve"> </w:t>
      </w:r>
      <w:r>
        <w:rPr>
          <w:i/>
        </w:rPr>
        <w:t>♣</w:t>
      </w:r>
    </w:p>
    <w:p w14:paraId="66466EE0" w14:textId="77777777" w:rsidR="00B07A10" w:rsidRDefault="00785C94">
      <w:pPr>
        <w:pStyle w:val="Lijstalinea"/>
        <w:numPr>
          <w:ilvl w:val="0"/>
          <w:numId w:val="2"/>
        </w:numPr>
        <w:tabs>
          <w:tab w:val="left" w:pos="654"/>
        </w:tabs>
        <w:spacing w:before="157"/>
        <w:rPr>
          <w:i/>
        </w:rPr>
      </w:pPr>
      <w:r>
        <w:t xml:space="preserve">What </w:t>
      </w:r>
      <w:r>
        <w:rPr>
          <w:spacing w:val="-3"/>
        </w:rPr>
        <w:t xml:space="preserve">was </w:t>
      </w:r>
      <w:r>
        <w:t>the speed of different vessels?</w:t>
      </w:r>
      <w:r>
        <w:rPr>
          <w:spacing w:val="12"/>
        </w:rPr>
        <w:t xml:space="preserve"> </w:t>
      </w:r>
      <w:r>
        <w:rPr>
          <w:i/>
          <w:w w:val="115"/>
        </w:rPr>
        <w:t>♠</w:t>
      </w:r>
    </w:p>
    <w:p w14:paraId="66466EE1" w14:textId="77777777" w:rsidR="00B07A10" w:rsidRDefault="00785C94">
      <w:pPr>
        <w:pStyle w:val="Lijstalinea"/>
        <w:numPr>
          <w:ilvl w:val="0"/>
          <w:numId w:val="2"/>
        </w:numPr>
        <w:tabs>
          <w:tab w:val="left" w:pos="654"/>
        </w:tabs>
        <w:spacing w:before="158"/>
        <w:rPr>
          <w:i/>
        </w:rPr>
      </w:pPr>
      <w:r>
        <w:rPr>
          <w:spacing w:val="-3"/>
        </w:rPr>
        <w:t xml:space="preserve">How </w:t>
      </w:r>
      <w:r>
        <w:t>often did the ships change their course?</w:t>
      </w:r>
      <w:r>
        <w:rPr>
          <w:spacing w:val="20"/>
        </w:rPr>
        <w:t xml:space="preserve"> </w:t>
      </w:r>
      <w:r>
        <w:rPr>
          <w:i/>
          <w:w w:val="115"/>
        </w:rPr>
        <w:t>♠</w:t>
      </w:r>
    </w:p>
    <w:p w14:paraId="66466EE2" w14:textId="77777777" w:rsidR="00B07A10" w:rsidRDefault="00785C94">
      <w:pPr>
        <w:pStyle w:val="Lijstalinea"/>
        <w:numPr>
          <w:ilvl w:val="0"/>
          <w:numId w:val="2"/>
        </w:numPr>
        <w:tabs>
          <w:tab w:val="left" w:pos="654"/>
        </w:tabs>
        <w:spacing w:before="158"/>
        <w:rPr>
          <w:i/>
        </w:rPr>
      </w:pPr>
      <w:r>
        <w:t xml:space="preserve">Which </w:t>
      </w:r>
      <w:proofErr w:type="spellStart"/>
      <w:r>
        <w:t>colour</w:t>
      </w:r>
      <w:proofErr w:type="spellEnd"/>
      <w:r>
        <w:t xml:space="preserve"> did every ship have?</w:t>
      </w:r>
      <w:r>
        <w:rPr>
          <w:spacing w:val="11"/>
        </w:rPr>
        <w:t xml:space="preserve"> </w:t>
      </w:r>
      <w:r>
        <w:rPr>
          <w:i/>
          <w:w w:val="115"/>
        </w:rPr>
        <w:t>♠</w:t>
      </w:r>
    </w:p>
    <w:p w14:paraId="66466EE3" w14:textId="77777777" w:rsidR="00B07A10" w:rsidRDefault="00785C94">
      <w:pPr>
        <w:pStyle w:val="Lijstalinea"/>
        <w:numPr>
          <w:ilvl w:val="0"/>
          <w:numId w:val="2"/>
        </w:numPr>
        <w:tabs>
          <w:tab w:val="left" w:pos="654"/>
        </w:tabs>
        <w:spacing w:before="157"/>
        <w:rPr>
          <w:i/>
        </w:rPr>
      </w:pPr>
      <w:r>
        <w:t>Did other ships behave as expected?</w:t>
      </w:r>
      <w:r>
        <w:rPr>
          <w:spacing w:val="7"/>
        </w:rPr>
        <w:t xml:space="preserve"> </w:t>
      </w:r>
      <w:r>
        <w:rPr>
          <w:i/>
        </w:rPr>
        <w:t>♠♣</w:t>
      </w:r>
    </w:p>
    <w:p w14:paraId="66466EE4" w14:textId="77777777" w:rsidR="00B07A10" w:rsidRDefault="00785C94">
      <w:pPr>
        <w:pStyle w:val="Lijstalinea"/>
        <w:numPr>
          <w:ilvl w:val="0"/>
          <w:numId w:val="2"/>
        </w:numPr>
        <w:tabs>
          <w:tab w:val="left" w:pos="654"/>
        </w:tabs>
        <w:spacing w:before="158"/>
        <w:rPr>
          <w:i/>
        </w:rPr>
      </w:pPr>
      <w:r>
        <w:t xml:space="preserve">Were </w:t>
      </w:r>
      <w:r>
        <w:rPr>
          <w:spacing w:val="-3"/>
        </w:rPr>
        <w:t xml:space="preserve">you </w:t>
      </w:r>
      <w:r>
        <w:t>in control over the situation?</w:t>
      </w:r>
      <w:r>
        <w:rPr>
          <w:spacing w:val="27"/>
        </w:rPr>
        <w:t xml:space="preserve"> </w:t>
      </w:r>
      <w:r>
        <w:rPr>
          <w:i/>
          <w:w w:val="110"/>
        </w:rPr>
        <w:t>♣♦♥</w:t>
      </w:r>
    </w:p>
    <w:p w14:paraId="66466EE5" w14:textId="77777777" w:rsidR="00B07A10" w:rsidRDefault="00785C94">
      <w:pPr>
        <w:pStyle w:val="Lijstalinea"/>
        <w:numPr>
          <w:ilvl w:val="0"/>
          <w:numId w:val="2"/>
        </w:numPr>
        <w:tabs>
          <w:tab w:val="left" w:pos="654"/>
        </w:tabs>
        <w:spacing w:before="158"/>
        <w:rPr>
          <w:i/>
        </w:rPr>
      </w:pPr>
      <w:r>
        <w:t>Did you miss any information to come up with the right strategy?</w:t>
      </w:r>
      <w:r>
        <w:rPr>
          <w:spacing w:val="20"/>
        </w:rPr>
        <w:t xml:space="preserve"> </w:t>
      </w:r>
      <w:r>
        <w:rPr>
          <w:rFonts w:ascii="Georgia" w:hAnsi="Georgia"/>
          <w:i/>
        </w:rPr>
        <w:t>*</w:t>
      </w:r>
      <w:r>
        <w:rPr>
          <w:i/>
        </w:rPr>
        <w:t>♥</w:t>
      </w:r>
    </w:p>
    <w:p w14:paraId="66466EE6" w14:textId="77777777" w:rsidR="00B07A10" w:rsidRDefault="00B07A10">
      <w:pPr>
        <w:sectPr w:rsidR="00B07A10">
          <w:pgSz w:w="11910" w:h="16840"/>
          <w:pgMar w:top="1060" w:right="280" w:bottom="280" w:left="1620" w:header="708" w:footer="708" w:gutter="0"/>
          <w:cols w:space="708"/>
        </w:sectPr>
      </w:pPr>
    </w:p>
    <w:p w14:paraId="66466EE7" w14:textId="77777777" w:rsidR="00B07A10" w:rsidRDefault="00785C94">
      <w:pPr>
        <w:pStyle w:val="Lijstalinea"/>
        <w:numPr>
          <w:ilvl w:val="1"/>
          <w:numId w:val="15"/>
        </w:numPr>
        <w:tabs>
          <w:tab w:val="left" w:pos="726"/>
          <w:tab w:val="right" w:pos="8557"/>
        </w:tabs>
        <w:spacing w:before="47"/>
        <w:ind w:hanging="617"/>
        <w:jc w:val="both"/>
      </w:pPr>
      <w:r>
        <w:rPr>
          <w:rFonts w:ascii="Trebuchet MS"/>
          <w:i/>
          <w:spacing w:val="-4"/>
        </w:rPr>
        <w:lastRenderedPageBreak/>
        <w:t>EVALUATION</w:t>
      </w:r>
      <w:r>
        <w:rPr>
          <w:rFonts w:ascii="Trebuchet MS"/>
          <w:i/>
          <w:spacing w:val="7"/>
        </w:rPr>
        <w:t xml:space="preserve"> </w:t>
      </w:r>
      <w:r>
        <w:rPr>
          <w:rFonts w:ascii="Trebuchet MS"/>
          <w:i/>
          <w:spacing w:val="-3"/>
        </w:rPr>
        <w:t>RESULTS</w:t>
      </w:r>
      <w:r>
        <w:rPr>
          <w:rFonts w:ascii="Trebuchet MS"/>
          <w:i/>
          <w:spacing w:val="-3"/>
        </w:rPr>
        <w:tab/>
      </w:r>
      <w:r>
        <w:t>101</w:t>
      </w:r>
    </w:p>
    <w:p w14:paraId="66466EE8" w14:textId="77777777" w:rsidR="00B07A10" w:rsidRDefault="00B07A10">
      <w:pPr>
        <w:pStyle w:val="Plattetekst"/>
        <w:spacing w:before="4"/>
        <w:rPr>
          <w:sz w:val="31"/>
        </w:rPr>
      </w:pPr>
    </w:p>
    <w:p w14:paraId="66466EE9" w14:textId="77777777" w:rsidR="00B07A10" w:rsidRDefault="00785C94">
      <w:pPr>
        <w:pStyle w:val="Lijstalinea"/>
        <w:numPr>
          <w:ilvl w:val="0"/>
          <w:numId w:val="12"/>
        </w:numPr>
        <w:tabs>
          <w:tab w:val="left" w:pos="654"/>
        </w:tabs>
        <w:rPr>
          <w:i/>
        </w:rPr>
      </w:pPr>
      <w:r>
        <w:rPr>
          <w:spacing w:val="-3"/>
          <w:w w:val="105"/>
        </w:rPr>
        <w:t xml:space="preserve">Was </w:t>
      </w:r>
      <w:r>
        <w:rPr>
          <w:w w:val="105"/>
        </w:rPr>
        <w:t>it necessary to communicate?</w:t>
      </w:r>
      <w:r>
        <w:rPr>
          <w:spacing w:val="41"/>
          <w:w w:val="105"/>
        </w:rPr>
        <w:t xml:space="preserve"> </w:t>
      </w:r>
      <w:r>
        <w:rPr>
          <w:i/>
          <w:w w:val="120"/>
        </w:rPr>
        <w:t>♠♦</w:t>
      </w:r>
    </w:p>
    <w:p w14:paraId="66466EEA" w14:textId="77777777" w:rsidR="00B07A10" w:rsidRDefault="00785C94">
      <w:pPr>
        <w:pStyle w:val="Lijstalinea"/>
        <w:numPr>
          <w:ilvl w:val="0"/>
          <w:numId w:val="12"/>
        </w:numPr>
        <w:tabs>
          <w:tab w:val="left" w:pos="654"/>
        </w:tabs>
        <w:spacing w:before="172"/>
        <w:rPr>
          <w:i/>
        </w:rPr>
      </w:pPr>
      <w:r>
        <w:t xml:space="preserve">If there </w:t>
      </w:r>
      <w:r>
        <w:rPr>
          <w:spacing w:val="-3"/>
        </w:rPr>
        <w:t xml:space="preserve">was </w:t>
      </w:r>
      <w:r>
        <w:t xml:space="preserve">communication, </w:t>
      </w:r>
      <w:r>
        <w:rPr>
          <w:spacing w:val="-3"/>
        </w:rPr>
        <w:t xml:space="preserve">was </w:t>
      </w:r>
      <w:r>
        <w:t xml:space="preserve">this as </w:t>
      </w:r>
      <w:r>
        <w:rPr>
          <w:spacing w:val="-3"/>
        </w:rPr>
        <w:t xml:space="preserve">you </w:t>
      </w:r>
      <w:r>
        <w:t>expected?</w:t>
      </w:r>
      <w:r>
        <w:rPr>
          <w:spacing w:val="13"/>
        </w:rPr>
        <w:t xml:space="preserve"> </w:t>
      </w:r>
      <w:r>
        <w:rPr>
          <w:i/>
        </w:rPr>
        <w:t>♥</w:t>
      </w:r>
    </w:p>
    <w:p w14:paraId="66466EEB" w14:textId="77777777" w:rsidR="00B07A10" w:rsidRDefault="00785C94">
      <w:pPr>
        <w:pStyle w:val="Lijstalinea"/>
        <w:numPr>
          <w:ilvl w:val="0"/>
          <w:numId w:val="12"/>
        </w:numPr>
        <w:tabs>
          <w:tab w:val="left" w:pos="654"/>
        </w:tabs>
        <w:spacing w:before="173"/>
        <w:rPr>
          <w:i/>
        </w:rPr>
      </w:pPr>
      <w:r>
        <w:t xml:space="preserve">Would you act differently, if </w:t>
      </w:r>
      <w:r>
        <w:rPr>
          <w:spacing w:val="-3"/>
        </w:rPr>
        <w:t xml:space="preserve">you </w:t>
      </w:r>
      <w:r>
        <w:t xml:space="preserve">knew there </w:t>
      </w:r>
      <w:r>
        <w:rPr>
          <w:spacing w:val="-3"/>
        </w:rPr>
        <w:t xml:space="preserve">was </w:t>
      </w:r>
      <w:r>
        <w:t>a human officer of watch?</w:t>
      </w:r>
      <w:r>
        <w:rPr>
          <w:spacing w:val="38"/>
        </w:rPr>
        <w:t xml:space="preserve"> </w:t>
      </w:r>
      <w:r>
        <w:rPr>
          <w:i/>
          <w:w w:val="110"/>
        </w:rPr>
        <w:t>♦♥</w:t>
      </w:r>
    </w:p>
    <w:p w14:paraId="66466EEC" w14:textId="77777777" w:rsidR="00B07A10" w:rsidRDefault="00B07A10">
      <w:pPr>
        <w:pStyle w:val="Plattetekst"/>
        <w:rPr>
          <w:i/>
          <w:sz w:val="38"/>
        </w:rPr>
      </w:pPr>
    </w:p>
    <w:p w14:paraId="66466EED" w14:textId="77777777" w:rsidR="00B07A10" w:rsidRDefault="00B07A10">
      <w:pPr>
        <w:pStyle w:val="Plattetekst"/>
        <w:spacing w:before="3"/>
        <w:rPr>
          <w:i/>
          <w:sz w:val="39"/>
        </w:rPr>
      </w:pPr>
    </w:p>
    <w:p w14:paraId="66466EEE" w14:textId="77777777" w:rsidR="00B07A10" w:rsidRDefault="00785C94">
      <w:pPr>
        <w:pStyle w:val="Kop4"/>
        <w:jc w:val="both"/>
      </w:pPr>
      <w:r>
        <w:t>General questions on protocol (10)</w:t>
      </w:r>
    </w:p>
    <w:p w14:paraId="66466EEF" w14:textId="77777777" w:rsidR="00B07A10" w:rsidRDefault="00B07A10">
      <w:pPr>
        <w:pStyle w:val="Plattetekst"/>
        <w:rPr>
          <w:b/>
        </w:rPr>
      </w:pPr>
    </w:p>
    <w:p w14:paraId="66466EF0" w14:textId="77777777" w:rsidR="00B07A10" w:rsidRDefault="00785C94">
      <w:pPr>
        <w:pStyle w:val="Plattetekst"/>
        <w:spacing w:before="165" w:line="348" w:lineRule="auto"/>
        <w:ind w:left="108" w:right="1445"/>
        <w:jc w:val="both"/>
      </w:pPr>
      <w:r>
        <w:t>After running the different situations, an interview is held. This part of the experiment is intended</w:t>
      </w:r>
      <w:r>
        <w:rPr>
          <w:spacing w:val="-32"/>
        </w:rPr>
        <w:t xml:space="preserve"> </w:t>
      </w:r>
      <w:r>
        <w:t>to</w:t>
      </w:r>
      <w:r>
        <w:rPr>
          <w:spacing w:val="-32"/>
        </w:rPr>
        <w:t xml:space="preserve"> </w:t>
      </w:r>
      <w:r>
        <w:t>answer</w:t>
      </w:r>
      <w:r>
        <w:rPr>
          <w:spacing w:val="-32"/>
        </w:rPr>
        <w:t xml:space="preserve"> </w:t>
      </w:r>
      <w:r>
        <w:t>the</w:t>
      </w:r>
      <w:r>
        <w:rPr>
          <w:spacing w:val="-32"/>
        </w:rPr>
        <w:t xml:space="preserve"> </w:t>
      </w:r>
      <w:r>
        <w:t>following</w:t>
      </w:r>
      <w:r>
        <w:rPr>
          <w:spacing w:val="-32"/>
        </w:rPr>
        <w:t xml:space="preserve"> </w:t>
      </w:r>
      <w:r>
        <w:t>questions</w:t>
      </w:r>
      <w:r>
        <w:rPr>
          <w:spacing w:val="-32"/>
        </w:rPr>
        <w:t xml:space="preserve"> </w:t>
      </w:r>
      <w:r>
        <w:t>from</w:t>
      </w:r>
      <w:r>
        <w:rPr>
          <w:spacing w:val="-32"/>
        </w:rPr>
        <w:t xml:space="preserve"> </w:t>
      </w:r>
      <w:r>
        <w:t>the</w:t>
      </w:r>
      <w:r>
        <w:rPr>
          <w:spacing w:val="-32"/>
        </w:rPr>
        <w:t xml:space="preserve"> </w:t>
      </w:r>
      <w:r>
        <w:t>participant</w:t>
      </w:r>
      <w:r>
        <w:rPr>
          <w:spacing w:val="-32"/>
        </w:rPr>
        <w:t xml:space="preserve"> </w:t>
      </w:r>
      <w:r>
        <w:t>perspective</w:t>
      </w:r>
      <w:r>
        <w:rPr>
          <w:spacing w:val="-32"/>
        </w:rPr>
        <w:t xml:space="preserve"> </w:t>
      </w:r>
      <w:r>
        <w:t>and</w:t>
      </w:r>
      <w:r>
        <w:rPr>
          <w:spacing w:val="-32"/>
        </w:rPr>
        <w:t xml:space="preserve"> </w:t>
      </w:r>
      <w:r>
        <w:t>explain</w:t>
      </w:r>
      <w:r>
        <w:rPr>
          <w:spacing w:val="-32"/>
        </w:rPr>
        <w:t xml:space="preserve"> </w:t>
      </w:r>
      <w:r>
        <w:t>the purpose of this</w:t>
      </w:r>
      <w:r>
        <w:rPr>
          <w:spacing w:val="25"/>
        </w:rPr>
        <w:t xml:space="preserve"> </w:t>
      </w:r>
      <w:r>
        <w:t>research:</w:t>
      </w:r>
    </w:p>
    <w:p w14:paraId="66466EF1" w14:textId="77777777" w:rsidR="00B07A10" w:rsidRDefault="00785C94">
      <w:pPr>
        <w:pStyle w:val="Lijstalinea"/>
        <w:numPr>
          <w:ilvl w:val="0"/>
          <w:numId w:val="12"/>
        </w:numPr>
        <w:tabs>
          <w:tab w:val="left" w:pos="654"/>
        </w:tabs>
        <w:spacing w:before="56"/>
        <w:rPr>
          <w:rFonts w:ascii="Georgia"/>
          <w:i/>
        </w:rPr>
      </w:pPr>
      <w:r>
        <w:t>Is the protocol around SMCP easy to learn?</w:t>
      </w:r>
      <w:r>
        <w:rPr>
          <w:spacing w:val="13"/>
        </w:rPr>
        <w:t xml:space="preserve"> </w:t>
      </w:r>
      <w:r>
        <w:rPr>
          <w:rFonts w:ascii="Georgia"/>
          <w:i/>
        </w:rPr>
        <w:t>*</w:t>
      </w:r>
    </w:p>
    <w:p w14:paraId="66466EF2" w14:textId="77777777" w:rsidR="00B07A10" w:rsidRDefault="00785C94">
      <w:pPr>
        <w:pStyle w:val="Lijstalinea"/>
        <w:numPr>
          <w:ilvl w:val="0"/>
          <w:numId w:val="12"/>
        </w:numPr>
        <w:tabs>
          <w:tab w:val="left" w:pos="654"/>
        </w:tabs>
        <w:spacing w:before="171"/>
        <w:rPr>
          <w:rFonts w:ascii="Georgia"/>
          <w:i/>
        </w:rPr>
      </w:pPr>
      <w:r>
        <w:t>Is the protocol around SMCP a complete protocol?</w:t>
      </w:r>
      <w:r>
        <w:rPr>
          <w:spacing w:val="8"/>
        </w:rPr>
        <w:t xml:space="preserve"> </w:t>
      </w:r>
      <w:r>
        <w:rPr>
          <w:rFonts w:ascii="Georgia"/>
          <w:i/>
        </w:rPr>
        <w:t>*</w:t>
      </w:r>
    </w:p>
    <w:p w14:paraId="66466EF3" w14:textId="77777777" w:rsidR="00B07A10" w:rsidRDefault="00785C94">
      <w:pPr>
        <w:pStyle w:val="Lijstalinea"/>
        <w:numPr>
          <w:ilvl w:val="0"/>
          <w:numId w:val="12"/>
        </w:numPr>
        <w:tabs>
          <w:tab w:val="left" w:pos="654"/>
        </w:tabs>
        <w:spacing w:before="171"/>
        <w:rPr>
          <w:rFonts w:ascii="Georgia"/>
          <w:i/>
        </w:rPr>
      </w:pPr>
      <w:r>
        <w:t>Do you have any other comments on SMCP?</w:t>
      </w:r>
      <w:r>
        <w:rPr>
          <w:spacing w:val="12"/>
        </w:rPr>
        <w:t xml:space="preserve"> </w:t>
      </w:r>
      <w:r>
        <w:rPr>
          <w:rFonts w:ascii="Georgia"/>
          <w:i/>
        </w:rPr>
        <w:t>*</w:t>
      </w:r>
    </w:p>
    <w:p w14:paraId="66466EF4" w14:textId="77777777" w:rsidR="00B07A10" w:rsidRDefault="00B07A10">
      <w:pPr>
        <w:pStyle w:val="Plattetekst"/>
        <w:rPr>
          <w:rFonts w:ascii="Georgia"/>
          <w:i/>
        </w:rPr>
      </w:pPr>
    </w:p>
    <w:p w14:paraId="66466EF5" w14:textId="77777777" w:rsidR="00B07A10" w:rsidRDefault="00B07A10">
      <w:pPr>
        <w:pStyle w:val="Plattetekst"/>
        <w:rPr>
          <w:rFonts w:ascii="Georgia"/>
          <w:i/>
        </w:rPr>
      </w:pPr>
    </w:p>
    <w:p w14:paraId="66466EF6" w14:textId="77777777" w:rsidR="00B07A10" w:rsidRDefault="00B07A10">
      <w:pPr>
        <w:pStyle w:val="Plattetekst"/>
        <w:rPr>
          <w:rFonts w:ascii="Georgia"/>
          <w:i/>
        </w:rPr>
      </w:pPr>
    </w:p>
    <w:p w14:paraId="66466EF7" w14:textId="77777777" w:rsidR="00B07A10" w:rsidRDefault="00B07A10">
      <w:pPr>
        <w:pStyle w:val="Plattetekst"/>
        <w:spacing w:before="7"/>
        <w:rPr>
          <w:rFonts w:ascii="Georgia"/>
          <w:i/>
          <w:sz w:val="19"/>
        </w:rPr>
      </w:pPr>
    </w:p>
    <w:p w14:paraId="66466EF8" w14:textId="77777777" w:rsidR="00B07A10" w:rsidRDefault="00785C94">
      <w:pPr>
        <w:pStyle w:val="Kop2"/>
        <w:numPr>
          <w:ilvl w:val="1"/>
          <w:numId w:val="21"/>
        </w:numPr>
        <w:tabs>
          <w:tab w:val="left" w:pos="985"/>
        </w:tabs>
        <w:ind w:hanging="876"/>
        <w:jc w:val="both"/>
      </w:pPr>
      <w:r>
        <w:t>Evaluation</w:t>
      </w:r>
      <w:r>
        <w:rPr>
          <w:spacing w:val="25"/>
        </w:rPr>
        <w:t xml:space="preserve"> </w:t>
      </w:r>
      <w:r>
        <w:t>results</w:t>
      </w:r>
    </w:p>
    <w:p w14:paraId="66466EF9" w14:textId="77777777" w:rsidR="00B07A10" w:rsidRDefault="00B07A10">
      <w:pPr>
        <w:pStyle w:val="Plattetekst"/>
        <w:spacing w:before="8"/>
        <w:rPr>
          <w:b/>
          <w:sz w:val="41"/>
        </w:rPr>
      </w:pPr>
    </w:p>
    <w:p w14:paraId="66466EFA" w14:textId="77777777" w:rsidR="00B07A10" w:rsidRDefault="00785C94">
      <w:pPr>
        <w:pStyle w:val="Plattetekst"/>
        <w:spacing w:before="1" w:line="348" w:lineRule="auto"/>
        <w:ind w:left="108" w:right="1444"/>
        <w:jc w:val="both"/>
      </w:pPr>
      <w:r>
        <w:t>The</w:t>
      </w:r>
      <w:r>
        <w:rPr>
          <w:spacing w:val="-30"/>
        </w:rPr>
        <w:t xml:space="preserve"> </w:t>
      </w:r>
      <w:r>
        <w:t>evaluation</w:t>
      </w:r>
      <w:r>
        <w:rPr>
          <w:spacing w:val="-30"/>
        </w:rPr>
        <w:t xml:space="preserve"> </w:t>
      </w:r>
      <w:r>
        <w:t>results</w:t>
      </w:r>
      <w:r>
        <w:rPr>
          <w:spacing w:val="-30"/>
        </w:rPr>
        <w:t xml:space="preserve"> </w:t>
      </w:r>
      <w:r>
        <w:t>describe</w:t>
      </w:r>
      <w:r>
        <w:rPr>
          <w:spacing w:val="-31"/>
        </w:rPr>
        <w:t xml:space="preserve"> </w:t>
      </w:r>
      <w:r>
        <w:t>the</w:t>
      </w:r>
      <w:r>
        <w:rPr>
          <w:spacing w:val="-30"/>
        </w:rPr>
        <w:t xml:space="preserve"> </w:t>
      </w:r>
      <w:r>
        <w:t>outcomes</w:t>
      </w:r>
      <w:r>
        <w:rPr>
          <w:spacing w:val="-30"/>
        </w:rPr>
        <w:t xml:space="preserve"> </w:t>
      </w:r>
      <w:r>
        <w:t>of</w:t>
      </w:r>
      <w:r>
        <w:rPr>
          <w:spacing w:val="-31"/>
        </w:rPr>
        <w:t xml:space="preserve"> </w:t>
      </w:r>
      <w:r>
        <w:t>the</w:t>
      </w:r>
      <w:r>
        <w:rPr>
          <w:spacing w:val="-30"/>
        </w:rPr>
        <w:t xml:space="preserve"> </w:t>
      </w:r>
      <w:r>
        <w:t>test.</w:t>
      </w:r>
      <w:r>
        <w:rPr>
          <w:spacing w:val="-17"/>
        </w:rPr>
        <w:t xml:space="preserve"> </w:t>
      </w:r>
      <w:r>
        <w:t>Because</w:t>
      </w:r>
      <w:r>
        <w:rPr>
          <w:spacing w:val="-30"/>
        </w:rPr>
        <w:t xml:space="preserve"> </w:t>
      </w:r>
      <w:r>
        <w:t>of</w:t>
      </w:r>
      <w:r>
        <w:rPr>
          <w:spacing w:val="-30"/>
        </w:rPr>
        <w:t xml:space="preserve"> </w:t>
      </w:r>
      <w:r>
        <w:t>the</w:t>
      </w:r>
      <w:r>
        <w:rPr>
          <w:spacing w:val="-30"/>
        </w:rPr>
        <w:t xml:space="preserve"> </w:t>
      </w:r>
      <w:r>
        <w:t>iterative</w:t>
      </w:r>
      <w:r>
        <w:rPr>
          <w:spacing w:val="-30"/>
        </w:rPr>
        <w:t xml:space="preserve"> </w:t>
      </w:r>
      <w:r>
        <w:t>and</w:t>
      </w:r>
      <w:r>
        <w:rPr>
          <w:spacing w:val="-30"/>
        </w:rPr>
        <w:t xml:space="preserve"> </w:t>
      </w:r>
      <w:r>
        <w:t xml:space="preserve">rapid </w:t>
      </w:r>
      <w:r>
        <w:rPr>
          <w:w w:val="95"/>
        </w:rPr>
        <w:t>research</w:t>
      </w:r>
      <w:r>
        <w:rPr>
          <w:spacing w:val="-30"/>
          <w:w w:val="95"/>
        </w:rPr>
        <w:t xml:space="preserve"> </w:t>
      </w:r>
      <w:r>
        <w:rPr>
          <w:w w:val="95"/>
        </w:rPr>
        <w:t>cycles,</w:t>
      </w:r>
      <w:r>
        <w:rPr>
          <w:spacing w:val="-30"/>
          <w:w w:val="95"/>
        </w:rPr>
        <w:t xml:space="preserve"> </w:t>
      </w:r>
      <w:r>
        <w:rPr>
          <w:w w:val="95"/>
        </w:rPr>
        <w:t>the</w:t>
      </w:r>
      <w:r>
        <w:rPr>
          <w:spacing w:val="-30"/>
          <w:w w:val="95"/>
        </w:rPr>
        <w:t xml:space="preserve"> </w:t>
      </w:r>
      <w:r>
        <w:rPr>
          <w:w w:val="95"/>
        </w:rPr>
        <w:t>evaluation</w:t>
      </w:r>
      <w:r>
        <w:rPr>
          <w:spacing w:val="-30"/>
          <w:w w:val="95"/>
        </w:rPr>
        <w:t xml:space="preserve"> </w:t>
      </w:r>
      <w:r>
        <w:rPr>
          <w:w w:val="95"/>
        </w:rPr>
        <w:t>does</w:t>
      </w:r>
      <w:r>
        <w:rPr>
          <w:spacing w:val="-30"/>
          <w:w w:val="95"/>
        </w:rPr>
        <w:t xml:space="preserve"> </w:t>
      </w:r>
      <w:r>
        <w:rPr>
          <w:w w:val="95"/>
        </w:rPr>
        <w:t>not</w:t>
      </w:r>
      <w:r>
        <w:rPr>
          <w:spacing w:val="-30"/>
          <w:w w:val="95"/>
        </w:rPr>
        <w:t xml:space="preserve"> </w:t>
      </w:r>
      <w:r>
        <w:rPr>
          <w:w w:val="95"/>
        </w:rPr>
        <w:t>necessarily</w:t>
      </w:r>
      <w:r>
        <w:rPr>
          <w:spacing w:val="-30"/>
          <w:w w:val="95"/>
        </w:rPr>
        <w:t xml:space="preserve"> </w:t>
      </w:r>
      <w:r>
        <w:rPr>
          <w:w w:val="95"/>
        </w:rPr>
        <w:t>include</w:t>
      </w:r>
      <w:r>
        <w:rPr>
          <w:spacing w:val="-30"/>
          <w:w w:val="95"/>
        </w:rPr>
        <w:t xml:space="preserve"> </w:t>
      </w:r>
      <w:r>
        <w:rPr>
          <w:w w:val="95"/>
        </w:rPr>
        <w:t>all</w:t>
      </w:r>
      <w:r>
        <w:rPr>
          <w:spacing w:val="-30"/>
          <w:w w:val="95"/>
        </w:rPr>
        <w:t xml:space="preserve"> </w:t>
      </w:r>
      <w:r>
        <w:rPr>
          <w:w w:val="95"/>
        </w:rPr>
        <w:t>requirements/claims/use</w:t>
      </w:r>
      <w:r>
        <w:rPr>
          <w:spacing w:val="-30"/>
          <w:w w:val="95"/>
        </w:rPr>
        <w:t xml:space="preserve"> </w:t>
      </w:r>
      <w:r>
        <w:rPr>
          <w:w w:val="95"/>
        </w:rPr>
        <w:t>cases available</w:t>
      </w:r>
      <w:r>
        <w:rPr>
          <w:spacing w:val="-16"/>
          <w:w w:val="95"/>
        </w:rPr>
        <w:t xml:space="preserve"> </w:t>
      </w:r>
      <w:r>
        <w:rPr>
          <w:w w:val="95"/>
        </w:rPr>
        <w:t>in</w:t>
      </w:r>
      <w:r>
        <w:rPr>
          <w:spacing w:val="-16"/>
          <w:w w:val="95"/>
        </w:rPr>
        <w:t xml:space="preserve"> </w:t>
      </w:r>
      <w:r>
        <w:rPr>
          <w:w w:val="95"/>
        </w:rPr>
        <w:t>the</w:t>
      </w:r>
      <w:r>
        <w:rPr>
          <w:spacing w:val="-16"/>
          <w:w w:val="95"/>
        </w:rPr>
        <w:t xml:space="preserve"> </w:t>
      </w:r>
      <w:r>
        <w:rPr>
          <w:w w:val="95"/>
        </w:rPr>
        <w:t>system</w:t>
      </w:r>
      <w:r>
        <w:rPr>
          <w:spacing w:val="-16"/>
          <w:w w:val="95"/>
        </w:rPr>
        <w:t xml:space="preserve"> </w:t>
      </w:r>
      <w:r>
        <w:rPr>
          <w:w w:val="95"/>
        </w:rPr>
        <w:t>specification.</w:t>
      </w:r>
      <w:r>
        <w:rPr>
          <w:spacing w:val="2"/>
          <w:w w:val="95"/>
        </w:rPr>
        <w:t xml:space="preserve"> </w:t>
      </w:r>
      <w:r>
        <w:rPr>
          <w:w w:val="95"/>
        </w:rPr>
        <w:t>Often</w:t>
      </w:r>
      <w:r>
        <w:rPr>
          <w:spacing w:val="-16"/>
          <w:w w:val="95"/>
        </w:rPr>
        <w:t xml:space="preserve"> </w:t>
      </w:r>
      <w:r>
        <w:rPr>
          <w:w w:val="95"/>
        </w:rPr>
        <w:t>the</w:t>
      </w:r>
      <w:r>
        <w:rPr>
          <w:spacing w:val="-16"/>
          <w:w w:val="95"/>
        </w:rPr>
        <w:t xml:space="preserve"> </w:t>
      </w:r>
      <w:r>
        <w:rPr>
          <w:w w:val="95"/>
        </w:rPr>
        <w:t>evaluation</w:t>
      </w:r>
      <w:r>
        <w:rPr>
          <w:spacing w:val="-16"/>
          <w:w w:val="95"/>
        </w:rPr>
        <w:t xml:space="preserve"> </w:t>
      </w:r>
      <w:r>
        <w:rPr>
          <w:w w:val="95"/>
        </w:rPr>
        <w:t>investigates</w:t>
      </w:r>
      <w:r>
        <w:rPr>
          <w:spacing w:val="-16"/>
          <w:w w:val="95"/>
        </w:rPr>
        <w:t xml:space="preserve"> </w:t>
      </w:r>
      <w:r>
        <w:rPr>
          <w:w w:val="95"/>
        </w:rPr>
        <w:t>a</w:t>
      </w:r>
      <w:r>
        <w:rPr>
          <w:spacing w:val="-16"/>
          <w:w w:val="95"/>
        </w:rPr>
        <w:t xml:space="preserve"> </w:t>
      </w:r>
      <w:r>
        <w:rPr>
          <w:w w:val="95"/>
        </w:rPr>
        <w:t>subset</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 xml:space="preserve">system </w:t>
      </w:r>
      <w:r>
        <w:t>specification.</w:t>
      </w:r>
      <w:r>
        <w:rPr>
          <w:spacing w:val="3"/>
        </w:rPr>
        <w:t xml:space="preserve"> </w:t>
      </w:r>
      <w:r>
        <w:t>Therefore,</w:t>
      </w:r>
      <w:r>
        <w:rPr>
          <w:spacing w:val="-18"/>
        </w:rPr>
        <w:t xml:space="preserve"> </w:t>
      </w:r>
      <w:r>
        <w:t>it</w:t>
      </w:r>
      <w:r>
        <w:rPr>
          <w:spacing w:val="-19"/>
        </w:rPr>
        <w:t xml:space="preserve"> </w:t>
      </w:r>
      <w:r>
        <w:t>is</w:t>
      </w:r>
      <w:r>
        <w:rPr>
          <w:spacing w:val="-19"/>
        </w:rPr>
        <w:t xml:space="preserve"> </w:t>
      </w:r>
      <w:r>
        <w:t>often</w:t>
      </w:r>
      <w:r>
        <w:rPr>
          <w:spacing w:val="-19"/>
        </w:rPr>
        <w:t xml:space="preserve"> </w:t>
      </w:r>
      <w:r>
        <w:t>useful</w:t>
      </w:r>
      <w:r>
        <w:rPr>
          <w:spacing w:val="-19"/>
        </w:rPr>
        <w:t xml:space="preserve"> </w:t>
      </w:r>
      <w:r>
        <w:t>to</w:t>
      </w:r>
      <w:r>
        <w:rPr>
          <w:spacing w:val="-19"/>
        </w:rPr>
        <w:t xml:space="preserve"> </w:t>
      </w:r>
      <w:r>
        <w:t>also</w:t>
      </w:r>
      <w:r>
        <w:rPr>
          <w:spacing w:val="-19"/>
        </w:rPr>
        <w:t xml:space="preserve"> </w:t>
      </w:r>
      <w:r>
        <w:t>specify</w:t>
      </w:r>
      <w:r>
        <w:rPr>
          <w:spacing w:val="-19"/>
        </w:rPr>
        <w:t xml:space="preserve"> </w:t>
      </w:r>
      <w:r>
        <w:t>what</w:t>
      </w:r>
      <w:r>
        <w:rPr>
          <w:spacing w:val="-19"/>
        </w:rPr>
        <w:t xml:space="preserve"> </w:t>
      </w:r>
      <w:r>
        <w:t>claims</w:t>
      </w:r>
      <w:r>
        <w:rPr>
          <w:spacing w:val="-19"/>
        </w:rPr>
        <w:t xml:space="preserve"> </w:t>
      </w:r>
      <w:r>
        <w:t>were</w:t>
      </w:r>
      <w:r>
        <w:rPr>
          <w:spacing w:val="-19"/>
        </w:rPr>
        <w:t xml:space="preserve"> </w:t>
      </w:r>
      <w:r>
        <w:t>tested,</w:t>
      </w:r>
      <w:r>
        <w:rPr>
          <w:spacing w:val="-18"/>
        </w:rPr>
        <w:t xml:space="preserve"> </w:t>
      </w:r>
      <w:r>
        <w:t>with</w:t>
      </w:r>
      <w:r>
        <w:rPr>
          <w:spacing w:val="-19"/>
        </w:rPr>
        <w:t xml:space="preserve"> </w:t>
      </w:r>
      <w:r>
        <w:t>the use</w:t>
      </w:r>
      <w:r>
        <w:rPr>
          <w:spacing w:val="-36"/>
        </w:rPr>
        <w:t xml:space="preserve"> </w:t>
      </w:r>
      <w:r>
        <w:t>of</w:t>
      </w:r>
      <w:r>
        <w:rPr>
          <w:spacing w:val="-36"/>
        </w:rPr>
        <w:t xml:space="preserve"> </w:t>
      </w:r>
      <w:r>
        <w:t>what</w:t>
      </w:r>
      <w:r>
        <w:rPr>
          <w:spacing w:val="-36"/>
        </w:rPr>
        <w:t xml:space="preserve"> </w:t>
      </w:r>
      <w:r>
        <w:t>evaluation</w:t>
      </w:r>
      <w:r>
        <w:rPr>
          <w:spacing w:val="-36"/>
        </w:rPr>
        <w:t xml:space="preserve"> </w:t>
      </w:r>
      <w:r>
        <w:t>method,</w:t>
      </w:r>
      <w:r>
        <w:rPr>
          <w:spacing w:val="-36"/>
        </w:rPr>
        <w:t xml:space="preserve"> </w:t>
      </w:r>
      <w:r>
        <w:t>and</w:t>
      </w:r>
      <w:r>
        <w:rPr>
          <w:spacing w:val="-36"/>
        </w:rPr>
        <w:t xml:space="preserve"> </w:t>
      </w:r>
      <w:r>
        <w:t>what</w:t>
      </w:r>
      <w:r>
        <w:rPr>
          <w:spacing w:val="-36"/>
        </w:rPr>
        <w:t xml:space="preserve"> </w:t>
      </w:r>
      <w:r>
        <w:t>artefact</w:t>
      </w:r>
      <w:r>
        <w:rPr>
          <w:spacing w:val="-36"/>
        </w:rPr>
        <w:t xml:space="preserve"> </w:t>
      </w:r>
      <w:r>
        <w:t>was</w:t>
      </w:r>
      <w:r>
        <w:rPr>
          <w:spacing w:val="-36"/>
        </w:rPr>
        <w:t xml:space="preserve"> </w:t>
      </w:r>
      <w:r>
        <w:t>used</w:t>
      </w:r>
      <w:r>
        <w:rPr>
          <w:spacing w:val="-36"/>
        </w:rPr>
        <w:t xml:space="preserve"> </w:t>
      </w:r>
      <w:r>
        <w:t>during</w:t>
      </w:r>
      <w:r>
        <w:rPr>
          <w:spacing w:val="-36"/>
        </w:rPr>
        <w:t xml:space="preserve"> </w:t>
      </w:r>
      <w:r>
        <w:t>the</w:t>
      </w:r>
      <w:r>
        <w:rPr>
          <w:spacing w:val="-36"/>
        </w:rPr>
        <w:t xml:space="preserve"> </w:t>
      </w:r>
      <w:r>
        <w:t>evaluation</w:t>
      </w:r>
      <w:r>
        <w:rPr>
          <w:spacing w:val="-36"/>
        </w:rPr>
        <w:t xml:space="preserve"> </w:t>
      </w:r>
      <w:r>
        <w:t>(i.e.</w:t>
      </w:r>
      <w:r>
        <w:rPr>
          <w:spacing w:val="-26"/>
        </w:rPr>
        <w:t xml:space="preserve"> </w:t>
      </w:r>
      <w:r>
        <w:t>which requirements,</w:t>
      </w:r>
      <w:r>
        <w:rPr>
          <w:spacing w:val="-29"/>
        </w:rPr>
        <w:t xml:space="preserve"> </w:t>
      </w:r>
      <w:r>
        <w:t>technology,</w:t>
      </w:r>
      <w:r>
        <w:rPr>
          <w:spacing w:val="-29"/>
        </w:rPr>
        <w:t xml:space="preserve"> </w:t>
      </w:r>
      <w:r>
        <w:t>and</w:t>
      </w:r>
      <w:r>
        <w:rPr>
          <w:spacing w:val="-29"/>
        </w:rPr>
        <w:t xml:space="preserve"> </w:t>
      </w:r>
      <w:r>
        <w:t>interaction</w:t>
      </w:r>
      <w:r>
        <w:rPr>
          <w:spacing w:val="-29"/>
        </w:rPr>
        <w:t xml:space="preserve"> </w:t>
      </w:r>
      <w:r>
        <w:t>design</w:t>
      </w:r>
      <w:r>
        <w:rPr>
          <w:spacing w:val="-29"/>
        </w:rPr>
        <w:t xml:space="preserve"> </w:t>
      </w:r>
      <w:r>
        <w:t>patterns</w:t>
      </w:r>
      <w:r>
        <w:rPr>
          <w:spacing w:val="-29"/>
        </w:rPr>
        <w:t xml:space="preserve"> </w:t>
      </w:r>
      <w:r>
        <w:t>were</w:t>
      </w:r>
      <w:r>
        <w:rPr>
          <w:spacing w:val="-29"/>
        </w:rPr>
        <w:t xml:space="preserve"> </w:t>
      </w:r>
      <w:r>
        <w:t>included</w:t>
      </w:r>
      <w:r>
        <w:rPr>
          <w:spacing w:val="-29"/>
        </w:rPr>
        <w:t xml:space="preserve"> </w:t>
      </w:r>
      <w:r>
        <w:t>in</w:t>
      </w:r>
      <w:r>
        <w:rPr>
          <w:spacing w:val="-29"/>
        </w:rPr>
        <w:t xml:space="preserve"> </w:t>
      </w:r>
      <w:r>
        <w:t>the</w:t>
      </w:r>
      <w:r>
        <w:rPr>
          <w:spacing w:val="-29"/>
        </w:rPr>
        <w:t xml:space="preserve"> </w:t>
      </w:r>
      <w:r>
        <w:t>artefact).</w:t>
      </w:r>
    </w:p>
    <w:p w14:paraId="66466EFB" w14:textId="77777777" w:rsidR="00B07A10" w:rsidRDefault="00785C94">
      <w:pPr>
        <w:pStyle w:val="Plattetekst"/>
        <w:spacing w:before="148" w:line="348" w:lineRule="auto"/>
        <w:ind w:left="108" w:right="1446"/>
        <w:jc w:val="both"/>
      </w:pPr>
      <w:r>
        <w:rPr>
          <w:w w:val="95"/>
        </w:rPr>
        <w:t>The</w:t>
      </w:r>
      <w:r>
        <w:rPr>
          <w:spacing w:val="-14"/>
          <w:w w:val="95"/>
        </w:rPr>
        <w:t xml:space="preserve"> </w:t>
      </w:r>
      <w:r>
        <w:rPr>
          <w:w w:val="95"/>
        </w:rPr>
        <w:t>results</w:t>
      </w:r>
      <w:r>
        <w:rPr>
          <w:spacing w:val="-14"/>
          <w:w w:val="95"/>
        </w:rPr>
        <w:t xml:space="preserve"> </w:t>
      </w:r>
      <w:r>
        <w:rPr>
          <w:w w:val="95"/>
        </w:rPr>
        <w:t>of</w:t>
      </w:r>
      <w:r>
        <w:rPr>
          <w:spacing w:val="-14"/>
          <w:w w:val="95"/>
        </w:rPr>
        <w:t xml:space="preserve"> </w:t>
      </w:r>
      <w:r>
        <w:rPr>
          <w:w w:val="95"/>
        </w:rPr>
        <w:t>the</w:t>
      </w:r>
      <w:r>
        <w:rPr>
          <w:spacing w:val="-14"/>
          <w:w w:val="95"/>
        </w:rPr>
        <w:t xml:space="preserve"> </w:t>
      </w:r>
      <w:r>
        <w:rPr>
          <w:w w:val="95"/>
        </w:rPr>
        <w:t>experiment</w:t>
      </w:r>
      <w:r>
        <w:rPr>
          <w:spacing w:val="-14"/>
          <w:w w:val="95"/>
        </w:rPr>
        <w:t xml:space="preserve"> </w:t>
      </w:r>
      <w:r>
        <w:rPr>
          <w:w w:val="95"/>
        </w:rPr>
        <w:t>are</w:t>
      </w:r>
      <w:r>
        <w:rPr>
          <w:spacing w:val="-14"/>
          <w:w w:val="95"/>
        </w:rPr>
        <w:t xml:space="preserve"> </w:t>
      </w:r>
      <w:r>
        <w:rPr>
          <w:w w:val="95"/>
        </w:rPr>
        <w:t>evaluated</w:t>
      </w:r>
      <w:r>
        <w:rPr>
          <w:spacing w:val="-14"/>
          <w:w w:val="95"/>
        </w:rPr>
        <w:t xml:space="preserve"> </w:t>
      </w:r>
      <w:r>
        <w:rPr>
          <w:w w:val="95"/>
        </w:rPr>
        <w:t>in</w:t>
      </w:r>
      <w:r>
        <w:rPr>
          <w:spacing w:val="-14"/>
          <w:w w:val="95"/>
        </w:rPr>
        <w:t xml:space="preserve"> </w:t>
      </w:r>
      <w:r>
        <w:rPr>
          <w:w w:val="95"/>
        </w:rPr>
        <w:t>a</w:t>
      </w:r>
      <w:r>
        <w:rPr>
          <w:spacing w:val="-14"/>
          <w:w w:val="95"/>
        </w:rPr>
        <w:t xml:space="preserve"> </w:t>
      </w:r>
      <w:r>
        <w:rPr>
          <w:w w:val="95"/>
        </w:rPr>
        <w:t>systematic</w:t>
      </w:r>
      <w:r>
        <w:rPr>
          <w:spacing w:val="-14"/>
          <w:w w:val="95"/>
        </w:rPr>
        <w:t xml:space="preserve"> </w:t>
      </w:r>
      <w:r>
        <w:rPr>
          <w:spacing w:val="-5"/>
          <w:w w:val="95"/>
        </w:rPr>
        <w:t>way</w:t>
      </w:r>
      <w:r>
        <w:rPr>
          <w:spacing w:val="-14"/>
          <w:w w:val="95"/>
        </w:rPr>
        <w:t xml:space="preserve"> </w:t>
      </w:r>
      <w:r>
        <w:rPr>
          <w:w w:val="95"/>
        </w:rPr>
        <w:t>for</w:t>
      </w:r>
      <w:r>
        <w:rPr>
          <w:spacing w:val="-14"/>
          <w:w w:val="95"/>
        </w:rPr>
        <w:t xml:space="preserve"> </w:t>
      </w:r>
      <w:r>
        <w:rPr>
          <w:w w:val="95"/>
        </w:rPr>
        <w:t>the</w:t>
      </w:r>
      <w:r>
        <w:rPr>
          <w:spacing w:val="-14"/>
          <w:w w:val="95"/>
        </w:rPr>
        <w:t xml:space="preserve"> </w:t>
      </w:r>
      <w:r>
        <w:rPr>
          <w:w w:val="95"/>
        </w:rPr>
        <w:t>16</w:t>
      </w:r>
      <w:r>
        <w:rPr>
          <w:spacing w:val="-14"/>
          <w:w w:val="95"/>
        </w:rPr>
        <w:t xml:space="preserve"> </w:t>
      </w:r>
      <w:r>
        <w:rPr>
          <w:w w:val="95"/>
        </w:rPr>
        <w:t>respondents.</w:t>
      </w:r>
      <w:r>
        <w:rPr>
          <w:spacing w:val="7"/>
          <w:w w:val="95"/>
        </w:rPr>
        <w:t xml:space="preserve"> </w:t>
      </w:r>
      <w:r>
        <w:rPr>
          <w:w w:val="95"/>
        </w:rPr>
        <w:t xml:space="preserve">First, </w:t>
      </w:r>
      <w:r>
        <w:t>a</w:t>
      </w:r>
      <w:r>
        <w:rPr>
          <w:spacing w:val="-22"/>
        </w:rPr>
        <w:t xml:space="preserve"> </w:t>
      </w:r>
      <w:r>
        <w:t>summary</w:t>
      </w:r>
      <w:r>
        <w:rPr>
          <w:spacing w:val="-22"/>
        </w:rPr>
        <w:t xml:space="preserve"> </w:t>
      </w:r>
      <w:r>
        <w:t>is</w:t>
      </w:r>
      <w:r>
        <w:rPr>
          <w:spacing w:val="-22"/>
        </w:rPr>
        <w:t xml:space="preserve"> </w:t>
      </w:r>
      <w:r>
        <w:t>made</w:t>
      </w:r>
      <w:r>
        <w:rPr>
          <w:spacing w:val="-22"/>
        </w:rPr>
        <w:t xml:space="preserve"> </w:t>
      </w:r>
      <w:r>
        <w:t>of</w:t>
      </w:r>
      <w:r>
        <w:rPr>
          <w:spacing w:val="-23"/>
        </w:rPr>
        <w:t xml:space="preserve"> </w:t>
      </w:r>
      <w:r>
        <w:t>the</w:t>
      </w:r>
      <w:r>
        <w:rPr>
          <w:spacing w:val="-23"/>
        </w:rPr>
        <w:t xml:space="preserve"> </w:t>
      </w:r>
      <w:r>
        <w:t>reactions</w:t>
      </w:r>
      <w:r>
        <w:rPr>
          <w:spacing w:val="-22"/>
        </w:rPr>
        <w:t xml:space="preserve"> </w:t>
      </w:r>
      <w:r>
        <w:t>to</w:t>
      </w:r>
      <w:r>
        <w:rPr>
          <w:spacing w:val="-23"/>
        </w:rPr>
        <w:t xml:space="preserve"> </w:t>
      </w:r>
      <w:r>
        <w:t>the</w:t>
      </w:r>
      <w:r>
        <w:rPr>
          <w:spacing w:val="-23"/>
        </w:rPr>
        <w:t xml:space="preserve"> </w:t>
      </w:r>
      <w:r>
        <w:t>Google</w:t>
      </w:r>
      <w:r>
        <w:rPr>
          <w:spacing w:val="-23"/>
        </w:rPr>
        <w:t xml:space="preserve"> </w:t>
      </w:r>
      <w:r>
        <w:t>form.</w:t>
      </w:r>
      <w:r>
        <w:rPr>
          <w:spacing w:val="-3"/>
        </w:rPr>
        <w:t xml:space="preserve"> </w:t>
      </w:r>
      <w:r>
        <w:t>This</w:t>
      </w:r>
      <w:r>
        <w:rPr>
          <w:spacing w:val="-22"/>
        </w:rPr>
        <w:t xml:space="preserve"> </w:t>
      </w:r>
      <w:r>
        <w:t>summary</w:t>
      </w:r>
      <w:r>
        <w:rPr>
          <w:spacing w:val="-22"/>
        </w:rPr>
        <w:t xml:space="preserve"> </w:t>
      </w:r>
      <w:r>
        <w:t>is</w:t>
      </w:r>
      <w:r>
        <w:rPr>
          <w:spacing w:val="-22"/>
        </w:rPr>
        <w:t xml:space="preserve"> </w:t>
      </w:r>
      <w:r>
        <w:t>made</w:t>
      </w:r>
      <w:r>
        <w:rPr>
          <w:spacing w:val="-22"/>
        </w:rPr>
        <w:t xml:space="preserve"> </w:t>
      </w:r>
      <w:r>
        <w:t>using</w:t>
      </w:r>
      <w:r>
        <w:rPr>
          <w:spacing w:val="-22"/>
        </w:rPr>
        <w:t xml:space="preserve"> </w:t>
      </w:r>
      <w:r>
        <w:t>both a</w:t>
      </w:r>
      <w:r>
        <w:rPr>
          <w:spacing w:val="-25"/>
        </w:rPr>
        <w:t xml:space="preserve"> </w:t>
      </w:r>
      <w:r>
        <w:t>statistical</w:t>
      </w:r>
      <w:r>
        <w:rPr>
          <w:spacing w:val="-25"/>
        </w:rPr>
        <w:t xml:space="preserve"> </w:t>
      </w:r>
      <w:r>
        <w:t>analysis</w:t>
      </w:r>
      <w:r>
        <w:rPr>
          <w:spacing w:val="-25"/>
        </w:rPr>
        <w:t xml:space="preserve"> </w:t>
      </w:r>
      <w:r>
        <w:t>on</w:t>
      </w:r>
      <w:r>
        <w:rPr>
          <w:spacing w:val="-25"/>
        </w:rPr>
        <w:t xml:space="preserve"> </w:t>
      </w:r>
      <w:r>
        <w:t>the</w:t>
      </w:r>
      <w:r>
        <w:rPr>
          <w:spacing w:val="-25"/>
        </w:rPr>
        <w:t xml:space="preserve"> </w:t>
      </w:r>
      <w:r>
        <w:t>ordinal</w:t>
      </w:r>
      <w:r>
        <w:rPr>
          <w:spacing w:val="-25"/>
        </w:rPr>
        <w:t xml:space="preserve"> </w:t>
      </w:r>
      <w:r>
        <w:t>level</w:t>
      </w:r>
      <w:r>
        <w:rPr>
          <w:spacing w:val="-25"/>
        </w:rPr>
        <w:t xml:space="preserve"> </w:t>
      </w:r>
      <w:r>
        <w:t>and</w:t>
      </w:r>
      <w:r>
        <w:rPr>
          <w:spacing w:val="-25"/>
        </w:rPr>
        <w:t xml:space="preserve"> </w:t>
      </w:r>
      <w:r>
        <w:t>classification</w:t>
      </w:r>
      <w:r>
        <w:rPr>
          <w:spacing w:val="-25"/>
        </w:rPr>
        <w:t xml:space="preserve"> </w:t>
      </w:r>
      <w:r>
        <w:t>of</w:t>
      </w:r>
      <w:r>
        <w:rPr>
          <w:spacing w:val="-25"/>
        </w:rPr>
        <w:t xml:space="preserve"> </w:t>
      </w:r>
      <w:r>
        <w:t>answers</w:t>
      </w:r>
      <w:r>
        <w:rPr>
          <w:spacing w:val="-25"/>
        </w:rPr>
        <w:t xml:space="preserve"> </w:t>
      </w:r>
      <w:r>
        <w:t>on</w:t>
      </w:r>
      <w:r>
        <w:rPr>
          <w:spacing w:val="-25"/>
        </w:rPr>
        <w:t xml:space="preserve"> </w:t>
      </w:r>
      <w:r>
        <w:t>the</w:t>
      </w:r>
      <w:r>
        <w:rPr>
          <w:spacing w:val="-25"/>
        </w:rPr>
        <w:t xml:space="preserve"> </w:t>
      </w:r>
      <w:r>
        <w:t>nominal</w:t>
      </w:r>
      <w:r>
        <w:rPr>
          <w:spacing w:val="-25"/>
        </w:rPr>
        <w:t xml:space="preserve"> </w:t>
      </w:r>
      <w:r>
        <w:t xml:space="preserve">level. </w:t>
      </w:r>
      <w:r>
        <w:rPr>
          <w:w w:val="95"/>
        </w:rPr>
        <w:t>Dependent</w:t>
      </w:r>
      <w:r>
        <w:rPr>
          <w:spacing w:val="-28"/>
          <w:w w:val="95"/>
        </w:rPr>
        <w:t xml:space="preserve"> </w:t>
      </w:r>
      <w:r>
        <w:rPr>
          <w:w w:val="95"/>
        </w:rPr>
        <w:t>variables</w:t>
      </w:r>
      <w:r>
        <w:rPr>
          <w:spacing w:val="-28"/>
          <w:w w:val="95"/>
        </w:rPr>
        <w:t xml:space="preserve"> </w:t>
      </w:r>
      <w:r>
        <w:rPr>
          <w:w w:val="95"/>
        </w:rPr>
        <w:t>discussed</w:t>
      </w:r>
      <w:r>
        <w:rPr>
          <w:spacing w:val="-28"/>
          <w:w w:val="95"/>
        </w:rPr>
        <w:t xml:space="preserve"> </w:t>
      </w:r>
      <w:r>
        <w:rPr>
          <w:w w:val="95"/>
        </w:rPr>
        <w:t>are</w:t>
      </w:r>
      <w:r>
        <w:rPr>
          <w:spacing w:val="-28"/>
          <w:w w:val="95"/>
        </w:rPr>
        <w:t xml:space="preserve"> </w:t>
      </w:r>
      <w:r>
        <w:rPr>
          <w:w w:val="95"/>
        </w:rPr>
        <w:t>discussed,</w:t>
      </w:r>
      <w:r>
        <w:rPr>
          <w:spacing w:val="-27"/>
          <w:w w:val="95"/>
        </w:rPr>
        <w:t xml:space="preserve"> </w:t>
      </w:r>
      <w:r>
        <w:rPr>
          <w:w w:val="95"/>
        </w:rPr>
        <w:t>using</w:t>
      </w:r>
      <w:r>
        <w:rPr>
          <w:spacing w:val="-28"/>
          <w:w w:val="95"/>
        </w:rPr>
        <w:t xml:space="preserve"> </w:t>
      </w:r>
      <w:r>
        <w:rPr>
          <w:w w:val="95"/>
        </w:rPr>
        <w:t>this</w:t>
      </w:r>
      <w:r>
        <w:rPr>
          <w:spacing w:val="-28"/>
          <w:w w:val="95"/>
        </w:rPr>
        <w:t xml:space="preserve"> </w:t>
      </w:r>
      <w:r>
        <w:rPr>
          <w:spacing w:val="-4"/>
          <w:w w:val="95"/>
        </w:rPr>
        <w:t>summary.</w:t>
      </w:r>
      <w:r>
        <w:rPr>
          <w:spacing w:val="-15"/>
          <w:w w:val="95"/>
        </w:rPr>
        <w:t xml:space="preserve"> </w:t>
      </w:r>
      <w:r>
        <w:rPr>
          <w:w w:val="95"/>
        </w:rPr>
        <w:t>Six</w:t>
      </w:r>
      <w:r>
        <w:rPr>
          <w:spacing w:val="-28"/>
          <w:w w:val="95"/>
        </w:rPr>
        <w:t xml:space="preserve"> </w:t>
      </w:r>
      <w:r>
        <w:rPr>
          <w:w w:val="95"/>
        </w:rPr>
        <w:t>of</w:t>
      </w:r>
      <w:r>
        <w:rPr>
          <w:spacing w:val="-28"/>
          <w:w w:val="95"/>
        </w:rPr>
        <w:t xml:space="preserve"> </w:t>
      </w:r>
      <w:r>
        <w:rPr>
          <w:w w:val="95"/>
        </w:rPr>
        <w:t>the</w:t>
      </w:r>
      <w:r>
        <w:rPr>
          <w:spacing w:val="-28"/>
          <w:w w:val="95"/>
        </w:rPr>
        <w:t xml:space="preserve"> </w:t>
      </w:r>
      <w:r>
        <w:rPr>
          <w:w w:val="95"/>
        </w:rPr>
        <w:t>participants</w:t>
      </w:r>
      <w:r>
        <w:rPr>
          <w:spacing w:val="-28"/>
          <w:w w:val="95"/>
        </w:rPr>
        <w:t xml:space="preserve"> </w:t>
      </w:r>
      <w:r>
        <w:rPr>
          <w:w w:val="95"/>
        </w:rPr>
        <w:t xml:space="preserve">were </w:t>
      </w:r>
      <w:r>
        <w:t>only</w:t>
      </w:r>
      <w:r>
        <w:rPr>
          <w:spacing w:val="-37"/>
        </w:rPr>
        <w:t xml:space="preserve"> </w:t>
      </w:r>
      <w:r>
        <w:t>able</w:t>
      </w:r>
      <w:r>
        <w:rPr>
          <w:spacing w:val="-37"/>
        </w:rPr>
        <w:t xml:space="preserve"> </w:t>
      </w:r>
      <w:r>
        <w:t>to</w:t>
      </w:r>
      <w:r>
        <w:rPr>
          <w:spacing w:val="-37"/>
        </w:rPr>
        <w:t xml:space="preserve"> </w:t>
      </w:r>
      <w:r>
        <w:t>communicate</w:t>
      </w:r>
      <w:r>
        <w:rPr>
          <w:spacing w:val="-37"/>
        </w:rPr>
        <w:t xml:space="preserve"> </w:t>
      </w:r>
      <w:r>
        <w:t>in</w:t>
      </w:r>
      <w:r>
        <w:rPr>
          <w:spacing w:val="-37"/>
        </w:rPr>
        <w:t xml:space="preserve"> </w:t>
      </w:r>
      <w:r>
        <w:t>the</w:t>
      </w:r>
      <w:r>
        <w:rPr>
          <w:spacing w:val="-37"/>
        </w:rPr>
        <w:t xml:space="preserve"> </w:t>
      </w:r>
      <w:r>
        <w:t>crossing</w:t>
      </w:r>
      <w:r>
        <w:rPr>
          <w:spacing w:val="-37"/>
        </w:rPr>
        <w:t xml:space="preserve"> </w:t>
      </w:r>
      <w:r>
        <w:t>situation</w:t>
      </w:r>
      <w:r>
        <w:rPr>
          <w:spacing w:val="-37"/>
        </w:rPr>
        <w:t xml:space="preserve"> </w:t>
      </w:r>
      <w:r>
        <w:t>at</w:t>
      </w:r>
      <w:r>
        <w:rPr>
          <w:spacing w:val="-37"/>
        </w:rPr>
        <w:t xml:space="preserve"> </w:t>
      </w:r>
      <w:r>
        <w:t>the</w:t>
      </w:r>
      <w:r>
        <w:rPr>
          <w:spacing w:val="-37"/>
        </w:rPr>
        <w:t xml:space="preserve"> </w:t>
      </w:r>
      <w:r>
        <w:t>North</w:t>
      </w:r>
      <w:r>
        <w:rPr>
          <w:spacing w:val="-37"/>
        </w:rPr>
        <w:t xml:space="preserve"> </w:t>
      </w:r>
      <w:r>
        <w:t>Sea.</w:t>
      </w:r>
      <w:r>
        <w:rPr>
          <w:spacing w:val="-24"/>
        </w:rPr>
        <w:t xml:space="preserve"> </w:t>
      </w:r>
      <w:r>
        <w:rPr>
          <w:spacing w:val="-6"/>
        </w:rPr>
        <w:t>Ten</w:t>
      </w:r>
      <w:r>
        <w:rPr>
          <w:spacing w:val="-37"/>
        </w:rPr>
        <w:t xml:space="preserve"> </w:t>
      </w:r>
      <w:r>
        <w:t>participants</w:t>
      </w:r>
      <w:r>
        <w:rPr>
          <w:spacing w:val="-37"/>
        </w:rPr>
        <w:t xml:space="preserve"> </w:t>
      </w:r>
      <w:r>
        <w:t>had</w:t>
      </w:r>
      <w:r>
        <w:rPr>
          <w:spacing w:val="-37"/>
        </w:rPr>
        <w:t xml:space="preserve"> </w:t>
      </w:r>
      <w:r>
        <w:t>the possibility</w:t>
      </w:r>
      <w:r>
        <w:rPr>
          <w:spacing w:val="-38"/>
        </w:rPr>
        <w:t xml:space="preserve"> </w:t>
      </w:r>
      <w:r>
        <w:t>of</w:t>
      </w:r>
      <w:r>
        <w:rPr>
          <w:spacing w:val="-38"/>
        </w:rPr>
        <w:t xml:space="preserve"> </w:t>
      </w:r>
      <w:r>
        <w:t>communication</w:t>
      </w:r>
      <w:r>
        <w:rPr>
          <w:spacing w:val="-38"/>
        </w:rPr>
        <w:t xml:space="preserve"> </w:t>
      </w:r>
      <w:r>
        <w:t>only</w:t>
      </w:r>
      <w:r>
        <w:rPr>
          <w:spacing w:val="-38"/>
        </w:rPr>
        <w:t xml:space="preserve"> </w:t>
      </w:r>
      <w:r>
        <w:t>in</w:t>
      </w:r>
      <w:r>
        <w:rPr>
          <w:spacing w:val="-38"/>
        </w:rPr>
        <w:t xml:space="preserve"> </w:t>
      </w:r>
      <w:r>
        <w:t>the</w:t>
      </w:r>
      <w:r>
        <w:rPr>
          <w:spacing w:val="-38"/>
        </w:rPr>
        <w:t xml:space="preserve"> </w:t>
      </w:r>
      <w:r>
        <w:t>second</w:t>
      </w:r>
      <w:r>
        <w:rPr>
          <w:spacing w:val="-38"/>
        </w:rPr>
        <w:t xml:space="preserve"> </w:t>
      </w:r>
      <w:r>
        <w:t>situation</w:t>
      </w:r>
      <w:r>
        <w:rPr>
          <w:spacing w:val="-38"/>
        </w:rPr>
        <w:t xml:space="preserve"> </w:t>
      </w:r>
      <w:r>
        <w:t>when</w:t>
      </w:r>
      <w:r>
        <w:rPr>
          <w:spacing w:val="-38"/>
        </w:rPr>
        <w:t xml:space="preserve"> </w:t>
      </w:r>
      <w:r>
        <w:t>leaving</w:t>
      </w:r>
      <w:r>
        <w:rPr>
          <w:spacing w:val="-38"/>
        </w:rPr>
        <w:t xml:space="preserve"> </w:t>
      </w:r>
      <w:r>
        <w:t>the</w:t>
      </w:r>
      <w:r>
        <w:rPr>
          <w:spacing w:val="-38"/>
        </w:rPr>
        <w:t xml:space="preserve"> </w:t>
      </w:r>
      <w:r>
        <w:t>port</w:t>
      </w:r>
      <w:r>
        <w:rPr>
          <w:spacing w:val="-38"/>
        </w:rPr>
        <w:t xml:space="preserve"> </w:t>
      </w:r>
      <w:r>
        <w:t>of</w:t>
      </w:r>
      <w:r>
        <w:rPr>
          <w:spacing w:val="-38"/>
        </w:rPr>
        <w:t xml:space="preserve"> </w:t>
      </w:r>
      <w:r>
        <w:t>Rotterdam via the</w:t>
      </w:r>
      <w:r>
        <w:rPr>
          <w:spacing w:val="18"/>
        </w:rPr>
        <w:t xml:space="preserve"> </w:t>
      </w:r>
      <w:proofErr w:type="spellStart"/>
      <w:r>
        <w:t>Maasgeul</w:t>
      </w:r>
      <w:proofErr w:type="spellEnd"/>
      <w:r>
        <w:t>.</w:t>
      </w:r>
    </w:p>
    <w:p w14:paraId="66466EFC" w14:textId="77777777" w:rsidR="00B07A10" w:rsidRDefault="00B07A10">
      <w:pPr>
        <w:pStyle w:val="Plattetekst"/>
      </w:pPr>
    </w:p>
    <w:p w14:paraId="66466EFD" w14:textId="77777777" w:rsidR="00B07A10" w:rsidRDefault="00B07A10">
      <w:pPr>
        <w:pStyle w:val="Plattetekst"/>
        <w:spacing w:before="7"/>
        <w:rPr>
          <w:sz w:val="20"/>
        </w:rPr>
      </w:pPr>
    </w:p>
    <w:p w14:paraId="66466EFE" w14:textId="77777777" w:rsidR="00B07A10" w:rsidRDefault="00785C94">
      <w:pPr>
        <w:pStyle w:val="Kop3"/>
        <w:numPr>
          <w:ilvl w:val="2"/>
          <w:numId w:val="21"/>
        </w:numPr>
        <w:tabs>
          <w:tab w:val="left" w:pos="1043"/>
        </w:tabs>
        <w:ind w:hanging="934"/>
        <w:jc w:val="both"/>
      </w:pPr>
      <w:r>
        <w:t>Observations during</w:t>
      </w:r>
      <w:r>
        <w:rPr>
          <w:spacing w:val="30"/>
        </w:rPr>
        <w:t xml:space="preserve"> </w:t>
      </w:r>
      <w:r>
        <w:t>simulations</w:t>
      </w:r>
    </w:p>
    <w:p w14:paraId="66466EFF" w14:textId="77777777" w:rsidR="00B07A10" w:rsidRDefault="00B07A10">
      <w:pPr>
        <w:pStyle w:val="Plattetekst"/>
        <w:spacing w:before="11"/>
        <w:rPr>
          <w:b/>
          <w:sz w:val="35"/>
        </w:rPr>
      </w:pPr>
    </w:p>
    <w:p w14:paraId="66466F00" w14:textId="7842E6F1" w:rsidR="00B07A10" w:rsidRDefault="00785C94">
      <w:pPr>
        <w:pStyle w:val="Plattetekst"/>
        <w:spacing w:line="348" w:lineRule="auto"/>
        <w:ind w:left="108" w:right="1445"/>
        <w:jc w:val="both"/>
      </w:pPr>
      <w:r>
        <w:rPr>
          <w:w w:val="95"/>
        </w:rPr>
        <w:t>Situational</w:t>
      </w:r>
      <w:r>
        <w:rPr>
          <w:spacing w:val="-32"/>
          <w:w w:val="95"/>
        </w:rPr>
        <w:t xml:space="preserve"> </w:t>
      </w:r>
      <w:r>
        <w:rPr>
          <w:spacing w:val="-3"/>
          <w:w w:val="95"/>
        </w:rPr>
        <w:t>awareness</w:t>
      </w:r>
      <w:r>
        <w:rPr>
          <w:spacing w:val="-32"/>
          <w:w w:val="95"/>
        </w:rPr>
        <w:t xml:space="preserve"> </w:t>
      </w:r>
      <w:r>
        <w:rPr>
          <w:w w:val="95"/>
        </w:rPr>
        <w:t>is</w:t>
      </w:r>
      <w:r>
        <w:rPr>
          <w:spacing w:val="-32"/>
          <w:w w:val="95"/>
        </w:rPr>
        <w:t xml:space="preserve"> </w:t>
      </w:r>
      <w:r>
        <w:rPr>
          <w:w w:val="95"/>
        </w:rPr>
        <w:t>tested</w:t>
      </w:r>
      <w:r>
        <w:rPr>
          <w:spacing w:val="-32"/>
          <w:w w:val="95"/>
        </w:rPr>
        <w:t xml:space="preserve"> </w:t>
      </w:r>
      <w:r>
        <w:rPr>
          <w:spacing w:val="-3"/>
          <w:w w:val="95"/>
        </w:rPr>
        <w:t>by</w:t>
      </w:r>
      <w:r>
        <w:rPr>
          <w:spacing w:val="-32"/>
          <w:w w:val="95"/>
        </w:rPr>
        <w:t xml:space="preserve"> </w:t>
      </w:r>
      <w:r>
        <w:rPr>
          <w:w w:val="95"/>
        </w:rPr>
        <w:t>questioning</w:t>
      </w:r>
      <w:r>
        <w:rPr>
          <w:spacing w:val="-32"/>
          <w:w w:val="95"/>
        </w:rPr>
        <w:t xml:space="preserve"> </w:t>
      </w:r>
      <w:r>
        <w:rPr>
          <w:w w:val="95"/>
        </w:rPr>
        <w:t>participants</w:t>
      </w:r>
      <w:r>
        <w:rPr>
          <w:spacing w:val="-32"/>
          <w:w w:val="95"/>
        </w:rPr>
        <w:t xml:space="preserve"> </w:t>
      </w:r>
      <w:r>
        <w:rPr>
          <w:w w:val="95"/>
        </w:rPr>
        <w:t>about</w:t>
      </w:r>
      <w:r>
        <w:rPr>
          <w:spacing w:val="-32"/>
          <w:w w:val="95"/>
        </w:rPr>
        <w:t xml:space="preserve"> </w:t>
      </w:r>
      <w:r>
        <w:rPr>
          <w:w w:val="95"/>
        </w:rPr>
        <w:t>the</w:t>
      </w:r>
      <w:r>
        <w:rPr>
          <w:spacing w:val="-32"/>
          <w:w w:val="95"/>
        </w:rPr>
        <w:t xml:space="preserve"> </w:t>
      </w:r>
      <w:r>
        <w:rPr>
          <w:w w:val="95"/>
        </w:rPr>
        <w:t>relative</w:t>
      </w:r>
      <w:r>
        <w:rPr>
          <w:spacing w:val="-32"/>
          <w:w w:val="95"/>
        </w:rPr>
        <w:t xml:space="preserve"> </w:t>
      </w:r>
      <w:r>
        <w:rPr>
          <w:w w:val="95"/>
        </w:rPr>
        <w:t>start</w:t>
      </w:r>
      <w:r>
        <w:rPr>
          <w:spacing w:val="-32"/>
          <w:w w:val="95"/>
        </w:rPr>
        <w:t xml:space="preserve"> </w:t>
      </w:r>
      <w:r>
        <w:rPr>
          <w:w w:val="95"/>
        </w:rPr>
        <w:t>speed,</w:t>
      </w:r>
      <w:r>
        <w:rPr>
          <w:spacing w:val="-29"/>
          <w:w w:val="95"/>
        </w:rPr>
        <w:t xml:space="preserve"> </w:t>
      </w:r>
      <w:del w:id="857" w:author="Tom Wever" w:date="2018-11-25T14:51:00Z">
        <w:r w:rsidDel="00953F67">
          <w:rPr>
            <w:w w:val="95"/>
          </w:rPr>
          <w:delText>colour</w:delText>
        </w:r>
      </w:del>
      <w:ins w:id="858" w:author="Tom Wever" w:date="2018-11-25T14:51:00Z">
        <w:r w:rsidR="00953F67">
          <w:rPr>
            <w:w w:val="95"/>
          </w:rPr>
          <w:t>color</w:t>
        </w:r>
      </w:ins>
      <w:r>
        <w:rPr>
          <w:w w:val="95"/>
        </w:rPr>
        <w:t xml:space="preserve"> and</w:t>
      </w:r>
      <w:r>
        <w:rPr>
          <w:spacing w:val="-20"/>
          <w:w w:val="95"/>
        </w:rPr>
        <w:t xml:space="preserve"> </w:t>
      </w:r>
      <w:r>
        <w:rPr>
          <w:w w:val="95"/>
        </w:rPr>
        <w:t>course</w:t>
      </w:r>
      <w:r>
        <w:rPr>
          <w:spacing w:val="-20"/>
          <w:w w:val="95"/>
        </w:rPr>
        <w:t xml:space="preserve"> </w:t>
      </w:r>
      <w:r>
        <w:rPr>
          <w:w w:val="95"/>
        </w:rPr>
        <w:t>changes.</w:t>
      </w:r>
      <w:r>
        <w:rPr>
          <w:spacing w:val="-4"/>
          <w:w w:val="95"/>
        </w:rPr>
        <w:t xml:space="preserve"> </w:t>
      </w:r>
      <w:r>
        <w:rPr>
          <w:w w:val="95"/>
        </w:rPr>
        <w:t>The</w:t>
      </w:r>
      <w:r>
        <w:rPr>
          <w:spacing w:val="-20"/>
          <w:w w:val="95"/>
        </w:rPr>
        <w:t xml:space="preserve"> </w:t>
      </w:r>
      <w:r>
        <w:rPr>
          <w:w w:val="95"/>
        </w:rPr>
        <w:t>participants</w:t>
      </w:r>
      <w:r>
        <w:rPr>
          <w:spacing w:val="-20"/>
          <w:w w:val="95"/>
        </w:rPr>
        <w:t xml:space="preserve"> </w:t>
      </w:r>
      <w:r>
        <w:rPr>
          <w:w w:val="95"/>
        </w:rPr>
        <w:t>focused</w:t>
      </w:r>
      <w:r>
        <w:rPr>
          <w:spacing w:val="-20"/>
          <w:w w:val="95"/>
        </w:rPr>
        <w:t xml:space="preserve"> </w:t>
      </w:r>
      <w:r>
        <w:rPr>
          <w:w w:val="95"/>
        </w:rPr>
        <w:t>on</w:t>
      </w:r>
      <w:r>
        <w:rPr>
          <w:spacing w:val="-20"/>
          <w:w w:val="95"/>
        </w:rPr>
        <w:t xml:space="preserve"> </w:t>
      </w:r>
      <w:r>
        <w:rPr>
          <w:w w:val="95"/>
        </w:rPr>
        <w:t>possible</w:t>
      </w:r>
      <w:r>
        <w:rPr>
          <w:spacing w:val="-20"/>
          <w:w w:val="95"/>
        </w:rPr>
        <w:t xml:space="preserve"> </w:t>
      </w:r>
      <w:r>
        <w:rPr>
          <w:w w:val="95"/>
        </w:rPr>
        <w:t>future</w:t>
      </w:r>
      <w:r>
        <w:rPr>
          <w:spacing w:val="-20"/>
          <w:w w:val="95"/>
        </w:rPr>
        <w:t xml:space="preserve"> </w:t>
      </w:r>
      <w:r>
        <w:rPr>
          <w:w w:val="95"/>
        </w:rPr>
        <w:t>risks.</w:t>
      </w:r>
      <w:r>
        <w:rPr>
          <w:spacing w:val="-4"/>
          <w:w w:val="95"/>
        </w:rPr>
        <w:t xml:space="preserve"> </w:t>
      </w:r>
      <w:r>
        <w:rPr>
          <w:w w:val="95"/>
        </w:rPr>
        <w:t>Speed</w:t>
      </w:r>
      <w:r>
        <w:rPr>
          <w:spacing w:val="-20"/>
          <w:w w:val="95"/>
        </w:rPr>
        <w:t xml:space="preserve"> </w:t>
      </w:r>
      <w:r>
        <w:rPr>
          <w:w w:val="95"/>
        </w:rPr>
        <w:t>estimations</w:t>
      </w:r>
      <w:r>
        <w:rPr>
          <w:spacing w:val="-20"/>
          <w:w w:val="95"/>
        </w:rPr>
        <w:t xml:space="preserve"> </w:t>
      </w:r>
      <w:r>
        <w:rPr>
          <w:w w:val="95"/>
        </w:rPr>
        <w:t>did</w:t>
      </w:r>
    </w:p>
    <w:p w14:paraId="66466F01" w14:textId="77777777" w:rsidR="00B07A10" w:rsidRDefault="00B07A10">
      <w:pPr>
        <w:spacing w:line="348" w:lineRule="auto"/>
        <w:jc w:val="both"/>
        <w:sectPr w:rsidR="00B07A10">
          <w:pgSz w:w="11910" w:h="16840"/>
          <w:pgMar w:top="1060" w:right="280" w:bottom="280" w:left="1620" w:header="708" w:footer="708" w:gutter="0"/>
          <w:cols w:space="708"/>
        </w:sectPr>
      </w:pPr>
    </w:p>
    <w:p w14:paraId="66466F02" w14:textId="77777777" w:rsidR="00B07A10" w:rsidRDefault="00785C94">
      <w:pPr>
        <w:tabs>
          <w:tab w:val="left" w:pos="4872"/>
        </w:tabs>
        <w:spacing w:before="47"/>
        <w:ind w:left="108"/>
        <w:rPr>
          <w:rFonts w:ascii="Trebuchet MS"/>
          <w:i/>
        </w:rPr>
      </w:pPr>
      <w:r>
        <w:lastRenderedPageBreak/>
        <w:t>102</w:t>
      </w:r>
      <w:r>
        <w:tab/>
      </w:r>
      <w:r>
        <w:rPr>
          <w:rFonts w:ascii="Trebuchet MS"/>
          <w:i/>
        </w:rPr>
        <w:t>CHAPTER 11. DESIGN</w:t>
      </w:r>
      <w:r>
        <w:rPr>
          <w:rFonts w:ascii="Trebuchet MS"/>
          <w:i/>
          <w:spacing w:val="21"/>
        </w:rPr>
        <w:t xml:space="preserve"> </w:t>
      </w:r>
      <w:r>
        <w:rPr>
          <w:rFonts w:ascii="Trebuchet MS"/>
          <w:i/>
          <w:spacing w:val="-4"/>
        </w:rPr>
        <w:t>EVALUATION</w:t>
      </w:r>
    </w:p>
    <w:p w14:paraId="66466F03" w14:textId="77777777" w:rsidR="00B07A10" w:rsidRDefault="00B07A10">
      <w:pPr>
        <w:pStyle w:val="Plattetekst"/>
        <w:rPr>
          <w:rFonts w:ascii="Trebuchet MS"/>
          <w:i/>
          <w:sz w:val="31"/>
        </w:rPr>
      </w:pPr>
    </w:p>
    <w:p w14:paraId="66466F04" w14:textId="31BD9030" w:rsidR="00B07A10" w:rsidRDefault="00785C94">
      <w:pPr>
        <w:pStyle w:val="Plattetekst"/>
        <w:spacing w:line="348" w:lineRule="auto"/>
        <w:ind w:left="108" w:right="1447"/>
        <w:jc w:val="both"/>
      </w:pPr>
      <w:r>
        <w:rPr>
          <w:w w:val="95"/>
        </w:rPr>
        <w:t>they</w:t>
      </w:r>
      <w:r>
        <w:rPr>
          <w:spacing w:val="-21"/>
          <w:w w:val="95"/>
        </w:rPr>
        <w:t xml:space="preserve"> </w:t>
      </w:r>
      <w:r>
        <w:rPr>
          <w:w w:val="95"/>
        </w:rPr>
        <w:t>often</w:t>
      </w:r>
      <w:r>
        <w:rPr>
          <w:spacing w:val="-21"/>
          <w:w w:val="95"/>
        </w:rPr>
        <w:t xml:space="preserve"> </w:t>
      </w:r>
      <w:r>
        <w:rPr>
          <w:w w:val="95"/>
        </w:rPr>
        <w:t>base</w:t>
      </w:r>
      <w:r>
        <w:rPr>
          <w:spacing w:val="-21"/>
          <w:w w:val="95"/>
        </w:rPr>
        <w:t xml:space="preserve"> </w:t>
      </w:r>
      <w:r>
        <w:rPr>
          <w:w w:val="95"/>
        </w:rPr>
        <w:t>on</w:t>
      </w:r>
      <w:r>
        <w:rPr>
          <w:spacing w:val="-21"/>
          <w:w w:val="95"/>
        </w:rPr>
        <w:t xml:space="preserve"> </w:t>
      </w:r>
      <w:r>
        <w:rPr>
          <w:w w:val="95"/>
        </w:rPr>
        <w:t>normal</w:t>
      </w:r>
      <w:r>
        <w:rPr>
          <w:spacing w:val="-21"/>
          <w:w w:val="95"/>
        </w:rPr>
        <w:t xml:space="preserve"> </w:t>
      </w:r>
      <w:del w:id="859" w:author="Tom Wever" w:date="2018-11-25T14:51:00Z">
        <w:r w:rsidDel="00953F67">
          <w:rPr>
            <w:w w:val="95"/>
          </w:rPr>
          <w:delText>behaviour</w:delText>
        </w:r>
      </w:del>
      <w:ins w:id="860" w:author="Tom Wever" w:date="2018-11-25T14:51:00Z">
        <w:r w:rsidR="00953F67">
          <w:rPr>
            <w:w w:val="95"/>
          </w:rPr>
          <w:t>behavior</w:t>
        </w:r>
      </w:ins>
      <w:r>
        <w:rPr>
          <w:spacing w:val="-21"/>
          <w:w w:val="95"/>
        </w:rPr>
        <w:t xml:space="preserve"> </w:t>
      </w:r>
      <w:r>
        <w:rPr>
          <w:w w:val="95"/>
        </w:rPr>
        <w:t>for</w:t>
      </w:r>
      <w:r>
        <w:rPr>
          <w:spacing w:val="-21"/>
          <w:w w:val="95"/>
        </w:rPr>
        <w:t xml:space="preserve"> </w:t>
      </w:r>
      <w:r>
        <w:rPr>
          <w:w w:val="95"/>
        </w:rPr>
        <w:t>different</w:t>
      </w:r>
      <w:r>
        <w:rPr>
          <w:spacing w:val="-21"/>
          <w:w w:val="95"/>
        </w:rPr>
        <w:t xml:space="preserve"> </w:t>
      </w:r>
      <w:r>
        <w:rPr>
          <w:w w:val="95"/>
        </w:rPr>
        <w:t>ship</w:t>
      </w:r>
      <w:r>
        <w:rPr>
          <w:spacing w:val="-21"/>
          <w:w w:val="95"/>
        </w:rPr>
        <w:t xml:space="preserve"> </w:t>
      </w:r>
      <w:r>
        <w:rPr>
          <w:w w:val="95"/>
        </w:rPr>
        <w:t>types,</w:t>
      </w:r>
      <w:r>
        <w:rPr>
          <w:spacing w:val="-19"/>
          <w:w w:val="95"/>
        </w:rPr>
        <w:t xml:space="preserve"> </w:t>
      </w:r>
      <w:r>
        <w:rPr>
          <w:w w:val="95"/>
        </w:rPr>
        <w:t>instead</w:t>
      </w:r>
      <w:r>
        <w:rPr>
          <w:spacing w:val="-21"/>
          <w:w w:val="95"/>
        </w:rPr>
        <w:t xml:space="preserve"> </w:t>
      </w:r>
      <w:r>
        <w:rPr>
          <w:w w:val="95"/>
        </w:rPr>
        <w:t>of</w:t>
      </w:r>
      <w:r>
        <w:rPr>
          <w:spacing w:val="-21"/>
          <w:w w:val="95"/>
        </w:rPr>
        <w:t xml:space="preserve"> </w:t>
      </w:r>
      <w:r>
        <w:rPr>
          <w:w w:val="95"/>
        </w:rPr>
        <w:t>taking</w:t>
      </w:r>
      <w:r>
        <w:rPr>
          <w:spacing w:val="-21"/>
          <w:w w:val="95"/>
        </w:rPr>
        <w:t xml:space="preserve"> </w:t>
      </w:r>
      <w:r>
        <w:rPr>
          <w:w w:val="95"/>
        </w:rPr>
        <w:t>the</w:t>
      </w:r>
      <w:r>
        <w:rPr>
          <w:spacing w:val="-21"/>
          <w:w w:val="95"/>
        </w:rPr>
        <w:t xml:space="preserve"> </w:t>
      </w:r>
      <w:r>
        <w:rPr>
          <w:w w:val="95"/>
        </w:rPr>
        <w:t>speed</w:t>
      </w:r>
      <w:r>
        <w:rPr>
          <w:spacing w:val="-21"/>
          <w:w w:val="95"/>
        </w:rPr>
        <w:t xml:space="preserve"> </w:t>
      </w:r>
      <w:r>
        <w:rPr>
          <w:w w:val="95"/>
        </w:rPr>
        <w:t xml:space="preserve">vector </w:t>
      </w:r>
      <w:r>
        <w:t>into</w:t>
      </w:r>
      <w:r>
        <w:rPr>
          <w:spacing w:val="10"/>
        </w:rPr>
        <w:t xml:space="preserve"> </w:t>
      </w:r>
      <w:r>
        <w:t>account.</w:t>
      </w:r>
    </w:p>
    <w:p w14:paraId="66466F05" w14:textId="23425BFB" w:rsidR="00B07A10" w:rsidRDefault="00785C94">
      <w:pPr>
        <w:pStyle w:val="Plattetekst"/>
        <w:spacing w:before="134" w:line="348" w:lineRule="auto"/>
        <w:ind w:left="108" w:right="1445"/>
        <w:jc w:val="both"/>
      </w:pPr>
      <w:r>
        <w:rPr>
          <w:noProof/>
        </w:rPr>
        <w:drawing>
          <wp:anchor distT="0" distB="0" distL="0" distR="0" simplePos="0" relativeHeight="1240" behindDoc="0" locked="0" layoutInCell="1" allowOverlap="1" wp14:anchorId="66466F77" wp14:editId="66466F78">
            <wp:simplePos x="0" y="0"/>
            <wp:positionH relativeFrom="page">
              <wp:posOffset>1633816</wp:posOffset>
            </wp:positionH>
            <wp:positionV relativeFrom="paragraph">
              <wp:posOffset>1764222</wp:posOffset>
            </wp:positionV>
            <wp:extent cx="4293108" cy="144932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4293108" cy="1449324"/>
                    </a:xfrm>
                    <a:prstGeom prst="rect">
                      <a:avLst/>
                    </a:prstGeom>
                  </pic:spPr>
                </pic:pic>
              </a:graphicData>
            </a:graphic>
          </wp:anchor>
        </w:drawing>
      </w:r>
      <w:r>
        <w:t>The</w:t>
      </w:r>
      <w:r>
        <w:rPr>
          <w:spacing w:val="-22"/>
        </w:rPr>
        <w:t xml:space="preserve"> </w:t>
      </w:r>
      <w:r>
        <w:t>first</w:t>
      </w:r>
      <w:r>
        <w:rPr>
          <w:spacing w:val="-22"/>
        </w:rPr>
        <w:t xml:space="preserve"> </w:t>
      </w:r>
      <w:r>
        <w:t>case</w:t>
      </w:r>
      <w:r>
        <w:rPr>
          <w:spacing w:val="-22"/>
        </w:rPr>
        <w:t xml:space="preserve"> </w:t>
      </w:r>
      <w:r>
        <w:t>is</w:t>
      </w:r>
      <w:r>
        <w:rPr>
          <w:spacing w:val="-21"/>
        </w:rPr>
        <w:t xml:space="preserve"> </w:t>
      </w:r>
      <w:r>
        <w:t>the</w:t>
      </w:r>
      <w:r>
        <w:rPr>
          <w:spacing w:val="-22"/>
        </w:rPr>
        <w:t xml:space="preserve"> </w:t>
      </w:r>
      <w:r>
        <w:t>crossing</w:t>
      </w:r>
      <w:r>
        <w:rPr>
          <w:spacing w:val="-22"/>
        </w:rPr>
        <w:t xml:space="preserve"> </w:t>
      </w:r>
      <w:r>
        <w:t>situation</w:t>
      </w:r>
      <w:r>
        <w:rPr>
          <w:spacing w:val="-22"/>
        </w:rPr>
        <w:t xml:space="preserve"> </w:t>
      </w:r>
      <w:r>
        <w:t>at</w:t>
      </w:r>
      <w:r>
        <w:rPr>
          <w:spacing w:val="-22"/>
        </w:rPr>
        <w:t xml:space="preserve"> </w:t>
      </w:r>
      <w:r>
        <w:t>the</w:t>
      </w:r>
      <w:r>
        <w:rPr>
          <w:spacing w:val="-22"/>
        </w:rPr>
        <w:t xml:space="preserve"> </w:t>
      </w:r>
      <w:r>
        <w:t>North-Sea.</w:t>
      </w:r>
      <w:r>
        <w:rPr>
          <w:spacing w:val="-1"/>
        </w:rPr>
        <w:t xml:space="preserve"> </w:t>
      </w:r>
      <w:r>
        <w:t>The</w:t>
      </w:r>
      <w:r>
        <w:rPr>
          <w:spacing w:val="-22"/>
        </w:rPr>
        <w:t xml:space="preserve"> </w:t>
      </w:r>
      <w:r>
        <w:t>situation</w:t>
      </w:r>
      <w:r>
        <w:rPr>
          <w:spacing w:val="-22"/>
        </w:rPr>
        <w:t xml:space="preserve"> </w:t>
      </w:r>
      <w:r>
        <w:rPr>
          <w:spacing w:val="-3"/>
        </w:rPr>
        <w:t>was</w:t>
      </w:r>
      <w:r>
        <w:rPr>
          <w:spacing w:val="-22"/>
        </w:rPr>
        <w:t xml:space="preserve"> </w:t>
      </w:r>
      <w:r>
        <w:t>implemented</w:t>
      </w:r>
      <w:r>
        <w:rPr>
          <w:spacing w:val="-21"/>
        </w:rPr>
        <w:t xml:space="preserve"> </w:t>
      </w:r>
      <w:r>
        <w:t>in such</w:t>
      </w:r>
      <w:r>
        <w:rPr>
          <w:spacing w:val="-25"/>
        </w:rPr>
        <w:t xml:space="preserve"> </w:t>
      </w:r>
      <w:r>
        <w:t>a</w:t>
      </w:r>
      <w:r>
        <w:rPr>
          <w:spacing w:val="-25"/>
        </w:rPr>
        <w:t xml:space="preserve"> </w:t>
      </w:r>
      <w:r>
        <w:rPr>
          <w:spacing w:val="-8"/>
        </w:rPr>
        <w:t>way,</w:t>
      </w:r>
      <w:r>
        <w:rPr>
          <w:spacing w:val="-24"/>
        </w:rPr>
        <w:t xml:space="preserve"> </w:t>
      </w:r>
      <w:r>
        <w:t>that</w:t>
      </w:r>
      <w:r>
        <w:rPr>
          <w:spacing w:val="-25"/>
        </w:rPr>
        <w:t xml:space="preserve"> </w:t>
      </w:r>
      <w:r>
        <w:t>the</w:t>
      </w:r>
      <w:r>
        <w:rPr>
          <w:spacing w:val="-25"/>
        </w:rPr>
        <w:t xml:space="preserve"> </w:t>
      </w:r>
      <w:r>
        <w:t>container</w:t>
      </w:r>
      <w:r>
        <w:rPr>
          <w:spacing w:val="-25"/>
        </w:rPr>
        <w:t xml:space="preserve"> </w:t>
      </w:r>
      <w:r>
        <w:t>ship</w:t>
      </w:r>
      <w:r>
        <w:rPr>
          <w:spacing w:val="-25"/>
        </w:rPr>
        <w:t xml:space="preserve"> </w:t>
      </w:r>
      <w:r>
        <w:rPr>
          <w:spacing w:val="-3"/>
        </w:rPr>
        <w:t>was</w:t>
      </w:r>
      <w:r>
        <w:rPr>
          <w:spacing w:val="-25"/>
        </w:rPr>
        <w:t xml:space="preserve"> </w:t>
      </w:r>
      <w:r>
        <w:t>the</w:t>
      </w:r>
      <w:r>
        <w:rPr>
          <w:spacing w:val="-25"/>
        </w:rPr>
        <w:t xml:space="preserve"> </w:t>
      </w:r>
      <w:r>
        <w:t>slowest,</w:t>
      </w:r>
      <w:r>
        <w:rPr>
          <w:spacing w:val="-24"/>
        </w:rPr>
        <w:t xml:space="preserve"> </w:t>
      </w:r>
      <w:r>
        <w:t>and</w:t>
      </w:r>
      <w:r>
        <w:rPr>
          <w:spacing w:val="-25"/>
        </w:rPr>
        <w:t xml:space="preserve"> </w:t>
      </w:r>
      <w:r>
        <w:t>tanker</w:t>
      </w:r>
      <w:r>
        <w:rPr>
          <w:spacing w:val="-25"/>
        </w:rPr>
        <w:t xml:space="preserve"> </w:t>
      </w:r>
      <w:r>
        <w:t>the</w:t>
      </w:r>
      <w:r>
        <w:rPr>
          <w:spacing w:val="-25"/>
        </w:rPr>
        <w:t xml:space="preserve"> </w:t>
      </w:r>
      <w:r>
        <w:t>fastest.</w:t>
      </w:r>
      <w:r>
        <w:rPr>
          <w:spacing w:val="-8"/>
        </w:rPr>
        <w:t xml:space="preserve"> </w:t>
      </w:r>
      <w:r>
        <w:t>As</w:t>
      </w:r>
      <w:r>
        <w:rPr>
          <w:spacing w:val="-25"/>
        </w:rPr>
        <w:t xml:space="preserve"> </w:t>
      </w:r>
      <w:r>
        <w:t>can</w:t>
      </w:r>
      <w:r>
        <w:rPr>
          <w:spacing w:val="-25"/>
        </w:rPr>
        <w:t xml:space="preserve"> </w:t>
      </w:r>
      <w:r>
        <w:rPr>
          <w:spacing w:val="1"/>
        </w:rPr>
        <w:t>be</w:t>
      </w:r>
      <w:r>
        <w:rPr>
          <w:spacing w:val="-25"/>
        </w:rPr>
        <w:t xml:space="preserve"> </w:t>
      </w:r>
      <w:r>
        <w:t>seen in</w:t>
      </w:r>
      <w:r>
        <w:rPr>
          <w:spacing w:val="-12"/>
        </w:rPr>
        <w:t xml:space="preserve"> </w:t>
      </w:r>
      <w:r>
        <w:t>figure</w:t>
      </w:r>
      <w:r>
        <w:rPr>
          <w:spacing w:val="-12"/>
        </w:rPr>
        <w:t xml:space="preserve"> </w:t>
      </w:r>
      <w:hyperlink w:anchor="_bookmark12" w:history="1">
        <w:r>
          <w:t>11.6</w:t>
        </w:r>
        <w:r>
          <w:rPr>
            <w:spacing w:val="-12"/>
          </w:rPr>
          <w:t xml:space="preserve"> </w:t>
        </w:r>
      </w:hyperlink>
      <w:r>
        <w:t>did</w:t>
      </w:r>
      <w:r>
        <w:rPr>
          <w:spacing w:val="-12"/>
        </w:rPr>
        <w:t xml:space="preserve"> </w:t>
      </w:r>
      <w:r>
        <w:t>the</w:t>
      </w:r>
      <w:r>
        <w:rPr>
          <w:spacing w:val="-12"/>
        </w:rPr>
        <w:t xml:space="preserve"> </w:t>
      </w:r>
      <w:r>
        <w:t>participants</w:t>
      </w:r>
      <w:r>
        <w:rPr>
          <w:spacing w:val="-12"/>
        </w:rPr>
        <w:t xml:space="preserve"> </w:t>
      </w:r>
      <w:r>
        <w:t>think</w:t>
      </w:r>
      <w:r>
        <w:rPr>
          <w:spacing w:val="-12"/>
        </w:rPr>
        <w:t xml:space="preserve"> </w:t>
      </w:r>
      <w:r>
        <w:t>the</w:t>
      </w:r>
      <w:r>
        <w:rPr>
          <w:spacing w:val="-12"/>
        </w:rPr>
        <w:t xml:space="preserve"> </w:t>
      </w:r>
      <w:r>
        <w:t>opposite,</w:t>
      </w:r>
      <w:r>
        <w:rPr>
          <w:spacing w:val="-10"/>
        </w:rPr>
        <w:t xml:space="preserve"> </w:t>
      </w:r>
      <w:ins w:id="861" w:author="Tom Wever" w:date="2018-11-25T14:57:00Z">
        <w:r w:rsidR="000A65DE">
          <w:t>that</w:t>
        </w:r>
      </w:ins>
      <w:del w:id="862" w:author="Tom Wever" w:date="2018-11-25T14:57:00Z">
        <w:r w:rsidDel="000A65DE">
          <w:delText>which</w:delText>
        </w:r>
      </w:del>
      <w:r>
        <w:rPr>
          <w:spacing w:val="-12"/>
        </w:rPr>
        <w:t xml:space="preserve"> </w:t>
      </w:r>
      <w:r>
        <w:t>can</w:t>
      </w:r>
      <w:r>
        <w:rPr>
          <w:spacing w:val="-12"/>
        </w:rPr>
        <w:t xml:space="preserve"> </w:t>
      </w:r>
      <w:r>
        <w:rPr>
          <w:spacing w:val="1"/>
        </w:rPr>
        <w:t>be</w:t>
      </w:r>
      <w:r>
        <w:rPr>
          <w:spacing w:val="-12"/>
        </w:rPr>
        <w:t xml:space="preserve"> </w:t>
      </w:r>
      <w:r>
        <w:t>explained</w:t>
      </w:r>
      <w:r>
        <w:rPr>
          <w:spacing w:val="-12"/>
        </w:rPr>
        <w:t xml:space="preserve"> </w:t>
      </w:r>
      <w:r>
        <w:rPr>
          <w:spacing w:val="-3"/>
        </w:rPr>
        <w:t>by</w:t>
      </w:r>
      <w:r>
        <w:rPr>
          <w:spacing w:val="-12"/>
        </w:rPr>
        <w:t xml:space="preserve"> </w:t>
      </w:r>
      <w:r>
        <w:t>the</w:t>
      </w:r>
      <w:r>
        <w:rPr>
          <w:spacing w:val="-12"/>
        </w:rPr>
        <w:t xml:space="preserve"> </w:t>
      </w:r>
      <w:r>
        <w:t xml:space="preserve">usual </w:t>
      </w:r>
      <w:r>
        <w:rPr>
          <w:w w:val="95"/>
        </w:rPr>
        <w:t>speed</w:t>
      </w:r>
      <w:r>
        <w:rPr>
          <w:spacing w:val="-21"/>
          <w:w w:val="95"/>
        </w:rPr>
        <w:t xml:space="preserve"> </w:t>
      </w:r>
      <w:r>
        <w:rPr>
          <w:w w:val="95"/>
        </w:rPr>
        <w:t>of</w:t>
      </w:r>
      <w:r>
        <w:rPr>
          <w:spacing w:val="-21"/>
          <w:w w:val="95"/>
        </w:rPr>
        <w:t xml:space="preserve"> </w:t>
      </w:r>
      <w:r>
        <w:rPr>
          <w:w w:val="95"/>
        </w:rPr>
        <w:t>different</w:t>
      </w:r>
      <w:r>
        <w:rPr>
          <w:spacing w:val="-21"/>
          <w:w w:val="95"/>
        </w:rPr>
        <w:t xml:space="preserve"> </w:t>
      </w:r>
      <w:r>
        <w:rPr>
          <w:w w:val="95"/>
        </w:rPr>
        <w:t>vessels.</w:t>
      </w:r>
      <w:r>
        <w:rPr>
          <w:spacing w:val="-2"/>
          <w:w w:val="95"/>
        </w:rPr>
        <w:t xml:space="preserve"> </w:t>
      </w:r>
      <w:r>
        <w:rPr>
          <w:w w:val="95"/>
        </w:rPr>
        <w:t>A</w:t>
      </w:r>
      <w:r>
        <w:rPr>
          <w:spacing w:val="-21"/>
          <w:w w:val="95"/>
        </w:rPr>
        <w:t xml:space="preserve"> </w:t>
      </w:r>
      <w:r>
        <w:rPr>
          <w:w w:val="95"/>
        </w:rPr>
        <w:t>large</w:t>
      </w:r>
      <w:r>
        <w:rPr>
          <w:spacing w:val="-20"/>
          <w:w w:val="95"/>
        </w:rPr>
        <w:t xml:space="preserve"> </w:t>
      </w:r>
      <w:r>
        <w:rPr>
          <w:w w:val="95"/>
        </w:rPr>
        <w:t>container</w:t>
      </w:r>
      <w:r>
        <w:rPr>
          <w:spacing w:val="-21"/>
          <w:w w:val="95"/>
        </w:rPr>
        <w:t xml:space="preserve"> </w:t>
      </w:r>
      <w:r>
        <w:rPr>
          <w:w w:val="95"/>
        </w:rPr>
        <w:t>ship</w:t>
      </w:r>
      <w:r>
        <w:rPr>
          <w:spacing w:val="-21"/>
          <w:w w:val="95"/>
        </w:rPr>
        <w:t xml:space="preserve"> </w:t>
      </w:r>
      <w:r>
        <w:rPr>
          <w:w w:val="95"/>
        </w:rPr>
        <w:t>(Emma</w:t>
      </w:r>
      <w:r>
        <w:rPr>
          <w:spacing w:val="-21"/>
          <w:w w:val="95"/>
        </w:rPr>
        <w:t xml:space="preserve"> </w:t>
      </w:r>
      <w:r>
        <w:rPr>
          <w:w w:val="95"/>
        </w:rPr>
        <w:t>Maersk)</w:t>
      </w:r>
      <w:r>
        <w:rPr>
          <w:spacing w:val="-21"/>
          <w:w w:val="95"/>
        </w:rPr>
        <w:t xml:space="preserve"> </w:t>
      </w:r>
      <w:r>
        <w:rPr>
          <w:w w:val="95"/>
        </w:rPr>
        <w:t>usually</w:t>
      </w:r>
      <w:r>
        <w:rPr>
          <w:spacing w:val="-20"/>
          <w:w w:val="95"/>
        </w:rPr>
        <w:t xml:space="preserve"> </w:t>
      </w:r>
      <w:r>
        <w:rPr>
          <w:w w:val="95"/>
        </w:rPr>
        <w:t>goes</w:t>
      </w:r>
      <w:r>
        <w:rPr>
          <w:spacing w:val="-21"/>
          <w:w w:val="95"/>
        </w:rPr>
        <w:t xml:space="preserve"> </w:t>
      </w:r>
      <w:r>
        <w:rPr>
          <w:w w:val="95"/>
        </w:rPr>
        <w:t>the</w:t>
      </w:r>
      <w:r>
        <w:rPr>
          <w:spacing w:val="-21"/>
          <w:w w:val="95"/>
        </w:rPr>
        <w:t xml:space="preserve"> </w:t>
      </w:r>
      <w:r>
        <w:rPr>
          <w:w w:val="95"/>
        </w:rPr>
        <w:t>fastest,</w:t>
      </w:r>
      <w:r>
        <w:rPr>
          <w:spacing w:val="-19"/>
          <w:w w:val="95"/>
        </w:rPr>
        <w:t xml:space="preserve"> </w:t>
      </w:r>
      <w:r>
        <w:rPr>
          <w:w w:val="95"/>
        </w:rPr>
        <w:t xml:space="preserve">the </w:t>
      </w:r>
      <w:r>
        <w:t>smaller</w:t>
      </w:r>
      <w:r>
        <w:rPr>
          <w:spacing w:val="-34"/>
        </w:rPr>
        <w:t xml:space="preserve"> </w:t>
      </w:r>
      <w:r>
        <w:t>general</w:t>
      </w:r>
      <w:r>
        <w:rPr>
          <w:spacing w:val="-34"/>
        </w:rPr>
        <w:t xml:space="preserve"> </w:t>
      </w:r>
      <w:r>
        <w:t>cargo</w:t>
      </w:r>
      <w:r>
        <w:rPr>
          <w:spacing w:val="-34"/>
        </w:rPr>
        <w:t xml:space="preserve"> </w:t>
      </w:r>
      <w:r>
        <w:t>vessel</w:t>
      </w:r>
      <w:r>
        <w:rPr>
          <w:spacing w:val="-34"/>
        </w:rPr>
        <w:t xml:space="preserve"> </w:t>
      </w:r>
      <w:r>
        <w:t>a</w:t>
      </w:r>
      <w:r>
        <w:rPr>
          <w:spacing w:val="-34"/>
        </w:rPr>
        <w:t xml:space="preserve"> </w:t>
      </w:r>
      <w:r>
        <w:t>bit</w:t>
      </w:r>
      <w:r>
        <w:rPr>
          <w:spacing w:val="-34"/>
        </w:rPr>
        <w:t xml:space="preserve"> </w:t>
      </w:r>
      <w:r>
        <w:rPr>
          <w:spacing w:val="-3"/>
        </w:rPr>
        <w:t>slower</w:t>
      </w:r>
      <w:r>
        <w:rPr>
          <w:spacing w:val="-34"/>
        </w:rPr>
        <w:t xml:space="preserve"> </w:t>
      </w:r>
      <w:r>
        <w:t>(</w:t>
      </w:r>
      <w:proofErr w:type="spellStart"/>
      <w:r>
        <w:t>Astrorunner</w:t>
      </w:r>
      <w:proofErr w:type="spellEnd"/>
      <w:r>
        <w:t>),</w:t>
      </w:r>
      <w:r>
        <w:rPr>
          <w:spacing w:val="-34"/>
        </w:rPr>
        <w:t xml:space="preserve"> </w:t>
      </w:r>
      <w:r>
        <w:t>and</w:t>
      </w:r>
      <w:r>
        <w:rPr>
          <w:spacing w:val="-34"/>
        </w:rPr>
        <w:t xml:space="preserve"> </w:t>
      </w:r>
      <w:r>
        <w:t>the</w:t>
      </w:r>
      <w:r>
        <w:rPr>
          <w:spacing w:val="-34"/>
        </w:rPr>
        <w:t xml:space="preserve"> </w:t>
      </w:r>
      <w:r>
        <w:t>tanker</w:t>
      </w:r>
      <w:r>
        <w:rPr>
          <w:spacing w:val="-34"/>
        </w:rPr>
        <w:t xml:space="preserve"> </w:t>
      </w:r>
      <w:r>
        <w:t>(Gulf</w:t>
      </w:r>
      <w:r>
        <w:rPr>
          <w:spacing w:val="-34"/>
        </w:rPr>
        <w:t xml:space="preserve"> </w:t>
      </w:r>
      <w:proofErr w:type="spellStart"/>
      <w:r>
        <w:t>Valour</w:t>
      </w:r>
      <w:proofErr w:type="spellEnd"/>
      <w:r>
        <w:t>)</w:t>
      </w:r>
      <w:r>
        <w:rPr>
          <w:spacing w:val="-34"/>
        </w:rPr>
        <w:t xml:space="preserve"> </w:t>
      </w:r>
      <w:r>
        <w:t>is</w:t>
      </w:r>
      <w:r>
        <w:rPr>
          <w:spacing w:val="-34"/>
        </w:rPr>
        <w:t xml:space="preserve"> </w:t>
      </w:r>
      <w:r>
        <w:t>often the</w:t>
      </w:r>
      <w:r>
        <w:rPr>
          <w:spacing w:val="-13"/>
        </w:rPr>
        <w:t xml:space="preserve"> </w:t>
      </w:r>
      <w:r>
        <w:t>slowest.</w:t>
      </w:r>
      <w:r>
        <w:rPr>
          <w:spacing w:val="21"/>
        </w:rPr>
        <w:t xml:space="preserve"> </w:t>
      </w:r>
      <w:proofErr w:type="gramStart"/>
      <w:r>
        <w:t>Thus</w:t>
      </w:r>
      <w:proofErr w:type="gramEnd"/>
      <w:r>
        <w:rPr>
          <w:spacing w:val="-13"/>
        </w:rPr>
        <w:t xml:space="preserve"> </w:t>
      </w:r>
      <w:r>
        <w:t>opposite</w:t>
      </w:r>
      <w:r>
        <w:rPr>
          <w:spacing w:val="-13"/>
        </w:rPr>
        <w:t xml:space="preserve"> </w:t>
      </w:r>
      <w:r>
        <w:t>to</w:t>
      </w:r>
      <w:r>
        <w:rPr>
          <w:spacing w:val="-13"/>
        </w:rPr>
        <w:t xml:space="preserve"> </w:t>
      </w:r>
      <w:r>
        <w:t>how</w:t>
      </w:r>
      <w:r>
        <w:rPr>
          <w:spacing w:val="-13"/>
        </w:rPr>
        <w:t xml:space="preserve"> </w:t>
      </w:r>
      <w:r>
        <w:t>the</w:t>
      </w:r>
      <w:r>
        <w:rPr>
          <w:spacing w:val="-13"/>
        </w:rPr>
        <w:t xml:space="preserve"> </w:t>
      </w:r>
      <w:r>
        <w:t>scenario</w:t>
      </w:r>
      <w:r>
        <w:rPr>
          <w:spacing w:val="-13"/>
        </w:rPr>
        <w:t xml:space="preserve"> </w:t>
      </w:r>
      <w:r>
        <w:rPr>
          <w:spacing w:val="-3"/>
        </w:rPr>
        <w:t>was</w:t>
      </w:r>
      <w:r>
        <w:rPr>
          <w:spacing w:val="-13"/>
        </w:rPr>
        <w:t xml:space="preserve"> </w:t>
      </w:r>
      <w:r>
        <w:t>set-up.</w:t>
      </w:r>
      <w:r>
        <w:rPr>
          <w:spacing w:val="21"/>
        </w:rPr>
        <w:t xml:space="preserve"> </w:t>
      </w:r>
      <w:r>
        <w:t>Between</w:t>
      </w:r>
      <w:r>
        <w:rPr>
          <w:spacing w:val="-13"/>
        </w:rPr>
        <w:t xml:space="preserve"> </w:t>
      </w:r>
      <w:r>
        <w:t>the</w:t>
      </w:r>
      <w:r>
        <w:rPr>
          <w:spacing w:val="-13"/>
        </w:rPr>
        <w:t xml:space="preserve"> </w:t>
      </w:r>
      <w:r>
        <w:rPr>
          <w:spacing w:val="-5"/>
        </w:rPr>
        <w:t>two</w:t>
      </w:r>
      <w:r>
        <w:rPr>
          <w:spacing w:val="-13"/>
        </w:rPr>
        <w:t xml:space="preserve"> </w:t>
      </w:r>
      <w:r>
        <w:t xml:space="preserve">test-group, protocol and no-communication </w:t>
      </w:r>
      <w:del w:id="863" w:author="Tom Wever" w:date="2018-11-25T14:58:00Z">
        <w:r w:rsidDel="0021394F">
          <w:rPr>
            <w:spacing w:val="-3"/>
          </w:rPr>
          <w:delText xml:space="preserve">was </w:delText>
        </w:r>
        <w:r w:rsidDel="0021394F">
          <w:delText xml:space="preserve">there </w:delText>
        </w:r>
      </w:del>
      <w:r>
        <w:t>no</w:t>
      </w:r>
      <w:r>
        <w:rPr>
          <w:spacing w:val="20"/>
        </w:rPr>
        <w:t xml:space="preserve"> </w:t>
      </w:r>
      <w:proofErr w:type="spellStart"/>
      <w:ins w:id="864" w:author="Tom Wever" w:date="2018-11-25T14:58:00Z">
        <w:r w:rsidR="00AC5B47">
          <w:rPr>
            <w:spacing w:val="20"/>
          </w:rPr>
          <w:t>sginifcant</w:t>
        </w:r>
        <w:proofErr w:type="spellEnd"/>
        <w:r w:rsidR="00AC5B47">
          <w:rPr>
            <w:spacing w:val="20"/>
          </w:rPr>
          <w:t xml:space="preserve"> </w:t>
        </w:r>
      </w:ins>
      <w:r>
        <w:t>difference</w:t>
      </w:r>
      <w:ins w:id="865" w:author="Tom Wever" w:date="2018-11-25T14:58:00Z">
        <w:r w:rsidR="0021394F">
          <w:t xml:space="preserve"> is noticed</w:t>
        </w:r>
      </w:ins>
      <w:r>
        <w:t>.</w:t>
      </w:r>
    </w:p>
    <w:p w14:paraId="66466F06" w14:textId="77777777" w:rsidR="00B07A10" w:rsidRDefault="00785C94">
      <w:pPr>
        <w:pStyle w:val="Plattetekst"/>
        <w:spacing w:before="153"/>
        <w:ind w:left="108"/>
      </w:pPr>
      <w:bookmarkStart w:id="866" w:name="_bookmark12"/>
      <w:bookmarkEnd w:id="866"/>
      <w:r>
        <w:t>Figure 11.6: Estimation of relative start speed at North Sea (protocol vs no-communication)</w:t>
      </w:r>
    </w:p>
    <w:p w14:paraId="66466F07" w14:textId="77777777" w:rsidR="00B07A10" w:rsidRDefault="00B07A10">
      <w:pPr>
        <w:pStyle w:val="Plattetekst"/>
        <w:spacing w:before="7"/>
        <w:rPr>
          <w:sz w:val="30"/>
        </w:rPr>
      </w:pPr>
    </w:p>
    <w:p w14:paraId="66466F08" w14:textId="77777777" w:rsidR="00B07A10" w:rsidRDefault="00785C94">
      <w:pPr>
        <w:pStyle w:val="Plattetekst"/>
        <w:spacing w:line="348" w:lineRule="auto"/>
        <w:ind w:left="108" w:right="1387"/>
        <w:jc w:val="both"/>
      </w:pPr>
      <w:r>
        <w:t>Wrong</w:t>
      </w:r>
      <w:r>
        <w:rPr>
          <w:spacing w:val="-34"/>
        </w:rPr>
        <w:t xml:space="preserve"> </w:t>
      </w:r>
      <w:r>
        <w:t>estimations</w:t>
      </w:r>
      <w:r>
        <w:rPr>
          <w:spacing w:val="-34"/>
        </w:rPr>
        <w:t xml:space="preserve"> </w:t>
      </w:r>
      <w:r>
        <w:t>could</w:t>
      </w:r>
      <w:r>
        <w:rPr>
          <w:spacing w:val="-34"/>
        </w:rPr>
        <w:t xml:space="preserve"> </w:t>
      </w:r>
      <w:r>
        <w:t>also</w:t>
      </w:r>
      <w:r>
        <w:rPr>
          <w:spacing w:val="-34"/>
        </w:rPr>
        <w:t xml:space="preserve"> </w:t>
      </w:r>
      <w:r>
        <w:rPr>
          <w:spacing w:val="1"/>
        </w:rPr>
        <w:t>be</w:t>
      </w:r>
      <w:r>
        <w:rPr>
          <w:spacing w:val="-34"/>
        </w:rPr>
        <w:t xml:space="preserve"> </w:t>
      </w:r>
      <w:r>
        <w:t>the</w:t>
      </w:r>
      <w:r>
        <w:rPr>
          <w:spacing w:val="-34"/>
        </w:rPr>
        <w:t xml:space="preserve"> </w:t>
      </w:r>
      <w:r>
        <w:t>result</w:t>
      </w:r>
      <w:r>
        <w:rPr>
          <w:spacing w:val="-34"/>
        </w:rPr>
        <w:t xml:space="preserve"> </w:t>
      </w:r>
      <w:r>
        <w:t>of</w:t>
      </w:r>
      <w:r>
        <w:rPr>
          <w:spacing w:val="-34"/>
        </w:rPr>
        <w:t xml:space="preserve"> </w:t>
      </w:r>
      <w:r>
        <w:t>the</w:t>
      </w:r>
      <w:r>
        <w:rPr>
          <w:spacing w:val="-34"/>
        </w:rPr>
        <w:t xml:space="preserve"> </w:t>
      </w:r>
      <w:r>
        <w:t>simulation</w:t>
      </w:r>
      <w:r>
        <w:rPr>
          <w:spacing w:val="-34"/>
        </w:rPr>
        <w:t xml:space="preserve"> </w:t>
      </w:r>
      <w:r>
        <w:t>environment.</w:t>
      </w:r>
      <w:r>
        <w:rPr>
          <w:spacing w:val="-23"/>
        </w:rPr>
        <w:t xml:space="preserve"> </w:t>
      </w:r>
      <w:r>
        <w:t>But</w:t>
      </w:r>
      <w:r>
        <w:rPr>
          <w:spacing w:val="-34"/>
        </w:rPr>
        <w:t xml:space="preserve"> </w:t>
      </w:r>
      <w:r>
        <w:t>the</w:t>
      </w:r>
      <w:r>
        <w:rPr>
          <w:spacing w:val="-34"/>
        </w:rPr>
        <w:t xml:space="preserve"> </w:t>
      </w:r>
      <w:r>
        <w:t xml:space="preserve">estimates </w:t>
      </w:r>
      <w:r>
        <w:rPr>
          <w:w w:val="95"/>
        </w:rPr>
        <w:t>of the participants are opposite to the vertical-horizontal illusion when considering the speed vectors</w:t>
      </w:r>
      <w:r>
        <w:rPr>
          <w:spacing w:val="-31"/>
          <w:w w:val="95"/>
        </w:rPr>
        <w:t xml:space="preserve"> </w:t>
      </w:r>
      <w:r>
        <w:rPr>
          <w:w w:val="95"/>
        </w:rPr>
        <w:t>as</w:t>
      </w:r>
      <w:r>
        <w:rPr>
          <w:spacing w:val="-31"/>
          <w:w w:val="95"/>
        </w:rPr>
        <w:t xml:space="preserve"> </w:t>
      </w:r>
      <w:r>
        <w:rPr>
          <w:w w:val="95"/>
        </w:rPr>
        <w:t>measurement</w:t>
      </w:r>
      <w:r>
        <w:rPr>
          <w:spacing w:val="-31"/>
          <w:w w:val="95"/>
        </w:rPr>
        <w:t xml:space="preserve"> </w:t>
      </w:r>
      <w:r>
        <w:rPr>
          <w:w w:val="95"/>
        </w:rPr>
        <w:t>[</w:t>
      </w:r>
      <w:proofErr w:type="spellStart"/>
      <w:r>
        <w:rPr>
          <w:w w:val="95"/>
        </w:rPr>
        <w:t>Prinzmetal</w:t>
      </w:r>
      <w:proofErr w:type="spellEnd"/>
      <w:r>
        <w:rPr>
          <w:spacing w:val="-17"/>
          <w:w w:val="95"/>
        </w:rPr>
        <w:t xml:space="preserve"> </w:t>
      </w:r>
      <w:r>
        <w:rPr>
          <w:w w:val="95"/>
        </w:rPr>
        <w:t>and</w:t>
      </w:r>
      <w:r>
        <w:rPr>
          <w:spacing w:val="-17"/>
          <w:w w:val="95"/>
        </w:rPr>
        <w:t xml:space="preserve"> </w:t>
      </w:r>
      <w:proofErr w:type="spellStart"/>
      <w:r>
        <w:rPr>
          <w:w w:val="95"/>
        </w:rPr>
        <w:t>Gettleman</w:t>
      </w:r>
      <w:proofErr w:type="spellEnd"/>
      <w:r>
        <w:rPr>
          <w:spacing w:val="-17"/>
          <w:w w:val="95"/>
        </w:rPr>
        <w:t xml:space="preserve"> </w:t>
      </w:r>
      <w:r>
        <w:rPr>
          <w:w w:val="95"/>
        </w:rPr>
        <w:t>(1993)].</w:t>
      </w:r>
      <w:r>
        <w:rPr>
          <w:spacing w:val="-8"/>
          <w:w w:val="95"/>
        </w:rPr>
        <w:t xml:space="preserve"> </w:t>
      </w:r>
      <w:r>
        <w:rPr>
          <w:w w:val="95"/>
        </w:rPr>
        <w:t>Thereby</w:t>
      </w:r>
      <w:r>
        <w:rPr>
          <w:spacing w:val="-31"/>
          <w:w w:val="95"/>
        </w:rPr>
        <w:t xml:space="preserve"> </w:t>
      </w:r>
      <w:r>
        <w:rPr>
          <w:w w:val="95"/>
        </w:rPr>
        <w:t>did</w:t>
      </w:r>
      <w:r>
        <w:rPr>
          <w:spacing w:val="-31"/>
          <w:w w:val="95"/>
        </w:rPr>
        <w:t xml:space="preserve"> </w:t>
      </w:r>
      <w:r>
        <w:rPr>
          <w:w w:val="95"/>
        </w:rPr>
        <w:t>participants</w:t>
      </w:r>
      <w:r>
        <w:rPr>
          <w:spacing w:val="-31"/>
          <w:w w:val="95"/>
        </w:rPr>
        <w:t xml:space="preserve"> </w:t>
      </w:r>
      <w:r>
        <w:rPr>
          <w:w w:val="95"/>
        </w:rPr>
        <w:t>estimate the</w:t>
      </w:r>
      <w:r>
        <w:rPr>
          <w:spacing w:val="-15"/>
          <w:w w:val="95"/>
        </w:rPr>
        <w:t xml:space="preserve"> </w:t>
      </w:r>
      <w:r>
        <w:rPr>
          <w:w w:val="95"/>
        </w:rPr>
        <w:t>speed</w:t>
      </w:r>
      <w:r>
        <w:rPr>
          <w:spacing w:val="-15"/>
          <w:w w:val="95"/>
        </w:rPr>
        <w:t xml:space="preserve"> </w:t>
      </w:r>
      <w:r>
        <w:rPr>
          <w:spacing w:val="-3"/>
          <w:w w:val="95"/>
        </w:rPr>
        <w:t>correctly,</w:t>
      </w:r>
      <w:r>
        <w:rPr>
          <w:spacing w:val="-15"/>
          <w:w w:val="95"/>
        </w:rPr>
        <w:t xml:space="preserve"> </w:t>
      </w:r>
      <w:r>
        <w:rPr>
          <w:w w:val="95"/>
        </w:rPr>
        <w:t>when</w:t>
      </w:r>
      <w:r>
        <w:rPr>
          <w:spacing w:val="-15"/>
          <w:w w:val="95"/>
        </w:rPr>
        <w:t xml:space="preserve"> </w:t>
      </w:r>
      <w:r>
        <w:rPr>
          <w:w w:val="95"/>
        </w:rPr>
        <w:t>they</w:t>
      </w:r>
      <w:r>
        <w:rPr>
          <w:spacing w:val="-15"/>
          <w:w w:val="95"/>
        </w:rPr>
        <w:t xml:space="preserve"> </w:t>
      </w:r>
      <w:r>
        <w:rPr>
          <w:w w:val="95"/>
        </w:rPr>
        <w:t>were</w:t>
      </w:r>
      <w:r>
        <w:rPr>
          <w:spacing w:val="-15"/>
          <w:w w:val="95"/>
        </w:rPr>
        <w:t xml:space="preserve"> </w:t>
      </w:r>
      <w:r>
        <w:rPr>
          <w:w w:val="95"/>
        </w:rPr>
        <w:t>able</w:t>
      </w:r>
      <w:r>
        <w:rPr>
          <w:spacing w:val="-15"/>
          <w:w w:val="95"/>
        </w:rPr>
        <w:t xml:space="preserve"> </w:t>
      </w:r>
      <w:r>
        <w:rPr>
          <w:w w:val="95"/>
        </w:rPr>
        <w:t>to</w:t>
      </w:r>
      <w:r>
        <w:rPr>
          <w:spacing w:val="-15"/>
          <w:w w:val="95"/>
        </w:rPr>
        <w:t xml:space="preserve"> </w:t>
      </w:r>
      <w:r>
        <w:rPr>
          <w:w w:val="95"/>
        </w:rPr>
        <w:t>see</w:t>
      </w:r>
      <w:r>
        <w:rPr>
          <w:spacing w:val="-15"/>
          <w:w w:val="95"/>
        </w:rPr>
        <w:t xml:space="preserve"> </w:t>
      </w:r>
      <w:r>
        <w:rPr>
          <w:w w:val="95"/>
        </w:rPr>
        <w:t>the</w:t>
      </w:r>
      <w:r>
        <w:rPr>
          <w:spacing w:val="-15"/>
          <w:w w:val="95"/>
        </w:rPr>
        <w:t xml:space="preserve"> </w:t>
      </w:r>
      <w:r>
        <w:rPr>
          <w:w w:val="95"/>
        </w:rPr>
        <w:t>speed</w:t>
      </w:r>
      <w:r>
        <w:rPr>
          <w:spacing w:val="-15"/>
          <w:w w:val="95"/>
        </w:rPr>
        <w:t xml:space="preserve"> </w:t>
      </w:r>
      <w:r>
        <w:rPr>
          <w:w w:val="95"/>
        </w:rPr>
        <w:t>vectors</w:t>
      </w:r>
      <w:r>
        <w:rPr>
          <w:spacing w:val="-15"/>
          <w:w w:val="95"/>
        </w:rPr>
        <w:t xml:space="preserve"> </w:t>
      </w:r>
      <w:r>
        <w:rPr>
          <w:w w:val="95"/>
        </w:rPr>
        <w:t>and</w:t>
      </w:r>
      <w:r>
        <w:rPr>
          <w:spacing w:val="-15"/>
          <w:w w:val="95"/>
        </w:rPr>
        <w:t xml:space="preserve"> </w:t>
      </w:r>
      <w:r>
        <w:rPr>
          <w:w w:val="95"/>
        </w:rPr>
        <w:t>were</w:t>
      </w:r>
      <w:r>
        <w:rPr>
          <w:spacing w:val="-15"/>
          <w:w w:val="95"/>
        </w:rPr>
        <w:t xml:space="preserve"> </w:t>
      </w:r>
      <w:r>
        <w:rPr>
          <w:w w:val="95"/>
        </w:rPr>
        <w:t>questioned</w:t>
      </w:r>
      <w:r>
        <w:rPr>
          <w:spacing w:val="-15"/>
          <w:w w:val="95"/>
        </w:rPr>
        <w:t xml:space="preserve"> </w:t>
      </w:r>
      <w:r>
        <w:rPr>
          <w:w w:val="95"/>
        </w:rPr>
        <w:t xml:space="preserve">about </w:t>
      </w:r>
      <w:r>
        <w:t>the</w:t>
      </w:r>
      <w:r>
        <w:rPr>
          <w:spacing w:val="-18"/>
        </w:rPr>
        <w:t xml:space="preserve"> </w:t>
      </w:r>
      <w:r>
        <w:t>speed</w:t>
      </w:r>
      <w:r>
        <w:rPr>
          <w:spacing w:val="-18"/>
        </w:rPr>
        <w:t xml:space="preserve"> </w:t>
      </w:r>
      <w:r>
        <w:t>during</w:t>
      </w:r>
      <w:r>
        <w:rPr>
          <w:spacing w:val="-18"/>
        </w:rPr>
        <w:t xml:space="preserve"> </w:t>
      </w:r>
      <w:r>
        <w:t>the</w:t>
      </w:r>
      <w:r>
        <w:rPr>
          <w:spacing w:val="-18"/>
        </w:rPr>
        <w:t xml:space="preserve"> </w:t>
      </w:r>
      <w:r>
        <w:t>experiment,</w:t>
      </w:r>
      <w:r>
        <w:rPr>
          <w:spacing w:val="-18"/>
        </w:rPr>
        <w:t xml:space="preserve"> </w:t>
      </w:r>
      <w:r>
        <w:t>instead</w:t>
      </w:r>
      <w:r>
        <w:rPr>
          <w:spacing w:val="-18"/>
        </w:rPr>
        <w:t xml:space="preserve"> </w:t>
      </w:r>
      <w:r>
        <w:t>of</w:t>
      </w:r>
      <w:r>
        <w:rPr>
          <w:spacing w:val="-18"/>
        </w:rPr>
        <w:t xml:space="preserve"> </w:t>
      </w:r>
      <w:r>
        <w:t>making</w:t>
      </w:r>
      <w:r>
        <w:rPr>
          <w:spacing w:val="-18"/>
        </w:rPr>
        <w:t xml:space="preserve"> </w:t>
      </w:r>
      <w:r>
        <w:t>an</w:t>
      </w:r>
      <w:r>
        <w:rPr>
          <w:spacing w:val="-18"/>
        </w:rPr>
        <w:t xml:space="preserve"> </w:t>
      </w:r>
      <w:r>
        <w:t>estimation</w:t>
      </w:r>
      <w:r>
        <w:rPr>
          <w:spacing w:val="-18"/>
        </w:rPr>
        <w:t xml:space="preserve"> </w:t>
      </w:r>
      <w:r>
        <w:t>based</w:t>
      </w:r>
      <w:r>
        <w:rPr>
          <w:spacing w:val="-18"/>
        </w:rPr>
        <w:t xml:space="preserve"> </w:t>
      </w:r>
      <w:r>
        <w:t>on</w:t>
      </w:r>
      <w:r>
        <w:rPr>
          <w:spacing w:val="-18"/>
        </w:rPr>
        <w:t xml:space="preserve"> </w:t>
      </w:r>
      <w:r>
        <w:rPr>
          <w:spacing w:val="-4"/>
        </w:rPr>
        <w:t>memory.</w:t>
      </w:r>
    </w:p>
    <w:p w14:paraId="66466F09" w14:textId="77777777" w:rsidR="00B07A10" w:rsidRDefault="00785C94">
      <w:pPr>
        <w:pStyle w:val="Plattetekst"/>
        <w:spacing w:before="131" w:line="348" w:lineRule="auto"/>
        <w:ind w:left="108" w:right="1445"/>
        <w:jc w:val="both"/>
      </w:pPr>
      <w:r>
        <w:rPr>
          <w:noProof/>
        </w:rPr>
        <w:drawing>
          <wp:anchor distT="0" distB="0" distL="0" distR="0" simplePos="0" relativeHeight="1264" behindDoc="0" locked="0" layoutInCell="1" allowOverlap="1" wp14:anchorId="66466F79" wp14:editId="66466F7A">
            <wp:simplePos x="0" y="0"/>
            <wp:positionH relativeFrom="page">
              <wp:posOffset>1633816</wp:posOffset>
            </wp:positionH>
            <wp:positionV relativeFrom="paragraph">
              <wp:posOffset>1065404</wp:posOffset>
            </wp:positionV>
            <wp:extent cx="4293108" cy="144932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293108" cy="1449324"/>
                    </a:xfrm>
                    <a:prstGeom prst="rect">
                      <a:avLst/>
                    </a:prstGeom>
                  </pic:spPr>
                </pic:pic>
              </a:graphicData>
            </a:graphic>
          </wp:anchor>
        </w:drawing>
      </w:r>
      <w:r>
        <w:t>The</w:t>
      </w:r>
      <w:r>
        <w:rPr>
          <w:spacing w:val="-20"/>
        </w:rPr>
        <w:t xml:space="preserve"> </w:t>
      </w:r>
      <w:r>
        <w:t>relative</w:t>
      </w:r>
      <w:r>
        <w:rPr>
          <w:spacing w:val="-20"/>
        </w:rPr>
        <w:t xml:space="preserve"> </w:t>
      </w:r>
      <w:r>
        <w:t>start</w:t>
      </w:r>
      <w:r>
        <w:rPr>
          <w:spacing w:val="-20"/>
        </w:rPr>
        <w:t xml:space="preserve"> </w:t>
      </w:r>
      <w:r>
        <w:t>speed</w:t>
      </w:r>
      <w:r>
        <w:rPr>
          <w:spacing w:val="-20"/>
        </w:rPr>
        <w:t xml:space="preserve"> </w:t>
      </w:r>
      <w:r>
        <w:t>in</w:t>
      </w:r>
      <w:r>
        <w:rPr>
          <w:spacing w:val="-20"/>
        </w:rPr>
        <w:t xml:space="preserve"> </w:t>
      </w:r>
      <w:r>
        <w:t>the</w:t>
      </w:r>
      <w:r>
        <w:rPr>
          <w:spacing w:val="-20"/>
        </w:rPr>
        <w:t xml:space="preserve"> </w:t>
      </w:r>
      <w:r>
        <w:t>second</w:t>
      </w:r>
      <w:r>
        <w:rPr>
          <w:spacing w:val="-20"/>
        </w:rPr>
        <w:t xml:space="preserve"> </w:t>
      </w:r>
      <w:r>
        <w:t>situation</w:t>
      </w:r>
      <w:r>
        <w:rPr>
          <w:spacing w:val="-20"/>
        </w:rPr>
        <w:t xml:space="preserve"> </w:t>
      </w:r>
      <w:r>
        <w:t>when</w:t>
      </w:r>
      <w:r>
        <w:rPr>
          <w:spacing w:val="-20"/>
        </w:rPr>
        <w:t xml:space="preserve"> </w:t>
      </w:r>
      <w:r>
        <w:t>leaving</w:t>
      </w:r>
      <w:r>
        <w:rPr>
          <w:spacing w:val="-20"/>
        </w:rPr>
        <w:t xml:space="preserve"> </w:t>
      </w:r>
      <w:r>
        <w:t>the</w:t>
      </w:r>
      <w:r>
        <w:rPr>
          <w:spacing w:val="-20"/>
        </w:rPr>
        <w:t xml:space="preserve"> </w:t>
      </w:r>
      <w:r>
        <w:t>port</w:t>
      </w:r>
      <w:r>
        <w:rPr>
          <w:spacing w:val="-20"/>
        </w:rPr>
        <w:t xml:space="preserve"> </w:t>
      </w:r>
      <w:r>
        <w:t>of</w:t>
      </w:r>
      <w:r>
        <w:rPr>
          <w:spacing w:val="-20"/>
        </w:rPr>
        <w:t xml:space="preserve"> </w:t>
      </w:r>
      <w:r>
        <w:t>Rotterdam</w:t>
      </w:r>
      <w:r>
        <w:rPr>
          <w:spacing w:val="-20"/>
        </w:rPr>
        <w:t xml:space="preserve"> </w:t>
      </w:r>
      <w:r>
        <w:t>via</w:t>
      </w:r>
      <w:r>
        <w:rPr>
          <w:spacing w:val="-20"/>
        </w:rPr>
        <w:t xml:space="preserve"> </w:t>
      </w:r>
      <w:r>
        <w:t xml:space="preserve">the </w:t>
      </w:r>
      <w:proofErr w:type="spellStart"/>
      <w:r>
        <w:rPr>
          <w:w w:val="95"/>
        </w:rPr>
        <w:t>Maasgeul</w:t>
      </w:r>
      <w:proofErr w:type="spellEnd"/>
      <w:r>
        <w:rPr>
          <w:w w:val="95"/>
        </w:rPr>
        <w:t>,</w:t>
      </w:r>
      <w:r>
        <w:rPr>
          <w:spacing w:val="-14"/>
          <w:w w:val="95"/>
        </w:rPr>
        <w:t xml:space="preserve"> </w:t>
      </w:r>
      <w:r>
        <w:rPr>
          <w:w w:val="95"/>
        </w:rPr>
        <w:t>had</w:t>
      </w:r>
      <w:r>
        <w:rPr>
          <w:spacing w:val="-14"/>
          <w:w w:val="95"/>
        </w:rPr>
        <w:t xml:space="preserve"> </w:t>
      </w:r>
      <w:r>
        <w:rPr>
          <w:w w:val="95"/>
        </w:rPr>
        <w:t>results</w:t>
      </w:r>
      <w:r>
        <w:rPr>
          <w:spacing w:val="-14"/>
          <w:w w:val="95"/>
        </w:rPr>
        <w:t xml:space="preserve"> </w:t>
      </w:r>
      <w:r>
        <w:rPr>
          <w:w w:val="95"/>
        </w:rPr>
        <w:t>as</w:t>
      </w:r>
      <w:r>
        <w:rPr>
          <w:spacing w:val="-14"/>
          <w:w w:val="95"/>
        </w:rPr>
        <w:t xml:space="preserve"> </w:t>
      </w:r>
      <w:r>
        <w:rPr>
          <w:w w:val="95"/>
        </w:rPr>
        <w:t>could</w:t>
      </w:r>
      <w:r>
        <w:rPr>
          <w:spacing w:val="-14"/>
          <w:w w:val="95"/>
        </w:rPr>
        <w:t xml:space="preserve"> </w:t>
      </w:r>
      <w:r>
        <w:rPr>
          <w:spacing w:val="1"/>
          <w:w w:val="95"/>
        </w:rPr>
        <w:t>be</w:t>
      </w:r>
      <w:r>
        <w:rPr>
          <w:spacing w:val="-14"/>
          <w:w w:val="95"/>
        </w:rPr>
        <w:t xml:space="preserve"> </w:t>
      </w:r>
      <w:r>
        <w:rPr>
          <w:w w:val="95"/>
        </w:rPr>
        <w:t>expected. Figure</w:t>
      </w:r>
      <w:r>
        <w:rPr>
          <w:spacing w:val="-14"/>
          <w:w w:val="95"/>
        </w:rPr>
        <w:t xml:space="preserve"> </w:t>
      </w:r>
      <w:hyperlink w:anchor="_bookmark13" w:history="1">
        <w:r>
          <w:rPr>
            <w:w w:val="95"/>
          </w:rPr>
          <w:t>11.7</w:t>
        </w:r>
        <w:r>
          <w:rPr>
            <w:spacing w:val="-15"/>
            <w:w w:val="95"/>
          </w:rPr>
          <w:t xml:space="preserve"> </w:t>
        </w:r>
      </w:hyperlink>
      <w:r>
        <w:rPr>
          <w:w w:val="95"/>
        </w:rPr>
        <w:t>shows</w:t>
      </w:r>
      <w:r>
        <w:rPr>
          <w:spacing w:val="-15"/>
          <w:w w:val="95"/>
        </w:rPr>
        <w:t xml:space="preserve"> </w:t>
      </w:r>
      <w:r>
        <w:rPr>
          <w:w w:val="95"/>
        </w:rPr>
        <w:t>this,</w:t>
      </w:r>
      <w:r>
        <w:rPr>
          <w:spacing w:val="-14"/>
          <w:w w:val="95"/>
        </w:rPr>
        <w:t xml:space="preserve"> </w:t>
      </w:r>
      <w:r>
        <w:rPr>
          <w:w w:val="95"/>
        </w:rPr>
        <w:t>where</w:t>
      </w:r>
      <w:r>
        <w:rPr>
          <w:spacing w:val="-14"/>
          <w:w w:val="95"/>
        </w:rPr>
        <w:t xml:space="preserve"> </w:t>
      </w:r>
      <w:r>
        <w:rPr>
          <w:w w:val="95"/>
        </w:rPr>
        <w:t>most</w:t>
      </w:r>
      <w:r>
        <w:rPr>
          <w:spacing w:val="-15"/>
          <w:w w:val="95"/>
        </w:rPr>
        <w:t xml:space="preserve"> </w:t>
      </w:r>
      <w:r>
        <w:rPr>
          <w:w w:val="95"/>
        </w:rPr>
        <w:t xml:space="preserve">participants </w:t>
      </w:r>
      <w:r>
        <w:t xml:space="preserve">did estimate the relative speed </w:t>
      </w:r>
      <w:r>
        <w:rPr>
          <w:spacing w:val="-3"/>
        </w:rPr>
        <w:t xml:space="preserve">correctly. </w:t>
      </w:r>
      <w:r>
        <w:t xml:space="preserve">Also, for this case, </w:t>
      </w:r>
      <w:r>
        <w:rPr>
          <w:spacing w:val="-3"/>
        </w:rPr>
        <w:t xml:space="preserve">was </w:t>
      </w:r>
      <w:r>
        <w:t>there no difference if a participant was able to use the</w:t>
      </w:r>
      <w:r>
        <w:rPr>
          <w:spacing w:val="42"/>
        </w:rPr>
        <w:t xml:space="preserve"> </w:t>
      </w:r>
      <w:r>
        <w:t>protocol.</w:t>
      </w:r>
    </w:p>
    <w:p w14:paraId="66466F0A" w14:textId="77777777" w:rsidR="00B07A10" w:rsidRDefault="00785C94">
      <w:pPr>
        <w:pStyle w:val="Plattetekst"/>
        <w:spacing w:before="153" w:line="573" w:lineRule="auto"/>
        <w:ind w:left="107" w:right="1446" w:firstLine="30"/>
        <w:jc w:val="both"/>
      </w:pPr>
      <w:bookmarkStart w:id="867" w:name="_bookmark13"/>
      <w:bookmarkEnd w:id="867"/>
      <w:r>
        <w:rPr>
          <w:w w:val="95"/>
        </w:rPr>
        <w:t xml:space="preserve">Figure 11.7: Estimation of relative start speed at </w:t>
      </w:r>
      <w:proofErr w:type="spellStart"/>
      <w:r>
        <w:rPr>
          <w:w w:val="95"/>
        </w:rPr>
        <w:t>Maasgeul</w:t>
      </w:r>
      <w:proofErr w:type="spellEnd"/>
      <w:r>
        <w:rPr>
          <w:w w:val="95"/>
        </w:rPr>
        <w:t xml:space="preserve"> (protocol vs no-communication) </w:t>
      </w:r>
      <w:r>
        <w:t>The</w:t>
      </w:r>
      <w:r>
        <w:rPr>
          <w:spacing w:val="-30"/>
        </w:rPr>
        <w:t xml:space="preserve"> </w:t>
      </w:r>
      <w:r>
        <w:t>estimation</w:t>
      </w:r>
      <w:r>
        <w:rPr>
          <w:spacing w:val="-30"/>
        </w:rPr>
        <w:t xml:space="preserve"> </w:t>
      </w:r>
      <w:r>
        <w:t>for</w:t>
      </w:r>
      <w:r>
        <w:rPr>
          <w:spacing w:val="-30"/>
        </w:rPr>
        <w:t xml:space="preserve"> </w:t>
      </w:r>
      <w:r>
        <w:t>the</w:t>
      </w:r>
      <w:r>
        <w:rPr>
          <w:spacing w:val="-30"/>
        </w:rPr>
        <w:t xml:space="preserve"> </w:t>
      </w:r>
      <w:r>
        <w:t>number</w:t>
      </w:r>
      <w:r>
        <w:rPr>
          <w:spacing w:val="-30"/>
        </w:rPr>
        <w:t xml:space="preserve"> </w:t>
      </w:r>
      <w:r>
        <w:t>of</w:t>
      </w:r>
      <w:r>
        <w:rPr>
          <w:spacing w:val="-30"/>
        </w:rPr>
        <w:t xml:space="preserve"> </w:t>
      </w:r>
      <w:r>
        <w:t>course</w:t>
      </w:r>
      <w:r>
        <w:rPr>
          <w:spacing w:val="-30"/>
        </w:rPr>
        <w:t xml:space="preserve"> </w:t>
      </w:r>
      <w:r>
        <w:t>changes</w:t>
      </w:r>
      <w:r>
        <w:rPr>
          <w:spacing w:val="-30"/>
        </w:rPr>
        <w:t xml:space="preserve"> </w:t>
      </w:r>
      <w:r>
        <w:t>went</w:t>
      </w:r>
      <w:r>
        <w:rPr>
          <w:spacing w:val="-30"/>
        </w:rPr>
        <w:t xml:space="preserve"> </w:t>
      </w:r>
      <w:r>
        <w:t>a</w:t>
      </w:r>
      <w:r>
        <w:rPr>
          <w:spacing w:val="-30"/>
        </w:rPr>
        <w:t xml:space="preserve"> </w:t>
      </w:r>
      <w:r>
        <w:t>lot</w:t>
      </w:r>
      <w:r>
        <w:rPr>
          <w:spacing w:val="-30"/>
        </w:rPr>
        <w:t xml:space="preserve"> </w:t>
      </w:r>
      <w:r>
        <w:t>better</w:t>
      </w:r>
      <w:r>
        <w:rPr>
          <w:spacing w:val="-30"/>
        </w:rPr>
        <w:t xml:space="preserve"> </w:t>
      </w:r>
      <w:r>
        <w:rPr>
          <w:spacing w:val="-3"/>
        </w:rPr>
        <w:t>for</w:t>
      </w:r>
      <w:r>
        <w:rPr>
          <w:spacing w:val="-30"/>
        </w:rPr>
        <w:t xml:space="preserve"> </w:t>
      </w:r>
      <w:r>
        <w:t>the</w:t>
      </w:r>
      <w:r>
        <w:rPr>
          <w:spacing w:val="-30"/>
        </w:rPr>
        <w:t xml:space="preserve"> </w:t>
      </w:r>
      <w:r>
        <w:t>first</w:t>
      </w:r>
      <w:r>
        <w:rPr>
          <w:spacing w:val="-30"/>
        </w:rPr>
        <w:t xml:space="preserve"> </w:t>
      </w:r>
      <w:r>
        <w:t>situation.</w:t>
      </w:r>
      <w:r>
        <w:rPr>
          <w:spacing w:val="-14"/>
        </w:rPr>
        <w:t xml:space="preserve"> </w:t>
      </w:r>
      <w:r>
        <w:t>The</w:t>
      </w:r>
    </w:p>
    <w:p w14:paraId="66466F0B" w14:textId="77777777" w:rsidR="00B07A10" w:rsidRDefault="00B07A10">
      <w:pPr>
        <w:spacing w:line="573" w:lineRule="auto"/>
        <w:jc w:val="both"/>
        <w:sectPr w:rsidR="00B07A10">
          <w:pgSz w:w="11910" w:h="16840"/>
          <w:pgMar w:top="1060" w:right="280" w:bottom="280" w:left="1620" w:header="708" w:footer="708" w:gutter="0"/>
          <w:cols w:space="708"/>
        </w:sectPr>
      </w:pPr>
    </w:p>
    <w:p w14:paraId="66466F0C" w14:textId="77777777" w:rsidR="00B07A10" w:rsidRDefault="00785C94">
      <w:pPr>
        <w:tabs>
          <w:tab w:val="right" w:pos="8557"/>
        </w:tabs>
        <w:spacing w:before="47"/>
        <w:ind w:left="108"/>
        <w:jc w:val="both"/>
      </w:pPr>
      <w:r>
        <w:rPr>
          <w:rFonts w:ascii="Trebuchet MS"/>
          <w:i/>
        </w:rPr>
        <w:lastRenderedPageBreak/>
        <w:t xml:space="preserve">11.2. </w:t>
      </w:r>
      <w:r>
        <w:rPr>
          <w:rFonts w:ascii="Trebuchet MS"/>
          <w:i/>
          <w:spacing w:val="38"/>
        </w:rPr>
        <w:t xml:space="preserve"> </w:t>
      </w:r>
      <w:r>
        <w:rPr>
          <w:rFonts w:ascii="Trebuchet MS"/>
          <w:i/>
          <w:spacing w:val="-4"/>
        </w:rPr>
        <w:t>EVALUATION</w:t>
      </w:r>
      <w:r>
        <w:rPr>
          <w:rFonts w:ascii="Trebuchet MS"/>
          <w:i/>
          <w:spacing w:val="6"/>
        </w:rPr>
        <w:t xml:space="preserve"> </w:t>
      </w:r>
      <w:r>
        <w:rPr>
          <w:rFonts w:ascii="Trebuchet MS"/>
          <w:i/>
          <w:spacing w:val="-3"/>
        </w:rPr>
        <w:t>RESULTS</w:t>
      </w:r>
      <w:r>
        <w:rPr>
          <w:rFonts w:ascii="Trebuchet MS"/>
          <w:i/>
          <w:spacing w:val="-3"/>
        </w:rPr>
        <w:tab/>
      </w:r>
      <w:r>
        <w:t>103</w:t>
      </w:r>
    </w:p>
    <w:p w14:paraId="66466F0D" w14:textId="77777777" w:rsidR="00B07A10" w:rsidRDefault="00B07A10">
      <w:pPr>
        <w:pStyle w:val="Plattetekst"/>
        <w:spacing w:before="4"/>
        <w:rPr>
          <w:sz w:val="31"/>
        </w:rPr>
      </w:pPr>
    </w:p>
    <w:p w14:paraId="66466F0E" w14:textId="77777777" w:rsidR="00B07A10" w:rsidRDefault="00785C94">
      <w:pPr>
        <w:pStyle w:val="Plattetekst"/>
        <w:spacing w:line="348" w:lineRule="auto"/>
        <w:ind w:left="108" w:right="1445"/>
        <w:jc w:val="both"/>
      </w:pPr>
      <w:r>
        <w:t>Emma</w:t>
      </w:r>
      <w:r>
        <w:rPr>
          <w:spacing w:val="-31"/>
        </w:rPr>
        <w:t xml:space="preserve"> </w:t>
      </w:r>
      <w:r>
        <w:t>Maersk</w:t>
      </w:r>
      <w:r>
        <w:rPr>
          <w:spacing w:val="-31"/>
        </w:rPr>
        <w:t xml:space="preserve"> </w:t>
      </w:r>
      <w:r>
        <w:t>did</w:t>
      </w:r>
      <w:r>
        <w:rPr>
          <w:spacing w:val="-31"/>
        </w:rPr>
        <w:t xml:space="preserve"> </w:t>
      </w:r>
      <w:r>
        <w:t>not</w:t>
      </w:r>
      <w:r>
        <w:rPr>
          <w:spacing w:val="-31"/>
        </w:rPr>
        <w:t xml:space="preserve"> </w:t>
      </w:r>
      <w:r>
        <w:t>alter</w:t>
      </w:r>
      <w:r>
        <w:rPr>
          <w:spacing w:val="-31"/>
        </w:rPr>
        <w:t xml:space="preserve"> </w:t>
      </w:r>
      <w:r>
        <w:t>course,</w:t>
      </w:r>
      <w:r>
        <w:rPr>
          <w:spacing w:val="-30"/>
        </w:rPr>
        <w:t xml:space="preserve"> </w:t>
      </w:r>
      <w:r>
        <w:t>which</w:t>
      </w:r>
      <w:r>
        <w:rPr>
          <w:spacing w:val="-31"/>
        </w:rPr>
        <w:t xml:space="preserve"> </w:t>
      </w:r>
      <w:r>
        <w:t>participants</w:t>
      </w:r>
      <w:r>
        <w:rPr>
          <w:spacing w:val="-31"/>
        </w:rPr>
        <w:t xml:space="preserve"> </w:t>
      </w:r>
      <w:r>
        <w:t>correctly</w:t>
      </w:r>
      <w:r>
        <w:rPr>
          <w:spacing w:val="-31"/>
        </w:rPr>
        <w:t xml:space="preserve"> </w:t>
      </w:r>
      <w:r>
        <w:t>observed,</w:t>
      </w:r>
      <w:r>
        <w:rPr>
          <w:spacing w:val="-30"/>
        </w:rPr>
        <w:t xml:space="preserve"> </w:t>
      </w:r>
      <w:r>
        <w:t>just</w:t>
      </w:r>
      <w:r>
        <w:rPr>
          <w:spacing w:val="-31"/>
        </w:rPr>
        <w:t xml:space="preserve"> </w:t>
      </w:r>
      <w:r>
        <w:t>as</w:t>
      </w:r>
      <w:r>
        <w:rPr>
          <w:spacing w:val="-31"/>
        </w:rPr>
        <w:t xml:space="preserve"> </w:t>
      </w:r>
      <w:r>
        <w:t>the</w:t>
      </w:r>
      <w:r>
        <w:rPr>
          <w:spacing w:val="-31"/>
        </w:rPr>
        <w:t xml:space="preserve"> </w:t>
      </w:r>
      <w:r>
        <w:t xml:space="preserve">single </w:t>
      </w:r>
      <w:r>
        <w:rPr>
          <w:w w:val="95"/>
        </w:rPr>
        <w:t>course</w:t>
      </w:r>
      <w:r>
        <w:rPr>
          <w:spacing w:val="-9"/>
          <w:w w:val="95"/>
        </w:rPr>
        <w:t xml:space="preserve"> </w:t>
      </w:r>
      <w:r>
        <w:rPr>
          <w:w w:val="95"/>
        </w:rPr>
        <w:t>change</w:t>
      </w:r>
      <w:r>
        <w:rPr>
          <w:spacing w:val="-9"/>
          <w:w w:val="95"/>
        </w:rPr>
        <w:t xml:space="preserve"> </w:t>
      </w:r>
      <w:r>
        <w:rPr>
          <w:spacing w:val="-3"/>
          <w:w w:val="95"/>
        </w:rPr>
        <w:t>for</w:t>
      </w:r>
      <w:r>
        <w:rPr>
          <w:spacing w:val="-9"/>
          <w:w w:val="95"/>
        </w:rPr>
        <w:t xml:space="preserve"> </w:t>
      </w:r>
      <w:r>
        <w:rPr>
          <w:w w:val="95"/>
        </w:rPr>
        <w:t>the</w:t>
      </w:r>
      <w:r>
        <w:rPr>
          <w:spacing w:val="-9"/>
          <w:w w:val="95"/>
        </w:rPr>
        <w:t xml:space="preserve"> </w:t>
      </w:r>
      <w:proofErr w:type="spellStart"/>
      <w:r>
        <w:rPr>
          <w:w w:val="95"/>
        </w:rPr>
        <w:t>Astrorunner</w:t>
      </w:r>
      <w:proofErr w:type="spellEnd"/>
      <w:r>
        <w:rPr>
          <w:spacing w:val="-9"/>
          <w:w w:val="95"/>
        </w:rPr>
        <w:t xml:space="preserve"> </w:t>
      </w:r>
      <w:r>
        <w:rPr>
          <w:w w:val="95"/>
        </w:rPr>
        <w:t>to</w:t>
      </w:r>
      <w:r>
        <w:rPr>
          <w:spacing w:val="-9"/>
          <w:w w:val="95"/>
        </w:rPr>
        <w:t xml:space="preserve"> </w:t>
      </w:r>
      <w:r>
        <w:rPr>
          <w:w w:val="95"/>
        </w:rPr>
        <w:t>ensure</w:t>
      </w:r>
      <w:r>
        <w:rPr>
          <w:spacing w:val="-9"/>
          <w:w w:val="95"/>
        </w:rPr>
        <w:t xml:space="preserve"> </w:t>
      </w:r>
      <w:r>
        <w:rPr>
          <w:w w:val="95"/>
        </w:rPr>
        <w:t>a</w:t>
      </w:r>
      <w:r>
        <w:rPr>
          <w:spacing w:val="-9"/>
          <w:w w:val="95"/>
        </w:rPr>
        <w:t xml:space="preserve"> </w:t>
      </w:r>
      <w:r>
        <w:rPr>
          <w:w w:val="95"/>
        </w:rPr>
        <w:t>perpendicular</w:t>
      </w:r>
      <w:r>
        <w:rPr>
          <w:spacing w:val="-9"/>
          <w:w w:val="95"/>
        </w:rPr>
        <w:t xml:space="preserve"> </w:t>
      </w:r>
      <w:r>
        <w:rPr>
          <w:w w:val="95"/>
        </w:rPr>
        <w:t>passing</w:t>
      </w:r>
      <w:r>
        <w:rPr>
          <w:spacing w:val="-9"/>
          <w:w w:val="95"/>
        </w:rPr>
        <w:t xml:space="preserve"> </w:t>
      </w:r>
      <w:r>
        <w:rPr>
          <w:w w:val="95"/>
        </w:rPr>
        <w:t>of</w:t>
      </w:r>
      <w:r>
        <w:rPr>
          <w:spacing w:val="-9"/>
          <w:w w:val="95"/>
        </w:rPr>
        <w:t xml:space="preserve"> </w:t>
      </w:r>
      <w:r>
        <w:rPr>
          <w:w w:val="95"/>
        </w:rPr>
        <w:t>the</w:t>
      </w:r>
      <w:r>
        <w:rPr>
          <w:spacing w:val="-9"/>
          <w:w w:val="95"/>
        </w:rPr>
        <w:t xml:space="preserve"> </w:t>
      </w:r>
      <w:r>
        <w:rPr>
          <w:w w:val="95"/>
        </w:rPr>
        <w:t>traffic</w:t>
      </w:r>
      <w:r>
        <w:rPr>
          <w:spacing w:val="-9"/>
          <w:w w:val="95"/>
        </w:rPr>
        <w:t xml:space="preserve"> </w:t>
      </w:r>
      <w:r>
        <w:rPr>
          <w:w w:val="95"/>
        </w:rPr>
        <w:t xml:space="preserve">separation </w:t>
      </w:r>
      <w:r>
        <w:t>scheme.</w:t>
      </w:r>
      <w:r>
        <w:rPr>
          <w:spacing w:val="-28"/>
        </w:rPr>
        <w:t xml:space="preserve"> </w:t>
      </w:r>
      <w:r>
        <w:t>The</w:t>
      </w:r>
      <w:r>
        <w:rPr>
          <w:spacing w:val="-37"/>
        </w:rPr>
        <w:t xml:space="preserve"> </w:t>
      </w:r>
      <w:r>
        <w:t>course</w:t>
      </w:r>
      <w:r>
        <w:rPr>
          <w:spacing w:val="-37"/>
        </w:rPr>
        <w:t xml:space="preserve"> </w:t>
      </w:r>
      <w:r>
        <w:t>changes</w:t>
      </w:r>
      <w:r>
        <w:rPr>
          <w:spacing w:val="-37"/>
        </w:rPr>
        <w:t xml:space="preserve"> </w:t>
      </w:r>
      <w:r>
        <w:t>of</w:t>
      </w:r>
      <w:r>
        <w:rPr>
          <w:spacing w:val="-37"/>
        </w:rPr>
        <w:t xml:space="preserve"> </w:t>
      </w:r>
      <w:r>
        <w:t>the</w:t>
      </w:r>
      <w:r>
        <w:rPr>
          <w:spacing w:val="-37"/>
        </w:rPr>
        <w:t xml:space="preserve"> </w:t>
      </w:r>
      <w:r>
        <w:t>Gulf</w:t>
      </w:r>
      <w:r>
        <w:rPr>
          <w:spacing w:val="-37"/>
        </w:rPr>
        <w:t xml:space="preserve"> </w:t>
      </w:r>
      <w:proofErr w:type="spellStart"/>
      <w:r>
        <w:t>Valour</w:t>
      </w:r>
      <w:proofErr w:type="spellEnd"/>
      <w:r>
        <w:rPr>
          <w:spacing w:val="-37"/>
        </w:rPr>
        <w:t xml:space="preserve"> </w:t>
      </w:r>
      <w:r>
        <w:t>depended</w:t>
      </w:r>
      <w:r>
        <w:rPr>
          <w:spacing w:val="-37"/>
        </w:rPr>
        <w:t xml:space="preserve"> </w:t>
      </w:r>
      <w:r>
        <w:t>on</w:t>
      </w:r>
      <w:r>
        <w:rPr>
          <w:spacing w:val="-37"/>
        </w:rPr>
        <w:t xml:space="preserve"> </w:t>
      </w:r>
      <w:r>
        <w:t>the</w:t>
      </w:r>
      <w:r>
        <w:rPr>
          <w:spacing w:val="-37"/>
        </w:rPr>
        <w:t xml:space="preserve"> </w:t>
      </w:r>
      <w:r>
        <w:t>situation.</w:t>
      </w:r>
      <w:r>
        <w:rPr>
          <w:spacing w:val="-28"/>
        </w:rPr>
        <w:t xml:space="preserve"> </w:t>
      </w:r>
      <w:r>
        <w:t>If</w:t>
      </w:r>
      <w:r>
        <w:rPr>
          <w:spacing w:val="-37"/>
        </w:rPr>
        <w:t xml:space="preserve"> </w:t>
      </w:r>
      <w:r>
        <w:t>the</w:t>
      </w:r>
      <w:r>
        <w:rPr>
          <w:spacing w:val="-37"/>
        </w:rPr>
        <w:t xml:space="preserve"> </w:t>
      </w:r>
      <w:r>
        <w:t>participant controlled</w:t>
      </w:r>
      <w:r>
        <w:rPr>
          <w:spacing w:val="-16"/>
        </w:rPr>
        <w:t xml:space="preserve"> </w:t>
      </w:r>
      <w:r>
        <w:t>the</w:t>
      </w:r>
      <w:r>
        <w:rPr>
          <w:spacing w:val="-16"/>
        </w:rPr>
        <w:t xml:space="preserve"> </w:t>
      </w:r>
      <w:r>
        <w:t>Gulf</w:t>
      </w:r>
      <w:r>
        <w:rPr>
          <w:spacing w:val="-16"/>
        </w:rPr>
        <w:t xml:space="preserve"> </w:t>
      </w:r>
      <w:proofErr w:type="spellStart"/>
      <w:r>
        <w:t>Valour</w:t>
      </w:r>
      <w:proofErr w:type="spellEnd"/>
      <w:r>
        <w:t>,</w:t>
      </w:r>
      <w:r>
        <w:rPr>
          <w:spacing w:val="-14"/>
        </w:rPr>
        <w:t xml:space="preserve"> </w:t>
      </w:r>
      <w:r>
        <w:t>they</w:t>
      </w:r>
      <w:r>
        <w:rPr>
          <w:spacing w:val="-16"/>
        </w:rPr>
        <w:t xml:space="preserve"> </w:t>
      </w:r>
      <w:r>
        <w:t>said</w:t>
      </w:r>
      <w:r>
        <w:rPr>
          <w:spacing w:val="-16"/>
        </w:rPr>
        <w:t xml:space="preserve"> </w:t>
      </w:r>
      <w:r>
        <w:t>that</w:t>
      </w:r>
      <w:r>
        <w:rPr>
          <w:spacing w:val="-16"/>
        </w:rPr>
        <w:t xml:space="preserve"> </w:t>
      </w:r>
      <w:r>
        <w:t>the</w:t>
      </w:r>
      <w:r>
        <w:rPr>
          <w:spacing w:val="-16"/>
        </w:rPr>
        <w:t xml:space="preserve"> </w:t>
      </w:r>
      <w:r>
        <w:t>Gulf</w:t>
      </w:r>
      <w:r>
        <w:rPr>
          <w:spacing w:val="-16"/>
        </w:rPr>
        <w:t xml:space="preserve"> </w:t>
      </w:r>
      <w:proofErr w:type="spellStart"/>
      <w:r>
        <w:t>Valour</w:t>
      </w:r>
      <w:proofErr w:type="spellEnd"/>
      <w:r>
        <w:rPr>
          <w:spacing w:val="-16"/>
        </w:rPr>
        <w:t xml:space="preserve"> </w:t>
      </w:r>
      <w:r>
        <w:t>made</w:t>
      </w:r>
      <w:r>
        <w:rPr>
          <w:spacing w:val="-16"/>
        </w:rPr>
        <w:t xml:space="preserve"> </w:t>
      </w:r>
      <w:r>
        <w:rPr>
          <w:spacing w:val="-5"/>
        </w:rPr>
        <w:t>two</w:t>
      </w:r>
      <w:r>
        <w:rPr>
          <w:spacing w:val="-16"/>
        </w:rPr>
        <w:t xml:space="preserve"> </w:t>
      </w:r>
      <w:r>
        <w:t>course-changes:</w:t>
      </w:r>
      <w:r>
        <w:rPr>
          <w:spacing w:val="5"/>
        </w:rPr>
        <w:t xml:space="preserve"> </w:t>
      </w:r>
      <w:r>
        <w:t>First alter</w:t>
      </w:r>
      <w:r>
        <w:rPr>
          <w:spacing w:val="-28"/>
        </w:rPr>
        <w:t xml:space="preserve"> </w:t>
      </w:r>
      <w:r>
        <w:t>course</w:t>
      </w:r>
      <w:r>
        <w:rPr>
          <w:spacing w:val="-28"/>
        </w:rPr>
        <w:t xml:space="preserve"> </w:t>
      </w:r>
      <w:r>
        <w:t>to</w:t>
      </w:r>
      <w:r>
        <w:rPr>
          <w:spacing w:val="-28"/>
        </w:rPr>
        <w:t xml:space="preserve"> </w:t>
      </w:r>
      <w:r>
        <w:t>starboard,</w:t>
      </w:r>
      <w:r>
        <w:rPr>
          <w:spacing w:val="-27"/>
        </w:rPr>
        <w:t xml:space="preserve"> </w:t>
      </w:r>
      <w:r>
        <w:t>and</w:t>
      </w:r>
      <w:r>
        <w:rPr>
          <w:spacing w:val="-28"/>
        </w:rPr>
        <w:t xml:space="preserve"> </w:t>
      </w:r>
      <w:r>
        <w:t>second</w:t>
      </w:r>
      <w:r>
        <w:rPr>
          <w:spacing w:val="-28"/>
        </w:rPr>
        <w:t xml:space="preserve"> </w:t>
      </w:r>
      <w:r>
        <w:t>return</w:t>
      </w:r>
      <w:r>
        <w:rPr>
          <w:spacing w:val="-28"/>
        </w:rPr>
        <w:t xml:space="preserve"> </w:t>
      </w:r>
      <w:r>
        <w:t>to</w:t>
      </w:r>
      <w:r>
        <w:rPr>
          <w:spacing w:val="-28"/>
        </w:rPr>
        <w:t xml:space="preserve"> </w:t>
      </w:r>
      <w:r>
        <w:t>original</w:t>
      </w:r>
      <w:r>
        <w:rPr>
          <w:spacing w:val="-28"/>
        </w:rPr>
        <w:t xml:space="preserve"> </w:t>
      </w:r>
      <w:r>
        <w:t>course.</w:t>
      </w:r>
      <w:r>
        <w:rPr>
          <w:spacing w:val="-12"/>
        </w:rPr>
        <w:t xml:space="preserve"> </w:t>
      </w:r>
      <w:r>
        <w:t>While</w:t>
      </w:r>
      <w:r>
        <w:rPr>
          <w:spacing w:val="-28"/>
        </w:rPr>
        <w:t xml:space="preserve"> </w:t>
      </w:r>
      <w:r>
        <w:t>in</w:t>
      </w:r>
      <w:r>
        <w:rPr>
          <w:spacing w:val="-28"/>
        </w:rPr>
        <w:t xml:space="preserve"> </w:t>
      </w:r>
      <w:r>
        <w:t>the</w:t>
      </w:r>
      <w:r>
        <w:rPr>
          <w:spacing w:val="-28"/>
        </w:rPr>
        <w:t xml:space="preserve"> </w:t>
      </w:r>
      <w:r>
        <w:t>case</w:t>
      </w:r>
      <w:r>
        <w:rPr>
          <w:spacing w:val="-28"/>
        </w:rPr>
        <w:t xml:space="preserve"> </w:t>
      </w:r>
      <w:r>
        <w:t>where</w:t>
      </w:r>
      <w:r>
        <w:rPr>
          <w:spacing w:val="-28"/>
        </w:rPr>
        <w:t xml:space="preserve"> </w:t>
      </w:r>
      <w:r>
        <w:t>the participant</w:t>
      </w:r>
      <w:r>
        <w:rPr>
          <w:spacing w:val="-27"/>
        </w:rPr>
        <w:t xml:space="preserve"> </w:t>
      </w:r>
      <w:r>
        <w:t>operated</w:t>
      </w:r>
      <w:r>
        <w:rPr>
          <w:spacing w:val="-27"/>
        </w:rPr>
        <w:t xml:space="preserve"> </w:t>
      </w:r>
      <w:r>
        <w:t>from</w:t>
      </w:r>
      <w:r>
        <w:rPr>
          <w:spacing w:val="-27"/>
        </w:rPr>
        <w:t xml:space="preserve"> </w:t>
      </w:r>
      <w:r>
        <w:t>the</w:t>
      </w:r>
      <w:r>
        <w:rPr>
          <w:spacing w:val="-27"/>
        </w:rPr>
        <w:t xml:space="preserve"> </w:t>
      </w:r>
      <w:proofErr w:type="spellStart"/>
      <w:r>
        <w:t>Astrorunner</w:t>
      </w:r>
      <w:proofErr w:type="spellEnd"/>
      <w:r>
        <w:t>,</w:t>
      </w:r>
      <w:r>
        <w:rPr>
          <w:spacing w:val="-27"/>
        </w:rPr>
        <w:t xml:space="preserve"> </w:t>
      </w:r>
      <w:r>
        <w:t>did</w:t>
      </w:r>
      <w:r>
        <w:rPr>
          <w:spacing w:val="-27"/>
        </w:rPr>
        <w:t xml:space="preserve"> </w:t>
      </w:r>
      <w:r>
        <w:t>they</w:t>
      </w:r>
      <w:r>
        <w:rPr>
          <w:spacing w:val="-27"/>
        </w:rPr>
        <w:t xml:space="preserve"> </w:t>
      </w:r>
      <w:r>
        <w:t>often</w:t>
      </w:r>
      <w:r>
        <w:rPr>
          <w:spacing w:val="-27"/>
        </w:rPr>
        <w:t xml:space="preserve"> </w:t>
      </w:r>
      <w:r>
        <w:t>not</w:t>
      </w:r>
      <w:r>
        <w:rPr>
          <w:spacing w:val="-27"/>
        </w:rPr>
        <w:t xml:space="preserve"> </w:t>
      </w:r>
      <w:r>
        <w:t>count</w:t>
      </w:r>
      <w:r>
        <w:rPr>
          <w:spacing w:val="-27"/>
        </w:rPr>
        <w:t xml:space="preserve"> </w:t>
      </w:r>
      <w:r>
        <w:t>the</w:t>
      </w:r>
      <w:r>
        <w:rPr>
          <w:spacing w:val="-27"/>
        </w:rPr>
        <w:t xml:space="preserve"> </w:t>
      </w:r>
      <w:r>
        <w:t>last</w:t>
      </w:r>
      <w:r>
        <w:rPr>
          <w:spacing w:val="-27"/>
        </w:rPr>
        <w:t xml:space="preserve"> </w:t>
      </w:r>
      <w:r>
        <w:t>alteration.</w:t>
      </w:r>
      <w:r>
        <w:rPr>
          <w:spacing w:val="-13"/>
        </w:rPr>
        <w:t xml:space="preserve"> </w:t>
      </w:r>
      <w:proofErr w:type="gramStart"/>
      <w:r>
        <w:t>Thus</w:t>
      </w:r>
      <w:proofErr w:type="gramEnd"/>
      <w:r>
        <w:t xml:space="preserve"> did</w:t>
      </w:r>
      <w:r>
        <w:rPr>
          <w:spacing w:val="-21"/>
        </w:rPr>
        <w:t xml:space="preserve"> </w:t>
      </w:r>
      <w:r>
        <w:t>the</w:t>
      </w:r>
      <w:r>
        <w:rPr>
          <w:spacing w:val="-21"/>
        </w:rPr>
        <w:t xml:space="preserve"> </w:t>
      </w:r>
      <w:r>
        <w:t>participants</w:t>
      </w:r>
      <w:r>
        <w:rPr>
          <w:spacing w:val="-21"/>
        </w:rPr>
        <w:t xml:space="preserve"> </w:t>
      </w:r>
      <w:r>
        <w:t>count</w:t>
      </w:r>
      <w:r>
        <w:rPr>
          <w:spacing w:val="-21"/>
        </w:rPr>
        <w:t xml:space="preserve"> </w:t>
      </w:r>
      <w:r>
        <w:t>only</w:t>
      </w:r>
      <w:r>
        <w:rPr>
          <w:spacing w:val="-21"/>
        </w:rPr>
        <w:t xml:space="preserve"> </w:t>
      </w:r>
      <w:r>
        <w:t>one</w:t>
      </w:r>
      <w:r>
        <w:rPr>
          <w:spacing w:val="-21"/>
        </w:rPr>
        <w:t xml:space="preserve"> </w:t>
      </w:r>
      <w:r>
        <w:t>course-change</w:t>
      </w:r>
      <w:r>
        <w:rPr>
          <w:spacing w:val="-21"/>
        </w:rPr>
        <w:t xml:space="preserve"> </w:t>
      </w:r>
      <w:r>
        <w:t>for</w:t>
      </w:r>
      <w:r>
        <w:rPr>
          <w:spacing w:val="-21"/>
        </w:rPr>
        <w:t xml:space="preserve"> </w:t>
      </w:r>
      <w:r>
        <w:t>the</w:t>
      </w:r>
      <w:r>
        <w:rPr>
          <w:spacing w:val="-21"/>
        </w:rPr>
        <w:t xml:space="preserve"> </w:t>
      </w:r>
      <w:r>
        <w:t>Gulf</w:t>
      </w:r>
      <w:r>
        <w:rPr>
          <w:spacing w:val="-22"/>
        </w:rPr>
        <w:t xml:space="preserve"> </w:t>
      </w:r>
      <w:proofErr w:type="spellStart"/>
      <w:r>
        <w:t>Valour</w:t>
      </w:r>
      <w:proofErr w:type="spellEnd"/>
      <w:r>
        <w:t>.</w:t>
      </w:r>
      <w:r>
        <w:rPr>
          <w:spacing w:val="-3"/>
        </w:rPr>
        <w:t xml:space="preserve"> </w:t>
      </w:r>
      <w:r>
        <w:t>The</w:t>
      </w:r>
      <w:r>
        <w:rPr>
          <w:spacing w:val="-21"/>
        </w:rPr>
        <w:t xml:space="preserve"> </w:t>
      </w:r>
      <w:r>
        <w:t>attention</w:t>
      </w:r>
      <w:r>
        <w:rPr>
          <w:spacing w:val="-21"/>
        </w:rPr>
        <w:t xml:space="preserve"> </w:t>
      </w:r>
      <w:r>
        <w:t>of</w:t>
      </w:r>
      <w:r>
        <w:rPr>
          <w:spacing w:val="-21"/>
        </w:rPr>
        <w:t xml:space="preserve"> </w:t>
      </w:r>
      <w:r>
        <w:t>the participants</w:t>
      </w:r>
      <w:r>
        <w:rPr>
          <w:spacing w:val="-36"/>
        </w:rPr>
        <w:t xml:space="preserve"> </w:t>
      </w:r>
      <w:r>
        <w:t>can</w:t>
      </w:r>
      <w:r>
        <w:rPr>
          <w:spacing w:val="-36"/>
        </w:rPr>
        <w:t xml:space="preserve"> </w:t>
      </w:r>
      <w:r>
        <w:t>explain</w:t>
      </w:r>
      <w:r>
        <w:rPr>
          <w:spacing w:val="-36"/>
        </w:rPr>
        <w:t xml:space="preserve"> </w:t>
      </w:r>
      <w:r>
        <w:t>this</w:t>
      </w:r>
      <w:r>
        <w:rPr>
          <w:spacing w:val="-36"/>
        </w:rPr>
        <w:t xml:space="preserve"> </w:t>
      </w:r>
      <w:r>
        <w:t>observation.</w:t>
      </w:r>
      <w:r>
        <w:rPr>
          <w:spacing w:val="-26"/>
        </w:rPr>
        <w:t xml:space="preserve"> </w:t>
      </w:r>
      <w:r>
        <w:t>When</w:t>
      </w:r>
      <w:r>
        <w:rPr>
          <w:spacing w:val="-36"/>
        </w:rPr>
        <w:t xml:space="preserve"> </w:t>
      </w:r>
      <w:r>
        <w:t>the</w:t>
      </w:r>
      <w:r>
        <w:rPr>
          <w:spacing w:val="-36"/>
        </w:rPr>
        <w:t xml:space="preserve"> </w:t>
      </w:r>
      <w:r>
        <w:t>Gulf</w:t>
      </w:r>
      <w:r>
        <w:rPr>
          <w:spacing w:val="-36"/>
        </w:rPr>
        <w:t xml:space="preserve"> </w:t>
      </w:r>
      <w:proofErr w:type="spellStart"/>
      <w:r>
        <w:t>Valour</w:t>
      </w:r>
      <w:proofErr w:type="spellEnd"/>
      <w:r>
        <w:rPr>
          <w:spacing w:val="-36"/>
        </w:rPr>
        <w:t xml:space="preserve"> </w:t>
      </w:r>
      <w:r>
        <w:t>alters</w:t>
      </w:r>
      <w:r>
        <w:rPr>
          <w:spacing w:val="-36"/>
        </w:rPr>
        <w:t xml:space="preserve"> </w:t>
      </w:r>
      <w:r>
        <w:t>course</w:t>
      </w:r>
      <w:r>
        <w:rPr>
          <w:spacing w:val="-36"/>
        </w:rPr>
        <w:t xml:space="preserve"> </w:t>
      </w:r>
      <w:r>
        <w:t>for</w:t>
      </w:r>
      <w:r>
        <w:rPr>
          <w:spacing w:val="-36"/>
        </w:rPr>
        <w:t xml:space="preserve"> </w:t>
      </w:r>
      <w:r>
        <w:t>the</w:t>
      </w:r>
      <w:r>
        <w:rPr>
          <w:spacing w:val="-36"/>
        </w:rPr>
        <w:t xml:space="preserve"> </w:t>
      </w:r>
      <w:r>
        <w:t xml:space="preserve">second </w:t>
      </w:r>
      <w:r>
        <w:rPr>
          <w:w w:val="95"/>
        </w:rPr>
        <w:t>time,</w:t>
      </w:r>
      <w:r>
        <w:rPr>
          <w:spacing w:val="-14"/>
          <w:w w:val="95"/>
        </w:rPr>
        <w:t xml:space="preserve"> </w:t>
      </w:r>
      <w:r>
        <w:rPr>
          <w:w w:val="95"/>
        </w:rPr>
        <w:t>the</w:t>
      </w:r>
      <w:r>
        <w:rPr>
          <w:spacing w:val="-17"/>
          <w:w w:val="95"/>
        </w:rPr>
        <w:t xml:space="preserve"> </w:t>
      </w:r>
      <w:proofErr w:type="spellStart"/>
      <w:r>
        <w:rPr>
          <w:w w:val="95"/>
        </w:rPr>
        <w:t>Astrorunner</w:t>
      </w:r>
      <w:proofErr w:type="spellEnd"/>
      <w:r>
        <w:rPr>
          <w:spacing w:val="-17"/>
          <w:w w:val="95"/>
        </w:rPr>
        <w:t xml:space="preserve"> </w:t>
      </w:r>
      <w:r>
        <w:rPr>
          <w:w w:val="95"/>
        </w:rPr>
        <w:t>is</w:t>
      </w:r>
      <w:r>
        <w:rPr>
          <w:spacing w:val="-17"/>
          <w:w w:val="95"/>
        </w:rPr>
        <w:t xml:space="preserve"> </w:t>
      </w:r>
      <w:r>
        <w:rPr>
          <w:w w:val="95"/>
        </w:rPr>
        <w:t>close</w:t>
      </w:r>
      <w:r>
        <w:rPr>
          <w:spacing w:val="-17"/>
          <w:w w:val="95"/>
        </w:rPr>
        <w:t xml:space="preserve"> </w:t>
      </w:r>
      <w:r>
        <w:rPr>
          <w:w w:val="95"/>
        </w:rPr>
        <w:t>to</w:t>
      </w:r>
      <w:r>
        <w:rPr>
          <w:spacing w:val="-17"/>
          <w:w w:val="95"/>
        </w:rPr>
        <w:t xml:space="preserve"> </w:t>
      </w:r>
      <w:r>
        <w:rPr>
          <w:w w:val="95"/>
        </w:rPr>
        <w:t>the</w:t>
      </w:r>
      <w:r>
        <w:rPr>
          <w:spacing w:val="-17"/>
          <w:w w:val="95"/>
        </w:rPr>
        <w:t xml:space="preserve"> </w:t>
      </w:r>
      <w:r>
        <w:rPr>
          <w:w w:val="95"/>
        </w:rPr>
        <w:t>Emma</w:t>
      </w:r>
      <w:r>
        <w:rPr>
          <w:spacing w:val="-17"/>
          <w:w w:val="95"/>
        </w:rPr>
        <w:t xml:space="preserve"> </w:t>
      </w:r>
      <w:r>
        <w:rPr>
          <w:w w:val="95"/>
        </w:rPr>
        <w:t>Maersk,</w:t>
      </w:r>
      <w:r>
        <w:rPr>
          <w:spacing w:val="-14"/>
          <w:w w:val="95"/>
        </w:rPr>
        <w:t xml:space="preserve"> </w:t>
      </w:r>
      <w:r>
        <w:rPr>
          <w:w w:val="95"/>
        </w:rPr>
        <w:t>and</w:t>
      </w:r>
      <w:r>
        <w:rPr>
          <w:spacing w:val="-17"/>
          <w:w w:val="95"/>
        </w:rPr>
        <w:t xml:space="preserve"> </w:t>
      </w:r>
      <w:r>
        <w:rPr>
          <w:w w:val="95"/>
        </w:rPr>
        <w:t>the</w:t>
      </w:r>
      <w:r>
        <w:rPr>
          <w:spacing w:val="-17"/>
          <w:w w:val="95"/>
        </w:rPr>
        <w:t xml:space="preserve"> </w:t>
      </w:r>
      <w:r>
        <w:rPr>
          <w:w w:val="95"/>
        </w:rPr>
        <w:t>participant</w:t>
      </w:r>
      <w:r>
        <w:rPr>
          <w:spacing w:val="-17"/>
          <w:w w:val="95"/>
        </w:rPr>
        <w:t xml:space="preserve"> </w:t>
      </w:r>
      <w:r>
        <w:rPr>
          <w:w w:val="95"/>
        </w:rPr>
        <w:t>pays</w:t>
      </w:r>
      <w:r>
        <w:rPr>
          <w:spacing w:val="-17"/>
          <w:w w:val="95"/>
        </w:rPr>
        <w:t xml:space="preserve"> </w:t>
      </w:r>
      <w:r>
        <w:rPr>
          <w:w w:val="95"/>
        </w:rPr>
        <w:t>therefor</w:t>
      </w:r>
      <w:r>
        <w:rPr>
          <w:spacing w:val="-17"/>
          <w:w w:val="95"/>
        </w:rPr>
        <w:t xml:space="preserve"> </w:t>
      </w:r>
      <w:r>
        <w:rPr>
          <w:w w:val="95"/>
        </w:rPr>
        <w:t xml:space="preserve">attention </w:t>
      </w:r>
      <w:r>
        <w:t>to the Emma Maersk and not the Gulf</w:t>
      </w:r>
      <w:r>
        <w:rPr>
          <w:spacing w:val="55"/>
        </w:rPr>
        <w:t xml:space="preserve"> </w:t>
      </w:r>
      <w:proofErr w:type="spellStart"/>
      <w:r>
        <w:t>Valour</w:t>
      </w:r>
      <w:proofErr w:type="spellEnd"/>
      <w:r>
        <w:t>.</w:t>
      </w:r>
    </w:p>
    <w:p w14:paraId="66466F0F" w14:textId="50B40824" w:rsidR="00B07A10" w:rsidRDefault="00785C94">
      <w:pPr>
        <w:pStyle w:val="Plattetekst"/>
        <w:spacing w:before="171" w:line="348" w:lineRule="auto"/>
        <w:ind w:left="108" w:right="1447"/>
        <w:jc w:val="both"/>
      </w:pPr>
      <w:r>
        <w:t>In</w:t>
      </w:r>
      <w:r>
        <w:rPr>
          <w:spacing w:val="-30"/>
        </w:rPr>
        <w:t xml:space="preserve"> </w:t>
      </w:r>
      <w:r>
        <w:t>the</w:t>
      </w:r>
      <w:r>
        <w:rPr>
          <w:spacing w:val="-30"/>
        </w:rPr>
        <w:t xml:space="preserve"> </w:t>
      </w:r>
      <w:r>
        <w:t>second</w:t>
      </w:r>
      <w:r>
        <w:rPr>
          <w:spacing w:val="-30"/>
        </w:rPr>
        <w:t xml:space="preserve"> </w:t>
      </w:r>
      <w:r>
        <w:t>situation</w:t>
      </w:r>
      <w:r>
        <w:rPr>
          <w:spacing w:val="-30"/>
        </w:rPr>
        <w:t xml:space="preserve"> </w:t>
      </w:r>
      <w:r>
        <w:t>are</w:t>
      </w:r>
      <w:r>
        <w:rPr>
          <w:spacing w:val="-30"/>
        </w:rPr>
        <w:t xml:space="preserve"> </w:t>
      </w:r>
      <w:r>
        <w:t>the</w:t>
      </w:r>
      <w:r>
        <w:rPr>
          <w:spacing w:val="-30"/>
        </w:rPr>
        <w:t xml:space="preserve"> </w:t>
      </w:r>
      <w:r>
        <w:t>course</w:t>
      </w:r>
      <w:r>
        <w:rPr>
          <w:spacing w:val="-30"/>
        </w:rPr>
        <w:t xml:space="preserve"> </w:t>
      </w:r>
      <w:r>
        <w:t>changes</w:t>
      </w:r>
      <w:r>
        <w:rPr>
          <w:spacing w:val="-30"/>
        </w:rPr>
        <w:t xml:space="preserve"> </w:t>
      </w:r>
      <w:r>
        <w:t>much</w:t>
      </w:r>
      <w:r>
        <w:rPr>
          <w:spacing w:val="-30"/>
        </w:rPr>
        <w:t xml:space="preserve"> </w:t>
      </w:r>
      <w:del w:id="868" w:author="Tom Wever" w:date="2018-11-25T15:00:00Z">
        <w:r w:rsidDel="00AA45DA">
          <w:delText>more</w:delText>
        </w:r>
        <w:r w:rsidDel="00AA45DA">
          <w:rPr>
            <w:spacing w:val="-30"/>
          </w:rPr>
          <w:delText xml:space="preserve"> </w:delText>
        </w:r>
        <w:r w:rsidDel="00AA45DA">
          <w:delText>clear</w:delText>
        </w:r>
      </w:del>
      <w:ins w:id="869" w:author="Tom Wever" w:date="2018-11-25T15:00:00Z">
        <w:r w:rsidR="00AA45DA">
          <w:t>clearer</w:t>
        </w:r>
      </w:ins>
      <w:r>
        <w:t>,</w:t>
      </w:r>
      <w:r>
        <w:rPr>
          <w:spacing w:val="-29"/>
        </w:rPr>
        <w:t xml:space="preserve"> </w:t>
      </w:r>
      <w:r>
        <w:t>as</w:t>
      </w:r>
      <w:r>
        <w:rPr>
          <w:spacing w:val="-30"/>
        </w:rPr>
        <w:t xml:space="preserve"> </w:t>
      </w:r>
      <w:r>
        <w:rPr>
          <w:spacing w:val="-5"/>
        </w:rPr>
        <w:t>two</w:t>
      </w:r>
      <w:r>
        <w:rPr>
          <w:spacing w:val="-30"/>
        </w:rPr>
        <w:t xml:space="preserve"> </w:t>
      </w:r>
      <w:r>
        <w:t>vessels</w:t>
      </w:r>
      <w:r>
        <w:rPr>
          <w:spacing w:val="-30"/>
        </w:rPr>
        <w:t xml:space="preserve"> </w:t>
      </w:r>
      <w:r>
        <w:t>go</w:t>
      </w:r>
      <w:r>
        <w:rPr>
          <w:spacing w:val="-30"/>
        </w:rPr>
        <w:t xml:space="preserve"> </w:t>
      </w:r>
      <w:r>
        <w:t xml:space="preserve">straight </w:t>
      </w:r>
      <w:r>
        <w:rPr>
          <w:w w:val="95"/>
        </w:rPr>
        <w:t>(</w:t>
      </w:r>
      <w:proofErr w:type="spellStart"/>
      <w:r>
        <w:rPr>
          <w:w w:val="95"/>
        </w:rPr>
        <w:t>Astrorunner</w:t>
      </w:r>
      <w:proofErr w:type="spellEnd"/>
      <w:r>
        <w:rPr>
          <w:spacing w:val="-8"/>
          <w:w w:val="95"/>
        </w:rPr>
        <w:t xml:space="preserve"> </w:t>
      </w:r>
      <w:r>
        <w:rPr>
          <w:w w:val="95"/>
        </w:rPr>
        <w:t>and</w:t>
      </w:r>
      <w:r>
        <w:rPr>
          <w:spacing w:val="-8"/>
          <w:w w:val="95"/>
        </w:rPr>
        <w:t xml:space="preserve"> </w:t>
      </w:r>
      <w:r>
        <w:rPr>
          <w:w w:val="95"/>
        </w:rPr>
        <w:t>Anglia</w:t>
      </w:r>
      <w:r>
        <w:rPr>
          <w:spacing w:val="-8"/>
          <w:w w:val="95"/>
        </w:rPr>
        <w:t xml:space="preserve"> </w:t>
      </w:r>
      <w:r>
        <w:rPr>
          <w:w w:val="95"/>
        </w:rPr>
        <w:t>Seaways),</w:t>
      </w:r>
      <w:r>
        <w:rPr>
          <w:spacing w:val="-8"/>
          <w:w w:val="95"/>
        </w:rPr>
        <w:t xml:space="preserve"> </w:t>
      </w:r>
      <w:r>
        <w:rPr>
          <w:w w:val="95"/>
        </w:rPr>
        <w:t>while</w:t>
      </w:r>
      <w:r>
        <w:rPr>
          <w:spacing w:val="-8"/>
          <w:w w:val="95"/>
        </w:rPr>
        <w:t xml:space="preserve"> </w:t>
      </w:r>
      <w:r>
        <w:rPr>
          <w:w w:val="95"/>
        </w:rPr>
        <w:t>the</w:t>
      </w:r>
      <w:r>
        <w:rPr>
          <w:spacing w:val="-8"/>
          <w:w w:val="95"/>
        </w:rPr>
        <w:t xml:space="preserve"> </w:t>
      </w:r>
      <w:r>
        <w:rPr>
          <w:w w:val="95"/>
        </w:rPr>
        <w:t>Gulf</w:t>
      </w:r>
      <w:r>
        <w:rPr>
          <w:spacing w:val="-8"/>
          <w:w w:val="95"/>
        </w:rPr>
        <w:t xml:space="preserve"> </w:t>
      </w:r>
      <w:proofErr w:type="spellStart"/>
      <w:r>
        <w:rPr>
          <w:w w:val="95"/>
        </w:rPr>
        <w:t>Valour</w:t>
      </w:r>
      <w:proofErr w:type="spellEnd"/>
      <w:r>
        <w:rPr>
          <w:spacing w:val="-8"/>
          <w:w w:val="95"/>
        </w:rPr>
        <w:t xml:space="preserve"> </w:t>
      </w:r>
      <w:r>
        <w:rPr>
          <w:w w:val="95"/>
        </w:rPr>
        <w:t>make</w:t>
      </w:r>
      <w:ins w:id="870" w:author="Tom Wever" w:date="2018-11-25T15:00:00Z">
        <w:r w:rsidR="005F21DA">
          <w:rPr>
            <w:w w:val="95"/>
          </w:rPr>
          <w:t>s</w:t>
        </w:r>
      </w:ins>
      <w:r>
        <w:rPr>
          <w:spacing w:val="-8"/>
          <w:w w:val="95"/>
        </w:rPr>
        <w:t xml:space="preserve"> </w:t>
      </w:r>
      <w:r>
        <w:rPr>
          <w:w w:val="95"/>
        </w:rPr>
        <w:t>one</w:t>
      </w:r>
      <w:r>
        <w:rPr>
          <w:spacing w:val="-8"/>
          <w:w w:val="95"/>
        </w:rPr>
        <w:t xml:space="preserve"> </w:t>
      </w:r>
      <w:r>
        <w:rPr>
          <w:w w:val="95"/>
        </w:rPr>
        <w:t>clear</w:t>
      </w:r>
      <w:r>
        <w:rPr>
          <w:spacing w:val="-8"/>
          <w:w w:val="95"/>
        </w:rPr>
        <w:t xml:space="preserve"> </w:t>
      </w:r>
      <w:r>
        <w:rPr>
          <w:w w:val="95"/>
        </w:rPr>
        <w:t>turn.</w:t>
      </w:r>
      <w:r>
        <w:rPr>
          <w:spacing w:val="10"/>
          <w:w w:val="95"/>
        </w:rPr>
        <w:t xml:space="preserve"> </w:t>
      </w:r>
      <w:r>
        <w:rPr>
          <w:w w:val="95"/>
        </w:rPr>
        <w:t>It</w:t>
      </w:r>
      <w:r>
        <w:rPr>
          <w:spacing w:val="-8"/>
          <w:w w:val="95"/>
        </w:rPr>
        <w:t xml:space="preserve"> </w:t>
      </w:r>
      <w:r>
        <w:rPr>
          <w:w w:val="95"/>
        </w:rPr>
        <w:t>depends</w:t>
      </w:r>
      <w:r>
        <w:rPr>
          <w:spacing w:val="-8"/>
          <w:w w:val="95"/>
        </w:rPr>
        <w:t xml:space="preserve"> </w:t>
      </w:r>
      <w:r>
        <w:rPr>
          <w:w w:val="95"/>
        </w:rPr>
        <w:t>on the</w:t>
      </w:r>
      <w:r>
        <w:rPr>
          <w:spacing w:val="-9"/>
          <w:w w:val="95"/>
        </w:rPr>
        <w:t xml:space="preserve"> </w:t>
      </w:r>
      <w:r>
        <w:rPr>
          <w:w w:val="95"/>
        </w:rPr>
        <w:t>exact</w:t>
      </w:r>
      <w:r>
        <w:rPr>
          <w:spacing w:val="-9"/>
          <w:w w:val="95"/>
        </w:rPr>
        <w:t xml:space="preserve"> </w:t>
      </w:r>
      <w:r>
        <w:rPr>
          <w:w w:val="95"/>
        </w:rPr>
        <w:t>actions</w:t>
      </w:r>
      <w:r>
        <w:rPr>
          <w:spacing w:val="-9"/>
          <w:w w:val="95"/>
        </w:rPr>
        <w:t xml:space="preserve"> </w:t>
      </w:r>
      <w:r>
        <w:rPr>
          <w:w w:val="95"/>
        </w:rPr>
        <w:t>the</w:t>
      </w:r>
      <w:r>
        <w:rPr>
          <w:spacing w:val="-9"/>
          <w:w w:val="95"/>
        </w:rPr>
        <w:t xml:space="preserve"> </w:t>
      </w:r>
      <w:r>
        <w:rPr>
          <w:w w:val="95"/>
        </w:rPr>
        <w:t>participant</w:t>
      </w:r>
      <w:r>
        <w:rPr>
          <w:spacing w:val="-9"/>
          <w:w w:val="95"/>
        </w:rPr>
        <w:t xml:space="preserve"> </w:t>
      </w:r>
      <w:r>
        <w:rPr>
          <w:w w:val="95"/>
        </w:rPr>
        <w:t>took,</w:t>
      </w:r>
      <w:r>
        <w:rPr>
          <w:spacing w:val="-8"/>
          <w:w w:val="95"/>
        </w:rPr>
        <w:t xml:space="preserve"> </w:t>
      </w:r>
      <w:r>
        <w:rPr>
          <w:w w:val="95"/>
        </w:rPr>
        <w:t>how</w:t>
      </w:r>
      <w:r>
        <w:rPr>
          <w:spacing w:val="-9"/>
          <w:w w:val="95"/>
        </w:rPr>
        <w:t xml:space="preserve"> </w:t>
      </w:r>
      <w:r>
        <w:rPr>
          <w:w w:val="95"/>
        </w:rPr>
        <w:t>many</w:t>
      </w:r>
      <w:r>
        <w:rPr>
          <w:spacing w:val="-9"/>
          <w:w w:val="95"/>
        </w:rPr>
        <w:t xml:space="preserve"> </w:t>
      </w:r>
      <w:del w:id="871" w:author="Tom Wever" w:date="2018-11-25T15:01:00Z">
        <w:r w:rsidDel="005F21DA">
          <w:rPr>
            <w:w w:val="95"/>
          </w:rPr>
          <w:delText>course</w:delText>
        </w:r>
      </w:del>
      <w:del w:id="872" w:author="Tom Wever" w:date="2018-11-25T15:00:00Z">
        <w:r w:rsidDel="005F21DA">
          <w:rPr>
            <w:spacing w:val="-9"/>
            <w:w w:val="95"/>
          </w:rPr>
          <w:delText xml:space="preserve"> </w:delText>
        </w:r>
      </w:del>
      <w:del w:id="873" w:author="Tom Wever" w:date="2018-11-25T15:01:00Z">
        <w:r w:rsidDel="005F21DA">
          <w:rPr>
            <w:w w:val="95"/>
          </w:rPr>
          <w:delText>changes</w:delText>
        </w:r>
      </w:del>
      <w:ins w:id="874" w:author="Tom Wever" w:date="2018-11-25T15:01:00Z">
        <w:r w:rsidR="005F21DA">
          <w:rPr>
            <w:w w:val="95"/>
          </w:rPr>
          <w:t>course changes</w:t>
        </w:r>
      </w:ins>
      <w:r>
        <w:rPr>
          <w:spacing w:val="-9"/>
          <w:w w:val="95"/>
        </w:rPr>
        <w:t xml:space="preserve"> </w:t>
      </w:r>
      <w:r>
        <w:rPr>
          <w:w w:val="95"/>
        </w:rPr>
        <w:t>the</w:t>
      </w:r>
      <w:r>
        <w:rPr>
          <w:spacing w:val="-9"/>
          <w:w w:val="95"/>
        </w:rPr>
        <w:t xml:space="preserve"> </w:t>
      </w:r>
      <w:r>
        <w:rPr>
          <w:w w:val="95"/>
        </w:rPr>
        <w:t>vessel</w:t>
      </w:r>
      <w:r>
        <w:rPr>
          <w:spacing w:val="-9"/>
          <w:w w:val="95"/>
        </w:rPr>
        <w:t xml:space="preserve"> </w:t>
      </w:r>
      <w:r>
        <w:rPr>
          <w:w w:val="95"/>
        </w:rPr>
        <w:t>made.</w:t>
      </w:r>
      <w:r>
        <w:rPr>
          <w:spacing w:val="10"/>
          <w:w w:val="95"/>
        </w:rPr>
        <w:t xml:space="preserve"> </w:t>
      </w:r>
      <w:r>
        <w:rPr>
          <w:w w:val="95"/>
        </w:rPr>
        <w:t>But</w:t>
      </w:r>
      <w:r>
        <w:rPr>
          <w:spacing w:val="-9"/>
          <w:w w:val="95"/>
        </w:rPr>
        <w:t xml:space="preserve"> </w:t>
      </w:r>
      <w:r>
        <w:rPr>
          <w:w w:val="95"/>
        </w:rPr>
        <w:t>there were</w:t>
      </w:r>
      <w:r>
        <w:rPr>
          <w:spacing w:val="-19"/>
          <w:w w:val="95"/>
        </w:rPr>
        <w:t xml:space="preserve"> </w:t>
      </w:r>
      <w:r>
        <w:rPr>
          <w:w w:val="95"/>
        </w:rPr>
        <w:t>no</w:t>
      </w:r>
      <w:r>
        <w:rPr>
          <w:spacing w:val="-19"/>
          <w:w w:val="95"/>
        </w:rPr>
        <w:t xml:space="preserve"> </w:t>
      </w:r>
      <w:r>
        <w:rPr>
          <w:w w:val="95"/>
        </w:rPr>
        <w:t>wrong</w:t>
      </w:r>
      <w:r>
        <w:rPr>
          <w:spacing w:val="-19"/>
          <w:w w:val="95"/>
        </w:rPr>
        <w:t xml:space="preserve"> </w:t>
      </w:r>
      <w:r>
        <w:rPr>
          <w:w w:val="95"/>
        </w:rPr>
        <w:t>answers</w:t>
      </w:r>
      <w:r>
        <w:rPr>
          <w:spacing w:val="-19"/>
          <w:w w:val="95"/>
        </w:rPr>
        <w:t xml:space="preserve"> </w:t>
      </w:r>
      <w:r>
        <w:rPr>
          <w:w w:val="95"/>
        </w:rPr>
        <w:t>given. Being</w:t>
      </w:r>
      <w:r>
        <w:rPr>
          <w:spacing w:val="-19"/>
          <w:w w:val="95"/>
        </w:rPr>
        <w:t xml:space="preserve"> </w:t>
      </w:r>
      <w:r>
        <w:rPr>
          <w:w w:val="95"/>
        </w:rPr>
        <w:t>able</w:t>
      </w:r>
      <w:r>
        <w:rPr>
          <w:spacing w:val="-19"/>
          <w:w w:val="95"/>
        </w:rPr>
        <w:t xml:space="preserve"> </w:t>
      </w:r>
      <w:r>
        <w:rPr>
          <w:w w:val="95"/>
        </w:rPr>
        <w:t>to</w:t>
      </w:r>
      <w:r>
        <w:rPr>
          <w:spacing w:val="-19"/>
          <w:w w:val="95"/>
        </w:rPr>
        <w:t xml:space="preserve"> </w:t>
      </w:r>
      <w:r>
        <w:rPr>
          <w:w w:val="95"/>
        </w:rPr>
        <w:t>communicate,</w:t>
      </w:r>
      <w:r>
        <w:rPr>
          <w:spacing w:val="-18"/>
          <w:w w:val="95"/>
        </w:rPr>
        <w:t xml:space="preserve"> </w:t>
      </w:r>
      <w:r>
        <w:rPr>
          <w:w w:val="95"/>
        </w:rPr>
        <w:t>did</w:t>
      </w:r>
      <w:r>
        <w:rPr>
          <w:spacing w:val="-19"/>
          <w:w w:val="95"/>
        </w:rPr>
        <w:t xml:space="preserve"> </w:t>
      </w:r>
      <w:r>
        <w:rPr>
          <w:w w:val="95"/>
        </w:rPr>
        <w:t>affect</w:t>
      </w:r>
      <w:r>
        <w:rPr>
          <w:spacing w:val="-19"/>
          <w:w w:val="95"/>
        </w:rPr>
        <w:t xml:space="preserve"> </w:t>
      </w:r>
      <w:r>
        <w:rPr>
          <w:w w:val="95"/>
        </w:rPr>
        <w:t>the</w:t>
      </w:r>
      <w:r>
        <w:rPr>
          <w:spacing w:val="-19"/>
          <w:w w:val="95"/>
        </w:rPr>
        <w:t xml:space="preserve"> </w:t>
      </w:r>
      <w:r>
        <w:rPr>
          <w:w w:val="95"/>
        </w:rPr>
        <w:t>strategy</w:t>
      </w:r>
      <w:r>
        <w:rPr>
          <w:spacing w:val="-19"/>
          <w:w w:val="95"/>
        </w:rPr>
        <w:t xml:space="preserve"> </w:t>
      </w:r>
      <w:r>
        <w:rPr>
          <w:w w:val="95"/>
        </w:rPr>
        <w:t>and</w:t>
      </w:r>
      <w:r>
        <w:rPr>
          <w:spacing w:val="-19"/>
          <w:w w:val="95"/>
        </w:rPr>
        <w:t xml:space="preserve"> </w:t>
      </w:r>
      <w:r>
        <w:rPr>
          <w:w w:val="95"/>
        </w:rPr>
        <w:t xml:space="preserve">thereby </w:t>
      </w:r>
      <w:r>
        <w:t>actions, but not the ability to register the right amount of course</w:t>
      </w:r>
      <w:r>
        <w:rPr>
          <w:spacing w:val="-18"/>
        </w:rPr>
        <w:t xml:space="preserve"> </w:t>
      </w:r>
      <w:r>
        <w:t>changes.</w:t>
      </w:r>
    </w:p>
    <w:p w14:paraId="66466F10" w14:textId="0043DE82" w:rsidR="00B07A10" w:rsidRDefault="00785C94">
      <w:pPr>
        <w:pStyle w:val="Plattetekst"/>
        <w:spacing w:before="176" w:line="348" w:lineRule="auto"/>
        <w:ind w:left="108" w:right="1444"/>
        <w:jc w:val="both"/>
      </w:pPr>
      <w:r>
        <w:t xml:space="preserve">The </w:t>
      </w:r>
      <w:proofErr w:type="spellStart"/>
      <w:r>
        <w:t>colour</w:t>
      </w:r>
      <w:proofErr w:type="spellEnd"/>
      <w:r>
        <w:t xml:space="preserve"> is something which does not have any effect on the decision. It is, however, </w:t>
      </w:r>
      <w:r>
        <w:rPr>
          <w:w w:val="95"/>
        </w:rPr>
        <w:t>information</w:t>
      </w:r>
      <w:r>
        <w:rPr>
          <w:spacing w:val="-26"/>
          <w:w w:val="95"/>
        </w:rPr>
        <w:t xml:space="preserve"> </w:t>
      </w:r>
      <w:r>
        <w:rPr>
          <w:w w:val="95"/>
        </w:rPr>
        <w:t>which</w:t>
      </w:r>
      <w:r>
        <w:rPr>
          <w:spacing w:val="-26"/>
          <w:w w:val="95"/>
        </w:rPr>
        <w:t xml:space="preserve"> </w:t>
      </w:r>
      <w:r>
        <w:rPr>
          <w:w w:val="95"/>
        </w:rPr>
        <w:t>shows</w:t>
      </w:r>
      <w:r>
        <w:rPr>
          <w:spacing w:val="-26"/>
          <w:w w:val="95"/>
        </w:rPr>
        <w:t xml:space="preserve"> </w:t>
      </w:r>
      <w:r>
        <w:rPr>
          <w:w w:val="95"/>
        </w:rPr>
        <w:t>if</w:t>
      </w:r>
      <w:r>
        <w:rPr>
          <w:spacing w:val="-26"/>
          <w:w w:val="95"/>
        </w:rPr>
        <w:t xml:space="preserve"> </w:t>
      </w:r>
      <w:r>
        <w:rPr>
          <w:w w:val="95"/>
        </w:rPr>
        <w:t>the</w:t>
      </w:r>
      <w:r>
        <w:rPr>
          <w:spacing w:val="-26"/>
          <w:w w:val="95"/>
        </w:rPr>
        <w:t xml:space="preserve"> </w:t>
      </w:r>
      <w:r>
        <w:rPr>
          <w:w w:val="95"/>
        </w:rPr>
        <w:t>participants</w:t>
      </w:r>
      <w:r>
        <w:rPr>
          <w:spacing w:val="-26"/>
          <w:w w:val="95"/>
        </w:rPr>
        <w:t xml:space="preserve"> </w:t>
      </w:r>
      <w:r>
        <w:rPr>
          <w:w w:val="95"/>
        </w:rPr>
        <w:t>remembered</w:t>
      </w:r>
      <w:r>
        <w:rPr>
          <w:spacing w:val="-26"/>
          <w:w w:val="95"/>
        </w:rPr>
        <w:t xml:space="preserve"> </w:t>
      </w:r>
      <w:r>
        <w:rPr>
          <w:w w:val="95"/>
        </w:rPr>
        <w:t>irrelevant</w:t>
      </w:r>
      <w:r>
        <w:rPr>
          <w:spacing w:val="-26"/>
          <w:w w:val="95"/>
        </w:rPr>
        <w:t xml:space="preserve"> </w:t>
      </w:r>
      <w:r>
        <w:rPr>
          <w:w w:val="95"/>
        </w:rPr>
        <w:t>details</w:t>
      </w:r>
      <w:r>
        <w:rPr>
          <w:spacing w:val="-26"/>
          <w:w w:val="95"/>
        </w:rPr>
        <w:t xml:space="preserve"> </w:t>
      </w:r>
      <w:r>
        <w:rPr>
          <w:w w:val="95"/>
        </w:rPr>
        <w:t>about</w:t>
      </w:r>
      <w:r>
        <w:rPr>
          <w:spacing w:val="-26"/>
          <w:w w:val="95"/>
        </w:rPr>
        <w:t xml:space="preserve"> </w:t>
      </w:r>
      <w:r>
        <w:rPr>
          <w:w w:val="95"/>
        </w:rPr>
        <w:t>the</w:t>
      </w:r>
      <w:r>
        <w:rPr>
          <w:spacing w:val="-26"/>
          <w:w w:val="95"/>
        </w:rPr>
        <w:t xml:space="preserve"> </w:t>
      </w:r>
      <w:r>
        <w:rPr>
          <w:w w:val="95"/>
        </w:rPr>
        <w:t>simulation. These</w:t>
      </w:r>
      <w:r>
        <w:rPr>
          <w:spacing w:val="-27"/>
          <w:w w:val="95"/>
        </w:rPr>
        <w:t xml:space="preserve"> </w:t>
      </w:r>
      <w:r>
        <w:rPr>
          <w:w w:val="95"/>
        </w:rPr>
        <w:t>irrelevant</w:t>
      </w:r>
      <w:r>
        <w:rPr>
          <w:spacing w:val="-27"/>
          <w:w w:val="95"/>
        </w:rPr>
        <w:t xml:space="preserve"> </w:t>
      </w:r>
      <w:r>
        <w:rPr>
          <w:w w:val="95"/>
        </w:rPr>
        <w:t>details</w:t>
      </w:r>
      <w:r>
        <w:rPr>
          <w:spacing w:val="-27"/>
          <w:w w:val="95"/>
        </w:rPr>
        <w:t xml:space="preserve"> </w:t>
      </w:r>
      <w:r>
        <w:rPr>
          <w:w w:val="95"/>
        </w:rPr>
        <w:t>are</w:t>
      </w:r>
      <w:r>
        <w:rPr>
          <w:spacing w:val="-27"/>
          <w:w w:val="95"/>
        </w:rPr>
        <w:t xml:space="preserve"> </w:t>
      </w:r>
      <w:r>
        <w:rPr>
          <w:w w:val="95"/>
        </w:rPr>
        <w:t>a</w:t>
      </w:r>
      <w:r>
        <w:rPr>
          <w:spacing w:val="-27"/>
          <w:w w:val="95"/>
        </w:rPr>
        <w:t xml:space="preserve"> </w:t>
      </w:r>
      <w:r>
        <w:rPr>
          <w:w w:val="95"/>
        </w:rPr>
        <w:t>measure</w:t>
      </w:r>
      <w:r>
        <w:rPr>
          <w:spacing w:val="-27"/>
          <w:w w:val="95"/>
        </w:rPr>
        <w:t xml:space="preserve"> </w:t>
      </w:r>
      <w:r>
        <w:rPr>
          <w:w w:val="95"/>
        </w:rPr>
        <w:t>for</w:t>
      </w:r>
      <w:r>
        <w:rPr>
          <w:spacing w:val="-27"/>
          <w:w w:val="95"/>
        </w:rPr>
        <w:t xml:space="preserve"> </w:t>
      </w:r>
      <w:r>
        <w:rPr>
          <w:w w:val="95"/>
        </w:rPr>
        <w:t>the</w:t>
      </w:r>
      <w:r>
        <w:rPr>
          <w:spacing w:val="-27"/>
          <w:w w:val="95"/>
        </w:rPr>
        <w:t xml:space="preserve"> </w:t>
      </w:r>
      <w:r>
        <w:rPr>
          <w:w w:val="95"/>
        </w:rPr>
        <w:t>free</w:t>
      </w:r>
      <w:r>
        <w:rPr>
          <w:spacing w:val="-27"/>
          <w:w w:val="95"/>
        </w:rPr>
        <w:t xml:space="preserve"> </w:t>
      </w:r>
      <w:r>
        <w:rPr>
          <w:w w:val="95"/>
        </w:rPr>
        <w:t>cognitive</w:t>
      </w:r>
      <w:r>
        <w:rPr>
          <w:spacing w:val="-27"/>
          <w:w w:val="95"/>
        </w:rPr>
        <w:t xml:space="preserve"> </w:t>
      </w:r>
      <w:r>
        <w:rPr>
          <w:spacing w:val="-3"/>
          <w:w w:val="95"/>
        </w:rPr>
        <w:t>capacity,</w:t>
      </w:r>
      <w:r>
        <w:rPr>
          <w:spacing w:val="-26"/>
          <w:w w:val="95"/>
        </w:rPr>
        <w:t xml:space="preserve"> </w:t>
      </w:r>
      <w:r>
        <w:rPr>
          <w:w w:val="95"/>
        </w:rPr>
        <w:t>as</w:t>
      </w:r>
      <w:r>
        <w:rPr>
          <w:spacing w:val="-27"/>
          <w:w w:val="95"/>
        </w:rPr>
        <w:t xml:space="preserve"> </w:t>
      </w:r>
      <w:r>
        <w:rPr>
          <w:w w:val="95"/>
        </w:rPr>
        <w:t>participants</w:t>
      </w:r>
      <w:r>
        <w:rPr>
          <w:spacing w:val="-27"/>
          <w:w w:val="95"/>
        </w:rPr>
        <w:t xml:space="preserve"> </w:t>
      </w:r>
      <w:r>
        <w:rPr>
          <w:w w:val="95"/>
        </w:rPr>
        <w:t xml:space="preserve">remember </w:t>
      </w:r>
      <w:r>
        <w:t>more of these when the situation is less complex, also known as inattentional</w:t>
      </w:r>
      <w:r>
        <w:rPr>
          <w:spacing w:val="-41"/>
        </w:rPr>
        <w:t xml:space="preserve"> </w:t>
      </w:r>
      <w:r>
        <w:t>blindness [Most</w:t>
      </w:r>
      <w:r>
        <w:rPr>
          <w:spacing w:val="-25"/>
        </w:rPr>
        <w:t xml:space="preserve"> </w:t>
      </w:r>
      <w:r>
        <w:t>et</w:t>
      </w:r>
      <w:r>
        <w:rPr>
          <w:spacing w:val="-25"/>
        </w:rPr>
        <w:t xml:space="preserve"> </w:t>
      </w:r>
      <w:r>
        <w:t>al.</w:t>
      </w:r>
      <w:r>
        <w:rPr>
          <w:spacing w:val="-13"/>
        </w:rPr>
        <w:t xml:space="preserve"> </w:t>
      </w:r>
      <w:r>
        <w:t>(2000)].</w:t>
      </w:r>
      <w:r>
        <w:rPr>
          <w:spacing w:val="16"/>
        </w:rPr>
        <w:t xml:space="preserve"> </w:t>
      </w:r>
      <w:r>
        <w:t>This</w:t>
      </w:r>
      <w:r>
        <w:rPr>
          <w:spacing w:val="-15"/>
        </w:rPr>
        <w:t xml:space="preserve"> </w:t>
      </w:r>
      <w:r>
        <w:t>difference</w:t>
      </w:r>
      <w:r>
        <w:rPr>
          <w:spacing w:val="-15"/>
        </w:rPr>
        <w:t xml:space="preserve"> </w:t>
      </w:r>
      <w:r>
        <w:t>can</w:t>
      </w:r>
      <w:r>
        <w:rPr>
          <w:spacing w:val="-15"/>
        </w:rPr>
        <w:t xml:space="preserve"> </w:t>
      </w:r>
      <w:r>
        <w:rPr>
          <w:spacing w:val="1"/>
        </w:rPr>
        <w:t>be</w:t>
      </w:r>
      <w:r>
        <w:rPr>
          <w:spacing w:val="-15"/>
        </w:rPr>
        <w:t xml:space="preserve"> </w:t>
      </w:r>
      <w:r>
        <w:t>seen</w:t>
      </w:r>
      <w:r>
        <w:rPr>
          <w:spacing w:val="-15"/>
        </w:rPr>
        <w:t xml:space="preserve"> </w:t>
      </w:r>
      <w:r>
        <w:t>between</w:t>
      </w:r>
      <w:r>
        <w:rPr>
          <w:spacing w:val="-15"/>
        </w:rPr>
        <w:t xml:space="preserve"> </w:t>
      </w:r>
      <w:r>
        <w:t>the</w:t>
      </w:r>
      <w:r>
        <w:rPr>
          <w:spacing w:val="-15"/>
        </w:rPr>
        <w:t xml:space="preserve"> </w:t>
      </w:r>
      <w:r>
        <w:t>situation</w:t>
      </w:r>
      <w:r>
        <w:rPr>
          <w:spacing w:val="-15"/>
        </w:rPr>
        <w:t xml:space="preserve"> </w:t>
      </w:r>
      <w:r>
        <w:t>when</w:t>
      </w:r>
      <w:r>
        <w:rPr>
          <w:spacing w:val="-15"/>
        </w:rPr>
        <w:t xml:space="preserve"> </w:t>
      </w:r>
      <w:r>
        <w:t>crossing</w:t>
      </w:r>
      <w:r>
        <w:rPr>
          <w:spacing w:val="-15"/>
        </w:rPr>
        <w:t xml:space="preserve"> </w:t>
      </w:r>
      <w:r>
        <w:t>the North Sea</w:t>
      </w:r>
      <w:del w:id="875" w:author="Tom Wever" w:date="2018-11-25T15:01:00Z">
        <w:r w:rsidDel="00A7712A">
          <w:delText>,</w:delText>
        </w:r>
      </w:del>
      <w:r>
        <w:t xml:space="preserve"> and entering the </w:t>
      </w:r>
      <w:proofErr w:type="spellStart"/>
      <w:r>
        <w:t>Maasgeul</w:t>
      </w:r>
      <w:proofErr w:type="spellEnd"/>
      <w:r>
        <w:t xml:space="preserve">. Figure </w:t>
      </w:r>
      <w:hyperlink w:anchor="_bookmark14" w:history="1">
        <w:r>
          <w:t>11.8a</w:t>
        </w:r>
      </w:hyperlink>
      <w:r>
        <w:t xml:space="preserve"> and figure </w:t>
      </w:r>
      <w:hyperlink w:anchor="_bookmark14" w:history="1">
        <w:r>
          <w:t>11.8b</w:t>
        </w:r>
      </w:hyperlink>
      <w:r>
        <w:t xml:space="preserve"> show that more participants have the </w:t>
      </w:r>
      <w:del w:id="876" w:author="Tom Wever" w:date="2018-11-25T15:01:00Z">
        <w:r w:rsidDel="00A7712A">
          <w:delText>colour</w:delText>
        </w:r>
      </w:del>
      <w:ins w:id="877" w:author="Tom Wever" w:date="2018-11-25T15:01:00Z">
        <w:r w:rsidR="00A7712A">
          <w:t>color</w:t>
        </w:r>
      </w:ins>
      <w:r>
        <w:t xml:space="preserve"> correct in the crossing situation at the North Sea, which is also</w:t>
      </w:r>
      <w:r>
        <w:rPr>
          <w:spacing w:val="-5"/>
        </w:rPr>
        <w:t xml:space="preserve"> </w:t>
      </w:r>
      <w:r>
        <w:t>the</w:t>
      </w:r>
      <w:r>
        <w:rPr>
          <w:spacing w:val="-5"/>
        </w:rPr>
        <w:t xml:space="preserve"> </w:t>
      </w:r>
      <w:r>
        <w:t>less</w:t>
      </w:r>
      <w:r>
        <w:rPr>
          <w:spacing w:val="-5"/>
        </w:rPr>
        <w:t xml:space="preserve"> </w:t>
      </w:r>
      <w:r>
        <w:t>complex</w:t>
      </w:r>
      <w:r>
        <w:rPr>
          <w:spacing w:val="-5"/>
        </w:rPr>
        <w:t xml:space="preserve"> </w:t>
      </w:r>
      <w:r>
        <w:t>situation</w:t>
      </w:r>
      <w:r>
        <w:rPr>
          <w:spacing w:val="-5"/>
        </w:rPr>
        <w:t xml:space="preserve"> </w:t>
      </w:r>
      <w:r>
        <w:t>when</w:t>
      </w:r>
      <w:r>
        <w:rPr>
          <w:spacing w:val="-5"/>
        </w:rPr>
        <w:t xml:space="preserve"> </w:t>
      </w:r>
      <w:r>
        <w:t>it</w:t>
      </w:r>
      <w:r>
        <w:rPr>
          <w:spacing w:val="-5"/>
        </w:rPr>
        <w:t xml:space="preserve"> </w:t>
      </w:r>
      <w:r>
        <w:t>comes</w:t>
      </w:r>
      <w:r>
        <w:rPr>
          <w:spacing w:val="-5"/>
        </w:rPr>
        <w:t xml:space="preserve"> </w:t>
      </w:r>
      <w:r>
        <w:t>to</w:t>
      </w:r>
      <w:r>
        <w:rPr>
          <w:spacing w:val="-5"/>
        </w:rPr>
        <w:t xml:space="preserve"> </w:t>
      </w:r>
      <w:r>
        <w:t>making</w:t>
      </w:r>
      <w:r>
        <w:rPr>
          <w:spacing w:val="-5"/>
        </w:rPr>
        <w:t xml:space="preserve"> </w:t>
      </w:r>
      <w:r>
        <w:t>the</w:t>
      </w:r>
      <w:r>
        <w:rPr>
          <w:spacing w:val="-5"/>
        </w:rPr>
        <w:t xml:space="preserve"> </w:t>
      </w:r>
      <w:r>
        <w:t>right</w:t>
      </w:r>
      <w:r>
        <w:rPr>
          <w:spacing w:val="-5"/>
        </w:rPr>
        <w:t xml:space="preserve"> </w:t>
      </w:r>
      <w:r>
        <w:t>decision.</w:t>
      </w:r>
    </w:p>
    <w:p w14:paraId="66466F11" w14:textId="77777777" w:rsidR="00B07A10" w:rsidRDefault="00785C94">
      <w:pPr>
        <w:pStyle w:val="Plattetekst"/>
        <w:spacing w:before="173" w:line="348" w:lineRule="auto"/>
        <w:ind w:left="108" w:right="1446"/>
        <w:jc w:val="both"/>
      </w:pPr>
      <w:r>
        <w:rPr>
          <w:w w:val="95"/>
        </w:rPr>
        <w:t>After each simulation did the participants also answer questions on actions of other</w:t>
      </w:r>
      <w:r>
        <w:rPr>
          <w:spacing w:val="-38"/>
          <w:w w:val="95"/>
        </w:rPr>
        <w:t xml:space="preserve"> </w:t>
      </w:r>
      <w:r>
        <w:rPr>
          <w:w w:val="95"/>
        </w:rPr>
        <w:t xml:space="preserve">vessels, </w:t>
      </w:r>
      <w:r>
        <w:t>communication</w:t>
      </w:r>
      <w:r>
        <w:rPr>
          <w:spacing w:val="-12"/>
        </w:rPr>
        <w:t xml:space="preserve"> </w:t>
      </w:r>
      <w:r>
        <w:t>and</w:t>
      </w:r>
      <w:r>
        <w:rPr>
          <w:spacing w:val="-12"/>
        </w:rPr>
        <w:t xml:space="preserve"> </w:t>
      </w:r>
      <w:r>
        <w:t>missing</w:t>
      </w:r>
      <w:r>
        <w:rPr>
          <w:spacing w:val="-12"/>
        </w:rPr>
        <w:t xml:space="preserve"> </w:t>
      </w:r>
      <w:r>
        <w:t>information.</w:t>
      </w:r>
      <w:r>
        <w:rPr>
          <w:spacing w:val="23"/>
        </w:rPr>
        <w:t xml:space="preserve"> </w:t>
      </w:r>
      <w:r>
        <w:t>The</w:t>
      </w:r>
      <w:r>
        <w:rPr>
          <w:spacing w:val="-12"/>
        </w:rPr>
        <w:t xml:space="preserve"> </w:t>
      </w:r>
      <w:r>
        <w:t>results</w:t>
      </w:r>
      <w:r>
        <w:rPr>
          <w:spacing w:val="-12"/>
        </w:rPr>
        <w:t xml:space="preserve"> </w:t>
      </w:r>
      <w:r>
        <w:t>of</w:t>
      </w:r>
      <w:r>
        <w:rPr>
          <w:spacing w:val="-12"/>
        </w:rPr>
        <w:t xml:space="preserve"> </w:t>
      </w:r>
      <w:r>
        <w:t>this</w:t>
      </w:r>
      <w:r>
        <w:rPr>
          <w:spacing w:val="-12"/>
        </w:rPr>
        <w:t xml:space="preserve"> </w:t>
      </w:r>
      <w:r>
        <w:t>are</w:t>
      </w:r>
      <w:r>
        <w:rPr>
          <w:spacing w:val="-12"/>
        </w:rPr>
        <w:t xml:space="preserve"> </w:t>
      </w:r>
      <w:r>
        <w:t>shown</w:t>
      </w:r>
      <w:r>
        <w:rPr>
          <w:spacing w:val="-12"/>
        </w:rPr>
        <w:t xml:space="preserve"> </w:t>
      </w:r>
      <w:r>
        <w:t>in</w:t>
      </w:r>
      <w:r>
        <w:rPr>
          <w:spacing w:val="-12"/>
        </w:rPr>
        <w:t xml:space="preserve"> </w:t>
      </w:r>
      <w:r>
        <w:t>figure</w:t>
      </w:r>
      <w:r>
        <w:rPr>
          <w:spacing w:val="-12"/>
        </w:rPr>
        <w:t xml:space="preserve"> </w:t>
      </w:r>
      <w:hyperlink w:anchor="_bookmark15" w:history="1">
        <w:r>
          <w:t>11.9</w:t>
        </w:r>
      </w:hyperlink>
      <w:r>
        <w:rPr>
          <w:spacing w:val="-12"/>
        </w:rPr>
        <w:t xml:space="preserve"> </w:t>
      </w:r>
      <w:r>
        <w:t xml:space="preserve">and figure </w:t>
      </w:r>
      <w:hyperlink w:anchor="_bookmark16" w:history="1">
        <w:r>
          <w:t>11.10</w:t>
        </w:r>
      </w:hyperlink>
      <w:r>
        <w:t xml:space="preserve">. It should </w:t>
      </w:r>
      <w:r>
        <w:rPr>
          <w:spacing w:val="1"/>
        </w:rPr>
        <w:t xml:space="preserve">be </w:t>
      </w:r>
      <w:r>
        <w:t xml:space="preserve">noted that the experiment </w:t>
      </w:r>
      <w:r>
        <w:rPr>
          <w:spacing w:val="-3"/>
        </w:rPr>
        <w:t xml:space="preserve">was </w:t>
      </w:r>
      <w:r>
        <w:t xml:space="preserve">not fully counter-balanced and there </w:t>
      </w:r>
      <w:r>
        <w:rPr>
          <w:spacing w:val="-3"/>
        </w:rPr>
        <w:t xml:space="preserve">was </w:t>
      </w:r>
      <w:r>
        <w:t>a limited number of participants, which means there is a high margin of</w:t>
      </w:r>
      <w:r>
        <w:rPr>
          <w:spacing w:val="-33"/>
        </w:rPr>
        <w:t xml:space="preserve"> </w:t>
      </w:r>
      <w:r>
        <w:t xml:space="preserve">error. </w:t>
      </w:r>
      <w:proofErr w:type="gramStart"/>
      <w:r>
        <w:rPr>
          <w:w w:val="95"/>
        </w:rPr>
        <w:t>Therefore</w:t>
      </w:r>
      <w:proofErr w:type="gramEnd"/>
      <w:r>
        <w:rPr>
          <w:spacing w:val="-27"/>
          <w:w w:val="95"/>
        </w:rPr>
        <w:t xml:space="preserve"> </w:t>
      </w:r>
      <w:r>
        <w:rPr>
          <w:w w:val="95"/>
        </w:rPr>
        <w:t>are</w:t>
      </w:r>
      <w:r>
        <w:rPr>
          <w:spacing w:val="-27"/>
          <w:w w:val="95"/>
        </w:rPr>
        <w:t xml:space="preserve"> </w:t>
      </w:r>
      <w:r>
        <w:rPr>
          <w:w w:val="95"/>
        </w:rPr>
        <w:t>conclusions</w:t>
      </w:r>
      <w:r>
        <w:rPr>
          <w:spacing w:val="-27"/>
          <w:w w:val="95"/>
        </w:rPr>
        <w:t xml:space="preserve"> </w:t>
      </w:r>
      <w:r>
        <w:rPr>
          <w:w w:val="95"/>
        </w:rPr>
        <w:t>drawn</w:t>
      </w:r>
      <w:r>
        <w:rPr>
          <w:spacing w:val="-27"/>
          <w:w w:val="95"/>
        </w:rPr>
        <w:t xml:space="preserve"> </w:t>
      </w:r>
      <w:r>
        <w:rPr>
          <w:w w:val="95"/>
        </w:rPr>
        <w:t>only</w:t>
      </w:r>
      <w:r>
        <w:rPr>
          <w:spacing w:val="-27"/>
          <w:w w:val="95"/>
        </w:rPr>
        <w:t xml:space="preserve"> </w:t>
      </w:r>
      <w:r>
        <w:rPr>
          <w:w w:val="95"/>
        </w:rPr>
        <w:t>when</w:t>
      </w:r>
      <w:r>
        <w:rPr>
          <w:spacing w:val="-27"/>
          <w:w w:val="95"/>
        </w:rPr>
        <w:t xml:space="preserve"> </w:t>
      </w:r>
      <w:r>
        <w:rPr>
          <w:w w:val="95"/>
        </w:rPr>
        <w:t>there</w:t>
      </w:r>
      <w:r>
        <w:rPr>
          <w:spacing w:val="-27"/>
          <w:w w:val="95"/>
        </w:rPr>
        <w:t xml:space="preserve"> </w:t>
      </w:r>
      <w:r>
        <w:rPr>
          <w:w w:val="95"/>
        </w:rPr>
        <w:t>is</w:t>
      </w:r>
      <w:r>
        <w:rPr>
          <w:spacing w:val="-27"/>
          <w:w w:val="95"/>
        </w:rPr>
        <w:t xml:space="preserve"> </w:t>
      </w:r>
      <w:r>
        <w:rPr>
          <w:w w:val="95"/>
        </w:rPr>
        <w:t>a</w:t>
      </w:r>
      <w:r>
        <w:rPr>
          <w:spacing w:val="-27"/>
          <w:w w:val="95"/>
        </w:rPr>
        <w:t xml:space="preserve"> </w:t>
      </w:r>
      <w:r>
        <w:rPr>
          <w:w w:val="95"/>
        </w:rPr>
        <w:t>significant</w:t>
      </w:r>
      <w:r>
        <w:rPr>
          <w:spacing w:val="-27"/>
          <w:w w:val="95"/>
        </w:rPr>
        <w:t xml:space="preserve"> </w:t>
      </w:r>
      <w:r>
        <w:rPr>
          <w:w w:val="95"/>
        </w:rPr>
        <w:t>difference</w:t>
      </w:r>
      <w:r>
        <w:rPr>
          <w:spacing w:val="-27"/>
          <w:w w:val="95"/>
        </w:rPr>
        <w:t xml:space="preserve"> </w:t>
      </w:r>
      <w:r>
        <w:rPr>
          <w:w w:val="95"/>
        </w:rPr>
        <w:t>between</w:t>
      </w:r>
      <w:r>
        <w:rPr>
          <w:spacing w:val="-27"/>
          <w:w w:val="95"/>
        </w:rPr>
        <w:t xml:space="preserve"> </w:t>
      </w:r>
      <w:r>
        <w:rPr>
          <w:w w:val="95"/>
        </w:rPr>
        <w:t>the</w:t>
      </w:r>
      <w:r>
        <w:rPr>
          <w:spacing w:val="-28"/>
          <w:w w:val="95"/>
        </w:rPr>
        <w:t xml:space="preserve"> </w:t>
      </w:r>
      <w:r>
        <w:rPr>
          <w:w w:val="95"/>
        </w:rPr>
        <w:t xml:space="preserve">results </w:t>
      </w:r>
      <w:r>
        <w:t>for protocol vs</w:t>
      </w:r>
      <w:r>
        <w:rPr>
          <w:spacing w:val="23"/>
        </w:rPr>
        <w:t xml:space="preserve"> </w:t>
      </w:r>
      <w:r>
        <w:t>no-communication.</w:t>
      </w:r>
    </w:p>
    <w:p w14:paraId="66466F12" w14:textId="77777777" w:rsidR="00B07A10" w:rsidRDefault="00785C94">
      <w:pPr>
        <w:pStyle w:val="Plattetekst"/>
        <w:spacing w:before="176" w:line="348" w:lineRule="auto"/>
        <w:ind w:left="108" w:right="1445"/>
        <w:jc w:val="both"/>
      </w:pPr>
      <w:r>
        <w:rPr>
          <w:w w:val="95"/>
        </w:rPr>
        <w:t>Interesting</w:t>
      </w:r>
      <w:r>
        <w:rPr>
          <w:spacing w:val="-23"/>
          <w:w w:val="95"/>
        </w:rPr>
        <w:t xml:space="preserve"> </w:t>
      </w:r>
      <w:r>
        <w:rPr>
          <w:w w:val="95"/>
        </w:rPr>
        <w:t>is</w:t>
      </w:r>
      <w:r>
        <w:rPr>
          <w:spacing w:val="-23"/>
          <w:w w:val="95"/>
        </w:rPr>
        <w:t xml:space="preserve"> </w:t>
      </w:r>
      <w:r>
        <w:rPr>
          <w:w w:val="95"/>
        </w:rPr>
        <w:t>that</w:t>
      </w:r>
      <w:r>
        <w:rPr>
          <w:spacing w:val="-24"/>
          <w:w w:val="95"/>
        </w:rPr>
        <w:t xml:space="preserve"> </w:t>
      </w:r>
      <w:r>
        <w:rPr>
          <w:w w:val="95"/>
        </w:rPr>
        <w:t>40%</w:t>
      </w:r>
      <w:r>
        <w:rPr>
          <w:spacing w:val="-23"/>
          <w:w w:val="95"/>
        </w:rPr>
        <w:t xml:space="preserve"> </w:t>
      </w:r>
      <w:r>
        <w:rPr>
          <w:w w:val="95"/>
        </w:rPr>
        <w:t>of</w:t>
      </w:r>
      <w:r>
        <w:rPr>
          <w:spacing w:val="-23"/>
          <w:w w:val="95"/>
        </w:rPr>
        <w:t xml:space="preserve"> </w:t>
      </w:r>
      <w:r>
        <w:rPr>
          <w:w w:val="95"/>
        </w:rPr>
        <w:t>the</w:t>
      </w:r>
      <w:r>
        <w:rPr>
          <w:spacing w:val="-23"/>
          <w:w w:val="95"/>
        </w:rPr>
        <w:t xml:space="preserve"> </w:t>
      </w:r>
      <w:r>
        <w:rPr>
          <w:w w:val="95"/>
        </w:rPr>
        <w:t>participants</w:t>
      </w:r>
      <w:r>
        <w:rPr>
          <w:spacing w:val="-23"/>
          <w:w w:val="95"/>
        </w:rPr>
        <w:t xml:space="preserve"> </w:t>
      </w:r>
      <w:r>
        <w:rPr>
          <w:w w:val="95"/>
        </w:rPr>
        <w:t>would</w:t>
      </w:r>
      <w:r>
        <w:rPr>
          <w:spacing w:val="-23"/>
          <w:w w:val="95"/>
        </w:rPr>
        <w:t xml:space="preserve"> </w:t>
      </w:r>
      <w:r>
        <w:rPr>
          <w:w w:val="95"/>
        </w:rPr>
        <w:t>have</w:t>
      </w:r>
      <w:r>
        <w:rPr>
          <w:spacing w:val="-23"/>
          <w:w w:val="95"/>
        </w:rPr>
        <w:t xml:space="preserve"> </w:t>
      </w:r>
      <w:r>
        <w:rPr>
          <w:w w:val="95"/>
        </w:rPr>
        <w:t>acted</w:t>
      </w:r>
      <w:r>
        <w:rPr>
          <w:spacing w:val="-23"/>
          <w:w w:val="95"/>
        </w:rPr>
        <w:t xml:space="preserve"> </w:t>
      </w:r>
      <w:r>
        <w:rPr>
          <w:w w:val="95"/>
        </w:rPr>
        <w:t>differently</w:t>
      </w:r>
      <w:r>
        <w:rPr>
          <w:spacing w:val="-23"/>
          <w:w w:val="95"/>
        </w:rPr>
        <w:t xml:space="preserve"> </w:t>
      </w:r>
      <w:r>
        <w:rPr>
          <w:w w:val="95"/>
        </w:rPr>
        <w:t>when</w:t>
      </w:r>
      <w:r>
        <w:rPr>
          <w:spacing w:val="-23"/>
          <w:w w:val="95"/>
        </w:rPr>
        <w:t xml:space="preserve"> </w:t>
      </w:r>
      <w:r>
        <w:rPr>
          <w:w w:val="95"/>
        </w:rPr>
        <w:t>no</w:t>
      </w:r>
      <w:r>
        <w:rPr>
          <w:spacing w:val="-23"/>
          <w:w w:val="95"/>
        </w:rPr>
        <w:t xml:space="preserve"> </w:t>
      </w:r>
      <w:r>
        <w:rPr>
          <w:w w:val="95"/>
        </w:rPr>
        <w:t xml:space="preserve">communication </w:t>
      </w:r>
      <w:r>
        <w:rPr>
          <w:spacing w:val="-3"/>
        </w:rPr>
        <w:t>was</w:t>
      </w:r>
      <w:r>
        <w:rPr>
          <w:spacing w:val="-38"/>
        </w:rPr>
        <w:t xml:space="preserve"> </w:t>
      </w:r>
      <w:r>
        <w:t>possible.</w:t>
      </w:r>
      <w:r>
        <w:rPr>
          <w:spacing w:val="-27"/>
        </w:rPr>
        <w:t xml:space="preserve"> </w:t>
      </w:r>
      <w:r>
        <w:t>Their</w:t>
      </w:r>
      <w:r>
        <w:rPr>
          <w:spacing w:val="-38"/>
        </w:rPr>
        <w:t xml:space="preserve"> </w:t>
      </w:r>
      <w:r>
        <w:t>explanation</w:t>
      </w:r>
      <w:r>
        <w:rPr>
          <w:spacing w:val="-38"/>
        </w:rPr>
        <w:t xml:space="preserve"> </w:t>
      </w:r>
      <w:r>
        <w:t>for</w:t>
      </w:r>
      <w:r>
        <w:rPr>
          <w:spacing w:val="-38"/>
        </w:rPr>
        <w:t xml:space="preserve"> </w:t>
      </w:r>
      <w:r>
        <w:t>this</w:t>
      </w:r>
      <w:r>
        <w:rPr>
          <w:spacing w:val="-38"/>
        </w:rPr>
        <w:t xml:space="preserve"> </w:t>
      </w:r>
      <w:r>
        <w:t>is</w:t>
      </w:r>
      <w:r>
        <w:rPr>
          <w:spacing w:val="-38"/>
        </w:rPr>
        <w:t xml:space="preserve"> </w:t>
      </w:r>
      <w:r>
        <w:t>that</w:t>
      </w:r>
      <w:r>
        <w:rPr>
          <w:spacing w:val="-38"/>
        </w:rPr>
        <w:t xml:space="preserve"> </w:t>
      </w:r>
      <w:r>
        <w:t>they</w:t>
      </w:r>
      <w:r>
        <w:rPr>
          <w:spacing w:val="-38"/>
        </w:rPr>
        <w:t xml:space="preserve"> </w:t>
      </w:r>
      <w:r>
        <w:t>could</w:t>
      </w:r>
      <w:r>
        <w:rPr>
          <w:spacing w:val="-38"/>
        </w:rPr>
        <w:t xml:space="preserve"> </w:t>
      </w:r>
      <w:r>
        <w:t>not</w:t>
      </w:r>
      <w:r>
        <w:rPr>
          <w:spacing w:val="-38"/>
        </w:rPr>
        <w:t xml:space="preserve"> </w:t>
      </w:r>
      <w:r>
        <w:t>anticipate</w:t>
      </w:r>
      <w:r>
        <w:rPr>
          <w:spacing w:val="-38"/>
        </w:rPr>
        <w:t xml:space="preserve"> </w:t>
      </w:r>
      <w:r>
        <w:t>to</w:t>
      </w:r>
      <w:r>
        <w:rPr>
          <w:spacing w:val="-38"/>
        </w:rPr>
        <w:t xml:space="preserve"> </w:t>
      </w:r>
      <w:r>
        <w:t>other</w:t>
      </w:r>
      <w:r>
        <w:rPr>
          <w:spacing w:val="-38"/>
        </w:rPr>
        <w:t xml:space="preserve"> </w:t>
      </w:r>
      <w:r>
        <w:t>vessels,</w:t>
      </w:r>
      <w:r>
        <w:rPr>
          <w:spacing w:val="-38"/>
        </w:rPr>
        <w:t xml:space="preserve"> </w:t>
      </w:r>
      <w:r>
        <w:t xml:space="preserve">thus </w:t>
      </w:r>
      <w:r>
        <w:rPr>
          <w:spacing w:val="-3"/>
        </w:rPr>
        <w:t>slowed</w:t>
      </w:r>
      <w:r>
        <w:rPr>
          <w:spacing w:val="-18"/>
        </w:rPr>
        <w:t xml:space="preserve"> </w:t>
      </w:r>
      <w:r>
        <w:t>down,</w:t>
      </w:r>
      <w:r>
        <w:rPr>
          <w:spacing w:val="-16"/>
        </w:rPr>
        <w:t xml:space="preserve"> </w:t>
      </w:r>
      <w:r>
        <w:t>hoping</w:t>
      </w:r>
      <w:r>
        <w:rPr>
          <w:spacing w:val="-18"/>
        </w:rPr>
        <w:t xml:space="preserve"> </w:t>
      </w:r>
      <w:r>
        <w:t>that</w:t>
      </w:r>
      <w:r>
        <w:rPr>
          <w:spacing w:val="-18"/>
        </w:rPr>
        <w:t xml:space="preserve"> </w:t>
      </w:r>
      <w:r>
        <w:t>they</w:t>
      </w:r>
      <w:r>
        <w:rPr>
          <w:spacing w:val="-18"/>
        </w:rPr>
        <w:t xml:space="preserve"> </w:t>
      </w:r>
      <w:r>
        <w:t>could</w:t>
      </w:r>
      <w:r>
        <w:rPr>
          <w:spacing w:val="-18"/>
        </w:rPr>
        <w:t xml:space="preserve"> </w:t>
      </w:r>
      <w:r>
        <w:t>deduce</w:t>
      </w:r>
      <w:r>
        <w:rPr>
          <w:spacing w:val="-18"/>
        </w:rPr>
        <w:t xml:space="preserve"> </w:t>
      </w:r>
      <w:r>
        <w:t>from</w:t>
      </w:r>
      <w:r>
        <w:rPr>
          <w:spacing w:val="-18"/>
        </w:rPr>
        <w:t xml:space="preserve"> </w:t>
      </w:r>
      <w:r>
        <w:t>the</w:t>
      </w:r>
      <w:r>
        <w:rPr>
          <w:spacing w:val="-18"/>
        </w:rPr>
        <w:t xml:space="preserve"> </w:t>
      </w:r>
      <w:r>
        <w:t>actions</w:t>
      </w:r>
      <w:r>
        <w:rPr>
          <w:spacing w:val="-18"/>
        </w:rPr>
        <w:t xml:space="preserve"> </w:t>
      </w:r>
      <w:r>
        <w:t>of</w:t>
      </w:r>
      <w:r>
        <w:rPr>
          <w:spacing w:val="-18"/>
        </w:rPr>
        <w:t xml:space="preserve"> </w:t>
      </w:r>
      <w:r>
        <w:t>the</w:t>
      </w:r>
      <w:r>
        <w:rPr>
          <w:spacing w:val="-18"/>
        </w:rPr>
        <w:t xml:space="preserve"> </w:t>
      </w:r>
      <w:r>
        <w:t>other</w:t>
      </w:r>
      <w:r>
        <w:rPr>
          <w:spacing w:val="-18"/>
        </w:rPr>
        <w:t xml:space="preserve"> </w:t>
      </w:r>
      <w:r>
        <w:t>ships</w:t>
      </w:r>
      <w:r>
        <w:rPr>
          <w:spacing w:val="-18"/>
        </w:rPr>
        <w:t xml:space="preserve"> </w:t>
      </w:r>
      <w:r>
        <w:t>what</w:t>
      </w:r>
      <w:r>
        <w:rPr>
          <w:spacing w:val="-18"/>
        </w:rPr>
        <w:t xml:space="preserve"> </w:t>
      </w:r>
      <w:r>
        <w:t>their plans</w:t>
      </w:r>
      <w:r>
        <w:rPr>
          <w:spacing w:val="-16"/>
        </w:rPr>
        <w:t xml:space="preserve"> </w:t>
      </w:r>
      <w:r>
        <w:t>were.</w:t>
      </w:r>
      <w:r>
        <w:rPr>
          <w:spacing w:val="10"/>
        </w:rPr>
        <w:t xml:space="preserve"> </w:t>
      </w:r>
      <w:r>
        <w:t>If</w:t>
      </w:r>
      <w:r>
        <w:rPr>
          <w:spacing w:val="-16"/>
        </w:rPr>
        <w:t xml:space="preserve"> </w:t>
      </w:r>
      <w:r>
        <w:t>the</w:t>
      </w:r>
      <w:r>
        <w:rPr>
          <w:spacing w:val="-16"/>
        </w:rPr>
        <w:t xml:space="preserve"> </w:t>
      </w:r>
      <w:r>
        <w:t>protocol</w:t>
      </w:r>
      <w:r>
        <w:rPr>
          <w:spacing w:val="-16"/>
        </w:rPr>
        <w:t xml:space="preserve"> </w:t>
      </w:r>
      <w:r>
        <w:rPr>
          <w:spacing w:val="-3"/>
        </w:rPr>
        <w:t>works</w:t>
      </w:r>
      <w:r>
        <w:rPr>
          <w:spacing w:val="-16"/>
        </w:rPr>
        <w:t xml:space="preserve"> </w:t>
      </w:r>
      <w:r>
        <w:t>well,</w:t>
      </w:r>
      <w:r>
        <w:rPr>
          <w:spacing w:val="-14"/>
        </w:rPr>
        <w:t xml:space="preserve"> </w:t>
      </w:r>
      <w:r>
        <w:t>this</w:t>
      </w:r>
      <w:r>
        <w:rPr>
          <w:spacing w:val="-16"/>
        </w:rPr>
        <w:t xml:space="preserve"> </w:t>
      </w:r>
      <w:r>
        <w:t>is</w:t>
      </w:r>
      <w:r>
        <w:rPr>
          <w:spacing w:val="-16"/>
        </w:rPr>
        <w:t xml:space="preserve"> </w:t>
      </w:r>
      <w:r>
        <w:t>not</w:t>
      </w:r>
      <w:r>
        <w:rPr>
          <w:spacing w:val="-16"/>
        </w:rPr>
        <w:t xml:space="preserve"> </w:t>
      </w:r>
      <w:r>
        <w:t>needed.</w:t>
      </w:r>
      <w:r>
        <w:rPr>
          <w:spacing w:val="10"/>
        </w:rPr>
        <w:t xml:space="preserve"> </w:t>
      </w:r>
      <w:r>
        <w:t>The</w:t>
      </w:r>
      <w:r>
        <w:rPr>
          <w:spacing w:val="-16"/>
        </w:rPr>
        <w:t xml:space="preserve"> </w:t>
      </w:r>
      <w:r>
        <w:t>other</w:t>
      </w:r>
      <w:r>
        <w:rPr>
          <w:spacing w:val="-16"/>
        </w:rPr>
        <w:t xml:space="preserve"> </w:t>
      </w:r>
      <w:r>
        <w:t>participants</w:t>
      </w:r>
      <w:r>
        <w:rPr>
          <w:spacing w:val="-16"/>
        </w:rPr>
        <w:t xml:space="preserve"> </w:t>
      </w:r>
      <w:r>
        <w:t>said</w:t>
      </w:r>
      <w:r>
        <w:rPr>
          <w:spacing w:val="-16"/>
        </w:rPr>
        <w:t xml:space="preserve"> </w:t>
      </w:r>
      <w:r>
        <w:t xml:space="preserve">they </w:t>
      </w:r>
      <w:r>
        <w:rPr>
          <w:w w:val="95"/>
        </w:rPr>
        <w:t>followed</w:t>
      </w:r>
      <w:r>
        <w:rPr>
          <w:spacing w:val="-22"/>
          <w:w w:val="95"/>
        </w:rPr>
        <w:t xml:space="preserve"> </w:t>
      </w:r>
      <w:r>
        <w:rPr>
          <w:w w:val="95"/>
        </w:rPr>
        <w:t>the</w:t>
      </w:r>
      <w:r>
        <w:rPr>
          <w:spacing w:val="-23"/>
          <w:w w:val="95"/>
        </w:rPr>
        <w:t xml:space="preserve"> </w:t>
      </w:r>
      <w:proofErr w:type="gramStart"/>
      <w:r>
        <w:rPr>
          <w:w w:val="95"/>
        </w:rPr>
        <w:t>COLREGs,</w:t>
      </w:r>
      <w:r>
        <w:rPr>
          <w:spacing w:val="-22"/>
          <w:w w:val="95"/>
        </w:rPr>
        <w:t xml:space="preserve"> </w:t>
      </w:r>
      <w:r>
        <w:rPr>
          <w:w w:val="95"/>
        </w:rPr>
        <w:t>and</w:t>
      </w:r>
      <w:proofErr w:type="gramEnd"/>
      <w:r>
        <w:rPr>
          <w:spacing w:val="-23"/>
          <w:w w:val="95"/>
        </w:rPr>
        <w:t xml:space="preserve"> </w:t>
      </w:r>
      <w:r>
        <w:rPr>
          <w:w w:val="95"/>
        </w:rPr>
        <w:t>expect</w:t>
      </w:r>
      <w:r>
        <w:rPr>
          <w:spacing w:val="-22"/>
          <w:w w:val="95"/>
        </w:rPr>
        <w:t xml:space="preserve"> </w:t>
      </w:r>
      <w:r>
        <w:rPr>
          <w:w w:val="95"/>
        </w:rPr>
        <w:t>unmanned</w:t>
      </w:r>
      <w:r>
        <w:rPr>
          <w:spacing w:val="-23"/>
          <w:w w:val="95"/>
        </w:rPr>
        <w:t xml:space="preserve"> </w:t>
      </w:r>
      <w:r>
        <w:rPr>
          <w:w w:val="95"/>
        </w:rPr>
        <w:t>vessels</w:t>
      </w:r>
      <w:r>
        <w:rPr>
          <w:spacing w:val="-23"/>
          <w:w w:val="95"/>
        </w:rPr>
        <w:t xml:space="preserve"> </w:t>
      </w:r>
      <w:r>
        <w:rPr>
          <w:w w:val="95"/>
        </w:rPr>
        <w:t>to</w:t>
      </w:r>
      <w:r>
        <w:rPr>
          <w:spacing w:val="-22"/>
          <w:w w:val="95"/>
        </w:rPr>
        <w:t xml:space="preserve"> </w:t>
      </w:r>
      <w:r>
        <w:rPr>
          <w:w w:val="95"/>
        </w:rPr>
        <w:t>do</w:t>
      </w:r>
      <w:r>
        <w:rPr>
          <w:spacing w:val="-23"/>
          <w:w w:val="95"/>
        </w:rPr>
        <w:t xml:space="preserve"> </w:t>
      </w:r>
      <w:r>
        <w:rPr>
          <w:w w:val="95"/>
        </w:rPr>
        <w:t>the</w:t>
      </w:r>
      <w:r>
        <w:rPr>
          <w:spacing w:val="-22"/>
          <w:w w:val="95"/>
        </w:rPr>
        <w:t xml:space="preserve"> </w:t>
      </w:r>
      <w:r>
        <w:rPr>
          <w:w w:val="95"/>
        </w:rPr>
        <w:t>same.</w:t>
      </w:r>
      <w:r>
        <w:rPr>
          <w:spacing w:val="-9"/>
          <w:w w:val="95"/>
        </w:rPr>
        <w:t xml:space="preserve"> </w:t>
      </w:r>
      <w:r>
        <w:rPr>
          <w:w w:val="95"/>
        </w:rPr>
        <w:t>This</w:t>
      </w:r>
      <w:r>
        <w:rPr>
          <w:spacing w:val="-22"/>
          <w:w w:val="95"/>
        </w:rPr>
        <w:t xml:space="preserve"> </w:t>
      </w:r>
      <w:r>
        <w:rPr>
          <w:w w:val="95"/>
        </w:rPr>
        <w:t>reasoning</w:t>
      </w:r>
      <w:r>
        <w:rPr>
          <w:spacing w:val="-23"/>
          <w:w w:val="95"/>
        </w:rPr>
        <w:t xml:space="preserve"> </w:t>
      </w:r>
      <w:r>
        <w:rPr>
          <w:w w:val="95"/>
        </w:rPr>
        <w:t xml:space="preserve">means </w:t>
      </w:r>
      <w:r>
        <w:t>that</w:t>
      </w:r>
      <w:r>
        <w:rPr>
          <w:spacing w:val="-7"/>
        </w:rPr>
        <w:t xml:space="preserve"> </w:t>
      </w:r>
      <w:r>
        <w:t>the</w:t>
      </w:r>
      <w:r>
        <w:rPr>
          <w:spacing w:val="-7"/>
        </w:rPr>
        <w:t xml:space="preserve"> </w:t>
      </w:r>
      <w:r>
        <w:t>participants</w:t>
      </w:r>
      <w:r>
        <w:rPr>
          <w:spacing w:val="-7"/>
        </w:rPr>
        <w:t xml:space="preserve"> </w:t>
      </w:r>
      <w:r>
        <w:t>would</w:t>
      </w:r>
      <w:r>
        <w:rPr>
          <w:spacing w:val="-7"/>
        </w:rPr>
        <w:t xml:space="preserve"> </w:t>
      </w:r>
      <w:r>
        <w:t>act</w:t>
      </w:r>
      <w:r>
        <w:rPr>
          <w:spacing w:val="-7"/>
        </w:rPr>
        <w:t xml:space="preserve"> </w:t>
      </w:r>
      <w:r>
        <w:t>the</w:t>
      </w:r>
      <w:r>
        <w:rPr>
          <w:spacing w:val="-7"/>
        </w:rPr>
        <w:t xml:space="preserve"> </w:t>
      </w:r>
      <w:r>
        <w:t>same</w:t>
      </w:r>
      <w:r>
        <w:rPr>
          <w:spacing w:val="-7"/>
        </w:rPr>
        <w:t xml:space="preserve"> </w:t>
      </w:r>
      <w:r>
        <w:t>when</w:t>
      </w:r>
      <w:r>
        <w:rPr>
          <w:spacing w:val="-7"/>
        </w:rPr>
        <w:t xml:space="preserve"> </w:t>
      </w:r>
      <w:r>
        <w:t>the</w:t>
      </w:r>
      <w:r>
        <w:rPr>
          <w:spacing w:val="-7"/>
        </w:rPr>
        <w:t xml:space="preserve"> </w:t>
      </w:r>
      <w:r>
        <w:t>other</w:t>
      </w:r>
      <w:r>
        <w:rPr>
          <w:spacing w:val="-7"/>
        </w:rPr>
        <w:t xml:space="preserve"> </w:t>
      </w:r>
      <w:r>
        <w:t>vessel</w:t>
      </w:r>
      <w:r>
        <w:rPr>
          <w:spacing w:val="-7"/>
        </w:rPr>
        <w:t xml:space="preserve"> </w:t>
      </w:r>
      <w:r>
        <w:rPr>
          <w:spacing w:val="-3"/>
        </w:rPr>
        <w:t>was</w:t>
      </w:r>
      <w:r>
        <w:rPr>
          <w:spacing w:val="-7"/>
        </w:rPr>
        <w:t xml:space="preserve"> </w:t>
      </w:r>
      <w:r>
        <w:t>manned.</w:t>
      </w:r>
    </w:p>
    <w:p w14:paraId="66466F13" w14:textId="77777777" w:rsidR="00B07A10" w:rsidRDefault="00B07A10">
      <w:pPr>
        <w:spacing w:line="348" w:lineRule="auto"/>
        <w:jc w:val="both"/>
        <w:sectPr w:rsidR="00B07A10">
          <w:pgSz w:w="11910" w:h="16840"/>
          <w:pgMar w:top="1060" w:right="280" w:bottom="280" w:left="1620" w:header="708" w:footer="708" w:gutter="0"/>
          <w:cols w:space="708"/>
        </w:sectPr>
      </w:pPr>
    </w:p>
    <w:p w14:paraId="66466F14" w14:textId="77777777" w:rsidR="00B07A10" w:rsidRDefault="00785C94">
      <w:pPr>
        <w:tabs>
          <w:tab w:val="left" w:pos="4872"/>
        </w:tabs>
        <w:spacing w:before="47"/>
        <w:ind w:left="108"/>
        <w:jc w:val="both"/>
        <w:rPr>
          <w:rFonts w:ascii="Trebuchet MS"/>
          <w:i/>
        </w:rPr>
      </w:pPr>
      <w:r>
        <w:lastRenderedPageBreak/>
        <w:t>104</w:t>
      </w:r>
      <w:r>
        <w:tab/>
      </w:r>
      <w:r>
        <w:rPr>
          <w:rFonts w:ascii="Trebuchet MS"/>
          <w:i/>
        </w:rPr>
        <w:t>CHAPTER 11. DESIGN</w:t>
      </w:r>
      <w:r>
        <w:rPr>
          <w:rFonts w:ascii="Trebuchet MS"/>
          <w:i/>
          <w:spacing w:val="21"/>
        </w:rPr>
        <w:t xml:space="preserve"> </w:t>
      </w:r>
      <w:r>
        <w:rPr>
          <w:rFonts w:ascii="Trebuchet MS"/>
          <w:i/>
          <w:spacing w:val="-4"/>
        </w:rPr>
        <w:t>EVALUATION</w:t>
      </w:r>
    </w:p>
    <w:p w14:paraId="66466F15" w14:textId="77777777" w:rsidR="00B07A10" w:rsidRDefault="00785C94">
      <w:pPr>
        <w:pStyle w:val="Plattetekst"/>
        <w:spacing w:before="6"/>
        <w:rPr>
          <w:rFonts w:ascii="Trebuchet MS"/>
          <w:i/>
          <w:sz w:val="26"/>
        </w:rPr>
      </w:pPr>
      <w:r>
        <w:rPr>
          <w:noProof/>
        </w:rPr>
        <w:drawing>
          <wp:anchor distT="0" distB="0" distL="0" distR="0" simplePos="0" relativeHeight="1288" behindDoc="0" locked="0" layoutInCell="1" allowOverlap="1" wp14:anchorId="66466F7B" wp14:editId="66466F7C">
            <wp:simplePos x="0" y="0"/>
            <wp:positionH relativeFrom="page">
              <wp:posOffset>1633816</wp:posOffset>
            </wp:positionH>
            <wp:positionV relativeFrom="paragraph">
              <wp:posOffset>220821</wp:posOffset>
            </wp:positionV>
            <wp:extent cx="4297679" cy="144932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4297679" cy="1449324"/>
                    </a:xfrm>
                    <a:prstGeom prst="rect">
                      <a:avLst/>
                    </a:prstGeom>
                  </pic:spPr>
                </pic:pic>
              </a:graphicData>
            </a:graphic>
          </wp:anchor>
        </w:drawing>
      </w:r>
    </w:p>
    <w:p w14:paraId="66466F16" w14:textId="77777777" w:rsidR="00B07A10" w:rsidRDefault="00785C94">
      <w:pPr>
        <w:pStyle w:val="Lijstalinea"/>
        <w:numPr>
          <w:ilvl w:val="0"/>
          <w:numId w:val="1"/>
        </w:numPr>
        <w:tabs>
          <w:tab w:val="left" w:pos="2770"/>
        </w:tabs>
        <w:spacing w:before="67" w:after="50"/>
        <w:ind w:hanging="317"/>
        <w:jc w:val="left"/>
        <w:rPr>
          <w:sz w:val="20"/>
        </w:rPr>
      </w:pPr>
      <w:bookmarkStart w:id="878" w:name="_bookmark14"/>
      <w:bookmarkEnd w:id="878"/>
      <w:r>
        <w:rPr>
          <w:sz w:val="20"/>
        </w:rPr>
        <w:t>Situation when crossing at the North</w:t>
      </w:r>
      <w:r>
        <w:rPr>
          <w:spacing w:val="36"/>
          <w:sz w:val="20"/>
        </w:rPr>
        <w:t xml:space="preserve"> </w:t>
      </w:r>
      <w:r>
        <w:rPr>
          <w:sz w:val="20"/>
        </w:rPr>
        <w:t>Sea</w:t>
      </w:r>
    </w:p>
    <w:p w14:paraId="66466F17" w14:textId="77777777" w:rsidR="00B07A10" w:rsidRDefault="00785C94">
      <w:pPr>
        <w:pStyle w:val="Plattetekst"/>
        <w:ind w:left="952"/>
        <w:rPr>
          <w:sz w:val="20"/>
        </w:rPr>
      </w:pPr>
      <w:r>
        <w:rPr>
          <w:noProof/>
          <w:sz w:val="20"/>
        </w:rPr>
        <w:drawing>
          <wp:inline distT="0" distB="0" distL="0" distR="0" wp14:anchorId="66466F7D" wp14:editId="66466F7E">
            <wp:extent cx="4297679" cy="144932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4297679" cy="1449324"/>
                    </a:xfrm>
                    <a:prstGeom prst="rect">
                      <a:avLst/>
                    </a:prstGeom>
                  </pic:spPr>
                </pic:pic>
              </a:graphicData>
            </a:graphic>
          </wp:inline>
        </w:drawing>
      </w:r>
    </w:p>
    <w:p w14:paraId="66466F18" w14:textId="77777777" w:rsidR="00B07A10" w:rsidRDefault="00785C94">
      <w:pPr>
        <w:pStyle w:val="Lijstalinea"/>
        <w:numPr>
          <w:ilvl w:val="0"/>
          <w:numId w:val="1"/>
        </w:numPr>
        <w:tabs>
          <w:tab w:val="left" w:pos="3079"/>
        </w:tabs>
        <w:spacing w:before="96"/>
        <w:ind w:left="3078" w:hanging="324"/>
        <w:jc w:val="left"/>
        <w:rPr>
          <w:sz w:val="20"/>
        </w:rPr>
      </w:pPr>
      <w:r>
        <w:rPr>
          <w:sz w:val="20"/>
        </w:rPr>
        <w:t>Situation when entering</w:t>
      </w:r>
      <w:r>
        <w:rPr>
          <w:spacing w:val="20"/>
          <w:sz w:val="20"/>
        </w:rPr>
        <w:t xml:space="preserve"> </w:t>
      </w:r>
      <w:proofErr w:type="spellStart"/>
      <w:r>
        <w:rPr>
          <w:sz w:val="20"/>
        </w:rPr>
        <w:t>Maasgeul</w:t>
      </w:r>
      <w:proofErr w:type="spellEnd"/>
    </w:p>
    <w:p w14:paraId="66466F19" w14:textId="77777777" w:rsidR="00B07A10" w:rsidRDefault="00B07A10">
      <w:pPr>
        <w:pStyle w:val="Plattetekst"/>
        <w:spacing w:before="4"/>
        <w:rPr>
          <w:sz w:val="18"/>
        </w:rPr>
      </w:pPr>
    </w:p>
    <w:p w14:paraId="66466F1A" w14:textId="77777777" w:rsidR="00B07A10" w:rsidRDefault="00785C94">
      <w:pPr>
        <w:pStyle w:val="Plattetekst"/>
        <w:spacing w:before="1"/>
        <w:ind w:left="902"/>
      </w:pPr>
      <w:r>
        <w:t>Figure 11.8: Response to color of vessels for protocol vs no-communication</w:t>
      </w:r>
    </w:p>
    <w:p w14:paraId="66466F1B" w14:textId="77777777" w:rsidR="00B07A10" w:rsidRDefault="00B07A10">
      <w:pPr>
        <w:pStyle w:val="Plattetekst"/>
      </w:pPr>
    </w:p>
    <w:p w14:paraId="66466F1C" w14:textId="3B5DEB50" w:rsidR="00B07A10" w:rsidRDefault="00785C94">
      <w:pPr>
        <w:pStyle w:val="Plattetekst"/>
        <w:spacing w:before="194" w:line="348" w:lineRule="auto"/>
        <w:ind w:left="108" w:right="1445"/>
        <w:jc w:val="both"/>
      </w:pPr>
      <w:r>
        <w:t>A</w:t>
      </w:r>
      <w:r>
        <w:rPr>
          <w:spacing w:val="-30"/>
        </w:rPr>
        <w:t xml:space="preserve"> </w:t>
      </w:r>
      <w:r>
        <w:t>conclusion</w:t>
      </w:r>
      <w:r>
        <w:rPr>
          <w:spacing w:val="-30"/>
        </w:rPr>
        <w:t xml:space="preserve"> </w:t>
      </w:r>
      <w:del w:id="879" w:author="Tom Wever" w:date="2018-11-25T15:03:00Z">
        <w:r w:rsidDel="0020537A">
          <w:delText>which</w:delText>
        </w:r>
        <w:r w:rsidDel="0020537A">
          <w:rPr>
            <w:spacing w:val="-30"/>
          </w:rPr>
          <w:delText xml:space="preserve"> </w:delText>
        </w:r>
      </w:del>
      <w:ins w:id="880" w:author="Tom Wever" w:date="2018-11-25T15:03:00Z">
        <w:r w:rsidR="0020537A">
          <w:t xml:space="preserve">that </w:t>
        </w:r>
      </w:ins>
      <w:r>
        <w:rPr>
          <w:spacing w:val="-3"/>
        </w:rPr>
        <w:t>was</w:t>
      </w:r>
      <w:r>
        <w:rPr>
          <w:spacing w:val="-30"/>
        </w:rPr>
        <w:t xml:space="preserve"> </w:t>
      </w:r>
      <w:r>
        <w:t>expected</w:t>
      </w:r>
      <w:r>
        <w:rPr>
          <w:spacing w:val="-30"/>
        </w:rPr>
        <w:t xml:space="preserve"> </w:t>
      </w:r>
      <w:r>
        <w:t>is</w:t>
      </w:r>
      <w:r>
        <w:rPr>
          <w:spacing w:val="-30"/>
        </w:rPr>
        <w:t xml:space="preserve"> </w:t>
      </w:r>
      <w:r>
        <w:t>that</w:t>
      </w:r>
      <w:r>
        <w:rPr>
          <w:spacing w:val="-30"/>
        </w:rPr>
        <w:t xml:space="preserve"> </w:t>
      </w:r>
      <w:r>
        <w:t>the</w:t>
      </w:r>
      <w:r>
        <w:rPr>
          <w:spacing w:val="-30"/>
        </w:rPr>
        <w:t xml:space="preserve"> </w:t>
      </w:r>
      <w:r>
        <w:t>participants</w:t>
      </w:r>
      <w:r>
        <w:rPr>
          <w:spacing w:val="-30"/>
        </w:rPr>
        <w:t xml:space="preserve"> </w:t>
      </w:r>
      <w:r>
        <w:t>would</w:t>
      </w:r>
      <w:r>
        <w:rPr>
          <w:spacing w:val="-30"/>
        </w:rPr>
        <w:t xml:space="preserve"> </w:t>
      </w:r>
      <w:r>
        <w:t>miss</w:t>
      </w:r>
      <w:r>
        <w:rPr>
          <w:spacing w:val="-30"/>
        </w:rPr>
        <w:t xml:space="preserve"> </w:t>
      </w:r>
      <w:r>
        <w:t>information</w:t>
      </w:r>
      <w:r>
        <w:rPr>
          <w:spacing w:val="-30"/>
        </w:rPr>
        <w:t xml:space="preserve"> </w:t>
      </w:r>
      <w:r>
        <w:t>when</w:t>
      </w:r>
      <w:r>
        <w:rPr>
          <w:spacing w:val="-30"/>
        </w:rPr>
        <w:t xml:space="preserve"> </w:t>
      </w:r>
      <w:r>
        <w:t>they were</w:t>
      </w:r>
      <w:r>
        <w:rPr>
          <w:spacing w:val="-31"/>
        </w:rPr>
        <w:t xml:space="preserve"> </w:t>
      </w:r>
      <w:r>
        <w:t>not</w:t>
      </w:r>
      <w:r>
        <w:rPr>
          <w:spacing w:val="-31"/>
        </w:rPr>
        <w:t xml:space="preserve"> </w:t>
      </w:r>
      <w:r>
        <w:t>able</w:t>
      </w:r>
      <w:r>
        <w:rPr>
          <w:spacing w:val="-31"/>
        </w:rPr>
        <w:t xml:space="preserve"> </w:t>
      </w:r>
      <w:r>
        <w:t>to</w:t>
      </w:r>
      <w:r>
        <w:rPr>
          <w:spacing w:val="-31"/>
        </w:rPr>
        <w:t xml:space="preserve"> </w:t>
      </w:r>
      <w:r>
        <w:t>communicate</w:t>
      </w:r>
      <w:r>
        <w:rPr>
          <w:spacing w:val="-31"/>
        </w:rPr>
        <w:t xml:space="preserve"> </w:t>
      </w:r>
      <w:r>
        <w:t>using</w:t>
      </w:r>
      <w:r>
        <w:rPr>
          <w:spacing w:val="-31"/>
        </w:rPr>
        <w:t xml:space="preserve"> </w:t>
      </w:r>
      <w:r>
        <w:t>the</w:t>
      </w:r>
      <w:r>
        <w:rPr>
          <w:spacing w:val="-31"/>
        </w:rPr>
        <w:t xml:space="preserve"> </w:t>
      </w:r>
      <w:r>
        <w:t>protocol.</w:t>
      </w:r>
      <w:r>
        <w:rPr>
          <w:spacing w:val="-20"/>
        </w:rPr>
        <w:t xml:space="preserve"> </w:t>
      </w:r>
      <w:r>
        <w:t>In</w:t>
      </w:r>
      <w:r>
        <w:rPr>
          <w:spacing w:val="-31"/>
        </w:rPr>
        <w:t xml:space="preserve"> </w:t>
      </w:r>
      <w:r>
        <w:t>the</w:t>
      </w:r>
      <w:r>
        <w:rPr>
          <w:spacing w:val="-31"/>
        </w:rPr>
        <w:t xml:space="preserve"> </w:t>
      </w:r>
      <w:r>
        <w:t>second</w:t>
      </w:r>
      <w:r>
        <w:rPr>
          <w:spacing w:val="-31"/>
        </w:rPr>
        <w:t xml:space="preserve"> </w:t>
      </w:r>
      <w:r>
        <w:t>situation</w:t>
      </w:r>
      <w:r>
        <w:rPr>
          <w:spacing w:val="-31"/>
        </w:rPr>
        <w:t xml:space="preserve"> </w:t>
      </w:r>
      <w:r>
        <w:t>when</w:t>
      </w:r>
      <w:r>
        <w:rPr>
          <w:spacing w:val="-31"/>
        </w:rPr>
        <w:t xml:space="preserve"> </w:t>
      </w:r>
      <w:r>
        <w:t>entering</w:t>
      </w:r>
      <w:r>
        <w:rPr>
          <w:spacing w:val="-31"/>
        </w:rPr>
        <w:t xml:space="preserve"> </w:t>
      </w:r>
      <w:r>
        <w:t xml:space="preserve">the </w:t>
      </w:r>
      <w:proofErr w:type="spellStart"/>
      <w:r>
        <w:t>Maasgeul</w:t>
      </w:r>
      <w:proofErr w:type="spellEnd"/>
      <w:r>
        <w:t>,</w:t>
      </w:r>
      <w:r>
        <w:rPr>
          <w:spacing w:val="-26"/>
        </w:rPr>
        <w:t xml:space="preserve"> </w:t>
      </w:r>
      <w:r>
        <w:t>this</w:t>
      </w:r>
      <w:r>
        <w:rPr>
          <w:spacing w:val="-27"/>
        </w:rPr>
        <w:t xml:space="preserve"> </w:t>
      </w:r>
      <w:r>
        <w:t>is</w:t>
      </w:r>
      <w:r>
        <w:rPr>
          <w:spacing w:val="-27"/>
        </w:rPr>
        <w:t xml:space="preserve"> </w:t>
      </w:r>
      <w:r>
        <w:t>the</w:t>
      </w:r>
      <w:r>
        <w:rPr>
          <w:spacing w:val="-27"/>
        </w:rPr>
        <w:t xml:space="preserve"> </w:t>
      </w:r>
      <w:r>
        <w:t>case.</w:t>
      </w:r>
      <w:r>
        <w:rPr>
          <w:spacing w:val="-5"/>
        </w:rPr>
        <w:t xml:space="preserve"> </w:t>
      </w:r>
      <w:r>
        <w:t>However,</w:t>
      </w:r>
      <w:r>
        <w:rPr>
          <w:spacing w:val="-26"/>
        </w:rPr>
        <w:t xml:space="preserve"> </w:t>
      </w:r>
      <w:r>
        <w:t>most</w:t>
      </w:r>
      <w:r>
        <w:rPr>
          <w:spacing w:val="-27"/>
        </w:rPr>
        <w:t xml:space="preserve"> </w:t>
      </w:r>
      <w:r>
        <w:t>participants</w:t>
      </w:r>
      <w:r>
        <w:rPr>
          <w:spacing w:val="-27"/>
        </w:rPr>
        <w:t xml:space="preserve"> </w:t>
      </w:r>
      <w:r>
        <w:t>did</w:t>
      </w:r>
      <w:r>
        <w:rPr>
          <w:spacing w:val="-27"/>
        </w:rPr>
        <w:t xml:space="preserve"> </w:t>
      </w:r>
      <w:r>
        <w:t>indicate</w:t>
      </w:r>
      <w:r>
        <w:rPr>
          <w:spacing w:val="-27"/>
        </w:rPr>
        <w:t xml:space="preserve"> </w:t>
      </w:r>
      <w:r>
        <w:t>they</w:t>
      </w:r>
      <w:r>
        <w:rPr>
          <w:spacing w:val="-27"/>
        </w:rPr>
        <w:t xml:space="preserve"> </w:t>
      </w:r>
      <w:r>
        <w:t>were</w:t>
      </w:r>
      <w:r>
        <w:rPr>
          <w:spacing w:val="-27"/>
        </w:rPr>
        <w:t xml:space="preserve"> </w:t>
      </w:r>
      <w:r>
        <w:t>also</w:t>
      </w:r>
      <w:r>
        <w:rPr>
          <w:spacing w:val="-27"/>
        </w:rPr>
        <w:t xml:space="preserve"> </w:t>
      </w:r>
      <w:r>
        <w:t>missing information</w:t>
      </w:r>
      <w:r>
        <w:rPr>
          <w:spacing w:val="-15"/>
        </w:rPr>
        <w:t xml:space="preserve"> </w:t>
      </w:r>
      <w:r>
        <w:t>on</w:t>
      </w:r>
      <w:r>
        <w:rPr>
          <w:spacing w:val="-15"/>
        </w:rPr>
        <w:t xml:space="preserve"> </w:t>
      </w:r>
      <w:r>
        <w:t>the</w:t>
      </w:r>
      <w:r>
        <w:rPr>
          <w:spacing w:val="-15"/>
        </w:rPr>
        <w:t xml:space="preserve"> </w:t>
      </w:r>
      <w:r>
        <w:rPr>
          <w:spacing w:val="-7"/>
        </w:rPr>
        <w:t>CPA</w:t>
      </w:r>
      <w:r>
        <w:rPr>
          <w:spacing w:val="-15"/>
        </w:rPr>
        <w:t xml:space="preserve"> </w:t>
      </w:r>
      <w:r>
        <w:t>during</w:t>
      </w:r>
      <w:r>
        <w:rPr>
          <w:spacing w:val="-15"/>
        </w:rPr>
        <w:t xml:space="preserve"> </w:t>
      </w:r>
      <w:r>
        <w:t>the</w:t>
      </w:r>
      <w:r>
        <w:rPr>
          <w:spacing w:val="-15"/>
        </w:rPr>
        <w:t xml:space="preserve"> </w:t>
      </w:r>
      <w:r>
        <w:t>experiment</w:t>
      </w:r>
      <w:r>
        <w:rPr>
          <w:spacing w:val="-15"/>
        </w:rPr>
        <w:t xml:space="preserve"> </w:t>
      </w:r>
      <w:r>
        <w:t>as</w:t>
      </w:r>
      <w:r>
        <w:rPr>
          <w:spacing w:val="-15"/>
        </w:rPr>
        <w:t xml:space="preserve"> </w:t>
      </w:r>
      <w:r>
        <w:t>is</w:t>
      </w:r>
      <w:r>
        <w:rPr>
          <w:spacing w:val="-15"/>
        </w:rPr>
        <w:t xml:space="preserve"> </w:t>
      </w:r>
      <w:r>
        <w:t>usually</w:t>
      </w:r>
      <w:r>
        <w:rPr>
          <w:spacing w:val="-15"/>
        </w:rPr>
        <w:t xml:space="preserve"> </w:t>
      </w:r>
      <w:r>
        <w:t>shown</w:t>
      </w:r>
      <w:r>
        <w:rPr>
          <w:spacing w:val="-15"/>
        </w:rPr>
        <w:t xml:space="preserve"> </w:t>
      </w:r>
      <w:r>
        <w:t>on</w:t>
      </w:r>
      <w:r>
        <w:rPr>
          <w:spacing w:val="-15"/>
        </w:rPr>
        <w:t xml:space="preserve"> </w:t>
      </w:r>
      <w:r>
        <w:t>the</w:t>
      </w:r>
      <w:r>
        <w:rPr>
          <w:spacing w:val="-15"/>
        </w:rPr>
        <w:t xml:space="preserve"> </w:t>
      </w:r>
      <w:r>
        <w:rPr>
          <w:spacing w:val="-4"/>
        </w:rPr>
        <w:t>ARPA.</w:t>
      </w:r>
      <w:r>
        <w:rPr>
          <w:spacing w:val="7"/>
        </w:rPr>
        <w:t xml:space="preserve"> </w:t>
      </w:r>
      <w:r>
        <w:t>With</w:t>
      </w:r>
      <w:r>
        <w:rPr>
          <w:spacing w:val="-15"/>
        </w:rPr>
        <w:t xml:space="preserve"> </w:t>
      </w:r>
      <w:r>
        <w:t>the first</w:t>
      </w:r>
      <w:r>
        <w:rPr>
          <w:spacing w:val="-39"/>
        </w:rPr>
        <w:t xml:space="preserve"> </w:t>
      </w:r>
      <w:r>
        <w:t>situation</w:t>
      </w:r>
      <w:r>
        <w:rPr>
          <w:spacing w:val="-39"/>
        </w:rPr>
        <w:t xml:space="preserve"> </w:t>
      </w:r>
      <w:r>
        <w:t>at</w:t>
      </w:r>
      <w:r>
        <w:rPr>
          <w:spacing w:val="-39"/>
        </w:rPr>
        <w:t xml:space="preserve"> </w:t>
      </w:r>
      <w:r>
        <w:t>the</w:t>
      </w:r>
      <w:r>
        <w:rPr>
          <w:spacing w:val="-39"/>
        </w:rPr>
        <w:t xml:space="preserve"> </w:t>
      </w:r>
      <w:r>
        <w:t>North</w:t>
      </w:r>
      <w:r>
        <w:rPr>
          <w:spacing w:val="-39"/>
        </w:rPr>
        <w:t xml:space="preserve"> </w:t>
      </w:r>
      <w:r>
        <w:t>Sea</w:t>
      </w:r>
      <w:r>
        <w:rPr>
          <w:spacing w:val="-39"/>
        </w:rPr>
        <w:t xml:space="preserve"> </w:t>
      </w:r>
      <w:r>
        <w:t>did</w:t>
      </w:r>
      <w:r>
        <w:rPr>
          <w:spacing w:val="-39"/>
        </w:rPr>
        <w:t xml:space="preserve"> </w:t>
      </w:r>
      <w:r>
        <w:t>more</w:t>
      </w:r>
      <w:r>
        <w:rPr>
          <w:spacing w:val="-39"/>
        </w:rPr>
        <w:t xml:space="preserve"> </w:t>
      </w:r>
      <w:r>
        <w:t>than</w:t>
      </w:r>
      <w:r>
        <w:rPr>
          <w:spacing w:val="-39"/>
        </w:rPr>
        <w:t xml:space="preserve"> </w:t>
      </w:r>
      <w:r>
        <w:t>half</w:t>
      </w:r>
      <w:r>
        <w:rPr>
          <w:spacing w:val="-39"/>
        </w:rPr>
        <w:t xml:space="preserve"> </w:t>
      </w:r>
      <w:r>
        <w:t>of</w:t>
      </w:r>
      <w:r>
        <w:rPr>
          <w:spacing w:val="-39"/>
        </w:rPr>
        <w:t xml:space="preserve"> </w:t>
      </w:r>
      <w:r>
        <w:t>the</w:t>
      </w:r>
      <w:r>
        <w:rPr>
          <w:spacing w:val="-39"/>
        </w:rPr>
        <w:t xml:space="preserve"> </w:t>
      </w:r>
      <w:r>
        <w:t>participants</w:t>
      </w:r>
      <w:r>
        <w:rPr>
          <w:spacing w:val="-39"/>
        </w:rPr>
        <w:t xml:space="preserve"> </w:t>
      </w:r>
      <w:r>
        <w:t>think</w:t>
      </w:r>
      <w:r>
        <w:rPr>
          <w:spacing w:val="-39"/>
        </w:rPr>
        <w:t xml:space="preserve"> </w:t>
      </w:r>
      <w:r>
        <w:t>it</w:t>
      </w:r>
      <w:r>
        <w:rPr>
          <w:spacing w:val="-39"/>
        </w:rPr>
        <w:t xml:space="preserve"> </w:t>
      </w:r>
      <w:r>
        <w:t>was</w:t>
      </w:r>
      <w:r>
        <w:rPr>
          <w:spacing w:val="-39"/>
        </w:rPr>
        <w:t xml:space="preserve"> </w:t>
      </w:r>
      <w:r>
        <w:t>not</w:t>
      </w:r>
      <w:r>
        <w:rPr>
          <w:spacing w:val="-39"/>
        </w:rPr>
        <w:t xml:space="preserve"> </w:t>
      </w:r>
      <w:r>
        <w:t>necessary to</w:t>
      </w:r>
      <w:r>
        <w:rPr>
          <w:spacing w:val="-40"/>
        </w:rPr>
        <w:t xml:space="preserve"> </w:t>
      </w:r>
      <w:r>
        <w:t>communicate.</w:t>
      </w:r>
      <w:r>
        <w:rPr>
          <w:spacing w:val="-30"/>
        </w:rPr>
        <w:t xml:space="preserve"> </w:t>
      </w:r>
      <w:proofErr w:type="gramStart"/>
      <w:r>
        <w:t>Therefore</w:t>
      </w:r>
      <w:proofErr w:type="gramEnd"/>
      <w:r>
        <w:rPr>
          <w:spacing w:val="-40"/>
        </w:rPr>
        <w:t xml:space="preserve"> </w:t>
      </w:r>
      <w:r>
        <w:t>did</w:t>
      </w:r>
      <w:r>
        <w:rPr>
          <w:spacing w:val="-40"/>
        </w:rPr>
        <w:t xml:space="preserve"> </w:t>
      </w:r>
      <w:r>
        <w:t>a</w:t>
      </w:r>
      <w:r>
        <w:rPr>
          <w:spacing w:val="-40"/>
        </w:rPr>
        <w:t xml:space="preserve"> </w:t>
      </w:r>
      <w:r>
        <w:t>similar</w:t>
      </w:r>
      <w:r>
        <w:rPr>
          <w:spacing w:val="-40"/>
        </w:rPr>
        <w:t xml:space="preserve"> </w:t>
      </w:r>
      <w:r>
        <w:t>amount</w:t>
      </w:r>
      <w:r>
        <w:rPr>
          <w:spacing w:val="-40"/>
        </w:rPr>
        <w:t xml:space="preserve"> </w:t>
      </w:r>
      <w:r>
        <w:t>of</w:t>
      </w:r>
      <w:r>
        <w:rPr>
          <w:spacing w:val="-40"/>
        </w:rPr>
        <w:t xml:space="preserve"> </w:t>
      </w:r>
      <w:r>
        <w:t>participants</w:t>
      </w:r>
      <w:r>
        <w:rPr>
          <w:spacing w:val="-40"/>
        </w:rPr>
        <w:t xml:space="preserve"> </w:t>
      </w:r>
      <w:r>
        <w:t>miss</w:t>
      </w:r>
      <w:r>
        <w:rPr>
          <w:spacing w:val="-40"/>
        </w:rPr>
        <w:t xml:space="preserve"> </w:t>
      </w:r>
      <w:r>
        <w:t>the</w:t>
      </w:r>
      <w:r>
        <w:rPr>
          <w:spacing w:val="-40"/>
        </w:rPr>
        <w:t xml:space="preserve"> </w:t>
      </w:r>
      <w:r>
        <w:t>same</w:t>
      </w:r>
      <w:r>
        <w:rPr>
          <w:spacing w:val="-40"/>
        </w:rPr>
        <w:t xml:space="preserve"> </w:t>
      </w:r>
      <w:r>
        <w:t>information</w:t>
      </w:r>
      <w:r>
        <w:rPr>
          <w:spacing w:val="-40"/>
        </w:rPr>
        <w:t xml:space="preserve"> </w:t>
      </w:r>
      <w:r>
        <w:t>in both cases (protocol vs</w:t>
      </w:r>
      <w:r>
        <w:rPr>
          <w:spacing w:val="25"/>
        </w:rPr>
        <w:t xml:space="preserve"> </w:t>
      </w:r>
      <w:r>
        <w:t>no-communication).</w:t>
      </w:r>
    </w:p>
    <w:p w14:paraId="66466F1D" w14:textId="3B72BA09" w:rsidR="00B07A10" w:rsidRDefault="00785C94">
      <w:pPr>
        <w:pStyle w:val="Plattetekst"/>
        <w:spacing w:before="130" w:line="348" w:lineRule="auto"/>
        <w:ind w:left="108" w:right="1445"/>
        <w:jc w:val="both"/>
      </w:pPr>
      <w:r>
        <w:rPr>
          <w:w w:val="95"/>
        </w:rPr>
        <w:t>Also</w:t>
      </w:r>
      <w:del w:id="881" w:author="Tom Wever" w:date="2018-11-25T15:03:00Z">
        <w:r w:rsidDel="00A4110E">
          <w:rPr>
            <w:spacing w:val="-6"/>
            <w:w w:val="95"/>
          </w:rPr>
          <w:delText xml:space="preserve"> </w:delText>
        </w:r>
        <w:r w:rsidDel="00A4110E">
          <w:rPr>
            <w:w w:val="95"/>
          </w:rPr>
          <w:delText>did</w:delText>
        </w:r>
      </w:del>
      <w:r>
        <w:rPr>
          <w:spacing w:val="-6"/>
          <w:w w:val="95"/>
        </w:rPr>
        <w:t xml:space="preserve"> </w:t>
      </w:r>
      <w:r>
        <w:rPr>
          <w:w w:val="95"/>
        </w:rPr>
        <w:t>the</w:t>
      </w:r>
      <w:r>
        <w:rPr>
          <w:spacing w:val="-6"/>
          <w:w w:val="95"/>
        </w:rPr>
        <w:t xml:space="preserve"> </w:t>
      </w:r>
      <w:r>
        <w:rPr>
          <w:w w:val="95"/>
        </w:rPr>
        <w:t>type</w:t>
      </w:r>
      <w:r>
        <w:rPr>
          <w:spacing w:val="-6"/>
          <w:w w:val="95"/>
        </w:rPr>
        <w:t xml:space="preserve"> </w:t>
      </w:r>
      <w:r>
        <w:rPr>
          <w:w w:val="95"/>
        </w:rPr>
        <w:t>of</w:t>
      </w:r>
      <w:r>
        <w:rPr>
          <w:spacing w:val="-6"/>
          <w:w w:val="95"/>
        </w:rPr>
        <w:t xml:space="preserve"> </w:t>
      </w:r>
      <w:r>
        <w:rPr>
          <w:w w:val="95"/>
        </w:rPr>
        <w:t>ships</w:t>
      </w:r>
      <w:r>
        <w:rPr>
          <w:spacing w:val="-6"/>
          <w:w w:val="95"/>
        </w:rPr>
        <w:t xml:space="preserve"> </w:t>
      </w:r>
      <w:r>
        <w:rPr>
          <w:w w:val="95"/>
        </w:rPr>
        <w:t>participants</w:t>
      </w:r>
      <w:r>
        <w:rPr>
          <w:spacing w:val="-6"/>
          <w:w w:val="95"/>
        </w:rPr>
        <w:t xml:space="preserve"> </w:t>
      </w:r>
      <w:proofErr w:type="gramStart"/>
      <w:r>
        <w:rPr>
          <w:w w:val="95"/>
        </w:rPr>
        <w:t>have</w:t>
      </w:r>
      <w:proofErr w:type="gramEnd"/>
      <w:r>
        <w:rPr>
          <w:spacing w:val="-6"/>
          <w:w w:val="95"/>
        </w:rPr>
        <w:t xml:space="preserve"> </w:t>
      </w:r>
      <w:r>
        <w:rPr>
          <w:w w:val="95"/>
        </w:rPr>
        <w:t>operated,</w:t>
      </w:r>
      <w:r>
        <w:rPr>
          <w:spacing w:val="-6"/>
          <w:w w:val="95"/>
        </w:rPr>
        <w:t xml:space="preserve"> </w:t>
      </w:r>
      <w:r>
        <w:rPr>
          <w:w w:val="95"/>
        </w:rPr>
        <w:t>influence</w:t>
      </w:r>
      <w:ins w:id="882" w:author="Tom Wever" w:date="2018-11-25T15:04:00Z">
        <w:r w:rsidR="00A4110E">
          <w:rPr>
            <w:w w:val="95"/>
          </w:rPr>
          <w:t>d</w:t>
        </w:r>
      </w:ins>
      <w:r>
        <w:rPr>
          <w:spacing w:val="-6"/>
          <w:w w:val="95"/>
        </w:rPr>
        <w:t xml:space="preserve"> </w:t>
      </w:r>
      <w:r>
        <w:rPr>
          <w:w w:val="95"/>
        </w:rPr>
        <w:t>their</w:t>
      </w:r>
      <w:r>
        <w:rPr>
          <w:spacing w:val="-6"/>
          <w:w w:val="95"/>
        </w:rPr>
        <w:t xml:space="preserve"> </w:t>
      </w:r>
      <w:del w:id="883" w:author="Tom Wever" w:date="2018-11-25T15:04:00Z">
        <w:r w:rsidDel="00A4110E">
          <w:rPr>
            <w:w w:val="95"/>
          </w:rPr>
          <w:delText>behaviour</w:delText>
        </w:r>
      </w:del>
      <w:ins w:id="884" w:author="Tom Wever" w:date="2018-11-25T15:04:00Z">
        <w:r w:rsidR="00A4110E">
          <w:rPr>
            <w:w w:val="95"/>
          </w:rPr>
          <w:t>behavior</w:t>
        </w:r>
      </w:ins>
      <w:r>
        <w:rPr>
          <w:w w:val="95"/>
        </w:rPr>
        <w:t>,</w:t>
      </w:r>
      <w:r>
        <w:rPr>
          <w:spacing w:val="-6"/>
          <w:w w:val="95"/>
        </w:rPr>
        <w:t xml:space="preserve"> </w:t>
      </w:r>
      <w:r>
        <w:rPr>
          <w:w w:val="95"/>
        </w:rPr>
        <w:t>as</w:t>
      </w:r>
      <w:r>
        <w:rPr>
          <w:spacing w:val="-6"/>
          <w:w w:val="95"/>
        </w:rPr>
        <w:t xml:space="preserve"> </w:t>
      </w:r>
      <w:r>
        <w:rPr>
          <w:w w:val="95"/>
        </w:rPr>
        <w:t>operators who</w:t>
      </w:r>
      <w:r>
        <w:rPr>
          <w:spacing w:val="-8"/>
          <w:w w:val="95"/>
        </w:rPr>
        <w:t xml:space="preserve"> </w:t>
      </w:r>
      <w:r>
        <w:rPr>
          <w:w w:val="95"/>
        </w:rPr>
        <w:t>used</w:t>
      </w:r>
      <w:r>
        <w:rPr>
          <w:spacing w:val="-9"/>
          <w:w w:val="95"/>
        </w:rPr>
        <w:t xml:space="preserve"> </w:t>
      </w:r>
      <w:r>
        <w:rPr>
          <w:w w:val="95"/>
        </w:rPr>
        <w:t>to</w:t>
      </w:r>
      <w:r>
        <w:rPr>
          <w:spacing w:val="-8"/>
          <w:w w:val="95"/>
        </w:rPr>
        <w:t xml:space="preserve"> </w:t>
      </w:r>
      <w:r>
        <w:rPr>
          <w:w w:val="95"/>
        </w:rPr>
        <w:t>sail</w:t>
      </w:r>
      <w:r>
        <w:rPr>
          <w:spacing w:val="-8"/>
          <w:w w:val="95"/>
        </w:rPr>
        <w:t xml:space="preserve"> </w:t>
      </w:r>
      <w:r>
        <w:rPr>
          <w:w w:val="95"/>
        </w:rPr>
        <w:t>on</w:t>
      </w:r>
      <w:r>
        <w:rPr>
          <w:spacing w:val="-9"/>
          <w:w w:val="95"/>
        </w:rPr>
        <w:t xml:space="preserve"> </w:t>
      </w:r>
      <w:r>
        <w:rPr>
          <w:w w:val="95"/>
        </w:rPr>
        <w:t>small</w:t>
      </w:r>
      <w:r>
        <w:rPr>
          <w:spacing w:val="-9"/>
          <w:w w:val="95"/>
        </w:rPr>
        <w:t xml:space="preserve"> </w:t>
      </w:r>
      <w:r>
        <w:rPr>
          <w:w w:val="95"/>
        </w:rPr>
        <w:t>vessels</w:t>
      </w:r>
      <w:r>
        <w:rPr>
          <w:spacing w:val="-8"/>
          <w:w w:val="95"/>
        </w:rPr>
        <w:t xml:space="preserve"> </w:t>
      </w:r>
      <w:r>
        <w:rPr>
          <w:w w:val="95"/>
        </w:rPr>
        <w:t>did</w:t>
      </w:r>
      <w:r>
        <w:rPr>
          <w:spacing w:val="-8"/>
          <w:w w:val="95"/>
        </w:rPr>
        <w:t xml:space="preserve"> </w:t>
      </w:r>
      <w:r>
        <w:rPr>
          <w:w w:val="95"/>
        </w:rPr>
        <w:t>often</w:t>
      </w:r>
      <w:r>
        <w:rPr>
          <w:spacing w:val="-9"/>
          <w:w w:val="95"/>
        </w:rPr>
        <w:t xml:space="preserve"> </w:t>
      </w:r>
      <w:r>
        <w:rPr>
          <w:w w:val="95"/>
        </w:rPr>
        <w:t>take</w:t>
      </w:r>
      <w:r>
        <w:rPr>
          <w:spacing w:val="-9"/>
          <w:w w:val="95"/>
        </w:rPr>
        <w:t xml:space="preserve"> </w:t>
      </w:r>
      <w:r>
        <w:rPr>
          <w:w w:val="95"/>
        </w:rPr>
        <w:t>more</w:t>
      </w:r>
      <w:r>
        <w:rPr>
          <w:spacing w:val="-9"/>
          <w:w w:val="95"/>
        </w:rPr>
        <w:t xml:space="preserve"> </w:t>
      </w:r>
      <w:r>
        <w:rPr>
          <w:w w:val="95"/>
        </w:rPr>
        <w:t>risk</w:t>
      </w:r>
      <w:r>
        <w:rPr>
          <w:spacing w:val="-8"/>
          <w:w w:val="95"/>
        </w:rPr>
        <w:t xml:space="preserve"> </w:t>
      </w:r>
      <w:r>
        <w:rPr>
          <w:w w:val="95"/>
        </w:rPr>
        <w:t>and</w:t>
      </w:r>
      <w:r>
        <w:rPr>
          <w:spacing w:val="-8"/>
          <w:w w:val="95"/>
        </w:rPr>
        <w:t xml:space="preserve"> </w:t>
      </w:r>
      <w:r>
        <w:rPr>
          <w:w w:val="95"/>
        </w:rPr>
        <w:t>expected</w:t>
      </w:r>
      <w:r>
        <w:rPr>
          <w:spacing w:val="-9"/>
          <w:w w:val="95"/>
        </w:rPr>
        <w:t xml:space="preserve"> </w:t>
      </w:r>
      <w:r>
        <w:rPr>
          <w:w w:val="95"/>
        </w:rPr>
        <w:t>higher</w:t>
      </w:r>
      <w:r>
        <w:rPr>
          <w:spacing w:val="-8"/>
          <w:w w:val="95"/>
        </w:rPr>
        <w:t xml:space="preserve"> </w:t>
      </w:r>
      <w:r>
        <w:rPr>
          <w:w w:val="95"/>
        </w:rPr>
        <w:t>accelerations and</w:t>
      </w:r>
      <w:r>
        <w:rPr>
          <w:spacing w:val="-14"/>
          <w:w w:val="95"/>
        </w:rPr>
        <w:t xml:space="preserve"> </w:t>
      </w:r>
      <w:proofErr w:type="spellStart"/>
      <w:r>
        <w:rPr>
          <w:w w:val="95"/>
        </w:rPr>
        <w:t>manoeuvrability</w:t>
      </w:r>
      <w:proofErr w:type="spellEnd"/>
      <w:r>
        <w:rPr>
          <w:w w:val="95"/>
        </w:rPr>
        <w:t>.</w:t>
      </w:r>
      <w:r>
        <w:rPr>
          <w:spacing w:val="1"/>
          <w:w w:val="95"/>
        </w:rPr>
        <w:t xml:space="preserve"> </w:t>
      </w:r>
      <w:r>
        <w:rPr>
          <w:w w:val="95"/>
        </w:rPr>
        <w:t>While</w:t>
      </w:r>
      <w:r>
        <w:rPr>
          <w:spacing w:val="-14"/>
          <w:w w:val="95"/>
        </w:rPr>
        <w:t xml:space="preserve"> </w:t>
      </w:r>
      <w:r>
        <w:rPr>
          <w:w w:val="95"/>
        </w:rPr>
        <w:t>the</w:t>
      </w:r>
      <w:r>
        <w:rPr>
          <w:spacing w:val="-15"/>
          <w:w w:val="95"/>
        </w:rPr>
        <w:t xml:space="preserve"> </w:t>
      </w:r>
      <w:r>
        <w:rPr>
          <w:w w:val="95"/>
        </w:rPr>
        <w:t>operators</w:t>
      </w:r>
      <w:r>
        <w:rPr>
          <w:spacing w:val="-14"/>
          <w:w w:val="95"/>
        </w:rPr>
        <w:t xml:space="preserve"> </w:t>
      </w:r>
      <w:r>
        <w:rPr>
          <w:w w:val="95"/>
        </w:rPr>
        <w:t>who</w:t>
      </w:r>
      <w:r>
        <w:rPr>
          <w:spacing w:val="-15"/>
          <w:w w:val="95"/>
        </w:rPr>
        <w:t xml:space="preserve"> </w:t>
      </w:r>
      <w:r>
        <w:rPr>
          <w:w w:val="95"/>
        </w:rPr>
        <w:t>used</w:t>
      </w:r>
      <w:r>
        <w:rPr>
          <w:spacing w:val="-15"/>
          <w:w w:val="95"/>
        </w:rPr>
        <w:t xml:space="preserve"> </w:t>
      </w:r>
      <w:r>
        <w:rPr>
          <w:w w:val="95"/>
        </w:rPr>
        <w:t>to</w:t>
      </w:r>
      <w:r>
        <w:rPr>
          <w:spacing w:val="-15"/>
          <w:w w:val="95"/>
        </w:rPr>
        <w:t xml:space="preserve"> </w:t>
      </w:r>
      <w:r>
        <w:rPr>
          <w:w w:val="95"/>
        </w:rPr>
        <w:t>operate</w:t>
      </w:r>
      <w:r>
        <w:rPr>
          <w:spacing w:val="-14"/>
          <w:w w:val="95"/>
        </w:rPr>
        <w:t xml:space="preserve"> </w:t>
      </w:r>
      <w:r>
        <w:rPr>
          <w:w w:val="95"/>
        </w:rPr>
        <w:t>large</w:t>
      </w:r>
      <w:r>
        <w:rPr>
          <w:spacing w:val="-14"/>
          <w:w w:val="95"/>
        </w:rPr>
        <w:t xml:space="preserve"> </w:t>
      </w:r>
      <w:r>
        <w:rPr>
          <w:w w:val="95"/>
        </w:rPr>
        <w:t>vessels,</w:t>
      </w:r>
      <w:r>
        <w:rPr>
          <w:spacing w:val="-14"/>
          <w:w w:val="95"/>
        </w:rPr>
        <w:t xml:space="preserve"> </w:t>
      </w:r>
      <w:r>
        <w:rPr>
          <w:w w:val="95"/>
        </w:rPr>
        <w:t>such</w:t>
      </w:r>
      <w:r>
        <w:rPr>
          <w:spacing w:val="-15"/>
          <w:w w:val="95"/>
        </w:rPr>
        <w:t xml:space="preserve"> </w:t>
      </w:r>
      <w:r>
        <w:rPr>
          <w:w w:val="95"/>
        </w:rPr>
        <w:t>as</w:t>
      </w:r>
      <w:r>
        <w:rPr>
          <w:spacing w:val="-14"/>
          <w:w w:val="95"/>
        </w:rPr>
        <w:t xml:space="preserve"> </w:t>
      </w:r>
      <w:r>
        <w:rPr>
          <w:w w:val="95"/>
        </w:rPr>
        <w:t xml:space="preserve">tankers </w:t>
      </w:r>
      <w:r>
        <w:t>and</w:t>
      </w:r>
      <w:r>
        <w:rPr>
          <w:spacing w:val="-29"/>
        </w:rPr>
        <w:t xml:space="preserve"> </w:t>
      </w:r>
      <w:r>
        <w:t>cruise</w:t>
      </w:r>
      <w:r>
        <w:rPr>
          <w:spacing w:val="-29"/>
        </w:rPr>
        <w:t xml:space="preserve"> </w:t>
      </w:r>
      <w:r>
        <w:t>ships,</w:t>
      </w:r>
      <w:r>
        <w:rPr>
          <w:spacing w:val="-29"/>
        </w:rPr>
        <w:t xml:space="preserve"> </w:t>
      </w:r>
      <w:del w:id="885" w:author="Tom Wever" w:date="2018-11-25T15:04:00Z">
        <w:r w:rsidDel="00A4110E">
          <w:delText>prefered</w:delText>
        </w:r>
      </w:del>
      <w:ins w:id="886" w:author="Tom Wever" w:date="2018-11-25T15:04:00Z">
        <w:r w:rsidR="00A4110E">
          <w:t>preferred</w:t>
        </w:r>
      </w:ins>
      <w:r>
        <w:rPr>
          <w:spacing w:val="-29"/>
        </w:rPr>
        <w:t xml:space="preserve"> </w:t>
      </w:r>
      <w:r>
        <w:t>to</w:t>
      </w:r>
      <w:r>
        <w:rPr>
          <w:spacing w:val="-29"/>
        </w:rPr>
        <w:t xml:space="preserve"> </w:t>
      </w:r>
      <w:r>
        <w:t>wait</w:t>
      </w:r>
      <w:r>
        <w:rPr>
          <w:spacing w:val="-29"/>
        </w:rPr>
        <w:t xml:space="preserve"> </w:t>
      </w:r>
      <w:r>
        <w:t>for</w:t>
      </w:r>
      <w:r>
        <w:rPr>
          <w:spacing w:val="-29"/>
        </w:rPr>
        <w:t xml:space="preserve"> </w:t>
      </w:r>
      <w:r>
        <w:t>other</w:t>
      </w:r>
      <w:r>
        <w:rPr>
          <w:spacing w:val="-29"/>
        </w:rPr>
        <w:t xml:space="preserve"> </w:t>
      </w:r>
      <w:r>
        <w:t>ships</w:t>
      </w:r>
      <w:r>
        <w:rPr>
          <w:spacing w:val="-29"/>
        </w:rPr>
        <w:t xml:space="preserve"> </w:t>
      </w:r>
      <w:r>
        <w:t>to</w:t>
      </w:r>
      <w:r>
        <w:rPr>
          <w:spacing w:val="-29"/>
        </w:rPr>
        <w:t xml:space="preserve"> </w:t>
      </w:r>
      <w:r>
        <w:t>act</w:t>
      </w:r>
      <w:r>
        <w:rPr>
          <w:spacing w:val="-29"/>
        </w:rPr>
        <w:t xml:space="preserve"> </w:t>
      </w:r>
      <w:r>
        <w:t>first</w:t>
      </w:r>
      <w:r>
        <w:rPr>
          <w:spacing w:val="-29"/>
        </w:rPr>
        <w:t xml:space="preserve"> </w:t>
      </w:r>
      <w:r>
        <w:t>if</w:t>
      </w:r>
      <w:r>
        <w:rPr>
          <w:spacing w:val="-29"/>
        </w:rPr>
        <w:t xml:space="preserve"> </w:t>
      </w:r>
      <w:r>
        <w:t>they</w:t>
      </w:r>
      <w:r>
        <w:rPr>
          <w:spacing w:val="-29"/>
        </w:rPr>
        <w:t xml:space="preserve"> </w:t>
      </w:r>
      <w:r>
        <w:t>were</w:t>
      </w:r>
      <w:r>
        <w:rPr>
          <w:spacing w:val="-29"/>
        </w:rPr>
        <w:t xml:space="preserve"> </w:t>
      </w:r>
      <w:r>
        <w:t>missing</w:t>
      </w:r>
      <w:r>
        <w:rPr>
          <w:spacing w:val="-29"/>
        </w:rPr>
        <w:t xml:space="preserve"> </w:t>
      </w:r>
      <w:r>
        <w:t>information.</w:t>
      </w:r>
    </w:p>
    <w:p w14:paraId="66466F1E" w14:textId="77777777" w:rsidR="00B07A10" w:rsidRDefault="00785C94">
      <w:pPr>
        <w:pStyle w:val="Plattetekst"/>
        <w:spacing w:before="133" w:line="348" w:lineRule="auto"/>
        <w:ind w:left="108" w:right="1446"/>
        <w:jc w:val="both"/>
      </w:pPr>
      <w:r>
        <w:t>In case the participants used the protocol, the communication was in both situations as expected for most of them. This shows that seafarers expect to be able to use natural language variation on SMCP.</w:t>
      </w:r>
    </w:p>
    <w:p w14:paraId="66466F1F" w14:textId="31A3EC7B" w:rsidR="00B07A10" w:rsidRDefault="00785C94">
      <w:pPr>
        <w:pStyle w:val="Plattetekst"/>
        <w:spacing w:before="134" w:line="348" w:lineRule="auto"/>
        <w:ind w:left="108" w:right="1444"/>
        <w:jc w:val="both"/>
      </w:pPr>
      <w:r>
        <w:t>The</w:t>
      </w:r>
      <w:r>
        <w:rPr>
          <w:spacing w:val="-27"/>
        </w:rPr>
        <w:t xml:space="preserve"> </w:t>
      </w:r>
      <w:r>
        <w:t>participants</w:t>
      </w:r>
      <w:r>
        <w:rPr>
          <w:spacing w:val="-27"/>
        </w:rPr>
        <w:t xml:space="preserve"> </w:t>
      </w:r>
      <w:r>
        <w:t>are</w:t>
      </w:r>
      <w:r>
        <w:rPr>
          <w:spacing w:val="-27"/>
        </w:rPr>
        <w:t xml:space="preserve"> </w:t>
      </w:r>
      <w:r>
        <w:t>questioned</w:t>
      </w:r>
      <w:r>
        <w:rPr>
          <w:spacing w:val="-27"/>
        </w:rPr>
        <w:t xml:space="preserve"> </w:t>
      </w:r>
      <w:r>
        <w:t>about</w:t>
      </w:r>
      <w:r>
        <w:rPr>
          <w:spacing w:val="-27"/>
        </w:rPr>
        <w:t xml:space="preserve"> </w:t>
      </w:r>
      <w:r>
        <w:t>their</w:t>
      </w:r>
      <w:r>
        <w:rPr>
          <w:spacing w:val="-27"/>
        </w:rPr>
        <w:t xml:space="preserve"> </w:t>
      </w:r>
      <w:r>
        <w:t>trust</w:t>
      </w:r>
      <w:r>
        <w:rPr>
          <w:spacing w:val="-27"/>
        </w:rPr>
        <w:t xml:space="preserve"> </w:t>
      </w:r>
      <w:r>
        <w:t>in</w:t>
      </w:r>
      <w:r>
        <w:rPr>
          <w:spacing w:val="-27"/>
        </w:rPr>
        <w:t xml:space="preserve"> </w:t>
      </w:r>
      <w:r>
        <w:t>autonomous</w:t>
      </w:r>
      <w:r>
        <w:rPr>
          <w:spacing w:val="-27"/>
        </w:rPr>
        <w:t xml:space="preserve"> </w:t>
      </w:r>
      <w:r>
        <w:t>systems,</w:t>
      </w:r>
      <w:r>
        <w:rPr>
          <w:spacing w:val="-26"/>
        </w:rPr>
        <w:t xml:space="preserve"> </w:t>
      </w:r>
      <w:r>
        <w:t>in</w:t>
      </w:r>
      <w:r>
        <w:rPr>
          <w:spacing w:val="-27"/>
        </w:rPr>
        <w:t xml:space="preserve"> </w:t>
      </w:r>
      <w:r>
        <w:t>all</w:t>
      </w:r>
      <w:r>
        <w:rPr>
          <w:spacing w:val="-27"/>
        </w:rPr>
        <w:t xml:space="preserve"> </w:t>
      </w:r>
      <w:r>
        <w:t>cases,</w:t>
      </w:r>
      <w:r>
        <w:rPr>
          <w:spacing w:val="-26"/>
        </w:rPr>
        <w:t xml:space="preserve"> </w:t>
      </w:r>
      <w:r>
        <w:t>they want to know if a ship is unmanned, so that they can anticipate to it. They gave as an example</w:t>
      </w:r>
      <w:r>
        <w:rPr>
          <w:spacing w:val="-13"/>
        </w:rPr>
        <w:t xml:space="preserve"> </w:t>
      </w:r>
      <w:r>
        <w:t>that</w:t>
      </w:r>
      <w:r>
        <w:rPr>
          <w:spacing w:val="-13"/>
        </w:rPr>
        <w:t xml:space="preserve"> </w:t>
      </w:r>
      <w:r>
        <w:t>it</w:t>
      </w:r>
      <w:r>
        <w:rPr>
          <w:spacing w:val="-13"/>
        </w:rPr>
        <w:t xml:space="preserve"> </w:t>
      </w:r>
      <w:r>
        <w:t>is</w:t>
      </w:r>
      <w:r>
        <w:rPr>
          <w:spacing w:val="-14"/>
        </w:rPr>
        <w:t xml:space="preserve"> </w:t>
      </w:r>
      <w:r>
        <w:t>likely</w:t>
      </w:r>
      <w:r>
        <w:rPr>
          <w:spacing w:val="-13"/>
        </w:rPr>
        <w:t xml:space="preserve"> </w:t>
      </w:r>
      <w:r>
        <w:t>that</w:t>
      </w:r>
      <w:r>
        <w:rPr>
          <w:spacing w:val="-14"/>
        </w:rPr>
        <w:t xml:space="preserve"> </w:t>
      </w:r>
      <w:r>
        <w:t>an</w:t>
      </w:r>
      <w:r>
        <w:rPr>
          <w:spacing w:val="-13"/>
        </w:rPr>
        <w:t xml:space="preserve"> </w:t>
      </w:r>
      <w:r>
        <w:t>autonomous</w:t>
      </w:r>
      <w:r>
        <w:rPr>
          <w:spacing w:val="-14"/>
        </w:rPr>
        <w:t xml:space="preserve"> </w:t>
      </w:r>
      <w:r>
        <w:t>vessel</w:t>
      </w:r>
      <w:r>
        <w:rPr>
          <w:spacing w:val="-13"/>
        </w:rPr>
        <w:t xml:space="preserve"> </w:t>
      </w:r>
      <w:r>
        <w:t>will</w:t>
      </w:r>
      <w:r>
        <w:rPr>
          <w:spacing w:val="-14"/>
        </w:rPr>
        <w:t xml:space="preserve"> </w:t>
      </w:r>
      <w:r>
        <w:t>follow</w:t>
      </w:r>
      <w:r>
        <w:rPr>
          <w:spacing w:val="-14"/>
        </w:rPr>
        <w:t xml:space="preserve"> </w:t>
      </w:r>
      <w:r>
        <w:t>COLREGs</w:t>
      </w:r>
      <w:r>
        <w:rPr>
          <w:spacing w:val="-14"/>
        </w:rPr>
        <w:t xml:space="preserve"> </w:t>
      </w:r>
      <w:proofErr w:type="gramStart"/>
      <w:r>
        <w:t>more</w:t>
      </w:r>
      <w:r>
        <w:rPr>
          <w:spacing w:val="-14"/>
        </w:rPr>
        <w:t xml:space="preserve"> </w:t>
      </w:r>
      <w:r>
        <w:t>strict</w:t>
      </w:r>
      <w:proofErr w:type="gramEnd"/>
      <w:r>
        <w:t>,</w:t>
      </w:r>
      <w:r>
        <w:rPr>
          <w:spacing w:val="-11"/>
        </w:rPr>
        <w:t xml:space="preserve"> </w:t>
      </w:r>
      <w:r>
        <w:t>than ships</w:t>
      </w:r>
      <w:r>
        <w:rPr>
          <w:spacing w:val="-35"/>
        </w:rPr>
        <w:t xml:space="preserve"> </w:t>
      </w:r>
      <w:r>
        <w:t>operated</w:t>
      </w:r>
      <w:r>
        <w:rPr>
          <w:spacing w:val="-35"/>
        </w:rPr>
        <w:t xml:space="preserve"> </w:t>
      </w:r>
      <w:r>
        <w:rPr>
          <w:spacing w:val="-3"/>
        </w:rPr>
        <w:t>by</w:t>
      </w:r>
      <w:r>
        <w:rPr>
          <w:spacing w:val="-35"/>
        </w:rPr>
        <w:t xml:space="preserve"> </w:t>
      </w:r>
      <w:r>
        <w:t>a</w:t>
      </w:r>
      <w:r>
        <w:rPr>
          <w:spacing w:val="-35"/>
        </w:rPr>
        <w:t xml:space="preserve"> </w:t>
      </w:r>
      <w:r w:rsidRPr="00581B28">
        <w:rPr>
          <w:highlight w:val="yellow"/>
          <w:rPrChange w:id="887" w:author="Tom Wever" w:date="2018-11-25T15:05:00Z">
            <w:rPr/>
          </w:rPrChange>
        </w:rPr>
        <w:t>Filipino</w:t>
      </w:r>
      <w:ins w:id="888" w:author="Tom Wever" w:date="2018-11-25T15:05:00Z">
        <w:r w:rsidR="00581B28">
          <w:rPr>
            <w:highlight w:val="yellow"/>
          </w:rPr>
          <w:t xml:space="preserve"> (what </w:t>
        </w:r>
        <w:proofErr w:type="spellStart"/>
        <w:r w:rsidR="00581B28">
          <w:rPr>
            <w:highlight w:val="yellow"/>
          </w:rPr>
          <w:t>bedoel</w:t>
        </w:r>
        <w:proofErr w:type="spellEnd"/>
        <w:r w:rsidR="00581B28">
          <w:rPr>
            <w:highlight w:val="yellow"/>
          </w:rPr>
          <w:t xml:space="preserve"> je, minder </w:t>
        </w:r>
        <w:proofErr w:type="spellStart"/>
        <w:r w:rsidR="00581B28">
          <w:rPr>
            <w:highlight w:val="yellow"/>
          </w:rPr>
          <w:t>hoog</w:t>
        </w:r>
        <w:proofErr w:type="spellEnd"/>
        <w:r w:rsidR="00581B28">
          <w:rPr>
            <w:highlight w:val="yellow"/>
          </w:rPr>
          <w:t xml:space="preserve"> </w:t>
        </w:r>
        <w:proofErr w:type="spellStart"/>
        <w:r w:rsidR="00581B28">
          <w:rPr>
            <w:highlight w:val="yellow"/>
          </w:rPr>
          <w:t>getraind</w:t>
        </w:r>
        <w:proofErr w:type="spellEnd"/>
        <w:r w:rsidR="00581B28">
          <w:rPr>
            <w:highlight w:val="yellow"/>
          </w:rPr>
          <w:t>?)</w:t>
        </w:r>
      </w:ins>
      <w:r>
        <w:rPr>
          <w:spacing w:val="-35"/>
        </w:rPr>
        <w:t xml:space="preserve"> </w:t>
      </w:r>
      <w:r>
        <w:t>crew.</w:t>
      </w:r>
      <w:r>
        <w:rPr>
          <w:spacing w:val="-25"/>
        </w:rPr>
        <w:t xml:space="preserve"> </w:t>
      </w:r>
      <w:r>
        <w:t>But</w:t>
      </w:r>
      <w:r>
        <w:rPr>
          <w:spacing w:val="-35"/>
        </w:rPr>
        <w:t xml:space="preserve"> </w:t>
      </w:r>
      <w:r>
        <w:t>in</w:t>
      </w:r>
      <w:r>
        <w:rPr>
          <w:spacing w:val="-35"/>
        </w:rPr>
        <w:t xml:space="preserve"> </w:t>
      </w:r>
      <w:r>
        <w:t>emergencies,</w:t>
      </w:r>
      <w:r>
        <w:rPr>
          <w:spacing w:val="-35"/>
        </w:rPr>
        <w:t xml:space="preserve"> </w:t>
      </w:r>
      <w:r>
        <w:t>such</w:t>
      </w:r>
      <w:r>
        <w:rPr>
          <w:spacing w:val="-35"/>
        </w:rPr>
        <w:t xml:space="preserve"> </w:t>
      </w:r>
      <w:r>
        <w:t>as</w:t>
      </w:r>
      <w:r>
        <w:rPr>
          <w:spacing w:val="-35"/>
        </w:rPr>
        <w:t xml:space="preserve"> </w:t>
      </w:r>
      <w:r>
        <w:t>failure</w:t>
      </w:r>
      <w:r>
        <w:rPr>
          <w:spacing w:val="-35"/>
        </w:rPr>
        <w:t xml:space="preserve"> </w:t>
      </w:r>
      <w:r>
        <w:t>in</w:t>
      </w:r>
      <w:r>
        <w:rPr>
          <w:spacing w:val="-35"/>
        </w:rPr>
        <w:t xml:space="preserve"> </w:t>
      </w:r>
      <w:r>
        <w:t>the</w:t>
      </w:r>
      <w:r>
        <w:rPr>
          <w:spacing w:val="-35"/>
        </w:rPr>
        <w:t xml:space="preserve"> </w:t>
      </w:r>
      <w:r>
        <w:t>engine</w:t>
      </w:r>
      <w:r>
        <w:rPr>
          <w:spacing w:val="-35"/>
        </w:rPr>
        <w:t xml:space="preserve"> </w:t>
      </w:r>
      <w:r>
        <w:t>room,</w:t>
      </w:r>
      <w:del w:id="889" w:author="Tom Wever" w:date="2018-11-25T15:05:00Z">
        <w:r w:rsidDel="00DC278D">
          <w:rPr>
            <w:spacing w:val="-35"/>
          </w:rPr>
          <w:delText xml:space="preserve"> </w:delText>
        </w:r>
        <w:r w:rsidDel="00DC278D">
          <w:delText>do</w:delText>
        </w:r>
      </w:del>
      <w:r>
        <w:t xml:space="preserve"> the</w:t>
      </w:r>
      <w:r>
        <w:rPr>
          <w:spacing w:val="-28"/>
        </w:rPr>
        <w:t xml:space="preserve"> </w:t>
      </w:r>
      <w:r>
        <w:t>participants</w:t>
      </w:r>
      <w:r>
        <w:rPr>
          <w:spacing w:val="-27"/>
        </w:rPr>
        <w:t xml:space="preserve"> </w:t>
      </w:r>
      <w:r>
        <w:t>trust</w:t>
      </w:r>
      <w:r>
        <w:rPr>
          <w:spacing w:val="-28"/>
        </w:rPr>
        <w:t xml:space="preserve"> </w:t>
      </w:r>
      <w:r>
        <w:t>autonomous</w:t>
      </w:r>
      <w:r>
        <w:rPr>
          <w:spacing w:val="-28"/>
        </w:rPr>
        <w:t xml:space="preserve"> </w:t>
      </w:r>
      <w:r>
        <w:t>ships</w:t>
      </w:r>
      <w:r>
        <w:rPr>
          <w:spacing w:val="-27"/>
        </w:rPr>
        <w:t xml:space="preserve"> </w:t>
      </w:r>
      <w:r>
        <w:t>less.</w:t>
      </w:r>
      <w:r>
        <w:rPr>
          <w:spacing w:val="-9"/>
        </w:rPr>
        <w:t xml:space="preserve"> </w:t>
      </w:r>
      <w:r>
        <w:t>Therefore</w:t>
      </w:r>
      <w:r>
        <w:rPr>
          <w:spacing w:val="-27"/>
        </w:rPr>
        <w:t xml:space="preserve"> </w:t>
      </w:r>
      <w:del w:id="890" w:author="Tom Wever" w:date="2018-11-25T15:06:00Z">
        <w:r w:rsidDel="00DC278D">
          <w:delText>there</w:delText>
        </w:r>
        <w:r w:rsidDel="00DC278D">
          <w:rPr>
            <w:spacing w:val="-28"/>
          </w:rPr>
          <w:delText xml:space="preserve"> </w:delText>
        </w:r>
        <w:r w:rsidDel="00DC278D">
          <w:rPr>
            <w:spacing w:val="-3"/>
          </w:rPr>
          <w:delText>was</w:delText>
        </w:r>
        <w:r w:rsidDel="00DC278D">
          <w:rPr>
            <w:spacing w:val="-28"/>
          </w:rPr>
          <w:delText xml:space="preserve"> </w:delText>
        </w:r>
      </w:del>
      <w:r>
        <w:t>not</w:t>
      </w:r>
      <w:r>
        <w:rPr>
          <w:spacing w:val="-27"/>
        </w:rPr>
        <w:t xml:space="preserve"> </w:t>
      </w:r>
      <w:del w:id="891" w:author="Tom Wever" w:date="2018-11-25T15:06:00Z">
        <w:r w:rsidDel="00CC4120">
          <w:delText>a</w:delText>
        </w:r>
        <w:r w:rsidRPr="00CC4120" w:rsidDel="00CC4120">
          <w:rPr>
            <w:rPrChange w:id="892" w:author="Tom Wever" w:date="2018-11-25T15:06:00Z">
              <w:rPr>
                <w:spacing w:val="-28"/>
              </w:rPr>
            </w:rPrChange>
          </w:rPr>
          <w:delText xml:space="preserve"> </w:delText>
        </w:r>
      </w:del>
      <w:r>
        <w:t>definitive</w:t>
      </w:r>
      <w:r w:rsidRPr="00CC4120">
        <w:rPr>
          <w:rPrChange w:id="893" w:author="Tom Wever" w:date="2018-11-25T15:06:00Z">
            <w:rPr>
              <w:spacing w:val="-28"/>
            </w:rPr>
          </w:rPrChange>
        </w:rPr>
        <w:t xml:space="preserve"> </w:t>
      </w:r>
      <w:ins w:id="894" w:author="Tom Wever" w:date="2018-11-25T15:06:00Z">
        <w:r w:rsidR="00CC4120" w:rsidRPr="00CC4120">
          <w:rPr>
            <w:rPrChange w:id="895" w:author="Tom Wever" w:date="2018-11-25T15:06:00Z">
              <w:rPr>
                <w:spacing w:val="-28"/>
              </w:rPr>
            </w:rPrChange>
          </w:rPr>
          <w:t xml:space="preserve">conclusion can be drawn whether </w:t>
        </w:r>
      </w:ins>
      <w:del w:id="896" w:author="Tom Wever" w:date="2018-11-25T15:06:00Z">
        <w:r w:rsidDel="00CC4120">
          <w:delText>answer</w:delText>
        </w:r>
        <w:r w:rsidRPr="00CC4120" w:rsidDel="00CC4120">
          <w:rPr>
            <w:rPrChange w:id="897" w:author="Tom Wever" w:date="2018-11-25T15:06:00Z">
              <w:rPr>
                <w:spacing w:val="-28"/>
              </w:rPr>
            </w:rPrChange>
          </w:rPr>
          <w:delText xml:space="preserve"> </w:delText>
        </w:r>
        <w:r w:rsidDel="00CC4120">
          <w:delText>if</w:delText>
        </w:r>
      </w:del>
    </w:p>
    <w:p w14:paraId="66466F20" w14:textId="77777777" w:rsidR="00B07A10" w:rsidRDefault="00B07A10">
      <w:pPr>
        <w:spacing w:line="348" w:lineRule="auto"/>
        <w:jc w:val="both"/>
        <w:sectPr w:rsidR="00B07A10">
          <w:pgSz w:w="11910" w:h="16840"/>
          <w:pgMar w:top="1060" w:right="280" w:bottom="280" w:left="1620" w:header="708" w:footer="708" w:gutter="0"/>
          <w:cols w:space="708"/>
        </w:sectPr>
      </w:pPr>
    </w:p>
    <w:p w14:paraId="66466F21" w14:textId="77777777" w:rsidR="00B07A10" w:rsidRDefault="00785C94">
      <w:pPr>
        <w:pStyle w:val="Lijstalinea"/>
        <w:numPr>
          <w:ilvl w:val="1"/>
          <w:numId w:val="11"/>
        </w:numPr>
        <w:tabs>
          <w:tab w:val="left" w:pos="726"/>
          <w:tab w:val="right" w:pos="8557"/>
        </w:tabs>
        <w:spacing w:before="47"/>
        <w:ind w:hanging="617"/>
        <w:jc w:val="both"/>
      </w:pPr>
      <w:r>
        <w:rPr>
          <w:rFonts w:ascii="Trebuchet MS"/>
          <w:i/>
          <w:spacing w:val="-4"/>
        </w:rPr>
        <w:lastRenderedPageBreak/>
        <w:t>EVALUATION</w:t>
      </w:r>
      <w:r>
        <w:rPr>
          <w:rFonts w:ascii="Trebuchet MS"/>
          <w:i/>
          <w:spacing w:val="7"/>
        </w:rPr>
        <w:t xml:space="preserve"> </w:t>
      </w:r>
      <w:r>
        <w:rPr>
          <w:rFonts w:ascii="Trebuchet MS"/>
          <w:i/>
          <w:spacing w:val="-3"/>
        </w:rPr>
        <w:t>RESULTS</w:t>
      </w:r>
      <w:r>
        <w:rPr>
          <w:rFonts w:ascii="Trebuchet MS"/>
          <w:i/>
          <w:spacing w:val="-3"/>
        </w:rPr>
        <w:tab/>
      </w:r>
      <w:r>
        <w:t>105</w:t>
      </w:r>
    </w:p>
    <w:p w14:paraId="66466F22" w14:textId="77777777" w:rsidR="00B07A10" w:rsidRDefault="00B07A10">
      <w:pPr>
        <w:pStyle w:val="Plattetekst"/>
        <w:spacing w:before="4"/>
        <w:rPr>
          <w:sz w:val="31"/>
        </w:rPr>
      </w:pPr>
    </w:p>
    <w:p w14:paraId="66466F23" w14:textId="77777777" w:rsidR="00B07A10" w:rsidRDefault="00785C94">
      <w:pPr>
        <w:pStyle w:val="Plattetekst"/>
        <w:ind w:left="108"/>
        <w:jc w:val="both"/>
      </w:pPr>
      <w:r>
        <w:t xml:space="preserve">autonomous vessels will be </w:t>
      </w:r>
      <w:proofErr w:type="gramStart"/>
      <w:r>
        <w:t>trusted more or less, compared</w:t>
      </w:r>
      <w:proofErr w:type="gramEnd"/>
      <w:r>
        <w:t xml:space="preserve"> to manned vessels.</w:t>
      </w:r>
    </w:p>
    <w:p w14:paraId="66466F24" w14:textId="77777777" w:rsidR="00B07A10" w:rsidRDefault="00B07A10">
      <w:pPr>
        <w:pStyle w:val="Plattetekst"/>
      </w:pPr>
    </w:p>
    <w:p w14:paraId="66466F25" w14:textId="77777777" w:rsidR="00B07A10" w:rsidRDefault="00B07A10">
      <w:pPr>
        <w:pStyle w:val="Plattetekst"/>
        <w:spacing w:before="6"/>
        <w:rPr>
          <w:sz w:val="30"/>
        </w:rPr>
      </w:pPr>
    </w:p>
    <w:p w14:paraId="66466F26" w14:textId="77777777" w:rsidR="00B07A10" w:rsidRDefault="00785C94">
      <w:pPr>
        <w:pStyle w:val="Kop3"/>
        <w:numPr>
          <w:ilvl w:val="2"/>
          <w:numId w:val="21"/>
        </w:numPr>
        <w:tabs>
          <w:tab w:val="left" w:pos="1043"/>
        </w:tabs>
        <w:ind w:hanging="934"/>
        <w:jc w:val="both"/>
      </w:pPr>
      <w:r>
        <w:t>Evaluation of the</w:t>
      </w:r>
      <w:r>
        <w:rPr>
          <w:spacing w:val="55"/>
        </w:rPr>
        <w:t xml:space="preserve"> </w:t>
      </w:r>
      <w:r>
        <w:t>protocol</w:t>
      </w:r>
    </w:p>
    <w:p w14:paraId="66466F27" w14:textId="77777777" w:rsidR="00B07A10" w:rsidRDefault="00B07A10">
      <w:pPr>
        <w:pStyle w:val="Plattetekst"/>
        <w:spacing w:before="8"/>
        <w:rPr>
          <w:b/>
          <w:sz w:val="35"/>
        </w:rPr>
      </w:pPr>
    </w:p>
    <w:p w14:paraId="66466F28" w14:textId="797128F2" w:rsidR="00B07A10" w:rsidRDefault="00785C94">
      <w:pPr>
        <w:pStyle w:val="Plattetekst"/>
        <w:spacing w:line="348" w:lineRule="auto"/>
        <w:ind w:left="108" w:right="1446"/>
        <w:jc w:val="both"/>
      </w:pPr>
      <w:r>
        <w:t>The</w:t>
      </w:r>
      <w:r>
        <w:rPr>
          <w:spacing w:val="-32"/>
        </w:rPr>
        <w:t xml:space="preserve"> </w:t>
      </w:r>
      <w:r>
        <w:t>questionnaire</w:t>
      </w:r>
      <w:r>
        <w:rPr>
          <w:spacing w:val="-32"/>
        </w:rPr>
        <w:t xml:space="preserve"> </w:t>
      </w:r>
      <w:r>
        <w:t>tries</w:t>
      </w:r>
      <w:r>
        <w:rPr>
          <w:spacing w:val="-31"/>
        </w:rPr>
        <w:t xml:space="preserve"> </w:t>
      </w:r>
      <w:r>
        <w:t>to</w:t>
      </w:r>
      <w:r>
        <w:rPr>
          <w:spacing w:val="-32"/>
        </w:rPr>
        <w:t xml:space="preserve"> </w:t>
      </w:r>
      <w:r>
        <w:t>validate</w:t>
      </w:r>
      <w:r>
        <w:rPr>
          <w:spacing w:val="-32"/>
        </w:rPr>
        <w:t xml:space="preserve"> </w:t>
      </w:r>
      <w:r>
        <w:t>design</w:t>
      </w:r>
      <w:r>
        <w:rPr>
          <w:spacing w:val="-32"/>
        </w:rPr>
        <w:t xml:space="preserve"> </w:t>
      </w:r>
      <w:r>
        <w:t>choices</w:t>
      </w:r>
      <w:r>
        <w:rPr>
          <w:spacing w:val="-31"/>
        </w:rPr>
        <w:t xml:space="preserve"> </w:t>
      </w:r>
      <w:r>
        <w:t>for</w:t>
      </w:r>
      <w:r>
        <w:rPr>
          <w:spacing w:val="-32"/>
        </w:rPr>
        <w:t xml:space="preserve"> </w:t>
      </w:r>
      <w:r>
        <w:t>the</w:t>
      </w:r>
      <w:r>
        <w:rPr>
          <w:spacing w:val="-32"/>
        </w:rPr>
        <w:t xml:space="preserve"> </w:t>
      </w:r>
      <w:r>
        <w:t>protocol.</w:t>
      </w:r>
      <w:r>
        <w:rPr>
          <w:spacing w:val="-18"/>
        </w:rPr>
        <w:t xml:space="preserve"> </w:t>
      </w:r>
      <w:r>
        <w:t>A</w:t>
      </w:r>
      <w:r>
        <w:rPr>
          <w:spacing w:val="-31"/>
        </w:rPr>
        <w:t xml:space="preserve"> </w:t>
      </w:r>
      <w:r>
        <w:t>design</w:t>
      </w:r>
      <w:r>
        <w:rPr>
          <w:spacing w:val="-32"/>
        </w:rPr>
        <w:t xml:space="preserve"> </w:t>
      </w:r>
      <w:r>
        <w:t>choice</w:t>
      </w:r>
      <w:r>
        <w:rPr>
          <w:spacing w:val="-32"/>
        </w:rPr>
        <w:t xml:space="preserve"> </w:t>
      </w:r>
      <w:r>
        <w:t>which</w:t>
      </w:r>
      <w:r>
        <w:rPr>
          <w:spacing w:val="-32"/>
        </w:rPr>
        <w:t xml:space="preserve"> </w:t>
      </w:r>
      <w:r>
        <w:t>is based</w:t>
      </w:r>
      <w:r>
        <w:rPr>
          <w:spacing w:val="-12"/>
        </w:rPr>
        <w:t xml:space="preserve"> </w:t>
      </w:r>
      <w:r>
        <w:t>on</w:t>
      </w:r>
      <w:r>
        <w:rPr>
          <w:spacing w:val="-12"/>
        </w:rPr>
        <w:t xml:space="preserve"> </w:t>
      </w:r>
      <w:r>
        <w:t>COLREGs,</w:t>
      </w:r>
      <w:r>
        <w:rPr>
          <w:spacing w:val="-10"/>
        </w:rPr>
        <w:t xml:space="preserve"> </w:t>
      </w:r>
      <w:r>
        <w:t>but</w:t>
      </w:r>
      <w:r>
        <w:rPr>
          <w:spacing w:val="-12"/>
        </w:rPr>
        <w:t xml:space="preserve"> </w:t>
      </w:r>
      <w:r>
        <w:t>unknown</w:t>
      </w:r>
      <w:r>
        <w:rPr>
          <w:spacing w:val="-12"/>
        </w:rPr>
        <w:t xml:space="preserve"> </w:t>
      </w:r>
      <w:r>
        <w:t>if</w:t>
      </w:r>
      <w:r>
        <w:rPr>
          <w:spacing w:val="-12"/>
        </w:rPr>
        <w:t xml:space="preserve"> </w:t>
      </w:r>
      <w:r>
        <w:t>it</w:t>
      </w:r>
      <w:r>
        <w:rPr>
          <w:spacing w:val="-12"/>
        </w:rPr>
        <w:t xml:space="preserve"> </w:t>
      </w:r>
      <w:r>
        <w:rPr>
          <w:spacing w:val="-3"/>
        </w:rPr>
        <w:t>works</w:t>
      </w:r>
      <w:r>
        <w:rPr>
          <w:spacing w:val="-12"/>
        </w:rPr>
        <w:t xml:space="preserve"> </w:t>
      </w:r>
      <w:r>
        <w:t>in</w:t>
      </w:r>
      <w:r>
        <w:rPr>
          <w:spacing w:val="-12"/>
        </w:rPr>
        <w:t xml:space="preserve"> </w:t>
      </w:r>
      <w:r>
        <w:t>practice</w:t>
      </w:r>
      <w:r>
        <w:rPr>
          <w:spacing w:val="-12"/>
        </w:rPr>
        <w:t xml:space="preserve"> </w:t>
      </w:r>
      <w:r>
        <w:t>is</w:t>
      </w:r>
      <w:r>
        <w:rPr>
          <w:spacing w:val="-12"/>
        </w:rPr>
        <w:t xml:space="preserve"> </w:t>
      </w:r>
      <w:r>
        <w:t>the</w:t>
      </w:r>
      <w:r>
        <w:rPr>
          <w:spacing w:val="-12"/>
        </w:rPr>
        <w:t xml:space="preserve"> </w:t>
      </w:r>
      <w:r>
        <w:t>usage</w:t>
      </w:r>
      <w:r>
        <w:rPr>
          <w:spacing w:val="-12"/>
        </w:rPr>
        <w:t xml:space="preserve"> </w:t>
      </w:r>
      <w:r>
        <w:t>of</w:t>
      </w:r>
      <w:r>
        <w:rPr>
          <w:spacing w:val="-12"/>
        </w:rPr>
        <w:t xml:space="preserve"> </w:t>
      </w:r>
      <w:r>
        <w:t>the</w:t>
      </w:r>
      <w:r>
        <w:rPr>
          <w:spacing w:val="-12"/>
        </w:rPr>
        <w:t xml:space="preserve"> </w:t>
      </w:r>
      <w:r>
        <w:t>ship’s</w:t>
      </w:r>
      <w:r>
        <w:rPr>
          <w:spacing w:val="-12"/>
        </w:rPr>
        <w:t xml:space="preserve"> </w:t>
      </w:r>
      <w:r>
        <w:t>horn</w:t>
      </w:r>
      <w:r>
        <w:rPr>
          <w:spacing w:val="-12"/>
        </w:rPr>
        <w:t xml:space="preserve"> </w:t>
      </w:r>
      <w:r>
        <w:t>to communicate</w:t>
      </w:r>
      <w:r>
        <w:rPr>
          <w:spacing w:val="-24"/>
        </w:rPr>
        <w:t xml:space="preserve"> </w:t>
      </w:r>
      <w:r>
        <w:t>the</w:t>
      </w:r>
      <w:r>
        <w:rPr>
          <w:spacing w:val="-24"/>
        </w:rPr>
        <w:t xml:space="preserve"> </w:t>
      </w:r>
      <w:r>
        <w:t>intended</w:t>
      </w:r>
      <w:r>
        <w:rPr>
          <w:spacing w:val="-24"/>
        </w:rPr>
        <w:t xml:space="preserve"> </w:t>
      </w:r>
      <w:proofErr w:type="spellStart"/>
      <w:r>
        <w:t>manoeuvrer</w:t>
      </w:r>
      <w:proofErr w:type="spellEnd"/>
      <w:r>
        <w:t>.</w:t>
      </w:r>
      <w:r>
        <w:rPr>
          <w:spacing w:val="-1"/>
        </w:rPr>
        <w:t xml:space="preserve"> </w:t>
      </w:r>
      <w:r>
        <w:t>All</w:t>
      </w:r>
      <w:r>
        <w:rPr>
          <w:spacing w:val="-24"/>
        </w:rPr>
        <w:t xml:space="preserve"> </w:t>
      </w:r>
      <w:r>
        <w:t>participants</w:t>
      </w:r>
      <w:r>
        <w:rPr>
          <w:spacing w:val="-24"/>
        </w:rPr>
        <w:t xml:space="preserve"> </w:t>
      </w:r>
      <w:r>
        <w:t>said</w:t>
      </w:r>
      <w:r>
        <w:rPr>
          <w:spacing w:val="-24"/>
        </w:rPr>
        <w:t xml:space="preserve"> </w:t>
      </w:r>
      <w:r>
        <w:t>that</w:t>
      </w:r>
      <w:r>
        <w:rPr>
          <w:spacing w:val="-24"/>
        </w:rPr>
        <w:t xml:space="preserve"> </w:t>
      </w:r>
      <w:r>
        <w:t>ships</w:t>
      </w:r>
      <w:r>
        <w:rPr>
          <w:spacing w:val="-24"/>
        </w:rPr>
        <w:t xml:space="preserve"> </w:t>
      </w:r>
      <w:r>
        <w:t>only</w:t>
      </w:r>
      <w:r>
        <w:rPr>
          <w:spacing w:val="-24"/>
        </w:rPr>
        <w:t xml:space="preserve"> </w:t>
      </w:r>
      <w:r>
        <w:t>use</w:t>
      </w:r>
      <w:r>
        <w:rPr>
          <w:spacing w:val="-24"/>
        </w:rPr>
        <w:t xml:space="preserve"> </w:t>
      </w:r>
      <w:r>
        <w:t>the</w:t>
      </w:r>
      <w:r>
        <w:rPr>
          <w:spacing w:val="-24"/>
        </w:rPr>
        <w:t xml:space="preserve"> </w:t>
      </w:r>
      <w:r>
        <w:t>ship’s horn</w:t>
      </w:r>
      <w:r>
        <w:rPr>
          <w:spacing w:val="-18"/>
        </w:rPr>
        <w:t xml:space="preserve"> </w:t>
      </w:r>
      <w:r>
        <w:t>in</w:t>
      </w:r>
      <w:r>
        <w:rPr>
          <w:spacing w:val="-18"/>
        </w:rPr>
        <w:t xml:space="preserve"> </w:t>
      </w:r>
      <w:r>
        <w:rPr>
          <w:spacing w:val="-5"/>
        </w:rPr>
        <w:t>two</w:t>
      </w:r>
      <w:r>
        <w:rPr>
          <w:spacing w:val="-18"/>
        </w:rPr>
        <w:t xml:space="preserve"> </w:t>
      </w:r>
      <w:r>
        <w:t>situations. When</w:t>
      </w:r>
      <w:r>
        <w:rPr>
          <w:spacing w:val="-18"/>
        </w:rPr>
        <w:t xml:space="preserve"> </w:t>
      </w:r>
      <w:r>
        <w:t>a</w:t>
      </w:r>
      <w:r>
        <w:rPr>
          <w:spacing w:val="-18"/>
        </w:rPr>
        <w:t xml:space="preserve"> </w:t>
      </w:r>
      <w:r>
        <w:t>ship</w:t>
      </w:r>
      <w:r>
        <w:rPr>
          <w:spacing w:val="-18"/>
        </w:rPr>
        <w:t xml:space="preserve"> </w:t>
      </w:r>
      <w:r>
        <w:t>wants</w:t>
      </w:r>
      <w:r>
        <w:rPr>
          <w:spacing w:val="-18"/>
        </w:rPr>
        <w:t xml:space="preserve"> </w:t>
      </w:r>
      <w:r>
        <w:t>to</w:t>
      </w:r>
      <w:r>
        <w:rPr>
          <w:spacing w:val="-18"/>
        </w:rPr>
        <w:t xml:space="preserve"> </w:t>
      </w:r>
      <w:r>
        <w:t>get</w:t>
      </w:r>
      <w:r>
        <w:rPr>
          <w:spacing w:val="-18"/>
        </w:rPr>
        <w:t xml:space="preserve"> </w:t>
      </w:r>
      <w:r>
        <w:t>attention</w:t>
      </w:r>
      <w:r>
        <w:rPr>
          <w:spacing w:val="-18"/>
        </w:rPr>
        <w:t xml:space="preserve"> </w:t>
      </w:r>
      <w:r>
        <w:t>from</w:t>
      </w:r>
      <w:r>
        <w:rPr>
          <w:spacing w:val="-18"/>
        </w:rPr>
        <w:t xml:space="preserve"> </w:t>
      </w:r>
      <w:r>
        <w:t>another</w:t>
      </w:r>
      <w:r>
        <w:rPr>
          <w:spacing w:val="-18"/>
        </w:rPr>
        <w:t xml:space="preserve"> </w:t>
      </w:r>
      <w:r>
        <w:t>ship,</w:t>
      </w:r>
      <w:r>
        <w:rPr>
          <w:spacing w:val="-17"/>
        </w:rPr>
        <w:t xml:space="preserve"> </w:t>
      </w:r>
      <w:r>
        <w:t>in</w:t>
      </w:r>
      <w:r>
        <w:rPr>
          <w:spacing w:val="-18"/>
        </w:rPr>
        <w:t xml:space="preserve"> </w:t>
      </w:r>
      <w:r>
        <w:t>case</w:t>
      </w:r>
      <w:r>
        <w:rPr>
          <w:spacing w:val="-18"/>
        </w:rPr>
        <w:t xml:space="preserve"> </w:t>
      </w:r>
      <w:r>
        <w:t>other means</w:t>
      </w:r>
      <w:r>
        <w:rPr>
          <w:spacing w:val="-27"/>
        </w:rPr>
        <w:t xml:space="preserve"> </w:t>
      </w:r>
      <w:r>
        <w:t>of</w:t>
      </w:r>
      <w:r>
        <w:rPr>
          <w:spacing w:val="-27"/>
        </w:rPr>
        <w:t xml:space="preserve"> </w:t>
      </w:r>
      <w:r>
        <w:t>communication</w:t>
      </w:r>
      <w:r>
        <w:rPr>
          <w:spacing w:val="-27"/>
        </w:rPr>
        <w:t xml:space="preserve"> </w:t>
      </w:r>
      <w:r>
        <w:t>do</w:t>
      </w:r>
      <w:r>
        <w:rPr>
          <w:spacing w:val="-27"/>
        </w:rPr>
        <w:t xml:space="preserve"> </w:t>
      </w:r>
      <w:r>
        <w:t>not</w:t>
      </w:r>
      <w:r>
        <w:rPr>
          <w:spacing w:val="-27"/>
        </w:rPr>
        <w:t xml:space="preserve"> </w:t>
      </w:r>
      <w:r>
        <w:rPr>
          <w:spacing w:val="-3"/>
        </w:rPr>
        <w:t>work.</w:t>
      </w:r>
      <w:r>
        <w:rPr>
          <w:spacing w:val="-14"/>
        </w:rPr>
        <w:t xml:space="preserve"> </w:t>
      </w:r>
      <w:r>
        <w:t>Or</w:t>
      </w:r>
      <w:r>
        <w:rPr>
          <w:spacing w:val="-27"/>
        </w:rPr>
        <w:t xml:space="preserve"> </w:t>
      </w:r>
      <w:r>
        <w:t>in</w:t>
      </w:r>
      <w:r>
        <w:rPr>
          <w:spacing w:val="-27"/>
        </w:rPr>
        <w:t xml:space="preserve"> </w:t>
      </w:r>
      <w:r>
        <w:t>case</w:t>
      </w:r>
      <w:r>
        <w:rPr>
          <w:spacing w:val="-27"/>
        </w:rPr>
        <w:t xml:space="preserve"> </w:t>
      </w:r>
      <w:r>
        <w:t>of</w:t>
      </w:r>
      <w:r>
        <w:rPr>
          <w:spacing w:val="-27"/>
        </w:rPr>
        <w:t xml:space="preserve"> </w:t>
      </w:r>
      <w:r>
        <w:t>fog,</w:t>
      </w:r>
      <w:r>
        <w:rPr>
          <w:spacing w:val="-27"/>
        </w:rPr>
        <w:t xml:space="preserve"> </w:t>
      </w:r>
      <w:r>
        <w:t>then</w:t>
      </w:r>
      <w:r>
        <w:rPr>
          <w:spacing w:val="-27"/>
        </w:rPr>
        <w:t xml:space="preserve"> </w:t>
      </w:r>
      <w:r>
        <w:t>is</w:t>
      </w:r>
      <w:r>
        <w:rPr>
          <w:spacing w:val="-27"/>
        </w:rPr>
        <w:t xml:space="preserve"> </w:t>
      </w:r>
      <w:r>
        <w:t>the</w:t>
      </w:r>
      <w:r>
        <w:rPr>
          <w:spacing w:val="-27"/>
        </w:rPr>
        <w:t xml:space="preserve"> </w:t>
      </w:r>
      <w:r>
        <w:t>fog</w:t>
      </w:r>
      <w:r>
        <w:rPr>
          <w:spacing w:val="-27"/>
        </w:rPr>
        <w:t xml:space="preserve"> </w:t>
      </w:r>
      <w:r>
        <w:t>horn</w:t>
      </w:r>
      <w:r>
        <w:rPr>
          <w:spacing w:val="-27"/>
        </w:rPr>
        <w:t xml:space="preserve"> </w:t>
      </w:r>
      <w:r>
        <w:t>sounded</w:t>
      </w:r>
      <w:r>
        <w:rPr>
          <w:spacing w:val="-27"/>
        </w:rPr>
        <w:t xml:space="preserve"> </w:t>
      </w:r>
      <w:r>
        <w:t>every few minutes to make other ships alert of presence</w:t>
      </w:r>
      <w:ins w:id="898" w:author="Tom Wever" w:date="2018-11-25T15:07:00Z">
        <w:r w:rsidR="008E7C11">
          <w:t>.</w:t>
        </w:r>
      </w:ins>
      <w:del w:id="899" w:author="Tom Wever" w:date="2018-11-25T15:07:00Z">
        <w:r w:rsidDel="009917ED">
          <w:delText>s</w:delText>
        </w:r>
      </w:del>
      <w:r>
        <w:t xml:space="preserve"> [IMO</w:t>
      </w:r>
      <w:r>
        <w:rPr>
          <w:spacing w:val="2"/>
        </w:rPr>
        <w:t xml:space="preserve"> </w:t>
      </w:r>
      <w:r>
        <w:t>(1972)]</w:t>
      </w:r>
      <w:del w:id="900" w:author="Tom Wever" w:date="2018-11-25T15:07:00Z">
        <w:r w:rsidDel="008E7C11">
          <w:delText>.</w:delText>
        </w:r>
      </w:del>
    </w:p>
    <w:p w14:paraId="66466F29" w14:textId="14494C54" w:rsidR="00B07A10" w:rsidRDefault="00785C94">
      <w:pPr>
        <w:pStyle w:val="Plattetekst"/>
        <w:spacing w:before="147" w:line="348" w:lineRule="auto"/>
        <w:ind w:left="108" w:right="1445"/>
        <w:jc w:val="both"/>
      </w:pPr>
      <w:r>
        <w:rPr>
          <w:w w:val="95"/>
        </w:rPr>
        <w:t>The</w:t>
      </w:r>
      <w:r>
        <w:rPr>
          <w:spacing w:val="-11"/>
          <w:w w:val="95"/>
        </w:rPr>
        <w:t xml:space="preserve"> </w:t>
      </w:r>
      <w:r>
        <w:rPr>
          <w:w w:val="95"/>
        </w:rPr>
        <w:t>most</w:t>
      </w:r>
      <w:r>
        <w:rPr>
          <w:spacing w:val="-11"/>
          <w:w w:val="95"/>
        </w:rPr>
        <w:t xml:space="preserve"> </w:t>
      </w:r>
      <w:r>
        <w:rPr>
          <w:w w:val="95"/>
        </w:rPr>
        <w:t>important</w:t>
      </w:r>
      <w:r>
        <w:rPr>
          <w:spacing w:val="-11"/>
          <w:w w:val="95"/>
        </w:rPr>
        <w:t xml:space="preserve"> </w:t>
      </w:r>
      <w:r>
        <w:rPr>
          <w:w w:val="95"/>
        </w:rPr>
        <w:t>form</w:t>
      </w:r>
      <w:r>
        <w:rPr>
          <w:spacing w:val="-11"/>
          <w:w w:val="95"/>
        </w:rPr>
        <w:t xml:space="preserve"> </w:t>
      </w:r>
      <w:r>
        <w:rPr>
          <w:w w:val="95"/>
        </w:rPr>
        <w:t>of</w:t>
      </w:r>
      <w:r>
        <w:rPr>
          <w:spacing w:val="-11"/>
          <w:w w:val="95"/>
        </w:rPr>
        <w:t xml:space="preserve"> </w:t>
      </w:r>
      <w:r>
        <w:rPr>
          <w:w w:val="95"/>
        </w:rPr>
        <w:t>communication</w:t>
      </w:r>
      <w:r>
        <w:rPr>
          <w:spacing w:val="-11"/>
          <w:w w:val="95"/>
        </w:rPr>
        <w:t xml:space="preserve"> </w:t>
      </w:r>
      <w:r>
        <w:rPr>
          <w:w w:val="95"/>
        </w:rPr>
        <w:t>is</w:t>
      </w:r>
      <w:r>
        <w:rPr>
          <w:spacing w:val="-11"/>
          <w:w w:val="95"/>
        </w:rPr>
        <w:t xml:space="preserve"> </w:t>
      </w:r>
      <w:r>
        <w:rPr>
          <w:w w:val="95"/>
        </w:rPr>
        <w:t>the</w:t>
      </w:r>
      <w:r>
        <w:rPr>
          <w:spacing w:val="-11"/>
          <w:w w:val="95"/>
        </w:rPr>
        <w:t xml:space="preserve"> </w:t>
      </w:r>
      <w:r>
        <w:rPr>
          <w:w w:val="95"/>
        </w:rPr>
        <w:t>VHF</w:t>
      </w:r>
      <w:r>
        <w:rPr>
          <w:spacing w:val="-11"/>
          <w:w w:val="95"/>
        </w:rPr>
        <w:t xml:space="preserve"> </w:t>
      </w:r>
      <w:r>
        <w:rPr>
          <w:w w:val="95"/>
        </w:rPr>
        <w:t>radio,</w:t>
      </w:r>
      <w:r>
        <w:rPr>
          <w:spacing w:val="-9"/>
          <w:w w:val="95"/>
        </w:rPr>
        <w:t xml:space="preserve"> </w:t>
      </w:r>
      <w:r>
        <w:rPr>
          <w:w w:val="95"/>
        </w:rPr>
        <w:t>although</w:t>
      </w:r>
      <w:r>
        <w:rPr>
          <w:spacing w:val="-11"/>
          <w:w w:val="95"/>
        </w:rPr>
        <w:t xml:space="preserve"> </w:t>
      </w:r>
      <w:r>
        <w:rPr>
          <w:w w:val="95"/>
        </w:rPr>
        <w:t>new</w:t>
      </w:r>
      <w:r>
        <w:rPr>
          <w:spacing w:val="-11"/>
          <w:w w:val="95"/>
        </w:rPr>
        <w:t xml:space="preserve"> </w:t>
      </w:r>
      <w:r>
        <w:rPr>
          <w:w w:val="95"/>
        </w:rPr>
        <w:t>systems</w:t>
      </w:r>
      <w:r>
        <w:rPr>
          <w:spacing w:val="-11"/>
          <w:w w:val="95"/>
        </w:rPr>
        <w:t xml:space="preserve"> </w:t>
      </w:r>
      <w:r>
        <w:rPr>
          <w:w w:val="95"/>
        </w:rPr>
        <w:t>are</w:t>
      </w:r>
      <w:r>
        <w:rPr>
          <w:spacing w:val="-11"/>
          <w:w w:val="95"/>
        </w:rPr>
        <w:t xml:space="preserve"> </w:t>
      </w:r>
      <w:r>
        <w:rPr>
          <w:w w:val="95"/>
        </w:rPr>
        <w:t xml:space="preserve">used more often, such as AIS text messaging and INMARSAT-C. </w:t>
      </w:r>
      <w:r>
        <w:rPr>
          <w:spacing w:val="-3"/>
          <w:w w:val="95"/>
        </w:rPr>
        <w:t xml:space="preserve">INMARSAT </w:t>
      </w:r>
      <w:r>
        <w:rPr>
          <w:w w:val="95"/>
        </w:rPr>
        <w:t>C provides</w:t>
      </w:r>
      <w:r>
        <w:rPr>
          <w:spacing w:val="-41"/>
          <w:w w:val="95"/>
        </w:rPr>
        <w:t xml:space="preserve"> </w:t>
      </w:r>
      <w:r>
        <w:rPr>
          <w:spacing w:val="-4"/>
          <w:w w:val="95"/>
        </w:rPr>
        <w:t xml:space="preserve">two-way </w:t>
      </w:r>
      <w:r>
        <w:t>data</w:t>
      </w:r>
      <w:r>
        <w:rPr>
          <w:spacing w:val="-14"/>
        </w:rPr>
        <w:t xml:space="preserve"> </w:t>
      </w:r>
      <w:r>
        <w:t>and</w:t>
      </w:r>
      <w:r>
        <w:rPr>
          <w:spacing w:val="-14"/>
        </w:rPr>
        <w:t xml:space="preserve"> </w:t>
      </w:r>
      <w:r>
        <w:t>messaging</w:t>
      </w:r>
      <w:r>
        <w:rPr>
          <w:spacing w:val="-15"/>
        </w:rPr>
        <w:t xml:space="preserve"> </w:t>
      </w:r>
      <w:r>
        <w:t>communication</w:t>
      </w:r>
      <w:r>
        <w:rPr>
          <w:spacing w:val="-15"/>
        </w:rPr>
        <w:t xml:space="preserve"> </w:t>
      </w:r>
      <w:r>
        <w:t>services</w:t>
      </w:r>
      <w:r>
        <w:rPr>
          <w:spacing w:val="-15"/>
        </w:rPr>
        <w:t xml:space="preserve"> </w:t>
      </w:r>
      <w:r>
        <w:t>to</w:t>
      </w:r>
      <w:r>
        <w:rPr>
          <w:spacing w:val="-14"/>
        </w:rPr>
        <w:t xml:space="preserve"> </w:t>
      </w:r>
      <w:r>
        <w:t>and</w:t>
      </w:r>
      <w:r>
        <w:rPr>
          <w:spacing w:val="-14"/>
        </w:rPr>
        <w:t xml:space="preserve"> </w:t>
      </w:r>
      <w:r>
        <w:t>from</w:t>
      </w:r>
      <w:r>
        <w:rPr>
          <w:spacing w:val="-14"/>
        </w:rPr>
        <w:t xml:space="preserve"> </w:t>
      </w:r>
      <w:r>
        <w:t>virtually</w:t>
      </w:r>
      <w:r>
        <w:rPr>
          <w:spacing w:val="-14"/>
        </w:rPr>
        <w:t xml:space="preserve"> </w:t>
      </w:r>
      <w:r>
        <w:t>anywhere</w:t>
      </w:r>
      <w:r>
        <w:rPr>
          <w:spacing w:val="-14"/>
        </w:rPr>
        <w:t xml:space="preserve"> </w:t>
      </w:r>
      <w:r>
        <w:t>in</w:t>
      </w:r>
      <w:r>
        <w:rPr>
          <w:spacing w:val="-14"/>
        </w:rPr>
        <w:t xml:space="preserve"> </w:t>
      </w:r>
      <w:r>
        <w:t>the</w:t>
      </w:r>
      <w:r>
        <w:rPr>
          <w:spacing w:val="-14"/>
        </w:rPr>
        <w:t xml:space="preserve"> </w:t>
      </w:r>
      <w:r>
        <w:rPr>
          <w:spacing w:val="-3"/>
        </w:rPr>
        <w:t xml:space="preserve">world. </w:t>
      </w:r>
      <w:ins w:id="901" w:author="Tom Wever" w:date="2018-11-25T15:08:00Z">
        <w:r w:rsidR="008E7C11">
          <w:rPr>
            <w:w w:val="95"/>
          </w:rPr>
          <w:t>This</w:t>
        </w:r>
      </w:ins>
      <w:del w:id="902" w:author="Tom Wever" w:date="2018-11-25T15:08:00Z">
        <w:r w:rsidDel="008E7C11">
          <w:rPr>
            <w:w w:val="95"/>
          </w:rPr>
          <w:delText>Which</w:delText>
        </w:r>
      </w:del>
      <w:r>
        <w:rPr>
          <w:spacing w:val="-24"/>
          <w:w w:val="95"/>
        </w:rPr>
        <w:t xml:space="preserve"> </w:t>
      </w:r>
      <w:r>
        <w:rPr>
          <w:w w:val="95"/>
        </w:rPr>
        <w:t>improves</w:t>
      </w:r>
      <w:r>
        <w:rPr>
          <w:spacing w:val="-24"/>
          <w:w w:val="95"/>
        </w:rPr>
        <w:t xml:space="preserve"> </w:t>
      </w:r>
      <w:r>
        <w:rPr>
          <w:w w:val="95"/>
        </w:rPr>
        <w:t>the</w:t>
      </w:r>
      <w:r>
        <w:rPr>
          <w:spacing w:val="-24"/>
          <w:w w:val="95"/>
        </w:rPr>
        <w:t xml:space="preserve"> </w:t>
      </w:r>
      <w:r>
        <w:rPr>
          <w:w w:val="95"/>
        </w:rPr>
        <w:t>ship-to-ship</w:t>
      </w:r>
      <w:r>
        <w:rPr>
          <w:spacing w:val="-24"/>
          <w:w w:val="95"/>
        </w:rPr>
        <w:t xml:space="preserve"> </w:t>
      </w:r>
      <w:r>
        <w:rPr>
          <w:w w:val="95"/>
        </w:rPr>
        <w:t>communication,</w:t>
      </w:r>
      <w:r>
        <w:rPr>
          <w:spacing w:val="-23"/>
          <w:w w:val="95"/>
        </w:rPr>
        <w:t xml:space="preserve"> </w:t>
      </w:r>
      <w:r>
        <w:rPr>
          <w:w w:val="95"/>
        </w:rPr>
        <w:t>the</w:t>
      </w:r>
      <w:r>
        <w:rPr>
          <w:spacing w:val="-24"/>
          <w:w w:val="95"/>
        </w:rPr>
        <w:t xml:space="preserve"> </w:t>
      </w:r>
      <w:r>
        <w:rPr>
          <w:w w:val="95"/>
        </w:rPr>
        <w:t>disadvantage</w:t>
      </w:r>
      <w:r>
        <w:rPr>
          <w:spacing w:val="-24"/>
          <w:w w:val="95"/>
        </w:rPr>
        <w:t xml:space="preserve"> </w:t>
      </w:r>
      <w:r>
        <w:rPr>
          <w:w w:val="95"/>
        </w:rPr>
        <w:t>is</w:t>
      </w:r>
      <w:r>
        <w:rPr>
          <w:spacing w:val="-24"/>
          <w:w w:val="95"/>
        </w:rPr>
        <w:t xml:space="preserve"> </w:t>
      </w:r>
      <w:r>
        <w:rPr>
          <w:w w:val="95"/>
        </w:rPr>
        <w:t>that</w:t>
      </w:r>
      <w:r>
        <w:rPr>
          <w:spacing w:val="-24"/>
          <w:w w:val="95"/>
        </w:rPr>
        <w:t xml:space="preserve"> </w:t>
      </w:r>
      <w:r>
        <w:rPr>
          <w:w w:val="95"/>
        </w:rPr>
        <w:t>surrounding</w:t>
      </w:r>
      <w:r>
        <w:rPr>
          <w:spacing w:val="-24"/>
          <w:w w:val="95"/>
        </w:rPr>
        <w:t xml:space="preserve"> </w:t>
      </w:r>
      <w:r>
        <w:rPr>
          <w:w w:val="95"/>
        </w:rPr>
        <w:t xml:space="preserve">vessels </w:t>
      </w:r>
      <w:r>
        <w:t>are</w:t>
      </w:r>
      <w:r>
        <w:rPr>
          <w:spacing w:val="-21"/>
        </w:rPr>
        <w:t xml:space="preserve"> </w:t>
      </w:r>
      <w:r>
        <w:t>not</w:t>
      </w:r>
      <w:r>
        <w:rPr>
          <w:spacing w:val="-21"/>
        </w:rPr>
        <w:t xml:space="preserve"> </w:t>
      </w:r>
      <w:r>
        <w:t>able</w:t>
      </w:r>
      <w:r>
        <w:rPr>
          <w:spacing w:val="-21"/>
        </w:rPr>
        <w:t xml:space="preserve"> </w:t>
      </w:r>
      <w:r>
        <w:t>to</w:t>
      </w:r>
      <w:r>
        <w:rPr>
          <w:spacing w:val="-21"/>
        </w:rPr>
        <w:t xml:space="preserve"> </w:t>
      </w:r>
      <w:r>
        <w:t>listen</w:t>
      </w:r>
      <w:r>
        <w:rPr>
          <w:spacing w:val="-21"/>
        </w:rPr>
        <w:t xml:space="preserve"> </w:t>
      </w:r>
      <w:r>
        <w:t>to</w:t>
      </w:r>
      <w:r>
        <w:rPr>
          <w:spacing w:val="-21"/>
        </w:rPr>
        <w:t xml:space="preserve"> </w:t>
      </w:r>
      <w:r>
        <w:t>the</w:t>
      </w:r>
      <w:r>
        <w:rPr>
          <w:spacing w:val="-21"/>
        </w:rPr>
        <w:t xml:space="preserve"> </w:t>
      </w:r>
      <w:r>
        <w:t>conversation</w:t>
      </w:r>
      <w:r>
        <w:rPr>
          <w:spacing w:val="-21"/>
        </w:rPr>
        <w:t xml:space="preserve"> </w:t>
      </w:r>
      <w:r>
        <w:t>and</w:t>
      </w:r>
      <w:r>
        <w:rPr>
          <w:spacing w:val="-21"/>
        </w:rPr>
        <w:t xml:space="preserve"> </w:t>
      </w:r>
      <w:r>
        <w:t>thus</w:t>
      </w:r>
      <w:r>
        <w:rPr>
          <w:spacing w:val="-21"/>
        </w:rPr>
        <w:t xml:space="preserve"> </w:t>
      </w:r>
      <w:r>
        <w:t>will</w:t>
      </w:r>
      <w:r>
        <w:rPr>
          <w:spacing w:val="-21"/>
        </w:rPr>
        <w:t xml:space="preserve"> </w:t>
      </w:r>
      <w:r>
        <w:t>not</w:t>
      </w:r>
      <w:r>
        <w:rPr>
          <w:spacing w:val="-21"/>
        </w:rPr>
        <w:t xml:space="preserve"> </w:t>
      </w:r>
      <w:r>
        <w:t>receive</w:t>
      </w:r>
      <w:r>
        <w:rPr>
          <w:spacing w:val="-21"/>
        </w:rPr>
        <w:t xml:space="preserve"> </w:t>
      </w:r>
      <w:r>
        <w:t>the</w:t>
      </w:r>
      <w:r>
        <w:rPr>
          <w:spacing w:val="-21"/>
        </w:rPr>
        <w:t xml:space="preserve"> </w:t>
      </w:r>
      <w:r>
        <w:t>shared</w:t>
      </w:r>
      <w:r>
        <w:rPr>
          <w:spacing w:val="-21"/>
        </w:rPr>
        <w:t xml:space="preserve"> </w:t>
      </w:r>
      <w:r>
        <w:t>information.</w:t>
      </w:r>
    </w:p>
    <w:p w14:paraId="66466F2A" w14:textId="77777777" w:rsidR="00B07A10" w:rsidRDefault="00785C94">
      <w:pPr>
        <w:pStyle w:val="Plattetekst"/>
        <w:spacing w:before="148" w:line="348" w:lineRule="auto"/>
        <w:ind w:left="108" w:right="1444"/>
        <w:jc w:val="both"/>
      </w:pPr>
      <w:r>
        <w:t>According</w:t>
      </w:r>
      <w:r>
        <w:rPr>
          <w:spacing w:val="-26"/>
        </w:rPr>
        <w:t xml:space="preserve"> </w:t>
      </w:r>
      <w:r>
        <w:t>to</w:t>
      </w:r>
      <w:r>
        <w:rPr>
          <w:spacing w:val="-26"/>
        </w:rPr>
        <w:t xml:space="preserve"> </w:t>
      </w:r>
      <w:r>
        <w:t>the</w:t>
      </w:r>
      <w:r>
        <w:rPr>
          <w:spacing w:val="-26"/>
        </w:rPr>
        <w:t xml:space="preserve"> </w:t>
      </w:r>
      <w:r>
        <w:t>participants</w:t>
      </w:r>
      <w:r>
        <w:rPr>
          <w:spacing w:val="-26"/>
        </w:rPr>
        <w:t xml:space="preserve"> </w:t>
      </w:r>
      <w:r>
        <w:t>are</w:t>
      </w:r>
      <w:r>
        <w:rPr>
          <w:spacing w:val="-26"/>
        </w:rPr>
        <w:t xml:space="preserve"> </w:t>
      </w:r>
      <w:r>
        <w:t>conversations</w:t>
      </w:r>
      <w:r>
        <w:rPr>
          <w:spacing w:val="-26"/>
        </w:rPr>
        <w:t xml:space="preserve"> </w:t>
      </w:r>
      <w:r>
        <w:t>via</w:t>
      </w:r>
      <w:r>
        <w:rPr>
          <w:spacing w:val="-26"/>
        </w:rPr>
        <w:t xml:space="preserve"> </w:t>
      </w:r>
      <w:r>
        <w:t>VHF</w:t>
      </w:r>
      <w:r>
        <w:rPr>
          <w:spacing w:val="-26"/>
        </w:rPr>
        <w:t xml:space="preserve"> </w:t>
      </w:r>
      <w:r>
        <w:t>based</w:t>
      </w:r>
      <w:r>
        <w:rPr>
          <w:spacing w:val="-26"/>
        </w:rPr>
        <w:t xml:space="preserve"> </w:t>
      </w:r>
      <w:r>
        <w:t>on</w:t>
      </w:r>
      <w:r>
        <w:rPr>
          <w:spacing w:val="-26"/>
        </w:rPr>
        <w:t xml:space="preserve"> </w:t>
      </w:r>
      <w:r>
        <w:t>SMCP,</w:t>
      </w:r>
      <w:r>
        <w:rPr>
          <w:spacing w:val="-26"/>
        </w:rPr>
        <w:t xml:space="preserve"> </w:t>
      </w:r>
      <w:r>
        <w:t>but</w:t>
      </w:r>
      <w:r>
        <w:rPr>
          <w:spacing w:val="-26"/>
        </w:rPr>
        <w:t xml:space="preserve"> </w:t>
      </w:r>
      <w:r>
        <w:t>do</w:t>
      </w:r>
      <w:r>
        <w:rPr>
          <w:spacing w:val="-26"/>
        </w:rPr>
        <w:t xml:space="preserve"> </w:t>
      </w:r>
      <w:r>
        <w:t>not</w:t>
      </w:r>
      <w:r>
        <w:rPr>
          <w:spacing w:val="-26"/>
        </w:rPr>
        <w:t xml:space="preserve"> </w:t>
      </w:r>
      <w:r>
        <w:t xml:space="preserve">follow the protocol </w:t>
      </w:r>
      <w:r>
        <w:rPr>
          <w:spacing w:val="-3"/>
        </w:rPr>
        <w:t xml:space="preserve">strictly. </w:t>
      </w:r>
      <w:r>
        <w:t>The participants describe a few key</w:t>
      </w:r>
      <w:r>
        <w:rPr>
          <w:spacing w:val="3"/>
        </w:rPr>
        <w:t xml:space="preserve"> </w:t>
      </w:r>
      <w:r>
        <w:t>characteristics:</w:t>
      </w:r>
    </w:p>
    <w:p w14:paraId="66466F2B" w14:textId="77777777" w:rsidR="00B07A10" w:rsidRDefault="00785C94">
      <w:pPr>
        <w:pStyle w:val="Lijstalinea"/>
        <w:numPr>
          <w:ilvl w:val="0"/>
          <w:numId w:val="10"/>
        </w:numPr>
        <w:tabs>
          <w:tab w:val="left" w:pos="654"/>
        </w:tabs>
        <w:spacing w:before="151"/>
      </w:pPr>
      <w:r>
        <w:t>Start</w:t>
      </w:r>
      <w:r>
        <w:rPr>
          <w:spacing w:val="-7"/>
        </w:rPr>
        <w:t xml:space="preserve"> </w:t>
      </w:r>
      <w:r>
        <w:t>of</w:t>
      </w:r>
      <w:r>
        <w:rPr>
          <w:spacing w:val="-7"/>
        </w:rPr>
        <w:t xml:space="preserve"> </w:t>
      </w:r>
      <w:r>
        <w:t>every</w:t>
      </w:r>
      <w:r>
        <w:rPr>
          <w:spacing w:val="-7"/>
        </w:rPr>
        <w:t xml:space="preserve"> </w:t>
      </w:r>
      <w:r>
        <w:t>message</w:t>
      </w:r>
      <w:r>
        <w:rPr>
          <w:spacing w:val="-7"/>
        </w:rPr>
        <w:t xml:space="preserve"> </w:t>
      </w:r>
      <w:r>
        <w:t>has</w:t>
      </w:r>
      <w:r>
        <w:rPr>
          <w:spacing w:val="-7"/>
        </w:rPr>
        <w:t xml:space="preserve"> </w:t>
      </w:r>
      <w:r>
        <w:t>the</w:t>
      </w:r>
      <w:r>
        <w:rPr>
          <w:spacing w:val="-7"/>
        </w:rPr>
        <w:t xml:space="preserve"> </w:t>
      </w:r>
      <w:r>
        <w:t>purpose</w:t>
      </w:r>
      <w:r>
        <w:rPr>
          <w:spacing w:val="-7"/>
        </w:rPr>
        <w:t xml:space="preserve"> </w:t>
      </w:r>
      <w:r>
        <w:t>to</w:t>
      </w:r>
      <w:r>
        <w:rPr>
          <w:spacing w:val="-7"/>
        </w:rPr>
        <w:t xml:space="preserve"> </w:t>
      </w:r>
      <w:r>
        <w:t>get</w:t>
      </w:r>
      <w:r>
        <w:rPr>
          <w:spacing w:val="-7"/>
        </w:rPr>
        <w:t xml:space="preserve"> </w:t>
      </w:r>
      <w:r>
        <w:t>attention,</w:t>
      </w:r>
      <w:r>
        <w:rPr>
          <w:spacing w:val="-7"/>
        </w:rPr>
        <w:t xml:space="preserve"> </w:t>
      </w:r>
      <w:r>
        <w:rPr>
          <w:spacing w:val="-3"/>
        </w:rPr>
        <w:t>by</w:t>
      </w:r>
      <w:r>
        <w:rPr>
          <w:spacing w:val="-7"/>
        </w:rPr>
        <w:t xml:space="preserve"> </w:t>
      </w:r>
      <w:r>
        <w:t>calling</w:t>
      </w:r>
      <w:r>
        <w:rPr>
          <w:spacing w:val="-7"/>
        </w:rPr>
        <w:t xml:space="preserve"> </w:t>
      </w:r>
      <w:r>
        <w:t>specific</w:t>
      </w:r>
      <w:r>
        <w:rPr>
          <w:spacing w:val="-7"/>
        </w:rPr>
        <w:t xml:space="preserve"> </w:t>
      </w:r>
      <w:r>
        <w:t>vessel:</w:t>
      </w:r>
    </w:p>
    <w:p w14:paraId="66466F2C" w14:textId="77777777" w:rsidR="00B07A10" w:rsidRDefault="00785C94">
      <w:pPr>
        <w:spacing w:before="113"/>
        <w:ind w:left="653"/>
      </w:pPr>
      <w:proofErr w:type="gramStart"/>
      <w:r>
        <w:rPr>
          <w:w w:val="105"/>
        </w:rPr>
        <w:t>”(</w:t>
      </w:r>
      <w:proofErr w:type="gramEnd"/>
      <w:r>
        <w:rPr>
          <w:rFonts w:ascii="Georgia" w:hAnsi="Georgia"/>
          <w:i/>
          <w:w w:val="105"/>
        </w:rPr>
        <w:t>&lt; name other vessel &gt;</w:t>
      </w:r>
      <w:r>
        <w:rPr>
          <w:w w:val="105"/>
        </w:rPr>
        <w:t xml:space="preserve">, </w:t>
      </w:r>
      <w:r>
        <w:rPr>
          <w:rFonts w:ascii="Georgia" w:hAnsi="Georgia"/>
          <w:i/>
          <w:w w:val="105"/>
        </w:rPr>
        <w:t>&lt; name other vessel &gt;</w:t>
      </w:r>
      <w:r>
        <w:rPr>
          <w:w w:val="105"/>
        </w:rPr>
        <w:t xml:space="preserve">. This is </w:t>
      </w:r>
      <w:r>
        <w:rPr>
          <w:rFonts w:ascii="Georgia" w:hAnsi="Georgia"/>
          <w:i/>
          <w:w w:val="105"/>
        </w:rPr>
        <w:t>&lt; name own vessel &gt;</w:t>
      </w:r>
      <w:r>
        <w:rPr>
          <w:w w:val="105"/>
        </w:rPr>
        <w:t>)”</w:t>
      </w:r>
    </w:p>
    <w:p w14:paraId="66466F2D" w14:textId="77777777" w:rsidR="00B07A10" w:rsidRDefault="00B07A10">
      <w:pPr>
        <w:pStyle w:val="Plattetekst"/>
        <w:spacing w:before="11"/>
      </w:pPr>
    </w:p>
    <w:p w14:paraId="66466F2E" w14:textId="77777777" w:rsidR="00B07A10" w:rsidRDefault="00785C94">
      <w:pPr>
        <w:pStyle w:val="Lijstalinea"/>
        <w:numPr>
          <w:ilvl w:val="0"/>
          <w:numId w:val="10"/>
        </w:numPr>
        <w:tabs>
          <w:tab w:val="left" w:pos="654"/>
        </w:tabs>
        <w:spacing w:line="348" w:lineRule="auto"/>
        <w:ind w:right="1444"/>
      </w:pPr>
      <w:r>
        <w:t>Common</w:t>
      </w:r>
      <w:r>
        <w:rPr>
          <w:spacing w:val="-10"/>
        </w:rPr>
        <w:t xml:space="preserve"> </w:t>
      </w:r>
      <w:r>
        <w:t>practice</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spacing w:val="-3"/>
        </w:rPr>
        <w:t>words</w:t>
      </w:r>
      <w:r>
        <w:rPr>
          <w:spacing w:val="-10"/>
        </w:rPr>
        <w:t xml:space="preserve"> </w:t>
      </w:r>
      <w:r>
        <w:t>as</w:t>
      </w:r>
      <w:r>
        <w:rPr>
          <w:spacing w:val="-10"/>
        </w:rPr>
        <w:t xml:space="preserve"> </w:t>
      </w:r>
      <w:r>
        <w:t>defined</w:t>
      </w:r>
      <w:r>
        <w:rPr>
          <w:spacing w:val="-10"/>
        </w:rPr>
        <w:t xml:space="preserve"> </w:t>
      </w:r>
      <w:r>
        <w:rPr>
          <w:spacing w:val="-3"/>
        </w:rPr>
        <w:t>by</w:t>
      </w:r>
      <w:r>
        <w:rPr>
          <w:spacing w:val="-10"/>
        </w:rPr>
        <w:t xml:space="preserve"> </w:t>
      </w:r>
      <w:r>
        <w:t>SMCP</w:t>
      </w:r>
      <w:r>
        <w:rPr>
          <w:spacing w:val="-10"/>
        </w:rPr>
        <w:t xml:space="preserve"> </w:t>
      </w:r>
      <w:r>
        <w:t>(alter</w:t>
      </w:r>
      <w:r>
        <w:rPr>
          <w:spacing w:val="-10"/>
        </w:rPr>
        <w:t xml:space="preserve"> </w:t>
      </w:r>
      <w:r>
        <w:t>course,</w:t>
      </w:r>
      <w:r>
        <w:rPr>
          <w:spacing w:val="-6"/>
        </w:rPr>
        <w:t xml:space="preserve"> </w:t>
      </w:r>
      <w:r>
        <w:t>instead</w:t>
      </w:r>
      <w:r>
        <w:rPr>
          <w:spacing w:val="-10"/>
        </w:rPr>
        <w:t xml:space="preserve"> </w:t>
      </w:r>
      <w:r>
        <w:t>of change</w:t>
      </w:r>
      <w:r>
        <w:rPr>
          <w:spacing w:val="-15"/>
        </w:rPr>
        <w:t xml:space="preserve"> </w:t>
      </w:r>
      <w:r>
        <w:t>course). The</w:t>
      </w:r>
      <w:r>
        <w:rPr>
          <w:spacing w:val="-15"/>
        </w:rPr>
        <w:t xml:space="preserve"> </w:t>
      </w:r>
      <w:r>
        <w:t>sentences</w:t>
      </w:r>
      <w:r>
        <w:rPr>
          <w:spacing w:val="-15"/>
        </w:rPr>
        <w:t xml:space="preserve"> </w:t>
      </w:r>
      <w:r>
        <w:t>are</w:t>
      </w:r>
      <w:r>
        <w:rPr>
          <w:spacing w:val="-15"/>
        </w:rPr>
        <w:t xml:space="preserve"> </w:t>
      </w:r>
      <w:r>
        <w:t>often</w:t>
      </w:r>
      <w:r>
        <w:rPr>
          <w:spacing w:val="-15"/>
        </w:rPr>
        <w:t xml:space="preserve"> </w:t>
      </w:r>
      <w:r>
        <w:t>not</w:t>
      </w:r>
      <w:r>
        <w:rPr>
          <w:spacing w:val="-15"/>
        </w:rPr>
        <w:t xml:space="preserve"> </w:t>
      </w:r>
      <w:r>
        <w:t>used</w:t>
      </w:r>
      <w:r>
        <w:rPr>
          <w:spacing w:val="-15"/>
        </w:rPr>
        <w:t xml:space="preserve"> </w:t>
      </w:r>
      <w:r>
        <w:t>as</w:t>
      </w:r>
      <w:r>
        <w:rPr>
          <w:spacing w:val="-15"/>
        </w:rPr>
        <w:t xml:space="preserve"> </w:t>
      </w:r>
      <w:r>
        <w:t>described</w:t>
      </w:r>
      <w:r>
        <w:rPr>
          <w:spacing w:val="-15"/>
        </w:rPr>
        <w:t xml:space="preserve"> </w:t>
      </w:r>
      <w:r>
        <w:rPr>
          <w:spacing w:val="-3"/>
        </w:rPr>
        <w:t>by</w:t>
      </w:r>
      <w:r>
        <w:rPr>
          <w:spacing w:val="-15"/>
        </w:rPr>
        <w:t xml:space="preserve"> </w:t>
      </w:r>
      <w:r>
        <w:t>SMCP.</w:t>
      </w:r>
    </w:p>
    <w:p w14:paraId="66466F2F" w14:textId="77777777" w:rsidR="00B07A10" w:rsidRDefault="00785C94">
      <w:pPr>
        <w:pStyle w:val="Lijstalinea"/>
        <w:numPr>
          <w:ilvl w:val="0"/>
          <w:numId w:val="10"/>
        </w:numPr>
        <w:tabs>
          <w:tab w:val="left" w:pos="654"/>
        </w:tabs>
        <w:spacing w:before="151"/>
      </w:pPr>
      <w:r>
        <w:rPr>
          <w:spacing w:val="-3"/>
        </w:rPr>
        <w:t xml:space="preserve">Marker words </w:t>
      </w:r>
      <w:r>
        <w:t>are not</w:t>
      </w:r>
      <w:r>
        <w:rPr>
          <w:spacing w:val="40"/>
        </w:rPr>
        <w:t xml:space="preserve"> </w:t>
      </w:r>
      <w:r>
        <w:t>used.</w:t>
      </w:r>
    </w:p>
    <w:p w14:paraId="66466F30" w14:textId="77777777" w:rsidR="00B07A10" w:rsidRDefault="00B07A10">
      <w:pPr>
        <w:pStyle w:val="Plattetekst"/>
        <w:spacing w:before="1"/>
        <w:rPr>
          <w:sz w:val="23"/>
        </w:rPr>
      </w:pPr>
    </w:p>
    <w:p w14:paraId="66466F31" w14:textId="77777777" w:rsidR="00B07A10" w:rsidRDefault="00785C94">
      <w:pPr>
        <w:pStyle w:val="Lijstalinea"/>
        <w:numPr>
          <w:ilvl w:val="0"/>
          <w:numId w:val="10"/>
        </w:numPr>
        <w:tabs>
          <w:tab w:val="left" w:pos="654"/>
        </w:tabs>
      </w:pPr>
      <w:r>
        <w:t>When responding, the previous message is</w:t>
      </w:r>
      <w:r>
        <w:rPr>
          <w:spacing w:val="20"/>
        </w:rPr>
        <w:t xml:space="preserve"> </w:t>
      </w:r>
      <w:r>
        <w:t>repeated.</w:t>
      </w:r>
    </w:p>
    <w:p w14:paraId="66466F32" w14:textId="77777777" w:rsidR="00B07A10" w:rsidRDefault="00B07A10">
      <w:pPr>
        <w:pStyle w:val="Plattetekst"/>
        <w:spacing w:before="1"/>
        <w:rPr>
          <w:sz w:val="23"/>
        </w:rPr>
      </w:pPr>
    </w:p>
    <w:p w14:paraId="66466F33" w14:textId="77777777" w:rsidR="00B07A10" w:rsidRDefault="00785C94">
      <w:pPr>
        <w:pStyle w:val="Lijstalinea"/>
        <w:numPr>
          <w:ilvl w:val="0"/>
          <w:numId w:val="10"/>
        </w:numPr>
        <w:tabs>
          <w:tab w:val="left" w:pos="654"/>
        </w:tabs>
      </w:pPr>
      <w:r>
        <w:t>Message is ended with over, conversation with over and</w:t>
      </w:r>
      <w:r>
        <w:rPr>
          <w:spacing w:val="28"/>
        </w:rPr>
        <w:t xml:space="preserve"> </w:t>
      </w:r>
      <w:r>
        <w:t>out.</w:t>
      </w:r>
    </w:p>
    <w:p w14:paraId="66466F34" w14:textId="77777777" w:rsidR="00B07A10" w:rsidRDefault="00B07A10">
      <w:pPr>
        <w:pStyle w:val="Plattetekst"/>
        <w:spacing w:before="1"/>
        <w:rPr>
          <w:sz w:val="23"/>
        </w:rPr>
      </w:pPr>
    </w:p>
    <w:p w14:paraId="66466F35" w14:textId="77777777" w:rsidR="00B07A10" w:rsidRDefault="00785C94">
      <w:pPr>
        <w:pStyle w:val="Plattetekst"/>
        <w:spacing w:line="348" w:lineRule="auto"/>
        <w:ind w:left="108" w:right="1446"/>
        <w:jc w:val="both"/>
      </w:pPr>
      <w:r>
        <w:t>In</w:t>
      </w:r>
      <w:r>
        <w:rPr>
          <w:spacing w:val="-7"/>
        </w:rPr>
        <w:t xml:space="preserve"> </w:t>
      </w:r>
      <w:r>
        <w:t>general,</w:t>
      </w:r>
      <w:r>
        <w:rPr>
          <w:spacing w:val="-5"/>
        </w:rPr>
        <w:t xml:space="preserve"> </w:t>
      </w:r>
      <w:r>
        <w:t>they</w:t>
      </w:r>
      <w:r>
        <w:rPr>
          <w:spacing w:val="-8"/>
        </w:rPr>
        <w:t xml:space="preserve"> </w:t>
      </w:r>
      <w:r>
        <w:t>do</w:t>
      </w:r>
      <w:r>
        <w:rPr>
          <w:spacing w:val="-8"/>
        </w:rPr>
        <w:t xml:space="preserve"> </w:t>
      </w:r>
      <w:r>
        <w:t>state</w:t>
      </w:r>
      <w:r>
        <w:rPr>
          <w:spacing w:val="-7"/>
        </w:rPr>
        <w:t xml:space="preserve"> </w:t>
      </w:r>
      <w:r>
        <w:t>that</w:t>
      </w:r>
      <w:r>
        <w:rPr>
          <w:spacing w:val="-8"/>
        </w:rPr>
        <w:t xml:space="preserve"> </w:t>
      </w:r>
      <w:r>
        <w:t>the</w:t>
      </w:r>
      <w:r>
        <w:rPr>
          <w:spacing w:val="-8"/>
        </w:rPr>
        <w:t xml:space="preserve"> </w:t>
      </w:r>
      <w:r>
        <w:t>protocol</w:t>
      </w:r>
      <w:r>
        <w:rPr>
          <w:spacing w:val="-7"/>
        </w:rPr>
        <w:t xml:space="preserve"> </w:t>
      </w:r>
      <w:r>
        <w:t>is</w:t>
      </w:r>
      <w:r>
        <w:rPr>
          <w:spacing w:val="-7"/>
        </w:rPr>
        <w:t xml:space="preserve"> </w:t>
      </w:r>
      <w:r>
        <w:t>easy</w:t>
      </w:r>
      <w:r>
        <w:rPr>
          <w:spacing w:val="-8"/>
        </w:rPr>
        <w:t xml:space="preserve"> </w:t>
      </w:r>
      <w:r>
        <w:t>to</w:t>
      </w:r>
      <w:r>
        <w:rPr>
          <w:spacing w:val="-7"/>
        </w:rPr>
        <w:t xml:space="preserve"> </w:t>
      </w:r>
      <w:r>
        <w:t>use,</w:t>
      </w:r>
      <w:r>
        <w:rPr>
          <w:spacing w:val="-5"/>
        </w:rPr>
        <w:t xml:space="preserve"> </w:t>
      </w:r>
      <w:r>
        <w:t>easy</w:t>
      </w:r>
      <w:r>
        <w:rPr>
          <w:spacing w:val="-7"/>
        </w:rPr>
        <w:t xml:space="preserve"> </w:t>
      </w:r>
      <w:r>
        <w:t>to</w:t>
      </w:r>
      <w:r>
        <w:rPr>
          <w:spacing w:val="-8"/>
        </w:rPr>
        <w:t xml:space="preserve"> </w:t>
      </w:r>
      <w:r>
        <w:t>learn</w:t>
      </w:r>
      <w:r>
        <w:rPr>
          <w:spacing w:val="-7"/>
        </w:rPr>
        <w:t xml:space="preserve"> </w:t>
      </w:r>
      <w:r>
        <w:t>and</w:t>
      </w:r>
      <w:r>
        <w:rPr>
          <w:spacing w:val="-7"/>
        </w:rPr>
        <w:t xml:space="preserve"> </w:t>
      </w:r>
      <w:r>
        <w:t>complete.</w:t>
      </w:r>
      <w:r>
        <w:rPr>
          <w:spacing w:val="28"/>
        </w:rPr>
        <w:t xml:space="preserve"> </w:t>
      </w:r>
      <w:r>
        <w:t>as figure</w:t>
      </w:r>
      <w:r>
        <w:rPr>
          <w:spacing w:val="-22"/>
        </w:rPr>
        <w:t xml:space="preserve"> </w:t>
      </w:r>
      <w:hyperlink w:anchor="_bookmark17" w:history="1">
        <w:r>
          <w:t>11.11</w:t>
        </w:r>
        <w:r>
          <w:rPr>
            <w:spacing w:val="-22"/>
          </w:rPr>
          <w:t xml:space="preserve"> </w:t>
        </w:r>
      </w:hyperlink>
      <w:r>
        <w:t>shows. The</w:t>
      </w:r>
      <w:r>
        <w:rPr>
          <w:spacing w:val="-22"/>
        </w:rPr>
        <w:t xml:space="preserve"> </w:t>
      </w:r>
      <w:r>
        <w:t>drawback</w:t>
      </w:r>
      <w:r>
        <w:rPr>
          <w:spacing w:val="-22"/>
        </w:rPr>
        <w:t xml:space="preserve"> </w:t>
      </w:r>
      <w:r>
        <w:t>is</w:t>
      </w:r>
      <w:r>
        <w:rPr>
          <w:spacing w:val="-22"/>
        </w:rPr>
        <w:t xml:space="preserve"> </w:t>
      </w:r>
      <w:r>
        <w:t>that</w:t>
      </w:r>
      <w:r>
        <w:rPr>
          <w:spacing w:val="-22"/>
        </w:rPr>
        <w:t xml:space="preserve"> </w:t>
      </w:r>
      <w:r>
        <w:t>the</w:t>
      </w:r>
      <w:r>
        <w:rPr>
          <w:spacing w:val="-22"/>
        </w:rPr>
        <w:t xml:space="preserve"> </w:t>
      </w:r>
      <w:r>
        <w:t>protocol</w:t>
      </w:r>
      <w:r>
        <w:rPr>
          <w:spacing w:val="-22"/>
        </w:rPr>
        <w:t xml:space="preserve"> </w:t>
      </w:r>
      <w:r>
        <w:t>covers</w:t>
      </w:r>
      <w:r>
        <w:rPr>
          <w:spacing w:val="-22"/>
        </w:rPr>
        <w:t xml:space="preserve"> </w:t>
      </w:r>
      <w:r>
        <w:t>too</w:t>
      </w:r>
      <w:r>
        <w:rPr>
          <w:spacing w:val="-22"/>
        </w:rPr>
        <w:t xml:space="preserve"> </w:t>
      </w:r>
      <w:r>
        <w:t xml:space="preserve">much. </w:t>
      </w:r>
      <w:proofErr w:type="gramStart"/>
      <w:r>
        <w:t>Therefore</w:t>
      </w:r>
      <w:proofErr w:type="gramEnd"/>
      <w:r>
        <w:rPr>
          <w:spacing w:val="-22"/>
        </w:rPr>
        <w:t xml:space="preserve"> </w:t>
      </w:r>
      <w:r>
        <w:t>people can’t</w:t>
      </w:r>
      <w:r>
        <w:rPr>
          <w:spacing w:val="-16"/>
        </w:rPr>
        <w:t xml:space="preserve"> </w:t>
      </w:r>
      <w:r>
        <w:t>always</w:t>
      </w:r>
      <w:r>
        <w:rPr>
          <w:spacing w:val="-16"/>
        </w:rPr>
        <w:t xml:space="preserve"> </w:t>
      </w:r>
      <w:r>
        <w:t>remember</w:t>
      </w:r>
      <w:r>
        <w:rPr>
          <w:spacing w:val="-16"/>
        </w:rPr>
        <w:t xml:space="preserve"> </w:t>
      </w:r>
      <w:r>
        <w:t>how</w:t>
      </w:r>
      <w:r>
        <w:rPr>
          <w:spacing w:val="-16"/>
        </w:rPr>
        <w:t xml:space="preserve"> </w:t>
      </w:r>
      <w:r>
        <w:t>they</w:t>
      </w:r>
      <w:r>
        <w:rPr>
          <w:spacing w:val="-16"/>
        </w:rPr>
        <w:t xml:space="preserve"> </w:t>
      </w:r>
      <w:r>
        <w:t>should</w:t>
      </w:r>
      <w:r>
        <w:rPr>
          <w:spacing w:val="-16"/>
        </w:rPr>
        <w:t xml:space="preserve"> </w:t>
      </w:r>
      <w:r>
        <w:t>follow</w:t>
      </w:r>
      <w:r>
        <w:rPr>
          <w:spacing w:val="-16"/>
        </w:rPr>
        <w:t xml:space="preserve"> </w:t>
      </w:r>
      <w:r>
        <w:t>the</w:t>
      </w:r>
      <w:r>
        <w:rPr>
          <w:spacing w:val="-16"/>
        </w:rPr>
        <w:t xml:space="preserve"> </w:t>
      </w:r>
      <w:r>
        <w:t>protocol</w:t>
      </w:r>
      <w:r>
        <w:rPr>
          <w:spacing w:val="-16"/>
        </w:rPr>
        <w:t xml:space="preserve"> </w:t>
      </w:r>
      <w:r>
        <w:t>and</w:t>
      </w:r>
      <w:r>
        <w:rPr>
          <w:spacing w:val="-16"/>
        </w:rPr>
        <w:t xml:space="preserve"> </w:t>
      </w:r>
      <w:r>
        <w:t>make</w:t>
      </w:r>
      <w:r>
        <w:rPr>
          <w:spacing w:val="-16"/>
        </w:rPr>
        <w:t xml:space="preserve"> </w:t>
      </w:r>
      <w:r>
        <w:t>variations</w:t>
      </w:r>
      <w:r>
        <w:rPr>
          <w:spacing w:val="-16"/>
        </w:rPr>
        <w:t xml:space="preserve"> </w:t>
      </w:r>
      <w:r>
        <w:t>to</w:t>
      </w:r>
      <w:r>
        <w:rPr>
          <w:spacing w:val="-16"/>
        </w:rPr>
        <w:t xml:space="preserve"> </w:t>
      </w:r>
      <w:r>
        <w:t>it.</w:t>
      </w:r>
    </w:p>
    <w:p w14:paraId="66466F36" w14:textId="1B97B4FB" w:rsidR="00B07A10" w:rsidRDefault="00785C94">
      <w:pPr>
        <w:pStyle w:val="Plattetekst"/>
        <w:spacing w:before="150" w:line="348" w:lineRule="auto"/>
        <w:ind w:left="108" w:right="1445"/>
        <w:jc w:val="both"/>
      </w:pPr>
      <w:r>
        <w:t>Less</w:t>
      </w:r>
      <w:r>
        <w:rPr>
          <w:spacing w:val="-9"/>
        </w:rPr>
        <w:t xml:space="preserve"> </w:t>
      </w:r>
      <w:r>
        <w:t>relevant</w:t>
      </w:r>
      <w:r>
        <w:rPr>
          <w:spacing w:val="-9"/>
        </w:rPr>
        <w:t xml:space="preserve"> </w:t>
      </w:r>
      <w:r>
        <w:t>for</w:t>
      </w:r>
      <w:r>
        <w:rPr>
          <w:spacing w:val="-9"/>
        </w:rPr>
        <w:t xml:space="preserve"> </w:t>
      </w:r>
      <w:r>
        <w:t>SMCP,</w:t>
      </w:r>
      <w:r>
        <w:rPr>
          <w:spacing w:val="-6"/>
        </w:rPr>
        <w:t xml:space="preserve"> </w:t>
      </w:r>
      <w:r>
        <w:t>but</w:t>
      </w:r>
      <w:r>
        <w:rPr>
          <w:spacing w:val="-9"/>
        </w:rPr>
        <w:t xml:space="preserve"> </w:t>
      </w:r>
      <w:r>
        <w:t>more</w:t>
      </w:r>
      <w:r>
        <w:rPr>
          <w:spacing w:val="-9"/>
        </w:rPr>
        <w:t xml:space="preserve"> </w:t>
      </w:r>
      <w:r>
        <w:t>for</w:t>
      </w:r>
      <w:r>
        <w:rPr>
          <w:spacing w:val="-9"/>
        </w:rPr>
        <w:t xml:space="preserve"> </w:t>
      </w:r>
      <w:r>
        <w:t>the</w:t>
      </w:r>
      <w:r>
        <w:rPr>
          <w:spacing w:val="-9"/>
        </w:rPr>
        <w:t xml:space="preserve"> </w:t>
      </w:r>
      <w:r>
        <w:t>final</w:t>
      </w:r>
      <w:r>
        <w:rPr>
          <w:spacing w:val="-9"/>
        </w:rPr>
        <w:t xml:space="preserve"> </w:t>
      </w:r>
      <w:r>
        <w:t>design</w:t>
      </w:r>
      <w:r>
        <w:rPr>
          <w:spacing w:val="-9"/>
        </w:rPr>
        <w:t xml:space="preserve"> </w:t>
      </w:r>
      <w:r>
        <w:t>of</w:t>
      </w:r>
      <w:r>
        <w:rPr>
          <w:spacing w:val="-9"/>
        </w:rPr>
        <w:t xml:space="preserve"> </w:t>
      </w:r>
      <w:r>
        <w:t>the</w:t>
      </w:r>
      <w:r>
        <w:rPr>
          <w:spacing w:val="-9"/>
        </w:rPr>
        <w:t xml:space="preserve"> </w:t>
      </w:r>
      <w:r>
        <w:t>protocol</w:t>
      </w:r>
      <w:r>
        <w:rPr>
          <w:spacing w:val="-9"/>
        </w:rPr>
        <w:t xml:space="preserve"> </w:t>
      </w:r>
      <w:r>
        <w:t>is</w:t>
      </w:r>
      <w:r>
        <w:rPr>
          <w:spacing w:val="-9"/>
        </w:rPr>
        <w:t xml:space="preserve"> </w:t>
      </w:r>
      <w:r>
        <w:t>the</w:t>
      </w:r>
      <w:r>
        <w:rPr>
          <w:spacing w:val="-9"/>
        </w:rPr>
        <w:t xml:space="preserve"> </w:t>
      </w:r>
      <w:r>
        <w:t>knowledge</w:t>
      </w:r>
      <w:r>
        <w:rPr>
          <w:spacing w:val="-9"/>
        </w:rPr>
        <w:t xml:space="preserve"> </w:t>
      </w:r>
      <w:r>
        <w:t>of English.</w:t>
      </w:r>
      <w:r>
        <w:rPr>
          <w:spacing w:val="3"/>
        </w:rPr>
        <w:t xml:space="preserve"> </w:t>
      </w:r>
      <w:r>
        <w:t>As</w:t>
      </w:r>
      <w:r>
        <w:rPr>
          <w:spacing w:val="-16"/>
        </w:rPr>
        <w:t xml:space="preserve"> </w:t>
      </w:r>
      <w:r>
        <w:t>the</w:t>
      </w:r>
      <w:r>
        <w:rPr>
          <w:spacing w:val="-16"/>
        </w:rPr>
        <w:t xml:space="preserve"> </w:t>
      </w:r>
      <w:r>
        <w:t>level</w:t>
      </w:r>
      <w:r>
        <w:rPr>
          <w:spacing w:val="-16"/>
        </w:rPr>
        <w:t xml:space="preserve"> </w:t>
      </w:r>
      <w:r>
        <w:t>of</w:t>
      </w:r>
      <w:r>
        <w:rPr>
          <w:spacing w:val="-17"/>
        </w:rPr>
        <w:t xml:space="preserve"> </w:t>
      </w:r>
      <w:r>
        <w:t>and</w:t>
      </w:r>
      <w:r>
        <w:rPr>
          <w:spacing w:val="-16"/>
        </w:rPr>
        <w:t xml:space="preserve"> </w:t>
      </w:r>
      <w:r>
        <w:t>pronunciation</w:t>
      </w:r>
      <w:r>
        <w:rPr>
          <w:spacing w:val="-16"/>
        </w:rPr>
        <w:t xml:space="preserve"> </w:t>
      </w:r>
      <w:r>
        <w:t>of</w:t>
      </w:r>
      <w:r>
        <w:rPr>
          <w:spacing w:val="-17"/>
        </w:rPr>
        <w:t xml:space="preserve"> </w:t>
      </w:r>
      <w:r>
        <w:t>English</w:t>
      </w:r>
      <w:r>
        <w:rPr>
          <w:spacing w:val="-16"/>
        </w:rPr>
        <w:t xml:space="preserve"> </w:t>
      </w:r>
      <w:r>
        <w:t>is</w:t>
      </w:r>
      <w:r>
        <w:rPr>
          <w:spacing w:val="-16"/>
        </w:rPr>
        <w:t xml:space="preserve"> </w:t>
      </w:r>
      <w:r>
        <w:t>not</w:t>
      </w:r>
      <w:r>
        <w:rPr>
          <w:spacing w:val="-16"/>
        </w:rPr>
        <w:t xml:space="preserve"> </w:t>
      </w:r>
      <w:r>
        <w:t>at</w:t>
      </w:r>
      <w:r>
        <w:rPr>
          <w:spacing w:val="-16"/>
        </w:rPr>
        <w:t xml:space="preserve"> </w:t>
      </w:r>
      <w:r>
        <w:t>the</w:t>
      </w:r>
      <w:r>
        <w:rPr>
          <w:spacing w:val="-16"/>
        </w:rPr>
        <w:t xml:space="preserve"> </w:t>
      </w:r>
      <w:r>
        <w:t>right</w:t>
      </w:r>
      <w:r>
        <w:rPr>
          <w:spacing w:val="-16"/>
        </w:rPr>
        <w:t xml:space="preserve"> </w:t>
      </w:r>
      <w:r>
        <w:t>level</w:t>
      </w:r>
      <w:r>
        <w:rPr>
          <w:spacing w:val="-16"/>
        </w:rPr>
        <w:t xml:space="preserve"> </w:t>
      </w:r>
      <w:r>
        <w:t>for</w:t>
      </w:r>
      <w:r>
        <w:rPr>
          <w:spacing w:val="-16"/>
        </w:rPr>
        <w:t xml:space="preserve"> </w:t>
      </w:r>
      <w:r>
        <w:t>all</w:t>
      </w:r>
      <w:r>
        <w:rPr>
          <w:spacing w:val="-16"/>
        </w:rPr>
        <w:t xml:space="preserve"> </w:t>
      </w:r>
      <w:r>
        <w:t>officers, certainly</w:t>
      </w:r>
      <w:r>
        <w:rPr>
          <w:spacing w:val="-29"/>
        </w:rPr>
        <w:t xml:space="preserve"> </w:t>
      </w:r>
      <w:r>
        <w:t>for</w:t>
      </w:r>
      <w:r>
        <w:rPr>
          <w:spacing w:val="-29"/>
        </w:rPr>
        <w:t xml:space="preserve"> </w:t>
      </w:r>
      <w:r>
        <w:t>example</w:t>
      </w:r>
      <w:r>
        <w:rPr>
          <w:spacing w:val="-29"/>
        </w:rPr>
        <w:t xml:space="preserve"> </w:t>
      </w:r>
      <w:r>
        <w:t>with</w:t>
      </w:r>
      <w:r>
        <w:rPr>
          <w:spacing w:val="-29"/>
        </w:rPr>
        <w:t xml:space="preserve"> </w:t>
      </w:r>
      <w:del w:id="903" w:author="Tom Wever" w:date="2018-11-25T15:09:00Z">
        <w:r w:rsidDel="00EE2C2E">
          <w:delText>Filipino,</w:delText>
        </w:r>
        <w:r w:rsidDel="00EE2C2E">
          <w:rPr>
            <w:spacing w:val="-29"/>
          </w:rPr>
          <w:delText xml:space="preserve"> </w:delText>
        </w:r>
        <w:r w:rsidDel="00EE2C2E">
          <w:delText>Indian</w:delText>
        </w:r>
        <w:r w:rsidDel="00EE2C2E">
          <w:rPr>
            <w:spacing w:val="-29"/>
          </w:rPr>
          <w:delText xml:space="preserve"> </w:delText>
        </w:r>
        <w:r w:rsidDel="00EE2C2E">
          <w:rPr>
            <w:spacing w:val="-4"/>
          </w:rPr>
          <w:delText>or</w:delText>
        </w:r>
        <w:r w:rsidDel="00EE2C2E">
          <w:rPr>
            <w:spacing w:val="-29"/>
          </w:rPr>
          <w:delText xml:space="preserve"> </w:delText>
        </w:r>
        <w:r w:rsidDel="00EE2C2E">
          <w:delText>Pakistani</w:delText>
        </w:r>
      </w:del>
      <w:ins w:id="904" w:author="Tom Wever" w:date="2018-11-25T15:09:00Z">
        <w:r w:rsidR="00EE2C2E">
          <w:t>Asian</w:t>
        </w:r>
      </w:ins>
      <w:r>
        <w:rPr>
          <w:spacing w:val="-29"/>
        </w:rPr>
        <w:t xml:space="preserve"> </w:t>
      </w:r>
      <w:r>
        <w:t>crew.</w:t>
      </w:r>
      <w:r>
        <w:rPr>
          <w:spacing w:val="-16"/>
        </w:rPr>
        <w:t xml:space="preserve"> </w:t>
      </w:r>
      <w:r>
        <w:t>This</w:t>
      </w:r>
      <w:r>
        <w:rPr>
          <w:spacing w:val="-29"/>
        </w:rPr>
        <w:t xml:space="preserve"> </w:t>
      </w:r>
      <w:r>
        <w:t>problem</w:t>
      </w:r>
      <w:r>
        <w:rPr>
          <w:spacing w:val="-29"/>
        </w:rPr>
        <w:t xml:space="preserve"> </w:t>
      </w:r>
      <w:r>
        <w:t>means</w:t>
      </w:r>
      <w:r>
        <w:rPr>
          <w:spacing w:val="-29"/>
        </w:rPr>
        <w:t xml:space="preserve"> </w:t>
      </w:r>
      <w:r>
        <w:t>that</w:t>
      </w:r>
      <w:r>
        <w:rPr>
          <w:spacing w:val="-29"/>
        </w:rPr>
        <w:t xml:space="preserve"> </w:t>
      </w:r>
      <w:r>
        <w:t>voice recognition</w:t>
      </w:r>
      <w:r>
        <w:rPr>
          <w:spacing w:val="-23"/>
        </w:rPr>
        <w:t xml:space="preserve"> </w:t>
      </w:r>
      <w:r>
        <w:t>should</w:t>
      </w:r>
      <w:r>
        <w:rPr>
          <w:spacing w:val="-23"/>
        </w:rPr>
        <w:t xml:space="preserve"> </w:t>
      </w:r>
      <w:r>
        <w:rPr>
          <w:spacing w:val="1"/>
        </w:rPr>
        <w:t>be</w:t>
      </w:r>
      <w:r>
        <w:rPr>
          <w:spacing w:val="-23"/>
        </w:rPr>
        <w:t xml:space="preserve"> </w:t>
      </w:r>
      <w:r>
        <w:t>tested</w:t>
      </w:r>
      <w:r>
        <w:rPr>
          <w:spacing w:val="-23"/>
        </w:rPr>
        <w:t xml:space="preserve"> </w:t>
      </w:r>
      <w:r>
        <w:t>for</w:t>
      </w:r>
      <w:r>
        <w:rPr>
          <w:spacing w:val="-23"/>
        </w:rPr>
        <w:t xml:space="preserve"> </w:t>
      </w:r>
      <w:r>
        <w:t>a</w:t>
      </w:r>
      <w:r>
        <w:rPr>
          <w:spacing w:val="-23"/>
        </w:rPr>
        <w:t xml:space="preserve"> </w:t>
      </w:r>
      <w:r>
        <w:t>variety</w:t>
      </w:r>
      <w:r>
        <w:rPr>
          <w:spacing w:val="-23"/>
        </w:rPr>
        <w:t xml:space="preserve"> </w:t>
      </w:r>
      <w:r>
        <w:t>of</w:t>
      </w:r>
      <w:r>
        <w:rPr>
          <w:spacing w:val="-23"/>
        </w:rPr>
        <w:t xml:space="preserve"> </w:t>
      </w:r>
      <w:r>
        <w:t>accents.</w:t>
      </w:r>
      <w:r>
        <w:rPr>
          <w:spacing w:val="-4"/>
        </w:rPr>
        <w:t xml:space="preserve"> </w:t>
      </w:r>
      <w:r>
        <w:t>It</w:t>
      </w:r>
      <w:r>
        <w:rPr>
          <w:spacing w:val="-23"/>
        </w:rPr>
        <w:t xml:space="preserve"> </w:t>
      </w:r>
      <w:r>
        <w:t>is</w:t>
      </w:r>
      <w:r>
        <w:rPr>
          <w:spacing w:val="-23"/>
        </w:rPr>
        <w:t xml:space="preserve"> </w:t>
      </w:r>
      <w:r>
        <w:t>also</w:t>
      </w:r>
      <w:r>
        <w:rPr>
          <w:spacing w:val="-23"/>
        </w:rPr>
        <w:t xml:space="preserve"> </w:t>
      </w:r>
      <w:r>
        <w:t>essential</w:t>
      </w:r>
      <w:r>
        <w:rPr>
          <w:spacing w:val="-23"/>
        </w:rPr>
        <w:t xml:space="preserve"> </w:t>
      </w:r>
      <w:r>
        <w:t>to</w:t>
      </w:r>
      <w:r>
        <w:rPr>
          <w:spacing w:val="-23"/>
        </w:rPr>
        <w:t xml:space="preserve"> </w:t>
      </w:r>
      <w:r>
        <w:t>know</w:t>
      </w:r>
      <w:r>
        <w:rPr>
          <w:spacing w:val="-23"/>
        </w:rPr>
        <w:t xml:space="preserve"> </w:t>
      </w:r>
      <w:r>
        <w:t>the</w:t>
      </w:r>
      <w:r>
        <w:rPr>
          <w:spacing w:val="-23"/>
        </w:rPr>
        <w:t xml:space="preserve"> </w:t>
      </w:r>
      <w:r>
        <w:t>names of</w:t>
      </w:r>
      <w:r>
        <w:rPr>
          <w:spacing w:val="-24"/>
        </w:rPr>
        <w:t xml:space="preserve"> </w:t>
      </w:r>
      <w:r>
        <w:t>different</w:t>
      </w:r>
      <w:r>
        <w:rPr>
          <w:spacing w:val="-24"/>
        </w:rPr>
        <w:t xml:space="preserve"> </w:t>
      </w:r>
      <w:r>
        <w:t>systems</w:t>
      </w:r>
      <w:r>
        <w:rPr>
          <w:spacing w:val="-24"/>
        </w:rPr>
        <w:t xml:space="preserve"> </w:t>
      </w:r>
      <w:r>
        <w:t>(e.g.</w:t>
      </w:r>
      <w:r>
        <w:rPr>
          <w:spacing w:val="-3"/>
        </w:rPr>
        <w:t xml:space="preserve"> </w:t>
      </w:r>
      <w:r>
        <w:t>LORAN,</w:t>
      </w:r>
      <w:r>
        <w:rPr>
          <w:spacing w:val="-24"/>
        </w:rPr>
        <w:t xml:space="preserve"> </w:t>
      </w:r>
      <w:r>
        <w:t>DSC,</w:t>
      </w:r>
      <w:r>
        <w:rPr>
          <w:spacing w:val="-24"/>
        </w:rPr>
        <w:t xml:space="preserve"> </w:t>
      </w:r>
      <w:r>
        <w:t>etc.)</w:t>
      </w:r>
      <w:r>
        <w:rPr>
          <w:spacing w:val="-3"/>
        </w:rPr>
        <w:t xml:space="preserve"> </w:t>
      </w:r>
      <w:r>
        <w:t>and</w:t>
      </w:r>
      <w:r>
        <w:rPr>
          <w:spacing w:val="-24"/>
        </w:rPr>
        <w:t xml:space="preserve"> </w:t>
      </w:r>
      <w:r>
        <w:t>places</w:t>
      </w:r>
      <w:r>
        <w:rPr>
          <w:spacing w:val="-24"/>
        </w:rPr>
        <w:t xml:space="preserve"> </w:t>
      </w:r>
      <w:r>
        <w:t>(e.g.</w:t>
      </w:r>
      <w:r>
        <w:rPr>
          <w:spacing w:val="-3"/>
        </w:rPr>
        <w:t xml:space="preserve"> </w:t>
      </w:r>
      <w:r>
        <w:t>camping,</w:t>
      </w:r>
      <w:r>
        <w:rPr>
          <w:spacing w:val="-22"/>
        </w:rPr>
        <w:t xml:space="preserve"> </w:t>
      </w:r>
      <w:r>
        <w:t>seal</w:t>
      </w:r>
      <w:r>
        <w:rPr>
          <w:spacing w:val="-24"/>
        </w:rPr>
        <w:t xml:space="preserve"> </w:t>
      </w:r>
      <w:r>
        <w:t>beach,</w:t>
      </w:r>
      <w:r>
        <w:rPr>
          <w:spacing w:val="-22"/>
        </w:rPr>
        <w:t xml:space="preserve"> </w:t>
      </w:r>
      <w:r>
        <w:t xml:space="preserve">etc.), which vary per ship and area and cannot always </w:t>
      </w:r>
      <w:r>
        <w:rPr>
          <w:spacing w:val="1"/>
        </w:rPr>
        <w:t xml:space="preserve">be </w:t>
      </w:r>
      <w:r>
        <w:t>found on</w:t>
      </w:r>
      <w:r>
        <w:rPr>
          <w:spacing w:val="-30"/>
        </w:rPr>
        <w:t xml:space="preserve"> </w:t>
      </w:r>
      <w:r>
        <w:t>maps.</w:t>
      </w:r>
    </w:p>
    <w:p w14:paraId="66466F37" w14:textId="77777777" w:rsidR="00B07A10" w:rsidRDefault="00B07A10">
      <w:pPr>
        <w:spacing w:line="348" w:lineRule="auto"/>
        <w:jc w:val="both"/>
        <w:sectPr w:rsidR="00B07A10">
          <w:pgSz w:w="11910" w:h="16840"/>
          <w:pgMar w:top="1060" w:right="280" w:bottom="280" w:left="1620" w:header="708" w:footer="708" w:gutter="0"/>
          <w:cols w:space="708"/>
        </w:sectPr>
      </w:pPr>
    </w:p>
    <w:p w14:paraId="66466F38" w14:textId="77777777" w:rsidR="00B07A10" w:rsidRDefault="00785C94">
      <w:pPr>
        <w:tabs>
          <w:tab w:val="left" w:pos="4872"/>
        </w:tabs>
        <w:spacing w:before="47"/>
        <w:ind w:left="108"/>
        <w:rPr>
          <w:rFonts w:ascii="Trebuchet MS"/>
          <w:i/>
        </w:rPr>
      </w:pPr>
      <w:r>
        <w:lastRenderedPageBreak/>
        <w:t>106</w:t>
      </w:r>
      <w:r>
        <w:tab/>
      </w:r>
      <w:r>
        <w:rPr>
          <w:rFonts w:ascii="Trebuchet MS"/>
          <w:i/>
        </w:rPr>
        <w:t>CHAPTER 11. DESIGN</w:t>
      </w:r>
      <w:r>
        <w:rPr>
          <w:rFonts w:ascii="Trebuchet MS"/>
          <w:i/>
          <w:spacing w:val="21"/>
        </w:rPr>
        <w:t xml:space="preserve"> </w:t>
      </w:r>
      <w:r>
        <w:rPr>
          <w:rFonts w:ascii="Trebuchet MS"/>
          <w:i/>
          <w:spacing w:val="-4"/>
        </w:rPr>
        <w:t>EVALUATION</w:t>
      </w:r>
    </w:p>
    <w:p w14:paraId="66466F39" w14:textId="77777777" w:rsidR="00B07A10" w:rsidRDefault="00B07A10">
      <w:pPr>
        <w:pStyle w:val="Plattetekst"/>
        <w:rPr>
          <w:rFonts w:ascii="Trebuchet MS"/>
          <w:i/>
          <w:sz w:val="20"/>
        </w:rPr>
      </w:pPr>
    </w:p>
    <w:p w14:paraId="66466F3A" w14:textId="77777777" w:rsidR="00B07A10" w:rsidRDefault="00B07A10">
      <w:pPr>
        <w:pStyle w:val="Plattetekst"/>
        <w:rPr>
          <w:rFonts w:ascii="Trebuchet MS"/>
          <w:i/>
          <w:sz w:val="20"/>
        </w:rPr>
      </w:pPr>
    </w:p>
    <w:p w14:paraId="66466F3B" w14:textId="77777777" w:rsidR="00B07A10" w:rsidRDefault="00B07A10">
      <w:pPr>
        <w:pStyle w:val="Plattetekst"/>
        <w:rPr>
          <w:rFonts w:ascii="Trebuchet MS"/>
          <w:i/>
          <w:sz w:val="20"/>
        </w:rPr>
      </w:pPr>
    </w:p>
    <w:p w14:paraId="66466F3C" w14:textId="77777777" w:rsidR="00B07A10" w:rsidRDefault="00785C94">
      <w:pPr>
        <w:pStyle w:val="Plattetekst"/>
        <w:spacing w:before="5"/>
        <w:rPr>
          <w:rFonts w:ascii="Trebuchet MS"/>
          <w:i/>
          <w:sz w:val="20"/>
        </w:rPr>
      </w:pPr>
      <w:r>
        <w:rPr>
          <w:noProof/>
        </w:rPr>
        <w:drawing>
          <wp:anchor distT="0" distB="0" distL="0" distR="0" simplePos="0" relativeHeight="1312" behindDoc="0" locked="0" layoutInCell="1" allowOverlap="1" wp14:anchorId="66466F7F" wp14:editId="66466F80">
            <wp:simplePos x="0" y="0"/>
            <wp:positionH relativeFrom="page">
              <wp:posOffset>1633816</wp:posOffset>
            </wp:positionH>
            <wp:positionV relativeFrom="paragraph">
              <wp:posOffset>175568</wp:posOffset>
            </wp:positionV>
            <wp:extent cx="4297680" cy="310896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4297680" cy="3108960"/>
                    </a:xfrm>
                    <a:prstGeom prst="rect">
                      <a:avLst/>
                    </a:prstGeom>
                  </pic:spPr>
                </pic:pic>
              </a:graphicData>
            </a:graphic>
          </wp:anchor>
        </w:drawing>
      </w:r>
    </w:p>
    <w:p w14:paraId="66466F3D" w14:textId="77777777" w:rsidR="00B07A10" w:rsidRDefault="00B07A10">
      <w:pPr>
        <w:pStyle w:val="Plattetekst"/>
        <w:spacing w:before="7"/>
        <w:rPr>
          <w:rFonts w:ascii="Trebuchet MS"/>
          <w:i/>
          <w:sz w:val="7"/>
        </w:rPr>
      </w:pPr>
    </w:p>
    <w:p w14:paraId="66466F3E" w14:textId="77777777" w:rsidR="00B07A10" w:rsidRDefault="00785C94">
      <w:pPr>
        <w:pStyle w:val="Plattetekst"/>
        <w:spacing w:before="59"/>
        <w:ind w:left="872"/>
      </w:pPr>
      <w:bookmarkStart w:id="905" w:name="_bookmark15"/>
      <w:bookmarkEnd w:id="905"/>
      <w:r>
        <w:t>Figure 11.9: Protocol vs no-communication when crossing at the North Sea</w:t>
      </w:r>
    </w:p>
    <w:p w14:paraId="66466F3F" w14:textId="77777777" w:rsidR="00B07A10" w:rsidRDefault="00B07A10">
      <w:pPr>
        <w:pStyle w:val="Plattetekst"/>
        <w:rPr>
          <w:sz w:val="20"/>
        </w:rPr>
      </w:pPr>
    </w:p>
    <w:p w14:paraId="66466F40" w14:textId="77777777" w:rsidR="00B07A10" w:rsidRDefault="00B07A10">
      <w:pPr>
        <w:pStyle w:val="Plattetekst"/>
        <w:rPr>
          <w:sz w:val="20"/>
        </w:rPr>
      </w:pPr>
    </w:p>
    <w:p w14:paraId="66466F41" w14:textId="77777777" w:rsidR="00B07A10" w:rsidRDefault="00B07A10">
      <w:pPr>
        <w:pStyle w:val="Plattetekst"/>
        <w:rPr>
          <w:sz w:val="20"/>
        </w:rPr>
      </w:pPr>
    </w:p>
    <w:p w14:paraId="66466F42" w14:textId="77777777" w:rsidR="00B07A10" w:rsidRDefault="00B07A10">
      <w:pPr>
        <w:pStyle w:val="Plattetekst"/>
        <w:rPr>
          <w:sz w:val="20"/>
        </w:rPr>
      </w:pPr>
    </w:p>
    <w:p w14:paraId="66466F43" w14:textId="77777777" w:rsidR="00B07A10" w:rsidRDefault="00B07A10">
      <w:pPr>
        <w:pStyle w:val="Plattetekst"/>
        <w:rPr>
          <w:sz w:val="20"/>
        </w:rPr>
      </w:pPr>
    </w:p>
    <w:p w14:paraId="66466F44" w14:textId="77777777" w:rsidR="00B07A10" w:rsidRDefault="00785C94">
      <w:pPr>
        <w:pStyle w:val="Plattetekst"/>
        <w:spacing w:before="3"/>
      </w:pPr>
      <w:r>
        <w:rPr>
          <w:noProof/>
        </w:rPr>
        <w:drawing>
          <wp:anchor distT="0" distB="0" distL="0" distR="0" simplePos="0" relativeHeight="1336" behindDoc="0" locked="0" layoutInCell="1" allowOverlap="1" wp14:anchorId="66466F81" wp14:editId="66466F82">
            <wp:simplePos x="0" y="0"/>
            <wp:positionH relativeFrom="page">
              <wp:posOffset>1633816</wp:posOffset>
            </wp:positionH>
            <wp:positionV relativeFrom="paragraph">
              <wp:posOffset>187604</wp:posOffset>
            </wp:positionV>
            <wp:extent cx="4297680" cy="310896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4297680" cy="3108960"/>
                    </a:xfrm>
                    <a:prstGeom prst="rect">
                      <a:avLst/>
                    </a:prstGeom>
                  </pic:spPr>
                </pic:pic>
              </a:graphicData>
            </a:graphic>
          </wp:anchor>
        </w:drawing>
      </w:r>
    </w:p>
    <w:p w14:paraId="66466F45" w14:textId="77777777" w:rsidR="00B07A10" w:rsidRDefault="00B07A10">
      <w:pPr>
        <w:pStyle w:val="Plattetekst"/>
        <w:spacing w:before="7"/>
        <w:rPr>
          <w:sz w:val="7"/>
        </w:rPr>
      </w:pPr>
    </w:p>
    <w:p w14:paraId="66466F46" w14:textId="77777777" w:rsidR="00B07A10" w:rsidRDefault="00785C94">
      <w:pPr>
        <w:pStyle w:val="Plattetekst"/>
        <w:spacing w:before="60"/>
        <w:ind w:left="1152"/>
      </w:pPr>
      <w:bookmarkStart w:id="906" w:name="_bookmark16"/>
      <w:bookmarkEnd w:id="906"/>
      <w:r>
        <w:t xml:space="preserve">Figure 11.10: Protocol vs no-communication when entering </w:t>
      </w:r>
      <w:proofErr w:type="spellStart"/>
      <w:r>
        <w:t>Maasgeul</w:t>
      </w:r>
      <w:proofErr w:type="spellEnd"/>
    </w:p>
    <w:p w14:paraId="66466F47" w14:textId="77777777" w:rsidR="00B07A10" w:rsidRDefault="00B07A10">
      <w:pPr>
        <w:sectPr w:rsidR="00B07A10">
          <w:pgSz w:w="11910" w:h="16840"/>
          <w:pgMar w:top="1060" w:right="280" w:bottom="280" w:left="1620" w:header="708" w:footer="708" w:gutter="0"/>
          <w:cols w:space="708"/>
        </w:sectPr>
      </w:pPr>
    </w:p>
    <w:p w14:paraId="66466F48" w14:textId="77777777" w:rsidR="00B07A10" w:rsidRDefault="00785C94">
      <w:pPr>
        <w:pStyle w:val="Lijstalinea"/>
        <w:numPr>
          <w:ilvl w:val="1"/>
          <w:numId w:val="11"/>
        </w:numPr>
        <w:tabs>
          <w:tab w:val="left" w:pos="726"/>
          <w:tab w:val="right" w:pos="8557"/>
        </w:tabs>
        <w:spacing w:before="47"/>
        <w:ind w:hanging="617"/>
        <w:jc w:val="both"/>
      </w:pPr>
      <w:r>
        <w:rPr>
          <w:rFonts w:ascii="Trebuchet MS"/>
          <w:i/>
          <w:w w:val="105"/>
        </w:rPr>
        <w:lastRenderedPageBreak/>
        <w:t>LESSONS</w:t>
      </w:r>
      <w:r>
        <w:rPr>
          <w:rFonts w:ascii="Trebuchet MS"/>
          <w:i/>
          <w:spacing w:val="2"/>
          <w:w w:val="105"/>
        </w:rPr>
        <w:t xml:space="preserve"> </w:t>
      </w:r>
      <w:r>
        <w:rPr>
          <w:rFonts w:ascii="Trebuchet MS"/>
          <w:i/>
          <w:w w:val="105"/>
        </w:rPr>
        <w:t>LEARNED</w:t>
      </w:r>
      <w:r>
        <w:rPr>
          <w:rFonts w:ascii="Trebuchet MS"/>
          <w:i/>
          <w:w w:val="105"/>
        </w:rPr>
        <w:tab/>
      </w:r>
      <w:r>
        <w:rPr>
          <w:w w:val="105"/>
        </w:rPr>
        <w:t>107</w:t>
      </w:r>
    </w:p>
    <w:p w14:paraId="66466F49" w14:textId="77777777" w:rsidR="00B07A10" w:rsidRDefault="00785C94">
      <w:pPr>
        <w:pStyle w:val="Plattetekst"/>
        <w:spacing w:before="9"/>
        <w:rPr>
          <w:sz w:val="26"/>
        </w:rPr>
      </w:pPr>
      <w:r>
        <w:rPr>
          <w:noProof/>
        </w:rPr>
        <w:drawing>
          <wp:anchor distT="0" distB="0" distL="0" distR="0" simplePos="0" relativeHeight="1360" behindDoc="0" locked="0" layoutInCell="1" allowOverlap="1" wp14:anchorId="66466F83" wp14:editId="66466F84">
            <wp:simplePos x="0" y="0"/>
            <wp:positionH relativeFrom="page">
              <wp:posOffset>1633816</wp:posOffset>
            </wp:positionH>
            <wp:positionV relativeFrom="paragraph">
              <wp:posOffset>220821</wp:posOffset>
            </wp:positionV>
            <wp:extent cx="4311395" cy="1321307"/>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4311395" cy="1321307"/>
                    </a:xfrm>
                    <a:prstGeom prst="rect">
                      <a:avLst/>
                    </a:prstGeom>
                  </pic:spPr>
                </pic:pic>
              </a:graphicData>
            </a:graphic>
          </wp:anchor>
        </w:drawing>
      </w:r>
    </w:p>
    <w:p w14:paraId="66466F4A" w14:textId="77777777" w:rsidR="00B07A10" w:rsidRDefault="00785C94">
      <w:pPr>
        <w:pStyle w:val="Plattetekst"/>
        <w:spacing w:before="144"/>
        <w:ind w:left="2159"/>
      </w:pPr>
      <w:bookmarkStart w:id="907" w:name="_bookmark17"/>
      <w:bookmarkEnd w:id="907"/>
      <w:r>
        <w:t>Figure 11.11: Opinion of participants on SMCP</w:t>
      </w:r>
    </w:p>
    <w:p w14:paraId="66466F4B" w14:textId="77777777" w:rsidR="00B07A10" w:rsidRDefault="00B07A10">
      <w:pPr>
        <w:pStyle w:val="Plattetekst"/>
      </w:pPr>
    </w:p>
    <w:p w14:paraId="66466F4C" w14:textId="77777777" w:rsidR="00B07A10" w:rsidRDefault="00B07A10">
      <w:pPr>
        <w:pStyle w:val="Plattetekst"/>
        <w:spacing w:before="5"/>
        <w:rPr>
          <w:sz w:val="19"/>
        </w:rPr>
      </w:pPr>
    </w:p>
    <w:p w14:paraId="66466F4D" w14:textId="77777777" w:rsidR="00B07A10" w:rsidRDefault="00785C94">
      <w:pPr>
        <w:pStyle w:val="Plattetekst"/>
        <w:spacing w:line="348" w:lineRule="auto"/>
        <w:ind w:left="107" w:right="1445"/>
        <w:jc w:val="both"/>
      </w:pPr>
      <w:r>
        <w:t>Thereby</w:t>
      </w:r>
      <w:r>
        <w:rPr>
          <w:spacing w:val="-23"/>
        </w:rPr>
        <w:t xml:space="preserve"> </w:t>
      </w:r>
      <w:r>
        <w:rPr>
          <w:spacing w:val="-3"/>
        </w:rPr>
        <w:t>was</w:t>
      </w:r>
      <w:r>
        <w:rPr>
          <w:spacing w:val="-23"/>
        </w:rPr>
        <w:t xml:space="preserve"> </w:t>
      </w:r>
      <w:r>
        <w:t>the</w:t>
      </w:r>
      <w:r>
        <w:rPr>
          <w:spacing w:val="-24"/>
        </w:rPr>
        <w:t xml:space="preserve"> </w:t>
      </w:r>
      <w:r>
        <w:t>identification</w:t>
      </w:r>
      <w:r>
        <w:rPr>
          <w:spacing w:val="-23"/>
        </w:rPr>
        <w:t xml:space="preserve"> </w:t>
      </w:r>
      <w:r>
        <w:t>of</w:t>
      </w:r>
      <w:r>
        <w:rPr>
          <w:spacing w:val="-24"/>
        </w:rPr>
        <w:t xml:space="preserve"> </w:t>
      </w:r>
      <w:r>
        <w:t>vessels</w:t>
      </w:r>
      <w:r>
        <w:rPr>
          <w:spacing w:val="-23"/>
        </w:rPr>
        <w:t xml:space="preserve"> </w:t>
      </w:r>
      <w:r>
        <w:t>hard</w:t>
      </w:r>
      <w:r>
        <w:rPr>
          <w:spacing w:val="-23"/>
        </w:rPr>
        <w:t xml:space="preserve"> </w:t>
      </w:r>
      <w:r>
        <w:t>before</w:t>
      </w:r>
      <w:r>
        <w:rPr>
          <w:spacing w:val="-24"/>
        </w:rPr>
        <w:t xml:space="preserve"> </w:t>
      </w:r>
      <w:r>
        <w:t>the</w:t>
      </w:r>
      <w:r>
        <w:rPr>
          <w:spacing w:val="-23"/>
        </w:rPr>
        <w:t xml:space="preserve"> </w:t>
      </w:r>
      <w:r>
        <w:t>introduction</w:t>
      </w:r>
      <w:r>
        <w:rPr>
          <w:spacing w:val="-24"/>
        </w:rPr>
        <w:t xml:space="preserve"> </w:t>
      </w:r>
      <w:r>
        <w:t>of</w:t>
      </w:r>
      <w:r>
        <w:rPr>
          <w:spacing w:val="-23"/>
        </w:rPr>
        <w:t xml:space="preserve"> </w:t>
      </w:r>
      <w:r>
        <w:t>AIS,</w:t>
      </w:r>
      <w:r>
        <w:rPr>
          <w:spacing w:val="-24"/>
        </w:rPr>
        <w:t xml:space="preserve"> </w:t>
      </w:r>
      <w:r>
        <w:t>which</w:t>
      </w:r>
      <w:r>
        <w:rPr>
          <w:spacing w:val="-23"/>
        </w:rPr>
        <w:t xml:space="preserve"> </w:t>
      </w:r>
      <w:r>
        <w:t xml:space="preserve">should </w:t>
      </w:r>
      <w:r>
        <w:rPr>
          <w:spacing w:val="1"/>
        </w:rPr>
        <w:t>be</w:t>
      </w:r>
      <w:r>
        <w:rPr>
          <w:spacing w:val="-19"/>
        </w:rPr>
        <w:t xml:space="preserve"> </w:t>
      </w:r>
      <w:r>
        <w:t>considered</w:t>
      </w:r>
      <w:r>
        <w:rPr>
          <w:spacing w:val="-19"/>
        </w:rPr>
        <w:t xml:space="preserve"> </w:t>
      </w:r>
      <w:r>
        <w:t>during</w:t>
      </w:r>
      <w:r>
        <w:rPr>
          <w:spacing w:val="-19"/>
        </w:rPr>
        <w:t xml:space="preserve"> </w:t>
      </w:r>
      <w:r>
        <w:t>the</w:t>
      </w:r>
      <w:r>
        <w:rPr>
          <w:spacing w:val="-19"/>
        </w:rPr>
        <w:t xml:space="preserve"> </w:t>
      </w:r>
      <w:r>
        <w:t>development</w:t>
      </w:r>
      <w:r>
        <w:rPr>
          <w:spacing w:val="-19"/>
        </w:rPr>
        <w:t xml:space="preserve"> </w:t>
      </w:r>
      <w:r>
        <w:t>of</w:t>
      </w:r>
      <w:r>
        <w:rPr>
          <w:spacing w:val="-19"/>
        </w:rPr>
        <w:t xml:space="preserve"> </w:t>
      </w:r>
      <w:r>
        <w:t>such</w:t>
      </w:r>
      <w:r>
        <w:rPr>
          <w:spacing w:val="-19"/>
        </w:rPr>
        <w:t xml:space="preserve"> </w:t>
      </w:r>
      <w:r>
        <w:t>a</w:t>
      </w:r>
      <w:r>
        <w:rPr>
          <w:spacing w:val="-19"/>
        </w:rPr>
        <w:t xml:space="preserve"> </w:t>
      </w:r>
      <w:r>
        <w:t>protocol.</w:t>
      </w:r>
      <w:r>
        <w:rPr>
          <w:spacing w:val="8"/>
        </w:rPr>
        <w:t xml:space="preserve"> </w:t>
      </w:r>
      <w:r>
        <w:t>As</w:t>
      </w:r>
      <w:r>
        <w:rPr>
          <w:spacing w:val="-19"/>
        </w:rPr>
        <w:t xml:space="preserve"> </w:t>
      </w:r>
      <w:r>
        <w:t>it</w:t>
      </w:r>
      <w:r>
        <w:rPr>
          <w:spacing w:val="-19"/>
        </w:rPr>
        <w:t xml:space="preserve"> </w:t>
      </w:r>
      <w:r>
        <w:t>should</w:t>
      </w:r>
      <w:r>
        <w:rPr>
          <w:spacing w:val="-19"/>
        </w:rPr>
        <w:t xml:space="preserve"> </w:t>
      </w:r>
      <w:r>
        <w:t>also</w:t>
      </w:r>
      <w:r>
        <w:rPr>
          <w:spacing w:val="-19"/>
        </w:rPr>
        <w:t xml:space="preserve"> </w:t>
      </w:r>
      <w:r>
        <w:rPr>
          <w:spacing w:val="1"/>
        </w:rPr>
        <w:t>be</w:t>
      </w:r>
      <w:r>
        <w:rPr>
          <w:spacing w:val="-19"/>
        </w:rPr>
        <w:t xml:space="preserve"> </w:t>
      </w:r>
      <w:r>
        <w:t>possible</w:t>
      </w:r>
      <w:r>
        <w:rPr>
          <w:spacing w:val="-19"/>
        </w:rPr>
        <w:t xml:space="preserve"> </w:t>
      </w:r>
      <w:r>
        <w:t>to identify</w:t>
      </w:r>
      <w:r>
        <w:rPr>
          <w:spacing w:val="-30"/>
        </w:rPr>
        <w:t xml:space="preserve"> </w:t>
      </w:r>
      <w:r>
        <w:t>ships</w:t>
      </w:r>
      <w:r>
        <w:rPr>
          <w:spacing w:val="-30"/>
        </w:rPr>
        <w:t xml:space="preserve"> </w:t>
      </w:r>
      <w:r>
        <w:t>when</w:t>
      </w:r>
      <w:r>
        <w:rPr>
          <w:spacing w:val="-30"/>
        </w:rPr>
        <w:t xml:space="preserve"> </w:t>
      </w:r>
      <w:r>
        <w:t>the</w:t>
      </w:r>
      <w:r>
        <w:rPr>
          <w:spacing w:val="-30"/>
        </w:rPr>
        <w:t xml:space="preserve"> </w:t>
      </w:r>
      <w:r>
        <w:t>AIS</w:t>
      </w:r>
      <w:r>
        <w:rPr>
          <w:spacing w:val="-30"/>
        </w:rPr>
        <w:t xml:space="preserve"> </w:t>
      </w:r>
      <w:r>
        <w:t>fails,</w:t>
      </w:r>
      <w:r>
        <w:rPr>
          <w:spacing w:val="-30"/>
        </w:rPr>
        <w:t xml:space="preserve"> </w:t>
      </w:r>
      <w:r>
        <w:t>this</w:t>
      </w:r>
      <w:r>
        <w:rPr>
          <w:spacing w:val="-30"/>
        </w:rPr>
        <w:t xml:space="preserve"> </w:t>
      </w:r>
      <w:r>
        <w:t>means</w:t>
      </w:r>
      <w:r>
        <w:rPr>
          <w:spacing w:val="-30"/>
        </w:rPr>
        <w:t xml:space="preserve"> </w:t>
      </w:r>
      <w:r>
        <w:t>it</w:t>
      </w:r>
      <w:r>
        <w:rPr>
          <w:spacing w:val="-30"/>
        </w:rPr>
        <w:t xml:space="preserve"> </w:t>
      </w:r>
      <w:r>
        <w:t>should</w:t>
      </w:r>
      <w:r>
        <w:rPr>
          <w:spacing w:val="-30"/>
        </w:rPr>
        <w:t xml:space="preserve"> </w:t>
      </w:r>
      <w:r>
        <w:rPr>
          <w:spacing w:val="1"/>
        </w:rPr>
        <w:t>be</w:t>
      </w:r>
      <w:r>
        <w:rPr>
          <w:spacing w:val="-30"/>
        </w:rPr>
        <w:t xml:space="preserve"> </w:t>
      </w:r>
      <w:r>
        <w:t>possible</w:t>
      </w:r>
      <w:r>
        <w:rPr>
          <w:spacing w:val="-30"/>
        </w:rPr>
        <w:t xml:space="preserve"> </w:t>
      </w:r>
      <w:r>
        <w:t>to</w:t>
      </w:r>
      <w:r>
        <w:rPr>
          <w:spacing w:val="-30"/>
        </w:rPr>
        <w:t xml:space="preserve"> </w:t>
      </w:r>
      <w:r>
        <w:t>identify</w:t>
      </w:r>
      <w:r>
        <w:rPr>
          <w:spacing w:val="-30"/>
        </w:rPr>
        <w:t xml:space="preserve"> </w:t>
      </w:r>
      <w:r>
        <w:t>vessels</w:t>
      </w:r>
      <w:r>
        <w:rPr>
          <w:spacing w:val="-30"/>
        </w:rPr>
        <w:t xml:space="preserve"> </w:t>
      </w:r>
      <w:r>
        <w:t>without knowing the call-signs and name via</w:t>
      </w:r>
      <w:r>
        <w:rPr>
          <w:spacing w:val="37"/>
        </w:rPr>
        <w:t xml:space="preserve"> </w:t>
      </w:r>
      <w:r>
        <w:t>AIS.</w:t>
      </w:r>
    </w:p>
    <w:p w14:paraId="66466F4E" w14:textId="77777777" w:rsidR="00B07A10" w:rsidRDefault="00785C94">
      <w:pPr>
        <w:pStyle w:val="Plattetekst"/>
        <w:spacing w:before="162" w:line="348" w:lineRule="auto"/>
        <w:ind w:left="107" w:right="1445"/>
        <w:jc w:val="both"/>
      </w:pPr>
      <w:r>
        <w:t>Due</w:t>
      </w:r>
      <w:r>
        <w:rPr>
          <w:spacing w:val="-6"/>
        </w:rPr>
        <w:t xml:space="preserve"> </w:t>
      </w:r>
      <w:r>
        <w:t>to</w:t>
      </w:r>
      <w:r>
        <w:rPr>
          <w:spacing w:val="-6"/>
        </w:rPr>
        <w:t xml:space="preserve"> </w:t>
      </w:r>
      <w:r>
        <w:t>the</w:t>
      </w:r>
      <w:r>
        <w:rPr>
          <w:spacing w:val="-6"/>
        </w:rPr>
        <w:t xml:space="preserve"> </w:t>
      </w:r>
      <w:r>
        <w:t>speed</w:t>
      </w:r>
      <w:r>
        <w:rPr>
          <w:spacing w:val="-6"/>
        </w:rPr>
        <w:t xml:space="preserve"> </w:t>
      </w:r>
      <w:r>
        <w:t>and</w:t>
      </w:r>
      <w:r>
        <w:rPr>
          <w:spacing w:val="-6"/>
        </w:rPr>
        <w:t xml:space="preserve"> </w:t>
      </w:r>
      <w:r>
        <w:t>starting</w:t>
      </w:r>
      <w:r>
        <w:rPr>
          <w:spacing w:val="-6"/>
        </w:rPr>
        <w:t xml:space="preserve"> </w:t>
      </w:r>
      <w:r>
        <w:t>point</w:t>
      </w:r>
      <w:r>
        <w:rPr>
          <w:spacing w:val="-6"/>
        </w:rPr>
        <w:t xml:space="preserve"> </w:t>
      </w:r>
      <w:r>
        <w:t>of</w:t>
      </w:r>
      <w:r>
        <w:rPr>
          <w:spacing w:val="-6"/>
        </w:rPr>
        <w:t xml:space="preserve"> </w:t>
      </w:r>
      <w:r>
        <w:t>the</w:t>
      </w:r>
      <w:r>
        <w:rPr>
          <w:spacing w:val="-6"/>
        </w:rPr>
        <w:t xml:space="preserve"> </w:t>
      </w:r>
      <w:r>
        <w:t>simulation,</w:t>
      </w:r>
      <w:r>
        <w:rPr>
          <w:spacing w:val="-3"/>
        </w:rPr>
        <w:t xml:space="preserve"> </w:t>
      </w:r>
      <w:r>
        <w:t>the</w:t>
      </w:r>
      <w:r>
        <w:rPr>
          <w:spacing w:val="-6"/>
        </w:rPr>
        <w:t xml:space="preserve"> </w:t>
      </w:r>
      <w:r>
        <w:t>operators</w:t>
      </w:r>
      <w:r>
        <w:rPr>
          <w:spacing w:val="-6"/>
        </w:rPr>
        <w:t xml:space="preserve"> </w:t>
      </w:r>
      <w:r>
        <w:t>did</w:t>
      </w:r>
      <w:r>
        <w:rPr>
          <w:spacing w:val="-6"/>
        </w:rPr>
        <w:t xml:space="preserve"> </w:t>
      </w:r>
      <w:r>
        <w:t>have</w:t>
      </w:r>
      <w:r>
        <w:rPr>
          <w:spacing w:val="-6"/>
        </w:rPr>
        <w:t xml:space="preserve"> </w:t>
      </w:r>
      <w:r>
        <w:t>to</w:t>
      </w:r>
      <w:r>
        <w:rPr>
          <w:spacing w:val="-6"/>
        </w:rPr>
        <w:t xml:space="preserve"> </w:t>
      </w:r>
      <w:r>
        <w:t>decide</w:t>
      </w:r>
      <w:r>
        <w:rPr>
          <w:spacing w:val="-6"/>
        </w:rPr>
        <w:t xml:space="preserve"> </w:t>
      </w:r>
      <w:r>
        <w:t>if they</w:t>
      </w:r>
      <w:r>
        <w:rPr>
          <w:spacing w:val="-35"/>
        </w:rPr>
        <w:t xml:space="preserve"> </w:t>
      </w:r>
      <w:r>
        <w:t>wanted</w:t>
      </w:r>
      <w:r>
        <w:rPr>
          <w:spacing w:val="-35"/>
        </w:rPr>
        <w:t xml:space="preserve"> </w:t>
      </w:r>
      <w:r>
        <w:t>to</w:t>
      </w:r>
      <w:r>
        <w:rPr>
          <w:spacing w:val="-35"/>
        </w:rPr>
        <w:t xml:space="preserve"> </w:t>
      </w:r>
      <w:r>
        <w:t>communicate</w:t>
      </w:r>
      <w:r>
        <w:rPr>
          <w:spacing w:val="-35"/>
        </w:rPr>
        <w:t xml:space="preserve"> </w:t>
      </w:r>
      <w:r>
        <w:rPr>
          <w:spacing w:val="-3"/>
        </w:rPr>
        <w:t>quickly.</w:t>
      </w:r>
      <w:r>
        <w:rPr>
          <w:spacing w:val="-25"/>
        </w:rPr>
        <w:t xml:space="preserve"> </w:t>
      </w:r>
      <w:proofErr w:type="gramStart"/>
      <w:r>
        <w:t>Therefore</w:t>
      </w:r>
      <w:proofErr w:type="gramEnd"/>
      <w:r>
        <w:rPr>
          <w:spacing w:val="-35"/>
        </w:rPr>
        <w:t xml:space="preserve"> </w:t>
      </w:r>
      <w:r>
        <w:rPr>
          <w:spacing w:val="-3"/>
        </w:rPr>
        <w:t>was</w:t>
      </w:r>
      <w:r>
        <w:rPr>
          <w:spacing w:val="-35"/>
        </w:rPr>
        <w:t xml:space="preserve"> </w:t>
      </w:r>
      <w:r>
        <w:t>commented</w:t>
      </w:r>
      <w:r>
        <w:rPr>
          <w:spacing w:val="-35"/>
        </w:rPr>
        <w:t xml:space="preserve"> </w:t>
      </w:r>
      <w:r>
        <w:rPr>
          <w:spacing w:val="-3"/>
        </w:rPr>
        <w:t>by</w:t>
      </w:r>
      <w:r>
        <w:rPr>
          <w:spacing w:val="-35"/>
        </w:rPr>
        <w:t xml:space="preserve"> </w:t>
      </w:r>
      <w:r>
        <w:t>some</w:t>
      </w:r>
      <w:r>
        <w:rPr>
          <w:spacing w:val="-35"/>
        </w:rPr>
        <w:t xml:space="preserve"> </w:t>
      </w:r>
      <w:r>
        <w:t>of</w:t>
      </w:r>
      <w:r>
        <w:rPr>
          <w:spacing w:val="-35"/>
        </w:rPr>
        <w:t xml:space="preserve"> </w:t>
      </w:r>
      <w:r>
        <w:t>them,</w:t>
      </w:r>
      <w:r>
        <w:rPr>
          <w:spacing w:val="-35"/>
        </w:rPr>
        <w:t xml:space="preserve"> </w:t>
      </w:r>
      <w:r>
        <w:t>that</w:t>
      </w:r>
      <w:r>
        <w:rPr>
          <w:spacing w:val="-35"/>
        </w:rPr>
        <w:t xml:space="preserve"> </w:t>
      </w:r>
      <w:r>
        <w:t>they would</w:t>
      </w:r>
      <w:r>
        <w:rPr>
          <w:spacing w:val="-22"/>
        </w:rPr>
        <w:t xml:space="preserve"> </w:t>
      </w:r>
      <w:r>
        <w:t>have</w:t>
      </w:r>
      <w:r>
        <w:rPr>
          <w:spacing w:val="-22"/>
        </w:rPr>
        <w:t xml:space="preserve"> </w:t>
      </w:r>
      <w:r>
        <w:t>liked</w:t>
      </w:r>
      <w:r>
        <w:rPr>
          <w:spacing w:val="-22"/>
        </w:rPr>
        <w:t xml:space="preserve"> </w:t>
      </w:r>
      <w:r>
        <w:t>to</w:t>
      </w:r>
      <w:r>
        <w:rPr>
          <w:spacing w:val="-22"/>
        </w:rPr>
        <w:t xml:space="preserve"> </w:t>
      </w:r>
      <w:r>
        <w:t>communicate</w:t>
      </w:r>
      <w:r>
        <w:rPr>
          <w:spacing w:val="-22"/>
        </w:rPr>
        <w:t xml:space="preserve"> </w:t>
      </w:r>
      <w:r>
        <w:t>earlier,</w:t>
      </w:r>
      <w:r>
        <w:rPr>
          <w:spacing w:val="-21"/>
        </w:rPr>
        <w:t xml:space="preserve"> </w:t>
      </w:r>
      <w:r>
        <w:t>than</w:t>
      </w:r>
      <w:r>
        <w:rPr>
          <w:spacing w:val="-22"/>
        </w:rPr>
        <w:t xml:space="preserve"> </w:t>
      </w:r>
      <w:r>
        <w:t>the</w:t>
      </w:r>
      <w:r>
        <w:rPr>
          <w:spacing w:val="-22"/>
        </w:rPr>
        <w:t xml:space="preserve"> </w:t>
      </w:r>
      <w:r>
        <w:t>moment</w:t>
      </w:r>
      <w:r>
        <w:rPr>
          <w:spacing w:val="-22"/>
        </w:rPr>
        <w:t xml:space="preserve"> </w:t>
      </w:r>
      <w:r>
        <w:t>the</w:t>
      </w:r>
      <w:r>
        <w:rPr>
          <w:spacing w:val="-22"/>
        </w:rPr>
        <w:t xml:space="preserve"> </w:t>
      </w:r>
      <w:r>
        <w:t>simulation</w:t>
      </w:r>
      <w:r>
        <w:rPr>
          <w:spacing w:val="-22"/>
        </w:rPr>
        <w:t xml:space="preserve"> </w:t>
      </w:r>
      <w:r>
        <w:t>started.</w:t>
      </w:r>
      <w:r>
        <w:rPr>
          <w:spacing w:val="-1"/>
        </w:rPr>
        <w:t xml:space="preserve"> </w:t>
      </w:r>
      <w:proofErr w:type="gramStart"/>
      <w:r>
        <w:t>So</w:t>
      </w:r>
      <w:proofErr w:type="gramEnd"/>
      <w:r>
        <w:rPr>
          <w:spacing w:val="-22"/>
        </w:rPr>
        <w:t xml:space="preserve"> </w:t>
      </w:r>
      <w:r>
        <w:t xml:space="preserve">they </w:t>
      </w:r>
      <w:r>
        <w:rPr>
          <w:w w:val="95"/>
        </w:rPr>
        <w:t>would</w:t>
      </w:r>
      <w:r>
        <w:rPr>
          <w:spacing w:val="-6"/>
          <w:w w:val="95"/>
        </w:rPr>
        <w:t xml:space="preserve"> </w:t>
      </w:r>
      <w:r>
        <w:rPr>
          <w:w w:val="95"/>
        </w:rPr>
        <w:t>have</w:t>
      </w:r>
      <w:r>
        <w:rPr>
          <w:spacing w:val="-6"/>
          <w:w w:val="95"/>
        </w:rPr>
        <w:t xml:space="preserve"> </w:t>
      </w:r>
      <w:r>
        <w:rPr>
          <w:w w:val="95"/>
        </w:rPr>
        <w:t>had</w:t>
      </w:r>
      <w:r>
        <w:rPr>
          <w:spacing w:val="-6"/>
          <w:w w:val="95"/>
        </w:rPr>
        <w:t xml:space="preserve"> </w:t>
      </w:r>
      <w:r>
        <w:rPr>
          <w:w w:val="95"/>
        </w:rPr>
        <w:t>enough</w:t>
      </w:r>
      <w:r>
        <w:rPr>
          <w:spacing w:val="-6"/>
          <w:w w:val="95"/>
        </w:rPr>
        <w:t xml:space="preserve"> </w:t>
      </w:r>
      <w:r>
        <w:rPr>
          <w:w w:val="95"/>
        </w:rPr>
        <w:t>time</w:t>
      </w:r>
      <w:r>
        <w:rPr>
          <w:spacing w:val="-6"/>
          <w:w w:val="95"/>
        </w:rPr>
        <w:t xml:space="preserve"> </w:t>
      </w:r>
      <w:r>
        <w:rPr>
          <w:w w:val="95"/>
        </w:rPr>
        <w:t>in</w:t>
      </w:r>
      <w:r>
        <w:rPr>
          <w:spacing w:val="-6"/>
          <w:w w:val="95"/>
        </w:rPr>
        <w:t xml:space="preserve"> </w:t>
      </w:r>
      <w:r>
        <w:rPr>
          <w:w w:val="95"/>
        </w:rPr>
        <w:t>case</w:t>
      </w:r>
      <w:r>
        <w:rPr>
          <w:spacing w:val="-6"/>
          <w:w w:val="95"/>
        </w:rPr>
        <w:t xml:space="preserve"> </w:t>
      </w:r>
      <w:r>
        <w:rPr>
          <w:w w:val="95"/>
        </w:rPr>
        <w:t>the</w:t>
      </w:r>
      <w:r>
        <w:rPr>
          <w:spacing w:val="-6"/>
          <w:w w:val="95"/>
        </w:rPr>
        <w:t xml:space="preserve"> </w:t>
      </w:r>
      <w:r>
        <w:rPr>
          <w:w w:val="95"/>
        </w:rPr>
        <w:t>other</w:t>
      </w:r>
      <w:r>
        <w:rPr>
          <w:spacing w:val="-6"/>
          <w:w w:val="95"/>
        </w:rPr>
        <w:t xml:space="preserve"> </w:t>
      </w:r>
      <w:r>
        <w:rPr>
          <w:w w:val="95"/>
        </w:rPr>
        <w:t>vessel</w:t>
      </w:r>
      <w:r>
        <w:rPr>
          <w:spacing w:val="-6"/>
          <w:w w:val="95"/>
        </w:rPr>
        <w:t xml:space="preserve"> </w:t>
      </w:r>
      <w:r>
        <w:rPr>
          <w:w w:val="95"/>
        </w:rPr>
        <w:t>did</w:t>
      </w:r>
      <w:r>
        <w:rPr>
          <w:spacing w:val="-6"/>
          <w:w w:val="95"/>
        </w:rPr>
        <w:t xml:space="preserve"> </w:t>
      </w:r>
      <w:r>
        <w:rPr>
          <w:w w:val="95"/>
        </w:rPr>
        <w:t>not</w:t>
      </w:r>
      <w:r>
        <w:rPr>
          <w:spacing w:val="-6"/>
          <w:w w:val="95"/>
        </w:rPr>
        <w:t xml:space="preserve"> </w:t>
      </w:r>
      <w:r>
        <w:rPr>
          <w:w w:val="95"/>
        </w:rPr>
        <w:t>respond</w:t>
      </w:r>
      <w:r>
        <w:rPr>
          <w:spacing w:val="-6"/>
          <w:w w:val="95"/>
        </w:rPr>
        <w:t xml:space="preserve"> </w:t>
      </w:r>
      <w:r>
        <w:rPr>
          <w:w w:val="95"/>
        </w:rPr>
        <w:t>immediately,</w:t>
      </w:r>
      <w:r>
        <w:rPr>
          <w:spacing w:val="-5"/>
          <w:w w:val="95"/>
        </w:rPr>
        <w:t xml:space="preserve"> </w:t>
      </w:r>
      <w:r>
        <w:rPr>
          <w:w w:val="95"/>
        </w:rPr>
        <w:t xml:space="preserve">although </w:t>
      </w:r>
      <w:r>
        <w:t>the</w:t>
      </w:r>
      <w:r>
        <w:rPr>
          <w:spacing w:val="-24"/>
        </w:rPr>
        <w:t xml:space="preserve"> </w:t>
      </w:r>
      <w:r>
        <w:t>designed</w:t>
      </w:r>
      <w:r>
        <w:rPr>
          <w:spacing w:val="-24"/>
        </w:rPr>
        <w:t xml:space="preserve"> </w:t>
      </w:r>
      <w:r>
        <w:t>protocol</w:t>
      </w:r>
      <w:r>
        <w:rPr>
          <w:spacing w:val="-25"/>
        </w:rPr>
        <w:t xml:space="preserve"> </w:t>
      </w:r>
      <w:r>
        <w:t>and</w:t>
      </w:r>
      <w:r>
        <w:rPr>
          <w:spacing w:val="-24"/>
        </w:rPr>
        <w:t xml:space="preserve"> </w:t>
      </w:r>
      <w:r>
        <w:t>the</w:t>
      </w:r>
      <w:r>
        <w:rPr>
          <w:spacing w:val="-24"/>
        </w:rPr>
        <w:t xml:space="preserve"> </w:t>
      </w:r>
      <w:r>
        <w:t>current</w:t>
      </w:r>
      <w:r>
        <w:rPr>
          <w:spacing w:val="-24"/>
        </w:rPr>
        <w:t xml:space="preserve"> </w:t>
      </w:r>
      <w:r>
        <w:t>usage</w:t>
      </w:r>
      <w:r>
        <w:rPr>
          <w:spacing w:val="-25"/>
        </w:rPr>
        <w:t xml:space="preserve"> </w:t>
      </w:r>
      <w:r>
        <w:t>of</w:t>
      </w:r>
      <w:r>
        <w:rPr>
          <w:spacing w:val="-24"/>
        </w:rPr>
        <w:t xml:space="preserve"> </w:t>
      </w:r>
      <w:r>
        <w:t>VHF</w:t>
      </w:r>
      <w:r>
        <w:rPr>
          <w:spacing w:val="-24"/>
        </w:rPr>
        <w:t xml:space="preserve"> </w:t>
      </w:r>
      <w:r>
        <w:t>differ</w:t>
      </w:r>
      <w:r>
        <w:rPr>
          <w:spacing w:val="-24"/>
        </w:rPr>
        <w:t xml:space="preserve"> </w:t>
      </w:r>
      <w:r>
        <w:t>in</w:t>
      </w:r>
      <w:r>
        <w:rPr>
          <w:spacing w:val="-24"/>
        </w:rPr>
        <w:t xml:space="preserve"> </w:t>
      </w:r>
      <w:r>
        <w:t>the</w:t>
      </w:r>
      <w:r>
        <w:rPr>
          <w:spacing w:val="-25"/>
        </w:rPr>
        <w:t xml:space="preserve"> </w:t>
      </w:r>
      <w:r>
        <w:rPr>
          <w:spacing w:val="-4"/>
        </w:rPr>
        <w:t>way</w:t>
      </w:r>
      <w:r>
        <w:rPr>
          <w:spacing w:val="-24"/>
        </w:rPr>
        <w:t xml:space="preserve"> </w:t>
      </w:r>
      <w:r>
        <w:t>how</w:t>
      </w:r>
      <w:r>
        <w:rPr>
          <w:spacing w:val="-24"/>
        </w:rPr>
        <w:t xml:space="preserve"> </w:t>
      </w:r>
      <w:r>
        <w:t>operators</w:t>
      </w:r>
      <w:r>
        <w:rPr>
          <w:spacing w:val="-25"/>
        </w:rPr>
        <w:t xml:space="preserve"> </w:t>
      </w:r>
      <w:r>
        <w:t>should use</w:t>
      </w:r>
      <w:r>
        <w:rPr>
          <w:spacing w:val="-17"/>
        </w:rPr>
        <w:t xml:space="preserve"> </w:t>
      </w:r>
      <w:r>
        <w:t>SMCP</w:t>
      </w:r>
      <w:r>
        <w:rPr>
          <w:spacing w:val="-17"/>
        </w:rPr>
        <w:t xml:space="preserve"> </w:t>
      </w:r>
      <w:r>
        <w:rPr>
          <w:spacing w:val="-3"/>
        </w:rPr>
        <w:t>strictly.</w:t>
      </w:r>
      <w:r>
        <w:rPr>
          <w:spacing w:val="5"/>
        </w:rPr>
        <w:t xml:space="preserve"> </w:t>
      </w:r>
      <w:r>
        <w:t>Does</w:t>
      </w:r>
      <w:r>
        <w:rPr>
          <w:spacing w:val="-17"/>
        </w:rPr>
        <w:t xml:space="preserve"> </w:t>
      </w:r>
      <w:r>
        <w:t>it</w:t>
      </w:r>
      <w:r>
        <w:rPr>
          <w:spacing w:val="-17"/>
        </w:rPr>
        <w:t xml:space="preserve"> </w:t>
      </w:r>
      <w:r>
        <w:t>take</w:t>
      </w:r>
      <w:r>
        <w:rPr>
          <w:spacing w:val="-17"/>
        </w:rPr>
        <w:t xml:space="preserve"> </w:t>
      </w:r>
      <w:r>
        <w:t>the</w:t>
      </w:r>
      <w:r>
        <w:rPr>
          <w:spacing w:val="-17"/>
        </w:rPr>
        <w:t xml:space="preserve"> </w:t>
      </w:r>
      <w:r>
        <w:t>same</w:t>
      </w:r>
      <w:r>
        <w:rPr>
          <w:spacing w:val="-17"/>
        </w:rPr>
        <w:t xml:space="preserve"> </w:t>
      </w:r>
      <w:r>
        <w:t>amount</w:t>
      </w:r>
      <w:r>
        <w:rPr>
          <w:spacing w:val="-17"/>
        </w:rPr>
        <w:t xml:space="preserve"> </w:t>
      </w:r>
      <w:r>
        <w:t>of</w:t>
      </w:r>
      <w:r>
        <w:rPr>
          <w:spacing w:val="-17"/>
        </w:rPr>
        <w:t xml:space="preserve"> </w:t>
      </w:r>
      <w:r>
        <w:t>steps,</w:t>
      </w:r>
      <w:r>
        <w:rPr>
          <w:spacing w:val="-16"/>
        </w:rPr>
        <w:t xml:space="preserve"> </w:t>
      </w:r>
      <w:r>
        <w:t>and</w:t>
      </w:r>
      <w:r>
        <w:rPr>
          <w:spacing w:val="-17"/>
        </w:rPr>
        <w:t xml:space="preserve"> </w:t>
      </w:r>
      <w:r>
        <w:t>a</w:t>
      </w:r>
      <w:r>
        <w:rPr>
          <w:spacing w:val="-17"/>
        </w:rPr>
        <w:t xml:space="preserve"> </w:t>
      </w:r>
      <w:r>
        <w:t>similar</w:t>
      </w:r>
      <w:r>
        <w:rPr>
          <w:spacing w:val="-17"/>
        </w:rPr>
        <w:t xml:space="preserve"> </w:t>
      </w:r>
      <w:r>
        <w:t>amount</w:t>
      </w:r>
      <w:r>
        <w:rPr>
          <w:spacing w:val="-17"/>
        </w:rPr>
        <w:t xml:space="preserve"> </w:t>
      </w:r>
      <w:r>
        <w:t>of</w:t>
      </w:r>
      <w:r>
        <w:rPr>
          <w:spacing w:val="-17"/>
        </w:rPr>
        <w:t xml:space="preserve"> </w:t>
      </w:r>
      <w:proofErr w:type="gramStart"/>
      <w:r>
        <w:rPr>
          <w:spacing w:val="-3"/>
        </w:rPr>
        <w:t>words.</w:t>
      </w:r>
      <w:proofErr w:type="gramEnd"/>
      <w:r>
        <w:rPr>
          <w:spacing w:val="-3"/>
        </w:rPr>
        <w:t xml:space="preserve"> </w:t>
      </w:r>
      <w:proofErr w:type="gramStart"/>
      <w:r>
        <w:t>Therefore</w:t>
      </w:r>
      <w:proofErr w:type="gramEnd"/>
      <w:r>
        <w:rPr>
          <w:spacing w:val="-15"/>
        </w:rPr>
        <w:t xml:space="preserve"> </w:t>
      </w:r>
      <w:r>
        <w:t>it</w:t>
      </w:r>
      <w:r>
        <w:rPr>
          <w:spacing w:val="-15"/>
        </w:rPr>
        <w:t xml:space="preserve"> </w:t>
      </w:r>
      <w:r>
        <w:t>is</w:t>
      </w:r>
      <w:r>
        <w:rPr>
          <w:spacing w:val="-15"/>
        </w:rPr>
        <w:t xml:space="preserve"> </w:t>
      </w:r>
      <w:r>
        <w:t>not</w:t>
      </w:r>
      <w:r>
        <w:rPr>
          <w:spacing w:val="-15"/>
        </w:rPr>
        <w:t xml:space="preserve"> </w:t>
      </w:r>
      <w:r>
        <w:t>expected</w:t>
      </w:r>
      <w:r>
        <w:rPr>
          <w:spacing w:val="-15"/>
        </w:rPr>
        <w:t xml:space="preserve"> </w:t>
      </w:r>
      <w:r>
        <w:t>that</w:t>
      </w:r>
      <w:r>
        <w:rPr>
          <w:spacing w:val="-15"/>
        </w:rPr>
        <w:t xml:space="preserve"> </w:t>
      </w:r>
      <w:r>
        <w:t>the</w:t>
      </w:r>
      <w:r>
        <w:rPr>
          <w:spacing w:val="-15"/>
        </w:rPr>
        <w:t xml:space="preserve"> </w:t>
      </w:r>
      <w:r>
        <w:t>conversations</w:t>
      </w:r>
      <w:r>
        <w:rPr>
          <w:spacing w:val="-15"/>
        </w:rPr>
        <w:t xml:space="preserve"> </w:t>
      </w:r>
      <w:r>
        <w:t>will</w:t>
      </w:r>
      <w:r>
        <w:rPr>
          <w:spacing w:val="-15"/>
        </w:rPr>
        <w:t xml:space="preserve"> </w:t>
      </w:r>
      <w:r>
        <w:t>take</w:t>
      </w:r>
      <w:r>
        <w:rPr>
          <w:spacing w:val="-15"/>
        </w:rPr>
        <w:t xml:space="preserve"> </w:t>
      </w:r>
      <w:r>
        <w:t>longer</w:t>
      </w:r>
      <w:r>
        <w:rPr>
          <w:spacing w:val="-15"/>
        </w:rPr>
        <w:t xml:space="preserve"> </w:t>
      </w:r>
      <w:r>
        <w:t>if</w:t>
      </w:r>
      <w:r>
        <w:rPr>
          <w:spacing w:val="-15"/>
        </w:rPr>
        <w:t xml:space="preserve"> </w:t>
      </w:r>
      <w:r>
        <w:t>the</w:t>
      </w:r>
      <w:r>
        <w:rPr>
          <w:spacing w:val="-15"/>
        </w:rPr>
        <w:t xml:space="preserve"> </w:t>
      </w:r>
      <w:r>
        <w:t>voice</w:t>
      </w:r>
      <w:r>
        <w:rPr>
          <w:spacing w:val="-15"/>
        </w:rPr>
        <w:t xml:space="preserve"> </w:t>
      </w:r>
      <w:r>
        <w:t xml:space="preserve">recognition </w:t>
      </w:r>
      <w:r>
        <w:rPr>
          <w:spacing w:val="-3"/>
        </w:rPr>
        <w:t>works</w:t>
      </w:r>
      <w:r>
        <w:rPr>
          <w:spacing w:val="10"/>
        </w:rPr>
        <w:t xml:space="preserve"> </w:t>
      </w:r>
      <w:r>
        <w:rPr>
          <w:spacing w:val="-3"/>
        </w:rPr>
        <w:t>correctly.</w:t>
      </w:r>
    </w:p>
    <w:p w14:paraId="66466F4F" w14:textId="77777777" w:rsidR="00B07A10" w:rsidRDefault="00B07A10">
      <w:pPr>
        <w:pStyle w:val="Plattetekst"/>
      </w:pPr>
    </w:p>
    <w:p w14:paraId="66466F50" w14:textId="77777777" w:rsidR="00B07A10" w:rsidRDefault="00B07A10">
      <w:pPr>
        <w:pStyle w:val="Plattetekst"/>
        <w:spacing w:before="10"/>
        <w:rPr>
          <w:sz w:val="31"/>
        </w:rPr>
      </w:pPr>
    </w:p>
    <w:p w14:paraId="66466F51" w14:textId="77777777" w:rsidR="00B07A10" w:rsidRDefault="00785C94">
      <w:pPr>
        <w:pStyle w:val="Kop2"/>
        <w:numPr>
          <w:ilvl w:val="1"/>
          <w:numId w:val="21"/>
        </w:numPr>
        <w:tabs>
          <w:tab w:val="left" w:pos="985"/>
        </w:tabs>
        <w:spacing w:before="1"/>
        <w:ind w:hanging="876"/>
        <w:jc w:val="both"/>
      </w:pPr>
      <w:r>
        <w:t>Lessons</w:t>
      </w:r>
      <w:r>
        <w:rPr>
          <w:spacing w:val="23"/>
        </w:rPr>
        <w:t xml:space="preserve"> </w:t>
      </w:r>
      <w:r>
        <w:t>learned</w:t>
      </w:r>
    </w:p>
    <w:p w14:paraId="66466F52" w14:textId="77777777" w:rsidR="00B07A10" w:rsidRDefault="00B07A10">
      <w:pPr>
        <w:pStyle w:val="Plattetekst"/>
        <w:spacing w:before="1"/>
        <w:rPr>
          <w:b/>
          <w:sz w:val="43"/>
        </w:rPr>
      </w:pPr>
    </w:p>
    <w:p w14:paraId="66466F53" w14:textId="77777777" w:rsidR="00B07A10" w:rsidRDefault="00785C94">
      <w:pPr>
        <w:pStyle w:val="Plattetekst"/>
        <w:spacing w:line="348" w:lineRule="auto"/>
        <w:ind w:left="107" w:right="1445"/>
        <w:jc w:val="both"/>
      </w:pPr>
      <w:r>
        <w:t>The</w:t>
      </w:r>
      <w:r>
        <w:rPr>
          <w:spacing w:val="-23"/>
        </w:rPr>
        <w:t xml:space="preserve"> </w:t>
      </w:r>
      <w:r>
        <w:t>experiment</w:t>
      </w:r>
      <w:r>
        <w:rPr>
          <w:spacing w:val="-23"/>
        </w:rPr>
        <w:t xml:space="preserve"> </w:t>
      </w:r>
      <w:r>
        <w:t>aims</w:t>
      </w:r>
      <w:r>
        <w:rPr>
          <w:spacing w:val="-23"/>
        </w:rPr>
        <w:t xml:space="preserve"> </w:t>
      </w:r>
      <w:r>
        <w:t>to</w:t>
      </w:r>
      <w:r>
        <w:rPr>
          <w:spacing w:val="-23"/>
        </w:rPr>
        <w:t xml:space="preserve"> </w:t>
      </w:r>
      <w:r>
        <w:t>determine</w:t>
      </w:r>
      <w:r>
        <w:rPr>
          <w:spacing w:val="-23"/>
        </w:rPr>
        <w:t xml:space="preserve"> </w:t>
      </w:r>
      <w:r>
        <w:t>if</w:t>
      </w:r>
      <w:r>
        <w:rPr>
          <w:spacing w:val="-23"/>
        </w:rPr>
        <w:t xml:space="preserve"> </w:t>
      </w:r>
      <w:r>
        <w:t>the</w:t>
      </w:r>
      <w:r>
        <w:rPr>
          <w:spacing w:val="-23"/>
        </w:rPr>
        <w:t xml:space="preserve"> </w:t>
      </w:r>
      <w:r>
        <w:t>designed</w:t>
      </w:r>
      <w:r>
        <w:rPr>
          <w:spacing w:val="-23"/>
        </w:rPr>
        <w:t xml:space="preserve"> </w:t>
      </w:r>
      <w:r>
        <w:t>protocol</w:t>
      </w:r>
      <w:r>
        <w:rPr>
          <w:spacing w:val="-23"/>
        </w:rPr>
        <w:t xml:space="preserve"> </w:t>
      </w:r>
      <w:r>
        <w:t>will</w:t>
      </w:r>
      <w:r>
        <w:rPr>
          <w:spacing w:val="-23"/>
        </w:rPr>
        <w:t xml:space="preserve"> </w:t>
      </w:r>
      <w:r>
        <w:t>ensure</w:t>
      </w:r>
      <w:r>
        <w:rPr>
          <w:spacing w:val="-23"/>
        </w:rPr>
        <w:t xml:space="preserve"> </w:t>
      </w:r>
      <w:r>
        <w:t>safe</w:t>
      </w:r>
      <w:r>
        <w:rPr>
          <w:spacing w:val="-23"/>
        </w:rPr>
        <w:t xml:space="preserve"> </w:t>
      </w:r>
      <w:r>
        <w:t>navigation</w:t>
      </w:r>
      <w:r>
        <w:rPr>
          <w:spacing w:val="-23"/>
        </w:rPr>
        <w:t xml:space="preserve"> </w:t>
      </w:r>
      <w:r>
        <w:t xml:space="preserve">and </w:t>
      </w:r>
      <w:r>
        <w:rPr>
          <w:w w:val="95"/>
        </w:rPr>
        <w:t>more</w:t>
      </w:r>
      <w:r>
        <w:rPr>
          <w:spacing w:val="-20"/>
          <w:w w:val="95"/>
        </w:rPr>
        <w:t xml:space="preserve"> </w:t>
      </w:r>
      <w:r>
        <w:rPr>
          <w:w w:val="95"/>
        </w:rPr>
        <w:t>situational</w:t>
      </w:r>
      <w:r>
        <w:rPr>
          <w:spacing w:val="-20"/>
          <w:w w:val="95"/>
        </w:rPr>
        <w:t xml:space="preserve"> </w:t>
      </w:r>
      <w:r>
        <w:rPr>
          <w:spacing w:val="-3"/>
          <w:w w:val="95"/>
        </w:rPr>
        <w:t>awareness</w:t>
      </w:r>
      <w:r>
        <w:rPr>
          <w:spacing w:val="-20"/>
          <w:w w:val="95"/>
        </w:rPr>
        <w:t xml:space="preserve"> </w:t>
      </w:r>
      <w:r>
        <w:rPr>
          <w:w w:val="95"/>
        </w:rPr>
        <w:t>when</w:t>
      </w:r>
      <w:r>
        <w:rPr>
          <w:spacing w:val="-20"/>
          <w:w w:val="95"/>
        </w:rPr>
        <w:t xml:space="preserve"> </w:t>
      </w:r>
      <w:r>
        <w:rPr>
          <w:w w:val="95"/>
        </w:rPr>
        <w:t>manned</w:t>
      </w:r>
      <w:r>
        <w:rPr>
          <w:spacing w:val="-20"/>
          <w:w w:val="95"/>
        </w:rPr>
        <w:t xml:space="preserve"> </w:t>
      </w:r>
      <w:r>
        <w:rPr>
          <w:w w:val="95"/>
        </w:rPr>
        <w:t>and</w:t>
      </w:r>
      <w:r>
        <w:rPr>
          <w:spacing w:val="-20"/>
          <w:w w:val="95"/>
        </w:rPr>
        <w:t xml:space="preserve"> </w:t>
      </w:r>
      <w:r>
        <w:rPr>
          <w:w w:val="95"/>
        </w:rPr>
        <w:t>unmanned</w:t>
      </w:r>
      <w:r>
        <w:rPr>
          <w:spacing w:val="-20"/>
          <w:w w:val="95"/>
        </w:rPr>
        <w:t xml:space="preserve"> </w:t>
      </w:r>
      <w:r>
        <w:rPr>
          <w:w w:val="95"/>
        </w:rPr>
        <w:t>vessels</w:t>
      </w:r>
      <w:r>
        <w:rPr>
          <w:spacing w:val="-20"/>
          <w:w w:val="95"/>
        </w:rPr>
        <w:t xml:space="preserve"> </w:t>
      </w:r>
      <w:r>
        <w:rPr>
          <w:w w:val="95"/>
        </w:rPr>
        <w:t>encounter</w:t>
      </w:r>
      <w:r>
        <w:rPr>
          <w:spacing w:val="-20"/>
          <w:w w:val="95"/>
        </w:rPr>
        <w:t xml:space="preserve"> </w:t>
      </w:r>
      <w:r>
        <w:rPr>
          <w:w w:val="95"/>
        </w:rPr>
        <w:t>each</w:t>
      </w:r>
      <w:r>
        <w:rPr>
          <w:spacing w:val="-20"/>
          <w:w w:val="95"/>
        </w:rPr>
        <w:t xml:space="preserve"> </w:t>
      </w:r>
      <w:r>
        <w:rPr>
          <w:w w:val="95"/>
        </w:rPr>
        <w:t>other.</w:t>
      </w:r>
      <w:r>
        <w:rPr>
          <w:spacing w:val="-3"/>
          <w:w w:val="95"/>
        </w:rPr>
        <w:t xml:space="preserve"> </w:t>
      </w:r>
      <w:r>
        <w:rPr>
          <w:w w:val="95"/>
        </w:rPr>
        <w:t xml:space="preserve">This </w:t>
      </w:r>
      <w:r>
        <w:t>can</w:t>
      </w:r>
      <w:r>
        <w:rPr>
          <w:spacing w:val="-14"/>
        </w:rPr>
        <w:t xml:space="preserve"> </w:t>
      </w:r>
      <w:r>
        <w:rPr>
          <w:spacing w:val="1"/>
        </w:rPr>
        <w:t>be</w:t>
      </w:r>
      <w:r>
        <w:rPr>
          <w:spacing w:val="-14"/>
        </w:rPr>
        <w:t xml:space="preserve"> </w:t>
      </w:r>
      <w:r>
        <w:t>answered</w:t>
      </w:r>
      <w:r>
        <w:rPr>
          <w:spacing w:val="-14"/>
        </w:rPr>
        <w:t xml:space="preserve"> </w:t>
      </w:r>
      <w:r>
        <w:rPr>
          <w:spacing w:val="-3"/>
        </w:rPr>
        <w:t>by</w:t>
      </w:r>
      <w:r>
        <w:rPr>
          <w:spacing w:val="-14"/>
        </w:rPr>
        <w:t xml:space="preserve"> </w:t>
      </w:r>
      <w:r>
        <w:t>looking</w:t>
      </w:r>
      <w:r>
        <w:rPr>
          <w:spacing w:val="-14"/>
        </w:rPr>
        <w:t xml:space="preserve"> </w:t>
      </w:r>
      <w:r>
        <w:t>into</w:t>
      </w:r>
      <w:r>
        <w:rPr>
          <w:spacing w:val="-14"/>
        </w:rPr>
        <w:t xml:space="preserve"> </w:t>
      </w:r>
      <w:r>
        <w:t>different</w:t>
      </w:r>
      <w:r>
        <w:rPr>
          <w:spacing w:val="-14"/>
        </w:rPr>
        <w:t xml:space="preserve"> </w:t>
      </w:r>
      <w:r>
        <w:t>measures</w:t>
      </w:r>
      <w:r>
        <w:rPr>
          <w:spacing w:val="-14"/>
        </w:rPr>
        <w:t xml:space="preserve"> </w:t>
      </w:r>
      <w:r>
        <w:t>on</w:t>
      </w:r>
      <w:r>
        <w:rPr>
          <w:spacing w:val="-14"/>
        </w:rPr>
        <w:t xml:space="preserve"> </w:t>
      </w:r>
      <w:r>
        <w:t>how</w:t>
      </w:r>
      <w:r>
        <w:rPr>
          <w:spacing w:val="-14"/>
        </w:rPr>
        <w:t xml:space="preserve"> </w:t>
      </w:r>
      <w:r>
        <w:t>the</w:t>
      </w:r>
      <w:r>
        <w:rPr>
          <w:spacing w:val="-14"/>
        </w:rPr>
        <w:t xml:space="preserve"> </w:t>
      </w:r>
      <w:r>
        <w:t>participants</w:t>
      </w:r>
      <w:r>
        <w:rPr>
          <w:spacing w:val="-14"/>
        </w:rPr>
        <w:t xml:space="preserve"> </w:t>
      </w:r>
      <w:r>
        <w:t>and</w:t>
      </w:r>
      <w:r>
        <w:rPr>
          <w:spacing w:val="-14"/>
        </w:rPr>
        <w:t xml:space="preserve"> </w:t>
      </w:r>
      <w:r>
        <w:t xml:space="preserve">protocol </w:t>
      </w:r>
      <w:r>
        <w:rPr>
          <w:w w:val="95"/>
        </w:rPr>
        <w:t>performed</w:t>
      </w:r>
      <w:r>
        <w:rPr>
          <w:spacing w:val="-10"/>
          <w:w w:val="95"/>
        </w:rPr>
        <w:t xml:space="preserve"> </w:t>
      </w:r>
      <w:r>
        <w:rPr>
          <w:w w:val="95"/>
        </w:rPr>
        <w:t>during</w:t>
      </w:r>
      <w:r>
        <w:rPr>
          <w:spacing w:val="-10"/>
          <w:w w:val="95"/>
        </w:rPr>
        <w:t xml:space="preserve"> </w:t>
      </w:r>
      <w:r>
        <w:rPr>
          <w:w w:val="95"/>
        </w:rPr>
        <w:t>the</w:t>
      </w:r>
      <w:r>
        <w:rPr>
          <w:spacing w:val="-10"/>
          <w:w w:val="95"/>
        </w:rPr>
        <w:t xml:space="preserve"> </w:t>
      </w:r>
      <w:r>
        <w:rPr>
          <w:w w:val="95"/>
        </w:rPr>
        <w:t>experiment,</w:t>
      </w:r>
      <w:r>
        <w:rPr>
          <w:spacing w:val="-9"/>
          <w:w w:val="95"/>
        </w:rPr>
        <w:t xml:space="preserve"> </w:t>
      </w:r>
      <w:r>
        <w:rPr>
          <w:w w:val="95"/>
        </w:rPr>
        <w:t>which</w:t>
      </w:r>
      <w:r>
        <w:rPr>
          <w:spacing w:val="-10"/>
          <w:w w:val="95"/>
        </w:rPr>
        <w:t xml:space="preserve"> </w:t>
      </w:r>
      <w:r>
        <w:rPr>
          <w:w w:val="95"/>
        </w:rPr>
        <w:t>shows</w:t>
      </w:r>
      <w:r>
        <w:rPr>
          <w:spacing w:val="-10"/>
          <w:w w:val="95"/>
        </w:rPr>
        <w:t xml:space="preserve"> </w:t>
      </w:r>
      <w:r>
        <w:rPr>
          <w:w w:val="95"/>
        </w:rPr>
        <w:t>what</w:t>
      </w:r>
      <w:r>
        <w:rPr>
          <w:spacing w:val="-10"/>
          <w:w w:val="95"/>
        </w:rPr>
        <w:t xml:space="preserve"> </w:t>
      </w:r>
      <w:r>
        <w:rPr>
          <w:w w:val="95"/>
        </w:rPr>
        <w:t>should</w:t>
      </w:r>
      <w:r>
        <w:rPr>
          <w:spacing w:val="-10"/>
          <w:w w:val="95"/>
        </w:rPr>
        <w:t xml:space="preserve"> </w:t>
      </w:r>
      <w:r>
        <w:rPr>
          <w:spacing w:val="1"/>
          <w:w w:val="95"/>
        </w:rPr>
        <w:t>be</w:t>
      </w:r>
      <w:r>
        <w:rPr>
          <w:spacing w:val="-10"/>
          <w:w w:val="95"/>
        </w:rPr>
        <w:t xml:space="preserve"> </w:t>
      </w:r>
      <w:proofErr w:type="gramStart"/>
      <w:r>
        <w:rPr>
          <w:w w:val="95"/>
        </w:rPr>
        <w:t>taken</w:t>
      </w:r>
      <w:r>
        <w:rPr>
          <w:spacing w:val="-10"/>
          <w:w w:val="95"/>
        </w:rPr>
        <w:t xml:space="preserve"> </w:t>
      </w:r>
      <w:r>
        <w:rPr>
          <w:w w:val="95"/>
        </w:rPr>
        <w:t>into</w:t>
      </w:r>
      <w:r>
        <w:rPr>
          <w:spacing w:val="-10"/>
          <w:w w:val="95"/>
        </w:rPr>
        <w:t xml:space="preserve"> </w:t>
      </w:r>
      <w:r>
        <w:rPr>
          <w:w w:val="95"/>
        </w:rPr>
        <w:t>account</w:t>
      </w:r>
      <w:proofErr w:type="gramEnd"/>
      <w:r>
        <w:rPr>
          <w:spacing w:val="-10"/>
          <w:w w:val="95"/>
        </w:rPr>
        <w:t xml:space="preserve"> </w:t>
      </w:r>
      <w:r>
        <w:rPr>
          <w:w w:val="95"/>
        </w:rPr>
        <w:t>in</w:t>
      </w:r>
      <w:r>
        <w:rPr>
          <w:spacing w:val="-10"/>
          <w:w w:val="95"/>
        </w:rPr>
        <w:t xml:space="preserve"> </w:t>
      </w:r>
      <w:r>
        <w:rPr>
          <w:w w:val="95"/>
        </w:rPr>
        <w:t>the</w:t>
      </w:r>
      <w:r>
        <w:rPr>
          <w:spacing w:val="-10"/>
          <w:w w:val="95"/>
        </w:rPr>
        <w:t xml:space="preserve"> </w:t>
      </w:r>
      <w:r>
        <w:rPr>
          <w:w w:val="95"/>
        </w:rPr>
        <w:t xml:space="preserve">next </w:t>
      </w:r>
      <w:r>
        <w:t>iterative steps while developing the</w:t>
      </w:r>
      <w:r>
        <w:rPr>
          <w:spacing w:val="30"/>
        </w:rPr>
        <w:t xml:space="preserve"> </w:t>
      </w:r>
      <w:r>
        <w:t>protocol.</w:t>
      </w:r>
    </w:p>
    <w:p w14:paraId="66466F54" w14:textId="69B9E169" w:rsidR="00B07A10" w:rsidRDefault="00785C94">
      <w:pPr>
        <w:pStyle w:val="Plattetekst"/>
        <w:spacing w:before="161" w:line="345" w:lineRule="auto"/>
        <w:ind w:left="108" w:right="1444"/>
        <w:jc w:val="both"/>
      </w:pPr>
      <w:r>
        <w:t>The</w:t>
      </w:r>
      <w:r>
        <w:rPr>
          <w:spacing w:val="-29"/>
        </w:rPr>
        <w:t xml:space="preserve"> </w:t>
      </w:r>
      <w:r>
        <w:rPr>
          <w:rFonts w:ascii="Trebuchet MS"/>
          <w:i/>
        </w:rPr>
        <w:t>performance</w:t>
      </w:r>
      <w:r>
        <w:rPr>
          <w:rFonts w:ascii="Trebuchet MS"/>
          <w:i/>
          <w:spacing w:val="-28"/>
        </w:rPr>
        <w:t xml:space="preserve"> </w:t>
      </w:r>
      <w:r>
        <w:t>is</w:t>
      </w:r>
      <w:r>
        <w:rPr>
          <w:spacing w:val="-29"/>
        </w:rPr>
        <w:t xml:space="preserve"> </w:t>
      </w:r>
      <w:r>
        <w:t>a</w:t>
      </w:r>
      <w:ins w:id="908" w:author="Tom Wever" w:date="2018-11-25T15:15:00Z">
        <w:r w:rsidR="0053675A">
          <w:t xml:space="preserve"> measurement</w:t>
        </w:r>
      </w:ins>
      <w:del w:id="909" w:author="Tom Wever" w:date="2018-11-25T15:15:00Z">
        <w:r w:rsidDel="0053675A">
          <w:delText>n</w:delText>
        </w:r>
        <w:r w:rsidDel="0053675A">
          <w:rPr>
            <w:spacing w:val="-29"/>
          </w:rPr>
          <w:delText xml:space="preserve"> </w:delText>
        </w:r>
        <w:r w:rsidDel="0053675A">
          <w:delText>evaluation</w:delText>
        </w:r>
      </w:del>
      <w:ins w:id="910" w:author="Tom Wever" w:date="2018-11-25T15:15:00Z">
        <w:r w:rsidR="0084752A">
          <w:t xml:space="preserve"> to verify</w:t>
        </w:r>
      </w:ins>
      <w:ins w:id="911" w:author="Tom Wever" w:date="2018-11-25T15:12:00Z">
        <w:r w:rsidR="00887BFA">
          <w:t xml:space="preserve"> whether</w:t>
        </w:r>
      </w:ins>
      <w:del w:id="912" w:author="Tom Wever" w:date="2018-11-25T15:12:00Z">
        <w:r w:rsidDel="00887BFA">
          <w:rPr>
            <w:spacing w:val="-29"/>
          </w:rPr>
          <w:delText xml:space="preserve"> </w:delText>
        </w:r>
        <w:r w:rsidDel="00887BFA">
          <w:delText>if</w:delText>
        </w:r>
      </w:del>
      <w:r>
        <w:rPr>
          <w:spacing w:val="-29"/>
        </w:rPr>
        <w:t xml:space="preserve"> </w:t>
      </w:r>
      <w:r>
        <w:t>the</w:t>
      </w:r>
      <w:r>
        <w:rPr>
          <w:spacing w:val="-29"/>
        </w:rPr>
        <w:t xml:space="preserve"> </w:t>
      </w:r>
      <w:r>
        <w:t>participant</w:t>
      </w:r>
      <w:r>
        <w:rPr>
          <w:spacing w:val="-29"/>
        </w:rPr>
        <w:t xml:space="preserve"> </w:t>
      </w:r>
      <w:r>
        <w:t>followed</w:t>
      </w:r>
      <w:r>
        <w:rPr>
          <w:spacing w:val="-29"/>
        </w:rPr>
        <w:t xml:space="preserve"> </w:t>
      </w:r>
      <w:r>
        <w:t>regulations</w:t>
      </w:r>
      <w:r>
        <w:rPr>
          <w:spacing w:val="-29"/>
        </w:rPr>
        <w:t xml:space="preserve"> </w:t>
      </w:r>
      <w:r>
        <w:t>and</w:t>
      </w:r>
      <w:r>
        <w:rPr>
          <w:spacing w:val="-29"/>
        </w:rPr>
        <w:t xml:space="preserve"> </w:t>
      </w:r>
      <w:r>
        <w:t>made</w:t>
      </w:r>
      <w:r>
        <w:rPr>
          <w:spacing w:val="-29"/>
        </w:rPr>
        <w:t xml:space="preserve"> </w:t>
      </w:r>
      <w:r>
        <w:t>the</w:t>
      </w:r>
      <w:r>
        <w:rPr>
          <w:spacing w:val="-29"/>
        </w:rPr>
        <w:t xml:space="preserve"> </w:t>
      </w:r>
      <w:r>
        <w:t>right decisions.</w:t>
      </w:r>
      <w:r>
        <w:rPr>
          <w:spacing w:val="-1"/>
        </w:rPr>
        <w:t xml:space="preserve"> </w:t>
      </w:r>
      <w:r>
        <w:t>None</w:t>
      </w:r>
      <w:r>
        <w:rPr>
          <w:spacing w:val="-25"/>
        </w:rPr>
        <w:t xml:space="preserve"> </w:t>
      </w:r>
      <w:r>
        <w:t>of</w:t>
      </w:r>
      <w:r>
        <w:rPr>
          <w:spacing w:val="-25"/>
        </w:rPr>
        <w:t xml:space="preserve"> </w:t>
      </w:r>
      <w:r>
        <w:t>the</w:t>
      </w:r>
      <w:r>
        <w:rPr>
          <w:spacing w:val="-25"/>
        </w:rPr>
        <w:t xml:space="preserve"> </w:t>
      </w:r>
      <w:r>
        <w:t>cases</w:t>
      </w:r>
      <w:r>
        <w:rPr>
          <w:spacing w:val="-25"/>
        </w:rPr>
        <w:t xml:space="preserve"> </w:t>
      </w:r>
      <w:r>
        <w:t>did</w:t>
      </w:r>
      <w:r>
        <w:rPr>
          <w:spacing w:val="-25"/>
        </w:rPr>
        <w:t xml:space="preserve"> </w:t>
      </w:r>
      <w:r>
        <w:t>result</w:t>
      </w:r>
      <w:r>
        <w:rPr>
          <w:spacing w:val="-25"/>
        </w:rPr>
        <w:t xml:space="preserve"> </w:t>
      </w:r>
      <w:r>
        <w:t>in</w:t>
      </w:r>
      <w:r>
        <w:rPr>
          <w:spacing w:val="-25"/>
        </w:rPr>
        <w:t xml:space="preserve"> </w:t>
      </w:r>
      <w:r>
        <w:t>an</w:t>
      </w:r>
      <w:r>
        <w:rPr>
          <w:spacing w:val="-25"/>
        </w:rPr>
        <w:t xml:space="preserve"> </w:t>
      </w:r>
      <w:r>
        <w:t>accident,</w:t>
      </w:r>
      <w:r>
        <w:rPr>
          <w:spacing w:val="-23"/>
        </w:rPr>
        <w:t xml:space="preserve"> </w:t>
      </w:r>
      <w:r>
        <w:t>even</w:t>
      </w:r>
      <w:r>
        <w:rPr>
          <w:spacing w:val="-25"/>
        </w:rPr>
        <w:t xml:space="preserve"> </w:t>
      </w:r>
      <w:r>
        <w:t>though</w:t>
      </w:r>
      <w:r>
        <w:rPr>
          <w:spacing w:val="-25"/>
        </w:rPr>
        <w:t xml:space="preserve"> </w:t>
      </w:r>
      <w:r>
        <w:t>there</w:t>
      </w:r>
      <w:r>
        <w:rPr>
          <w:spacing w:val="-25"/>
        </w:rPr>
        <w:t xml:space="preserve"> </w:t>
      </w:r>
      <w:r>
        <w:t>were</w:t>
      </w:r>
      <w:r>
        <w:rPr>
          <w:spacing w:val="-25"/>
        </w:rPr>
        <w:t xml:space="preserve"> </w:t>
      </w:r>
      <w:r>
        <w:t>some</w:t>
      </w:r>
      <w:r>
        <w:rPr>
          <w:spacing w:val="-25"/>
        </w:rPr>
        <w:t xml:space="preserve"> </w:t>
      </w:r>
      <w:r>
        <w:t xml:space="preserve">close </w:t>
      </w:r>
      <w:r>
        <w:rPr>
          <w:w w:val="95"/>
        </w:rPr>
        <w:t>encounters.</w:t>
      </w:r>
      <w:r>
        <w:rPr>
          <w:spacing w:val="-4"/>
          <w:w w:val="95"/>
        </w:rPr>
        <w:t xml:space="preserve"> </w:t>
      </w:r>
      <w:r>
        <w:rPr>
          <w:w w:val="95"/>
        </w:rPr>
        <w:t>There</w:t>
      </w:r>
      <w:r>
        <w:rPr>
          <w:spacing w:val="-25"/>
          <w:w w:val="95"/>
        </w:rPr>
        <w:t xml:space="preserve"> </w:t>
      </w:r>
      <w:r>
        <w:rPr>
          <w:spacing w:val="-3"/>
          <w:w w:val="95"/>
        </w:rPr>
        <w:t>was</w:t>
      </w:r>
      <w:r>
        <w:rPr>
          <w:spacing w:val="-25"/>
          <w:w w:val="95"/>
        </w:rPr>
        <w:t xml:space="preserve"> </w:t>
      </w:r>
      <w:r>
        <w:rPr>
          <w:w w:val="95"/>
        </w:rPr>
        <w:t>no</w:t>
      </w:r>
      <w:r>
        <w:rPr>
          <w:spacing w:val="-25"/>
          <w:w w:val="95"/>
        </w:rPr>
        <w:t xml:space="preserve"> </w:t>
      </w:r>
      <w:r>
        <w:rPr>
          <w:w w:val="95"/>
        </w:rPr>
        <w:t>clear</w:t>
      </w:r>
      <w:r>
        <w:rPr>
          <w:spacing w:val="-25"/>
          <w:w w:val="95"/>
        </w:rPr>
        <w:t xml:space="preserve"> </w:t>
      </w:r>
      <w:r>
        <w:rPr>
          <w:w w:val="95"/>
        </w:rPr>
        <w:t>correlation</w:t>
      </w:r>
      <w:r>
        <w:rPr>
          <w:spacing w:val="-25"/>
          <w:w w:val="95"/>
        </w:rPr>
        <w:t xml:space="preserve"> </w:t>
      </w:r>
      <w:r>
        <w:rPr>
          <w:w w:val="95"/>
        </w:rPr>
        <w:t>between</w:t>
      </w:r>
      <w:r>
        <w:rPr>
          <w:spacing w:val="-25"/>
          <w:w w:val="95"/>
        </w:rPr>
        <w:t xml:space="preserve"> </w:t>
      </w:r>
      <w:r>
        <w:rPr>
          <w:w w:val="95"/>
        </w:rPr>
        <w:t>the</w:t>
      </w:r>
      <w:r>
        <w:rPr>
          <w:spacing w:val="-25"/>
          <w:w w:val="95"/>
        </w:rPr>
        <w:t xml:space="preserve"> </w:t>
      </w:r>
      <w:r>
        <w:rPr>
          <w:w w:val="95"/>
        </w:rPr>
        <w:t>ability</w:t>
      </w:r>
      <w:r>
        <w:rPr>
          <w:spacing w:val="-25"/>
          <w:w w:val="95"/>
        </w:rPr>
        <w:t xml:space="preserve"> </w:t>
      </w:r>
      <w:r>
        <w:rPr>
          <w:w w:val="95"/>
        </w:rPr>
        <w:t>to</w:t>
      </w:r>
      <w:r>
        <w:rPr>
          <w:spacing w:val="-25"/>
          <w:w w:val="95"/>
        </w:rPr>
        <w:t xml:space="preserve"> </w:t>
      </w:r>
      <w:r>
        <w:rPr>
          <w:w w:val="95"/>
        </w:rPr>
        <w:t>communicate</w:t>
      </w:r>
      <w:r>
        <w:rPr>
          <w:spacing w:val="-25"/>
          <w:w w:val="95"/>
        </w:rPr>
        <w:t xml:space="preserve"> </w:t>
      </w:r>
      <w:r>
        <w:rPr>
          <w:w w:val="95"/>
        </w:rPr>
        <w:t>and</w:t>
      </w:r>
      <w:r>
        <w:rPr>
          <w:spacing w:val="-25"/>
          <w:w w:val="95"/>
        </w:rPr>
        <w:t xml:space="preserve"> </w:t>
      </w:r>
      <w:r>
        <w:rPr>
          <w:w w:val="95"/>
        </w:rPr>
        <w:t>the</w:t>
      </w:r>
      <w:r>
        <w:rPr>
          <w:spacing w:val="-25"/>
          <w:w w:val="95"/>
        </w:rPr>
        <w:t xml:space="preserve"> </w:t>
      </w:r>
      <w:r>
        <w:rPr>
          <w:w w:val="95"/>
        </w:rPr>
        <w:t xml:space="preserve">closest </w:t>
      </w:r>
      <w:r>
        <w:t>point</w:t>
      </w:r>
      <w:r>
        <w:rPr>
          <w:spacing w:val="-27"/>
        </w:rPr>
        <w:t xml:space="preserve"> </w:t>
      </w:r>
      <w:r>
        <w:t>of</w:t>
      </w:r>
      <w:r>
        <w:rPr>
          <w:spacing w:val="-27"/>
        </w:rPr>
        <w:t xml:space="preserve"> </w:t>
      </w:r>
      <w:r>
        <w:t>approach</w:t>
      </w:r>
      <w:r>
        <w:rPr>
          <w:spacing w:val="-27"/>
        </w:rPr>
        <w:t xml:space="preserve"> </w:t>
      </w:r>
      <w:r>
        <w:rPr>
          <w:spacing w:val="-4"/>
        </w:rPr>
        <w:t>(CPA),</w:t>
      </w:r>
      <w:r>
        <w:rPr>
          <w:spacing w:val="-27"/>
        </w:rPr>
        <w:t xml:space="preserve"> </w:t>
      </w:r>
      <w:r>
        <w:t>as</w:t>
      </w:r>
      <w:r>
        <w:rPr>
          <w:spacing w:val="-27"/>
        </w:rPr>
        <w:t xml:space="preserve"> </w:t>
      </w:r>
      <w:r>
        <w:t>some</w:t>
      </w:r>
      <w:r>
        <w:rPr>
          <w:spacing w:val="-27"/>
        </w:rPr>
        <w:t xml:space="preserve"> </w:t>
      </w:r>
      <w:r>
        <w:t>participants</w:t>
      </w:r>
      <w:r>
        <w:rPr>
          <w:spacing w:val="-27"/>
        </w:rPr>
        <w:t xml:space="preserve"> </w:t>
      </w:r>
      <w:r>
        <w:t>took</w:t>
      </w:r>
      <w:r>
        <w:rPr>
          <w:spacing w:val="-27"/>
        </w:rPr>
        <w:t xml:space="preserve"> </w:t>
      </w:r>
      <w:r>
        <w:t>more</w:t>
      </w:r>
      <w:r>
        <w:rPr>
          <w:spacing w:val="-27"/>
        </w:rPr>
        <w:t xml:space="preserve"> </w:t>
      </w:r>
      <w:r>
        <w:t>risk</w:t>
      </w:r>
      <w:r>
        <w:rPr>
          <w:spacing w:val="-27"/>
        </w:rPr>
        <w:t xml:space="preserve"> </w:t>
      </w:r>
      <w:r>
        <w:t>when</w:t>
      </w:r>
      <w:r>
        <w:rPr>
          <w:spacing w:val="-27"/>
        </w:rPr>
        <w:t xml:space="preserve"> </w:t>
      </w:r>
      <w:r>
        <w:t>the</w:t>
      </w:r>
      <w:r>
        <w:rPr>
          <w:spacing w:val="-27"/>
        </w:rPr>
        <w:t xml:space="preserve"> </w:t>
      </w:r>
      <w:r>
        <w:t>intention</w:t>
      </w:r>
      <w:r>
        <w:rPr>
          <w:spacing w:val="-27"/>
        </w:rPr>
        <w:t xml:space="preserve"> </w:t>
      </w:r>
      <w:r>
        <w:t>of</w:t>
      </w:r>
      <w:r>
        <w:rPr>
          <w:spacing w:val="-27"/>
        </w:rPr>
        <w:t xml:space="preserve"> </w:t>
      </w:r>
      <w:r>
        <w:t>another vessel</w:t>
      </w:r>
      <w:r>
        <w:rPr>
          <w:spacing w:val="-31"/>
        </w:rPr>
        <w:t xml:space="preserve"> </w:t>
      </w:r>
      <w:r>
        <w:rPr>
          <w:spacing w:val="-3"/>
        </w:rPr>
        <w:t>was</w:t>
      </w:r>
      <w:r>
        <w:rPr>
          <w:spacing w:val="-31"/>
        </w:rPr>
        <w:t xml:space="preserve"> </w:t>
      </w:r>
      <w:r>
        <w:t>known.</w:t>
      </w:r>
      <w:r>
        <w:rPr>
          <w:spacing w:val="-20"/>
        </w:rPr>
        <w:t xml:space="preserve"> </w:t>
      </w:r>
      <w:r>
        <w:t>The</w:t>
      </w:r>
      <w:r>
        <w:rPr>
          <w:spacing w:val="-31"/>
        </w:rPr>
        <w:t xml:space="preserve"> </w:t>
      </w:r>
      <w:r>
        <w:t>protocol</w:t>
      </w:r>
      <w:r>
        <w:rPr>
          <w:spacing w:val="-31"/>
        </w:rPr>
        <w:t xml:space="preserve"> </w:t>
      </w:r>
      <w:r>
        <w:t>did</w:t>
      </w:r>
      <w:r>
        <w:rPr>
          <w:spacing w:val="-31"/>
        </w:rPr>
        <w:t xml:space="preserve"> </w:t>
      </w:r>
      <w:r>
        <w:t>help</w:t>
      </w:r>
      <w:r>
        <w:rPr>
          <w:spacing w:val="-31"/>
        </w:rPr>
        <w:t xml:space="preserve"> </w:t>
      </w:r>
      <w:r>
        <w:t>to</w:t>
      </w:r>
      <w:r>
        <w:rPr>
          <w:spacing w:val="-31"/>
        </w:rPr>
        <w:t xml:space="preserve"> </w:t>
      </w:r>
      <w:r>
        <w:t>acquire</w:t>
      </w:r>
      <w:r>
        <w:rPr>
          <w:spacing w:val="-31"/>
        </w:rPr>
        <w:t xml:space="preserve"> </w:t>
      </w:r>
      <w:r>
        <w:t>the</w:t>
      </w:r>
      <w:r>
        <w:rPr>
          <w:spacing w:val="-31"/>
        </w:rPr>
        <w:t xml:space="preserve"> </w:t>
      </w:r>
      <w:r>
        <w:t>right</w:t>
      </w:r>
      <w:r>
        <w:rPr>
          <w:spacing w:val="-31"/>
        </w:rPr>
        <w:t xml:space="preserve"> </w:t>
      </w:r>
      <w:r>
        <w:t>information</w:t>
      </w:r>
      <w:r>
        <w:rPr>
          <w:spacing w:val="-31"/>
        </w:rPr>
        <w:t xml:space="preserve"> </w:t>
      </w:r>
      <w:r>
        <w:t>to</w:t>
      </w:r>
      <w:r>
        <w:rPr>
          <w:spacing w:val="-31"/>
        </w:rPr>
        <w:t xml:space="preserve"> </w:t>
      </w:r>
      <w:r>
        <w:t>cho</w:t>
      </w:r>
      <w:ins w:id="913" w:author="Tom Wever" w:date="2018-11-25T15:11:00Z">
        <w:r w:rsidR="002C081B">
          <w:t>o</w:t>
        </w:r>
      </w:ins>
      <w:r>
        <w:t>se</w:t>
      </w:r>
      <w:r>
        <w:rPr>
          <w:spacing w:val="-31"/>
        </w:rPr>
        <w:t xml:space="preserve"> </w:t>
      </w:r>
      <w:r>
        <w:t>a</w:t>
      </w:r>
      <w:r>
        <w:rPr>
          <w:spacing w:val="-31"/>
        </w:rPr>
        <w:t xml:space="preserve"> </w:t>
      </w:r>
      <w:r>
        <w:t xml:space="preserve">strategy </w:t>
      </w:r>
      <w:r>
        <w:rPr>
          <w:w w:val="95"/>
        </w:rPr>
        <w:t>earlier</w:t>
      </w:r>
      <w:r>
        <w:rPr>
          <w:spacing w:val="-16"/>
          <w:w w:val="95"/>
        </w:rPr>
        <w:t xml:space="preserve"> </w:t>
      </w:r>
      <w:r>
        <w:rPr>
          <w:w w:val="95"/>
        </w:rPr>
        <w:t>in</w:t>
      </w:r>
      <w:r>
        <w:rPr>
          <w:spacing w:val="-16"/>
          <w:w w:val="95"/>
        </w:rPr>
        <w:t xml:space="preserve"> </w:t>
      </w:r>
      <w:r>
        <w:rPr>
          <w:w w:val="95"/>
        </w:rPr>
        <w:t>the</w:t>
      </w:r>
      <w:r>
        <w:rPr>
          <w:spacing w:val="-16"/>
          <w:w w:val="95"/>
        </w:rPr>
        <w:t xml:space="preserve"> </w:t>
      </w:r>
      <w:r>
        <w:rPr>
          <w:w w:val="95"/>
        </w:rPr>
        <w:t>process.</w:t>
      </w:r>
      <w:r>
        <w:rPr>
          <w:spacing w:val="5"/>
          <w:w w:val="95"/>
        </w:rPr>
        <w:t xml:space="preserve"> </w:t>
      </w:r>
      <w:r>
        <w:rPr>
          <w:w w:val="95"/>
        </w:rPr>
        <w:t>This</w:t>
      </w:r>
      <w:r>
        <w:rPr>
          <w:spacing w:val="-16"/>
          <w:w w:val="95"/>
        </w:rPr>
        <w:t xml:space="preserve"> </w:t>
      </w:r>
      <w:r>
        <w:rPr>
          <w:w w:val="95"/>
        </w:rPr>
        <w:t>time</w:t>
      </w:r>
      <w:r>
        <w:rPr>
          <w:spacing w:val="-16"/>
          <w:w w:val="95"/>
        </w:rPr>
        <w:t xml:space="preserve"> </w:t>
      </w:r>
      <w:r>
        <w:rPr>
          <w:w w:val="95"/>
        </w:rPr>
        <w:t>gave</w:t>
      </w:r>
      <w:r>
        <w:rPr>
          <w:spacing w:val="-16"/>
          <w:w w:val="95"/>
        </w:rPr>
        <w:t xml:space="preserve"> </w:t>
      </w:r>
      <w:r>
        <w:rPr>
          <w:w w:val="95"/>
        </w:rPr>
        <w:t>participants</w:t>
      </w:r>
      <w:r>
        <w:rPr>
          <w:spacing w:val="-16"/>
          <w:w w:val="95"/>
        </w:rPr>
        <w:t xml:space="preserve"> </w:t>
      </w:r>
      <w:r>
        <w:rPr>
          <w:w w:val="95"/>
        </w:rPr>
        <w:t>more</w:t>
      </w:r>
      <w:r>
        <w:rPr>
          <w:spacing w:val="-16"/>
          <w:w w:val="95"/>
        </w:rPr>
        <w:t xml:space="preserve"> </w:t>
      </w:r>
      <w:r>
        <w:rPr>
          <w:w w:val="95"/>
        </w:rPr>
        <w:t>control</w:t>
      </w:r>
      <w:r>
        <w:rPr>
          <w:spacing w:val="-16"/>
          <w:w w:val="95"/>
        </w:rPr>
        <w:t xml:space="preserve"> </w:t>
      </w:r>
      <w:r>
        <w:rPr>
          <w:w w:val="95"/>
        </w:rPr>
        <w:t>over</w:t>
      </w:r>
      <w:r>
        <w:rPr>
          <w:spacing w:val="-16"/>
          <w:w w:val="95"/>
        </w:rPr>
        <w:t xml:space="preserve"> </w:t>
      </w:r>
      <w:r>
        <w:rPr>
          <w:w w:val="95"/>
        </w:rPr>
        <w:t>the</w:t>
      </w:r>
      <w:r>
        <w:rPr>
          <w:spacing w:val="-16"/>
          <w:w w:val="95"/>
        </w:rPr>
        <w:t xml:space="preserve"> </w:t>
      </w:r>
      <w:r>
        <w:rPr>
          <w:w w:val="95"/>
        </w:rPr>
        <w:t>situation</w:t>
      </w:r>
      <w:r>
        <w:rPr>
          <w:spacing w:val="-16"/>
          <w:w w:val="95"/>
        </w:rPr>
        <w:t xml:space="preserve"> </w:t>
      </w:r>
      <w:r>
        <w:rPr>
          <w:w w:val="95"/>
        </w:rPr>
        <w:t>and</w:t>
      </w:r>
      <w:r>
        <w:rPr>
          <w:spacing w:val="-16"/>
          <w:w w:val="95"/>
        </w:rPr>
        <w:t xml:space="preserve"> </w:t>
      </w:r>
      <w:r>
        <w:rPr>
          <w:w w:val="95"/>
        </w:rPr>
        <w:t xml:space="preserve">ensured </w:t>
      </w:r>
      <w:r>
        <w:t>them</w:t>
      </w:r>
      <w:r>
        <w:rPr>
          <w:spacing w:val="-27"/>
        </w:rPr>
        <w:t xml:space="preserve"> </w:t>
      </w:r>
      <w:r>
        <w:t>that</w:t>
      </w:r>
      <w:r>
        <w:rPr>
          <w:spacing w:val="-27"/>
        </w:rPr>
        <w:t xml:space="preserve"> </w:t>
      </w:r>
      <w:r>
        <w:t>the</w:t>
      </w:r>
      <w:r>
        <w:rPr>
          <w:spacing w:val="-27"/>
        </w:rPr>
        <w:t xml:space="preserve"> </w:t>
      </w:r>
      <w:r>
        <w:t>other</w:t>
      </w:r>
      <w:r>
        <w:rPr>
          <w:spacing w:val="-27"/>
        </w:rPr>
        <w:t xml:space="preserve"> </w:t>
      </w:r>
      <w:r>
        <w:t>vessels</w:t>
      </w:r>
      <w:r>
        <w:rPr>
          <w:spacing w:val="-27"/>
        </w:rPr>
        <w:t xml:space="preserve"> </w:t>
      </w:r>
      <w:r>
        <w:t>would</w:t>
      </w:r>
      <w:r>
        <w:rPr>
          <w:spacing w:val="-27"/>
        </w:rPr>
        <w:t xml:space="preserve"> </w:t>
      </w:r>
      <w:r>
        <w:t>also</w:t>
      </w:r>
      <w:r>
        <w:rPr>
          <w:spacing w:val="-27"/>
        </w:rPr>
        <w:t xml:space="preserve"> </w:t>
      </w:r>
      <w:r>
        <w:t>follow</w:t>
      </w:r>
      <w:r>
        <w:rPr>
          <w:spacing w:val="-27"/>
        </w:rPr>
        <w:t xml:space="preserve"> </w:t>
      </w:r>
      <w:r>
        <w:t>COLREGs.</w:t>
      </w:r>
      <w:r>
        <w:rPr>
          <w:spacing w:val="-5"/>
        </w:rPr>
        <w:t xml:space="preserve"> </w:t>
      </w:r>
      <w:r>
        <w:t>Thereby</w:t>
      </w:r>
      <w:r>
        <w:rPr>
          <w:spacing w:val="-27"/>
        </w:rPr>
        <w:t xml:space="preserve"> </w:t>
      </w:r>
      <w:r>
        <w:rPr>
          <w:spacing w:val="-3"/>
        </w:rPr>
        <w:t>was</w:t>
      </w:r>
      <w:r>
        <w:rPr>
          <w:spacing w:val="-27"/>
        </w:rPr>
        <w:t xml:space="preserve"> </w:t>
      </w:r>
      <w:r>
        <w:t>the</w:t>
      </w:r>
      <w:r>
        <w:rPr>
          <w:spacing w:val="-27"/>
        </w:rPr>
        <w:t xml:space="preserve"> </w:t>
      </w:r>
      <w:r>
        <w:t>communication</w:t>
      </w:r>
    </w:p>
    <w:p w14:paraId="66466F55" w14:textId="77777777" w:rsidR="00B07A10" w:rsidRDefault="00B07A10">
      <w:pPr>
        <w:spacing w:line="345" w:lineRule="auto"/>
        <w:jc w:val="both"/>
        <w:sectPr w:rsidR="00B07A10">
          <w:pgSz w:w="11910" w:h="16840"/>
          <w:pgMar w:top="1060" w:right="280" w:bottom="280" w:left="1620" w:header="708" w:footer="708" w:gutter="0"/>
          <w:cols w:space="708"/>
        </w:sectPr>
      </w:pPr>
    </w:p>
    <w:p w14:paraId="66466F56" w14:textId="77777777" w:rsidR="00B07A10" w:rsidRDefault="00785C94">
      <w:pPr>
        <w:tabs>
          <w:tab w:val="left" w:pos="4872"/>
        </w:tabs>
        <w:spacing w:before="47"/>
        <w:ind w:left="108"/>
        <w:jc w:val="both"/>
        <w:rPr>
          <w:rFonts w:ascii="Trebuchet MS"/>
          <w:i/>
        </w:rPr>
      </w:pPr>
      <w:r>
        <w:lastRenderedPageBreak/>
        <w:t>108</w:t>
      </w:r>
      <w:r>
        <w:tab/>
      </w:r>
      <w:r>
        <w:rPr>
          <w:rFonts w:ascii="Trebuchet MS"/>
          <w:i/>
        </w:rPr>
        <w:t>CHAPTER 11. DESIGN</w:t>
      </w:r>
      <w:r>
        <w:rPr>
          <w:rFonts w:ascii="Trebuchet MS"/>
          <w:i/>
          <w:spacing w:val="21"/>
        </w:rPr>
        <w:t xml:space="preserve"> </w:t>
      </w:r>
      <w:r>
        <w:rPr>
          <w:rFonts w:ascii="Trebuchet MS"/>
          <w:i/>
          <w:spacing w:val="-4"/>
        </w:rPr>
        <w:t>EVALUATION</w:t>
      </w:r>
    </w:p>
    <w:p w14:paraId="66466F57" w14:textId="77777777" w:rsidR="00B07A10" w:rsidRDefault="00B07A10">
      <w:pPr>
        <w:pStyle w:val="Plattetekst"/>
        <w:rPr>
          <w:rFonts w:ascii="Trebuchet MS"/>
          <w:i/>
          <w:sz w:val="31"/>
        </w:rPr>
      </w:pPr>
    </w:p>
    <w:p w14:paraId="66466F58" w14:textId="77777777" w:rsidR="00B07A10" w:rsidRDefault="00785C94">
      <w:pPr>
        <w:pStyle w:val="Plattetekst"/>
        <w:spacing w:line="348" w:lineRule="auto"/>
        <w:ind w:left="108" w:right="1445"/>
        <w:jc w:val="both"/>
      </w:pPr>
      <w:r>
        <w:t>as</w:t>
      </w:r>
      <w:r>
        <w:rPr>
          <w:spacing w:val="-25"/>
        </w:rPr>
        <w:t xml:space="preserve"> </w:t>
      </w:r>
      <w:proofErr w:type="gramStart"/>
      <w:r>
        <w:t>expected</w:t>
      </w:r>
      <w:proofErr w:type="gramEnd"/>
      <w:r>
        <w:rPr>
          <w:spacing w:val="-25"/>
        </w:rPr>
        <w:t xml:space="preserve"> </w:t>
      </w:r>
      <w:r>
        <w:t>when</w:t>
      </w:r>
      <w:r>
        <w:rPr>
          <w:spacing w:val="-25"/>
        </w:rPr>
        <w:t xml:space="preserve"> </w:t>
      </w:r>
      <w:r>
        <w:t>using</w:t>
      </w:r>
      <w:r>
        <w:rPr>
          <w:spacing w:val="-25"/>
        </w:rPr>
        <w:t xml:space="preserve"> </w:t>
      </w:r>
      <w:r>
        <w:t>the</w:t>
      </w:r>
      <w:r>
        <w:rPr>
          <w:spacing w:val="-25"/>
        </w:rPr>
        <w:t xml:space="preserve"> </w:t>
      </w:r>
      <w:r>
        <w:t>protocol,</w:t>
      </w:r>
      <w:r>
        <w:rPr>
          <w:spacing w:val="-23"/>
        </w:rPr>
        <w:t xml:space="preserve"> </w:t>
      </w:r>
      <w:r>
        <w:t>after</w:t>
      </w:r>
      <w:r>
        <w:rPr>
          <w:spacing w:val="-25"/>
        </w:rPr>
        <w:t xml:space="preserve"> </w:t>
      </w:r>
      <w:r>
        <w:t>reminding</w:t>
      </w:r>
      <w:r>
        <w:rPr>
          <w:spacing w:val="-25"/>
        </w:rPr>
        <w:t xml:space="preserve"> </w:t>
      </w:r>
      <w:r>
        <w:t>participants</w:t>
      </w:r>
      <w:r>
        <w:rPr>
          <w:spacing w:val="-25"/>
        </w:rPr>
        <w:t xml:space="preserve"> </w:t>
      </w:r>
      <w:r>
        <w:t>how</w:t>
      </w:r>
      <w:r>
        <w:rPr>
          <w:spacing w:val="-25"/>
        </w:rPr>
        <w:t xml:space="preserve"> </w:t>
      </w:r>
      <w:r>
        <w:t>the</w:t>
      </w:r>
      <w:r>
        <w:rPr>
          <w:spacing w:val="-25"/>
        </w:rPr>
        <w:t xml:space="preserve"> </w:t>
      </w:r>
      <w:r>
        <w:t>communication should</w:t>
      </w:r>
      <w:r>
        <w:rPr>
          <w:spacing w:val="-22"/>
        </w:rPr>
        <w:t xml:space="preserve"> </w:t>
      </w:r>
      <w:r>
        <w:rPr>
          <w:spacing w:val="1"/>
        </w:rPr>
        <w:t>be</w:t>
      </w:r>
      <w:r>
        <w:rPr>
          <w:spacing w:val="-22"/>
        </w:rPr>
        <w:t xml:space="preserve"> </w:t>
      </w:r>
      <w:r>
        <w:t>according</w:t>
      </w:r>
      <w:r>
        <w:rPr>
          <w:spacing w:val="-22"/>
        </w:rPr>
        <w:t xml:space="preserve"> </w:t>
      </w:r>
      <w:r>
        <w:t>to</w:t>
      </w:r>
      <w:r>
        <w:rPr>
          <w:spacing w:val="-22"/>
        </w:rPr>
        <w:t xml:space="preserve"> </w:t>
      </w:r>
      <w:r>
        <w:t>SMCP.</w:t>
      </w:r>
      <w:r>
        <w:rPr>
          <w:spacing w:val="-6"/>
        </w:rPr>
        <w:t xml:space="preserve"> </w:t>
      </w:r>
      <w:r>
        <w:t>This</w:t>
      </w:r>
      <w:r>
        <w:rPr>
          <w:spacing w:val="-22"/>
        </w:rPr>
        <w:t xml:space="preserve"> </w:t>
      </w:r>
      <w:r>
        <w:t>corresponds</w:t>
      </w:r>
      <w:r>
        <w:rPr>
          <w:spacing w:val="-22"/>
        </w:rPr>
        <w:t xml:space="preserve"> </w:t>
      </w:r>
      <w:r>
        <w:t>with</w:t>
      </w:r>
      <w:r>
        <w:rPr>
          <w:spacing w:val="-22"/>
        </w:rPr>
        <w:t xml:space="preserve"> </w:t>
      </w:r>
      <w:r>
        <w:t>the</w:t>
      </w:r>
      <w:r>
        <w:rPr>
          <w:spacing w:val="-22"/>
        </w:rPr>
        <w:t xml:space="preserve"> </w:t>
      </w:r>
      <w:r>
        <w:t>opinion</w:t>
      </w:r>
      <w:r>
        <w:rPr>
          <w:spacing w:val="-22"/>
        </w:rPr>
        <w:t xml:space="preserve"> </w:t>
      </w:r>
      <w:r>
        <w:t>of</w:t>
      </w:r>
      <w:r>
        <w:rPr>
          <w:spacing w:val="-22"/>
        </w:rPr>
        <w:t xml:space="preserve"> </w:t>
      </w:r>
      <w:r>
        <w:t>participants</w:t>
      </w:r>
      <w:r>
        <w:rPr>
          <w:spacing w:val="-22"/>
        </w:rPr>
        <w:t xml:space="preserve"> </w:t>
      </w:r>
      <w:r>
        <w:t>that</w:t>
      </w:r>
      <w:r>
        <w:rPr>
          <w:spacing w:val="-22"/>
        </w:rPr>
        <w:t xml:space="preserve"> </w:t>
      </w:r>
      <w:r>
        <w:t>it</w:t>
      </w:r>
      <w:r>
        <w:rPr>
          <w:spacing w:val="-22"/>
        </w:rPr>
        <w:t xml:space="preserve"> </w:t>
      </w:r>
      <w:r>
        <w:t>is</w:t>
      </w:r>
      <w:r>
        <w:rPr>
          <w:spacing w:val="-22"/>
        </w:rPr>
        <w:t xml:space="preserve"> </w:t>
      </w:r>
      <w:r>
        <w:t>a complete protocol, which is easy to use and</w:t>
      </w:r>
      <w:r>
        <w:rPr>
          <w:spacing w:val="35"/>
        </w:rPr>
        <w:t xml:space="preserve"> </w:t>
      </w:r>
      <w:r>
        <w:t>learn.</w:t>
      </w:r>
    </w:p>
    <w:p w14:paraId="66466F59" w14:textId="2DB077FD" w:rsidR="00B07A10" w:rsidRDefault="00785C94">
      <w:pPr>
        <w:pStyle w:val="Plattetekst"/>
        <w:spacing w:before="133" w:line="345" w:lineRule="auto"/>
        <w:ind w:left="108" w:right="1444"/>
        <w:jc w:val="both"/>
        <w:rPr>
          <w:ins w:id="914" w:author="Tom Wever" w:date="2018-11-25T15:14:00Z"/>
        </w:rPr>
      </w:pPr>
      <w:r>
        <w:rPr>
          <w:rFonts w:ascii="Trebuchet MS" w:hAnsi="Trebuchet MS"/>
          <w:i/>
          <w:spacing w:val="-4"/>
        </w:rPr>
        <w:t xml:space="preserve">Trust </w:t>
      </w:r>
      <w:r>
        <w:t xml:space="preserve">is the second </w:t>
      </w:r>
      <w:del w:id="915" w:author="Tom Wever" w:date="2018-11-25T15:12:00Z">
        <w:r w:rsidDel="002C081B">
          <w:delText xml:space="preserve">measure </w:delText>
        </w:r>
      </w:del>
      <w:ins w:id="916" w:author="Tom Wever" w:date="2018-11-25T15:15:00Z">
        <w:r w:rsidR="0053675A">
          <w:t>measurement</w:t>
        </w:r>
      </w:ins>
      <w:ins w:id="917" w:author="Tom Wever" w:date="2018-11-25T15:12:00Z">
        <w:r w:rsidR="002C081B">
          <w:t xml:space="preserve"> </w:t>
        </w:r>
      </w:ins>
      <w:del w:id="918" w:author="Tom Wever" w:date="2018-11-25T15:12:00Z">
        <w:r w:rsidDel="002C081B">
          <w:delText xml:space="preserve">which </w:delText>
        </w:r>
      </w:del>
      <w:ins w:id="919" w:author="Tom Wever" w:date="2018-11-25T15:12:00Z">
        <w:r w:rsidR="002C081B">
          <w:t xml:space="preserve">that </w:t>
        </w:r>
      </w:ins>
      <w:r>
        <w:t xml:space="preserve">is evaluated. This means that the participants are confident that the system </w:t>
      </w:r>
      <w:r>
        <w:rPr>
          <w:spacing w:val="-3"/>
        </w:rPr>
        <w:t xml:space="preserve">works </w:t>
      </w:r>
      <w:r>
        <w:t>as expected. The participants were most worried</w:t>
      </w:r>
      <w:r>
        <w:rPr>
          <w:spacing w:val="-25"/>
        </w:rPr>
        <w:t xml:space="preserve"> </w:t>
      </w:r>
      <w:r>
        <w:t>about voice</w:t>
      </w:r>
      <w:r>
        <w:rPr>
          <w:spacing w:val="-19"/>
        </w:rPr>
        <w:t xml:space="preserve"> </w:t>
      </w:r>
      <w:r>
        <w:t>recognition,</w:t>
      </w:r>
      <w:r>
        <w:rPr>
          <w:spacing w:val="-16"/>
        </w:rPr>
        <w:t xml:space="preserve"> </w:t>
      </w:r>
      <w:proofErr w:type="gramStart"/>
      <w:r>
        <w:t>definitely</w:t>
      </w:r>
      <w:r>
        <w:rPr>
          <w:spacing w:val="-19"/>
        </w:rPr>
        <w:t xml:space="preserve"> </w:t>
      </w:r>
      <w:r>
        <w:t>for</w:t>
      </w:r>
      <w:proofErr w:type="gramEnd"/>
      <w:r>
        <w:rPr>
          <w:spacing w:val="-19"/>
        </w:rPr>
        <w:t xml:space="preserve"> </w:t>
      </w:r>
      <w:del w:id="920" w:author="Tom Wever" w:date="2018-11-25T15:13:00Z">
        <w:r w:rsidDel="001E2CC4">
          <w:delText>Filipino,</w:delText>
        </w:r>
        <w:r w:rsidDel="001E2CC4">
          <w:rPr>
            <w:spacing w:val="-16"/>
          </w:rPr>
          <w:delText xml:space="preserve"> </w:delText>
        </w:r>
        <w:r w:rsidDel="001E2CC4">
          <w:delText>Indian</w:delText>
        </w:r>
        <w:r w:rsidDel="001E2CC4">
          <w:rPr>
            <w:spacing w:val="-19"/>
          </w:rPr>
          <w:delText xml:space="preserve"> </w:delText>
        </w:r>
        <w:r w:rsidDel="001E2CC4">
          <w:rPr>
            <w:spacing w:val="-4"/>
          </w:rPr>
          <w:delText>or</w:delText>
        </w:r>
        <w:r w:rsidDel="001E2CC4">
          <w:rPr>
            <w:spacing w:val="-19"/>
          </w:rPr>
          <w:delText xml:space="preserve"> </w:delText>
        </w:r>
        <w:r w:rsidDel="001E2CC4">
          <w:delText>Pakistani</w:delText>
        </w:r>
      </w:del>
      <w:ins w:id="921" w:author="Tom Wever" w:date="2018-11-25T15:13:00Z">
        <w:r w:rsidR="001E2CC4">
          <w:t>Asian</w:t>
        </w:r>
      </w:ins>
      <w:r>
        <w:rPr>
          <w:spacing w:val="-19"/>
        </w:rPr>
        <w:t xml:space="preserve"> </w:t>
      </w:r>
      <w:r>
        <w:t>crew,</w:t>
      </w:r>
      <w:r>
        <w:rPr>
          <w:spacing w:val="-16"/>
        </w:rPr>
        <w:t xml:space="preserve"> </w:t>
      </w:r>
      <w:r>
        <w:t>as</w:t>
      </w:r>
      <w:r>
        <w:rPr>
          <w:spacing w:val="-19"/>
        </w:rPr>
        <w:t xml:space="preserve"> </w:t>
      </w:r>
      <w:r>
        <w:t>these</w:t>
      </w:r>
      <w:r>
        <w:rPr>
          <w:spacing w:val="-19"/>
        </w:rPr>
        <w:t xml:space="preserve"> </w:t>
      </w:r>
      <w:r>
        <w:t>have</w:t>
      </w:r>
      <w:r>
        <w:rPr>
          <w:spacing w:val="-19"/>
        </w:rPr>
        <w:t xml:space="preserve"> </w:t>
      </w:r>
      <w:r>
        <w:t>an</w:t>
      </w:r>
      <w:r>
        <w:rPr>
          <w:spacing w:val="-19"/>
        </w:rPr>
        <w:t xml:space="preserve"> </w:t>
      </w:r>
      <w:r>
        <w:t xml:space="preserve">accent </w:t>
      </w:r>
      <w:ins w:id="922" w:author="Tom Wever" w:date="2018-11-25T15:13:00Z">
        <w:r w:rsidR="001E2CC4">
          <w:rPr>
            <w:w w:val="95"/>
          </w:rPr>
          <w:t>that</w:t>
        </w:r>
      </w:ins>
      <w:del w:id="923" w:author="Tom Wever" w:date="2018-11-25T15:13:00Z">
        <w:r w:rsidDel="001E2CC4">
          <w:rPr>
            <w:w w:val="95"/>
          </w:rPr>
          <w:delText>which</w:delText>
        </w:r>
      </w:del>
      <w:r>
        <w:rPr>
          <w:spacing w:val="-16"/>
          <w:w w:val="95"/>
        </w:rPr>
        <w:t xml:space="preserve"> </w:t>
      </w:r>
      <w:r>
        <w:rPr>
          <w:w w:val="95"/>
        </w:rPr>
        <w:t>is</w:t>
      </w:r>
      <w:r>
        <w:rPr>
          <w:spacing w:val="-16"/>
          <w:w w:val="95"/>
        </w:rPr>
        <w:t xml:space="preserve"> </w:t>
      </w:r>
      <w:r>
        <w:rPr>
          <w:w w:val="95"/>
        </w:rPr>
        <w:t>already</w:t>
      </w:r>
      <w:r>
        <w:rPr>
          <w:spacing w:val="-16"/>
          <w:w w:val="95"/>
        </w:rPr>
        <w:t xml:space="preserve"> </w:t>
      </w:r>
      <w:r>
        <w:rPr>
          <w:w w:val="95"/>
        </w:rPr>
        <w:t>hard</w:t>
      </w:r>
      <w:r>
        <w:rPr>
          <w:spacing w:val="-16"/>
          <w:w w:val="95"/>
        </w:rPr>
        <w:t xml:space="preserve"> </w:t>
      </w:r>
      <w:r>
        <w:rPr>
          <w:w w:val="95"/>
        </w:rPr>
        <w:t>to</w:t>
      </w:r>
      <w:r>
        <w:rPr>
          <w:spacing w:val="-16"/>
          <w:w w:val="95"/>
        </w:rPr>
        <w:t xml:space="preserve"> </w:t>
      </w:r>
      <w:r>
        <w:rPr>
          <w:w w:val="95"/>
        </w:rPr>
        <w:t>understand</w:t>
      </w:r>
      <w:r>
        <w:rPr>
          <w:spacing w:val="-16"/>
          <w:w w:val="95"/>
        </w:rPr>
        <w:t xml:space="preserve"> </w:t>
      </w:r>
      <w:r>
        <w:rPr>
          <w:w w:val="95"/>
        </w:rPr>
        <w:t>for</w:t>
      </w:r>
      <w:r>
        <w:rPr>
          <w:spacing w:val="-16"/>
          <w:w w:val="95"/>
        </w:rPr>
        <w:t xml:space="preserve"> </w:t>
      </w:r>
      <w:r>
        <w:rPr>
          <w:w w:val="95"/>
        </w:rPr>
        <w:t>humans.</w:t>
      </w:r>
      <w:r>
        <w:rPr>
          <w:spacing w:val="5"/>
          <w:w w:val="95"/>
        </w:rPr>
        <w:t xml:space="preserve"> </w:t>
      </w:r>
      <w:r>
        <w:rPr>
          <w:w w:val="95"/>
        </w:rPr>
        <w:t>The</w:t>
      </w:r>
      <w:r>
        <w:rPr>
          <w:spacing w:val="-16"/>
          <w:w w:val="95"/>
        </w:rPr>
        <w:t xml:space="preserve"> </w:t>
      </w:r>
      <w:r>
        <w:rPr>
          <w:spacing w:val="-3"/>
          <w:w w:val="95"/>
        </w:rPr>
        <w:t>words</w:t>
      </w:r>
      <w:r>
        <w:rPr>
          <w:spacing w:val="-16"/>
          <w:w w:val="95"/>
        </w:rPr>
        <w:t xml:space="preserve"> </w:t>
      </w:r>
      <w:r>
        <w:rPr>
          <w:w w:val="95"/>
        </w:rPr>
        <w:t>and</w:t>
      </w:r>
      <w:r>
        <w:rPr>
          <w:spacing w:val="-16"/>
          <w:w w:val="95"/>
        </w:rPr>
        <w:t xml:space="preserve"> </w:t>
      </w:r>
      <w:r>
        <w:rPr>
          <w:w w:val="95"/>
        </w:rPr>
        <w:t>sentences</w:t>
      </w:r>
      <w:r>
        <w:rPr>
          <w:spacing w:val="-16"/>
          <w:w w:val="95"/>
        </w:rPr>
        <w:t xml:space="preserve"> </w:t>
      </w:r>
      <w:r>
        <w:rPr>
          <w:w w:val="95"/>
        </w:rPr>
        <w:t>within</w:t>
      </w:r>
      <w:r>
        <w:rPr>
          <w:spacing w:val="-16"/>
          <w:w w:val="95"/>
        </w:rPr>
        <w:t xml:space="preserve"> </w:t>
      </w:r>
      <w:r>
        <w:rPr>
          <w:w w:val="95"/>
        </w:rPr>
        <w:t>the</w:t>
      </w:r>
      <w:r>
        <w:rPr>
          <w:spacing w:val="-16"/>
          <w:w w:val="95"/>
        </w:rPr>
        <w:t xml:space="preserve"> </w:t>
      </w:r>
      <w:r>
        <w:rPr>
          <w:w w:val="95"/>
        </w:rPr>
        <w:t xml:space="preserve">protocol </w:t>
      </w:r>
      <w:r>
        <w:t>itself</w:t>
      </w:r>
      <w:r>
        <w:rPr>
          <w:spacing w:val="-16"/>
        </w:rPr>
        <w:t xml:space="preserve"> </w:t>
      </w:r>
      <w:r>
        <w:t>shouldn’t</w:t>
      </w:r>
      <w:r>
        <w:rPr>
          <w:spacing w:val="-16"/>
        </w:rPr>
        <w:t xml:space="preserve"> </w:t>
      </w:r>
      <w:r>
        <w:rPr>
          <w:spacing w:val="1"/>
        </w:rPr>
        <w:t>be</w:t>
      </w:r>
      <w:r>
        <w:rPr>
          <w:spacing w:val="-16"/>
        </w:rPr>
        <w:t xml:space="preserve"> </w:t>
      </w:r>
      <w:r>
        <w:t>the</w:t>
      </w:r>
      <w:r>
        <w:rPr>
          <w:spacing w:val="-16"/>
        </w:rPr>
        <w:t xml:space="preserve"> </w:t>
      </w:r>
      <w:r>
        <w:t>problem,</w:t>
      </w:r>
      <w:r>
        <w:rPr>
          <w:spacing w:val="-14"/>
        </w:rPr>
        <w:t xml:space="preserve"> </w:t>
      </w:r>
      <w:r>
        <w:t>as</w:t>
      </w:r>
      <w:r>
        <w:rPr>
          <w:spacing w:val="-16"/>
        </w:rPr>
        <w:t xml:space="preserve"> </w:t>
      </w:r>
      <w:r>
        <w:t>it</w:t>
      </w:r>
      <w:r>
        <w:rPr>
          <w:spacing w:val="-16"/>
        </w:rPr>
        <w:t xml:space="preserve"> </w:t>
      </w:r>
      <w:r>
        <w:t>is</w:t>
      </w:r>
      <w:r>
        <w:rPr>
          <w:spacing w:val="-16"/>
        </w:rPr>
        <w:t xml:space="preserve"> </w:t>
      </w:r>
      <w:proofErr w:type="spellStart"/>
      <w:r>
        <w:t>optimised</w:t>
      </w:r>
      <w:proofErr w:type="spellEnd"/>
      <w:r>
        <w:rPr>
          <w:spacing w:val="-16"/>
        </w:rPr>
        <w:t xml:space="preserve"> </w:t>
      </w:r>
      <w:r>
        <w:t>to</w:t>
      </w:r>
      <w:r>
        <w:rPr>
          <w:spacing w:val="-16"/>
        </w:rPr>
        <w:t xml:space="preserve"> </w:t>
      </w:r>
      <w:r>
        <w:rPr>
          <w:spacing w:val="1"/>
        </w:rPr>
        <w:t>be</w:t>
      </w:r>
      <w:r>
        <w:rPr>
          <w:spacing w:val="-16"/>
        </w:rPr>
        <w:t xml:space="preserve"> </w:t>
      </w:r>
      <w:r>
        <w:t>well</w:t>
      </w:r>
      <w:r>
        <w:rPr>
          <w:spacing w:val="-16"/>
        </w:rPr>
        <w:t xml:space="preserve"> </w:t>
      </w:r>
      <w:r>
        <w:t>understandable</w:t>
      </w:r>
      <w:r>
        <w:rPr>
          <w:spacing w:val="-16"/>
        </w:rPr>
        <w:t xml:space="preserve"> </w:t>
      </w:r>
      <w:r>
        <w:t>via</w:t>
      </w:r>
      <w:r>
        <w:rPr>
          <w:spacing w:val="-16"/>
        </w:rPr>
        <w:t xml:space="preserve"> </w:t>
      </w:r>
      <w:r>
        <w:t>radio.</w:t>
      </w:r>
      <w:r>
        <w:rPr>
          <w:spacing w:val="10"/>
        </w:rPr>
        <w:t xml:space="preserve"> </w:t>
      </w:r>
      <w:r>
        <w:t>The recognition</w:t>
      </w:r>
      <w:r>
        <w:rPr>
          <w:spacing w:val="-26"/>
        </w:rPr>
        <w:t xml:space="preserve"> </w:t>
      </w:r>
      <w:r>
        <w:t>of</w:t>
      </w:r>
      <w:r>
        <w:rPr>
          <w:spacing w:val="-26"/>
        </w:rPr>
        <w:t xml:space="preserve"> </w:t>
      </w:r>
      <w:r>
        <w:t>speech</w:t>
      </w:r>
      <w:r>
        <w:rPr>
          <w:spacing w:val="-26"/>
        </w:rPr>
        <w:t xml:space="preserve"> </w:t>
      </w:r>
      <w:r>
        <w:t>acts</w:t>
      </w:r>
      <w:r>
        <w:rPr>
          <w:spacing w:val="-26"/>
        </w:rPr>
        <w:t xml:space="preserve"> </w:t>
      </w:r>
      <w:r>
        <w:t>could</w:t>
      </w:r>
      <w:r>
        <w:rPr>
          <w:spacing w:val="-26"/>
        </w:rPr>
        <w:t xml:space="preserve"> </w:t>
      </w:r>
      <w:r>
        <w:rPr>
          <w:spacing w:val="1"/>
        </w:rPr>
        <w:t>be</w:t>
      </w:r>
      <w:r>
        <w:rPr>
          <w:spacing w:val="-26"/>
        </w:rPr>
        <w:t xml:space="preserve"> </w:t>
      </w:r>
      <w:r>
        <w:t>difficult,</w:t>
      </w:r>
      <w:r>
        <w:rPr>
          <w:spacing w:val="-26"/>
        </w:rPr>
        <w:t xml:space="preserve"> </w:t>
      </w:r>
      <w:r>
        <w:t>but</w:t>
      </w:r>
      <w:r>
        <w:rPr>
          <w:spacing w:val="-26"/>
        </w:rPr>
        <w:t xml:space="preserve"> </w:t>
      </w:r>
      <w:r>
        <w:t>it</w:t>
      </w:r>
      <w:r>
        <w:rPr>
          <w:spacing w:val="-26"/>
        </w:rPr>
        <w:t xml:space="preserve"> </w:t>
      </w:r>
      <w:r>
        <w:t>has</w:t>
      </w:r>
      <w:r>
        <w:rPr>
          <w:spacing w:val="-26"/>
        </w:rPr>
        <w:t xml:space="preserve"> </w:t>
      </w:r>
      <w:r>
        <w:t>the</w:t>
      </w:r>
      <w:r>
        <w:rPr>
          <w:spacing w:val="-26"/>
        </w:rPr>
        <w:t xml:space="preserve"> </w:t>
      </w:r>
      <w:r>
        <w:t>advantage</w:t>
      </w:r>
      <w:r>
        <w:rPr>
          <w:spacing w:val="-26"/>
        </w:rPr>
        <w:t xml:space="preserve"> </w:t>
      </w:r>
      <w:r>
        <w:t>that</w:t>
      </w:r>
      <w:r>
        <w:rPr>
          <w:spacing w:val="-26"/>
        </w:rPr>
        <w:t xml:space="preserve"> </w:t>
      </w:r>
      <w:r>
        <w:t>the</w:t>
      </w:r>
      <w:r>
        <w:rPr>
          <w:spacing w:val="-26"/>
        </w:rPr>
        <w:t xml:space="preserve"> </w:t>
      </w:r>
      <w:r>
        <w:t>protocol</w:t>
      </w:r>
      <w:r>
        <w:rPr>
          <w:spacing w:val="-26"/>
        </w:rPr>
        <w:t xml:space="preserve"> </w:t>
      </w:r>
      <w:r>
        <w:t xml:space="preserve">uses explicit </w:t>
      </w:r>
      <w:r>
        <w:rPr>
          <w:spacing w:val="-3"/>
        </w:rPr>
        <w:t xml:space="preserve">keywords. </w:t>
      </w:r>
      <w:r>
        <w:t>Thereby is every response started with a confirmation of the</w:t>
      </w:r>
      <w:r>
        <w:rPr>
          <w:spacing w:val="-37"/>
        </w:rPr>
        <w:t xml:space="preserve"> </w:t>
      </w:r>
      <w:r>
        <w:t>previous message,</w:t>
      </w:r>
      <w:r>
        <w:rPr>
          <w:spacing w:val="-30"/>
        </w:rPr>
        <w:t xml:space="preserve"> </w:t>
      </w:r>
      <w:r>
        <w:t>which</w:t>
      </w:r>
      <w:r>
        <w:rPr>
          <w:spacing w:val="-30"/>
        </w:rPr>
        <w:t xml:space="preserve"> </w:t>
      </w:r>
      <w:r>
        <w:t>helps</w:t>
      </w:r>
      <w:r>
        <w:rPr>
          <w:spacing w:val="-30"/>
        </w:rPr>
        <w:t xml:space="preserve"> </w:t>
      </w:r>
      <w:r>
        <w:t>to</w:t>
      </w:r>
      <w:r>
        <w:rPr>
          <w:spacing w:val="-30"/>
        </w:rPr>
        <w:t xml:space="preserve"> </w:t>
      </w:r>
      <w:r>
        <w:t>increase</w:t>
      </w:r>
      <w:r>
        <w:rPr>
          <w:spacing w:val="-30"/>
        </w:rPr>
        <w:t xml:space="preserve"> </w:t>
      </w:r>
      <w:r>
        <w:t>trust</w:t>
      </w:r>
      <w:r>
        <w:rPr>
          <w:spacing w:val="-30"/>
        </w:rPr>
        <w:t xml:space="preserve"> </w:t>
      </w:r>
      <w:r>
        <w:t>in</w:t>
      </w:r>
      <w:r>
        <w:rPr>
          <w:spacing w:val="-30"/>
        </w:rPr>
        <w:t xml:space="preserve"> </w:t>
      </w:r>
      <w:r>
        <w:t>the</w:t>
      </w:r>
      <w:r>
        <w:rPr>
          <w:spacing w:val="-30"/>
        </w:rPr>
        <w:t xml:space="preserve"> </w:t>
      </w:r>
      <w:r>
        <w:t>protocol</w:t>
      </w:r>
      <w:r>
        <w:rPr>
          <w:spacing w:val="-30"/>
        </w:rPr>
        <w:t xml:space="preserve"> </w:t>
      </w:r>
      <w:r>
        <w:t>and</w:t>
      </w:r>
      <w:r>
        <w:rPr>
          <w:spacing w:val="-30"/>
        </w:rPr>
        <w:t xml:space="preserve"> </w:t>
      </w:r>
      <w:r>
        <w:t>unmanned</w:t>
      </w:r>
      <w:r>
        <w:rPr>
          <w:spacing w:val="-30"/>
        </w:rPr>
        <w:t xml:space="preserve"> </w:t>
      </w:r>
      <w:r>
        <w:t>vessels</w:t>
      </w:r>
      <w:r>
        <w:rPr>
          <w:spacing w:val="-30"/>
        </w:rPr>
        <w:t xml:space="preserve"> </w:t>
      </w:r>
      <w:r>
        <w:t>in</w:t>
      </w:r>
      <w:r>
        <w:rPr>
          <w:spacing w:val="-30"/>
        </w:rPr>
        <w:t xml:space="preserve"> </w:t>
      </w:r>
      <w:r>
        <w:t>general.</w:t>
      </w:r>
    </w:p>
    <w:p w14:paraId="25527E25" w14:textId="4E3C7AAD" w:rsidR="001E2CC4" w:rsidRDefault="001E2CC4">
      <w:pPr>
        <w:pStyle w:val="Plattetekst"/>
        <w:spacing w:before="133" w:line="345" w:lineRule="auto"/>
        <w:ind w:left="108" w:right="1444"/>
        <w:jc w:val="both"/>
      </w:pPr>
      <w:ins w:id="924" w:author="Tom Wever" w:date="2018-11-25T15:14:00Z">
        <w:r>
          <w:rPr>
            <w:rFonts w:ascii="Trebuchet MS" w:hAnsi="Trebuchet MS"/>
            <w:i/>
            <w:spacing w:val="-4"/>
          </w:rPr>
          <w:t xml:space="preserve">What over </w:t>
        </w:r>
        <w:proofErr w:type="spellStart"/>
        <w:r>
          <w:rPr>
            <w:rFonts w:ascii="Trebuchet MS" w:hAnsi="Trebuchet MS"/>
            <w:i/>
            <w:spacing w:val="-4"/>
          </w:rPr>
          <w:t>spreekmachine</w:t>
        </w:r>
        <w:proofErr w:type="spellEnd"/>
        <w:r w:rsidR="00B32690">
          <w:rPr>
            <w:rFonts w:ascii="Trebuchet MS" w:hAnsi="Trebuchet MS"/>
            <w:i/>
            <w:spacing w:val="-4"/>
          </w:rPr>
          <w:t xml:space="preserve"> </w:t>
        </w:r>
        <w:proofErr w:type="spellStart"/>
        <w:r w:rsidR="00B32690">
          <w:rPr>
            <w:rFonts w:ascii="Trebuchet MS" w:hAnsi="Trebuchet MS"/>
            <w:i/>
            <w:spacing w:val="-4"/>
          </w:rPr>
          <w:t>voor</w:t>
        </w:r>
        <w:proofErr w:type="spellEnd"/>
        <w:r w:rsidR="00B32690">
          <w:rPr>
            <w:rFonts w:ascii="Trebuchet MS" w:hAnsi="Trebuchet MS"/>
            <w:i/>
            <w:spacing w:val="-4"/>
          </w:rPr>
          <w:t xml:space="preserve"> Asian staff?</w:t>
        </w:r>
      </w:ins>
    </w:p>
    <w:p w14:paraId="66466F5A" w14:textId="5570FB07" w:rsidR="00B07A10" w:rsidRDefault="00785C94">
      <w:pPr>
        <w:pStyle w:val="Plattetekst"/>
        <w:spacing w:before="144" w:line="345" w:lineRule="auto"/>
        <w:ind w:left="108" w:right="1444"/>
        <w:jc w:val="both"/>
      </w:pPr>
      <w:r>
        <w:t>The</w:t>
      </w:r>
      <w:r>
        <w:rPr>
          <w:spacing w:val="-27"/>
        </w:rPr>
        <w:t xml:space="preserve"> </w:t>
      </w:r>
      <w:r>
        <w:t>third</w:t>
      </w:r>
      <w:r>
        <w:rPr>
          <w:spacing w:val="-27"/>
        </w:rPr>
        <w:t xml:space="preserve"> </w:t>
      </w:r>
      <w:r>
        <w:t>measure</w:t>
      </w:r>
      <w:ins w:id="925" w:author="Tom Wever" w:date="2018-11-25T15:15:00Z">
        <w:r w:rsidR="0053675A">
          <w:t>ment</w:t>
        </w:r>
      </w:ins>
      <w:r>
        <w:rPr>
          <w:spacing w:val="-27"/>
        </w:rPr>
        <w:t xml:space="preserve"> </w:t>
      </w:r>
      <w:r>
        <w:t>is</w:t>
      </w:r>
      <w:r>
        <w:rPr>
          <w:spacing w:val="-27"/>
        </w:rPr>
        <w:t xml:space="preserve"> </w:t>
      </w:r>
      <w:r>
        <w:rPr>
          <w:rFonts w:ascii="Trebuchet MS"/>
          <w:i/>
        </w:rPr>
        <w:t>situation</w:t>
      </w:r>
      <w:r>
        <w:rPr>
          <w:rFonts w:ascii="Trebuchet MS"/>
          <w:i/>
          <w:spacing w:val="-32"/>
        </w:rPr>
        <w:t xml:space="preserve"> </w:t>
      </w:r>
      <w:r>
        <w:rPr>
          <w:rFonts w:ascii="Trebuchet MS"/>
          <w:i/>
        </w:rPr>
        <w:t>awareness</w:t>
      </w:r>
      <w:r>
        <w:t>.</w:t>
      </w:r>
      <w:r>
        <w:rPr>
          <w:spacing w:val="-5"/>
        </w:rPr>
        <w:t xml:space="preserve"> </w:t>
      </w:r>
      <w:r>
        <w:t>This</w:t>
      </w:r>
      <w:r>
        <w:rPr>
          <w:spacing w:val="-27"/>
        </w:rPr>
        <w:t xml:space="preserve"> </w:t>
      </w:r>
      <w:r>
        <w:t>is</w:t>
      </w:r>
      <w:r>
        <w:rPr>
          <w:spacing w:val="-27"/>
        </w:rPr>
        <w:t xml:space="preserve"> </w:t>
      </w:r>
      <w:r>
        <w:t>measured</w:t>
      </w:r>
      <w:r>
        <w:rPr>
          <w:spacing w:val="-27"/>
        </w:rPr>
        <w:t xml:space="preserve"> </w:t>
      </w:r>
      <w:r>
        <w:rPr>
          <w:spacing w:val="-3"/>
        </w:rPr>
        <w:t>by</w:t>
      </w:r>
      <w:r>
        <w:rPr>
          <w:spacing w:val="-27"/>
        </w:rPr>
        <w:t xml:space="preserve"> </w:t>
      </w:r>
      <w:r>
        <w:t>checking</w:t>
      </w:r>
      <w:r>
        <w:rPr>
          <w:spacing w:val="-27"/>
        </w:rPr>
        <w:t xml:space="preserve"> </w:t>
      </w:r>
      <w:r>
        <w:t>if</w:t>
      </w:r>
      <w:r>
        <w:rPr>
          <w:spacing w:val="-27"/>
        </w:rPr>
        <w:t xml:space="preserve"> </w:t>
      </w:r>
      <w:r>
        <w:t>the</w:t>
      </w:r>
      <w:r>
        <w:rPr>
          <w:spacing w:val="-27"/>
        </w:rPr>
        <w:t xml:space="preserve"> </w:t>
      </w:r>
      <w:r>
        <w:t>participants were</w:t>
      </w:r>
      <w:r>
        <w:rPr>
          <w:spacing w:val="-22"/>
        </w:rPr>
        <w:t xml:space="preserve"> </w:t>
      </w:r>
      <w:r>
        <w:rPr>
          <w:spacing w:val="-4"/>
        </w:rPr>
        <w:t>aware</w:t>
      </w:r>
      <w:r>
        <w:rPr>
          <w:spacing w:val="-22"/>
        </w:rPr>
        <w:t xml:space="preserve"> </w:t>
      </w:r>
      <w:r>
        <w:t>of</w:t>
      </w:r>
      <w:r>
        <w:rPr>
          <w:spacing w:val="-22"/>
        </w:rPr>
        <w:t xml:space="preserve"> </w:t>
      </w:r>
      <w:r>
        <w:t>relevant</w:t>
      </w:r>
      <w:r>
        <w:rPr>
          <w:spacing w:val="-22"/>
        </w:rPr>
        <w:t xml:space="preserve"> </w:t>
      </w:r>
      <w:r>
        <w:t>and</w:t>
      </w:r>
      <w:r>
        <w:rPr>
          <w:spacing w:val="-22"/>
        </w:rPr>
        <w:t xml:space="preserve"> </w:t>
      </w:r>
      <w:r>
        <w:t>irrelevant</w:t>
      </w:r>
      <w:r>
        <w:rPr>
          <w:spacing w:val="-22"/>
        </w:rPr>
        <w:t xml:space="preserve"> </w:t>
      </w:r>
      <w:r>
        <w:t>details</w:t>
      </w:r>
      <w:r>
        <w:rPr>
          <w:spacing w:val="-22"/>
        </w:rPr>
        <w:t xml:space="preserve"> </w:t>
      </w:r>
      <w:r>
        <w:t>such</w:t>
      </w:r>
      <w:r>
        <w:rPr>
          <w:spacing w:val="-22"/>
        </w:rPr>
        <w:t xml:space="preserve"> </w:t>
      </w:r>
      <w:r>
        <w:t>as</w:t>
      </w:r>
      <w:r>
        <w:rPr>
          <w:spacing w:val="-22"/>
        </w:rPr>
        <w:t xml:space="preserve"> </w:t>
      </w:r>
      <w:r>
        <w:t>estimating</w:t>
      </w:r>
      <w:r>
        <w:rPr>
          <w:spacing w:val="-22"/>
        </w:rPr>
        <w:t xml:space="preserve"> </w:t>
      </w:r>
      <w:r>
        <w:t>relative</w:t>
      </w:r>
      <w:r>
        <w:rPr>
          <w:spacing w:val="-22"/>
        </w:rPr>
        <w:t xml:space="preserve"> </w:t>
      </w:r>
      <w:r>
        <w:t>speed,</w:t>
      </w:r>
      <w:r>
        <w:rPr>
          <w:spacing w:val="-19"/>
        </w:rPr>
        <w:t xml:space="preserve"> </w:t>
      </w:r>
      <w:r>
        <w:t>number</w:t>
      </w:r>
      <w:r>
        <w:rPr>
          <w:spacing w:val="-22"/>
        </w:rPr>
        <w:t xml:space="preserve"> </w:t>
      </w:r>
      <w:r>
        <w:t>of course</w:t>
      </w:r>
      <w:r>
        <w:rPr>
          <w:spacing w:val="-25"/>
        </w:rPr>
        <w:t xml:space="preserve"> </w:t>
      </w:r>
      <w:r>
        <w:t>changes</w:t>
      </w:r>
      <w:r>
        <w:rPr>
          <w:spacing w:val="-25"/>
        </w:rPr>
        <w:t xml:space="preserve"> </w:t>
      </w:r>
      <w:r>
        <w:t>and</w:t>
      </w:r>
      <w:r>
        <w:rPr>
          <w:spacing w:val="-25"/>
        </w:rPr>
        <w:t xml:space="preserve"> </w:t>
      </w:r>
      <w:r>
        <w:t>the</w:t>
      </w:r>
      <w:r>
        <w:rPr>
          <w:spacing w:val="-25"/>
        </w:rPr>
        <w:t xml:space="preserve"> </w:t>
      </w:r>
      <w:del w:id="926" w:author="Tom Wever" w:date="2018-11-25T15:14:00Z">
        <w:r w:rsidDel="00B32690">
          <w:delText>colour</w:delText>
        </w:r>
      </w:del>
      <w:ins w:id="927" w:author="Tom Wever" w:date="2018-11-25T15:14:00Z">
        <w:r w:rsidR="00B32690">
          <w:t>color</w:t>
        </w:r>
      </w:ins>
      <w:r>
        <w:rPr>
          <w:spacing w:val="-25"/>
        </w:rPr>
        <w:t xml:space="preserve"> </w:t>
      </w:r>
      <w:r>
        <w:t>of</w:t>
      </w:r>
      <w:r>
        <w:rPr>
          <w:spacing w:val="-25"/>
        </w:rPr>
        <w:t xml:space="preserve"> </w:t>
      </w:r>
      <w:r>
        <w:t>a</w:t>
      </w:r>
      <w:r>
        <w:rPr>
          <w:spacing w:val="-25"/>
        </w:rPr>
        <w:t xml:space="preserve"> </w:t>
      </w:r>
      <w:r>
        <w:t>vessel.</w:t>
      </w:r>
      <w:r>
        <w:rPr>
          <w:spacing w:val="-5"/>
        </w:rPr>
        <w:t xml:space="preserve"> </w:t>
      </w:r>
      <w:r>
        <w:t>The</w:t>
      </w:r>
      <w:r>
        <w:rPr>
          <w:spacing w:val="-25"/>
        </w:rPr>
        <w:t xml:space="preserve"> </w:t>
      </w:r>
      <w:r>
        <w:t>relevant</w:t>
      </w:r>
      <w:r>
        <w:rPr>
          <w:spacing w:val="-25"/>
        </w:rPr>
        <w:t xml:space="preserve"> </w:t>
      </w:r>
      <w:r>
        <w:t>details</w:t>
      </w:r>
      <w:r>
        <w:rPr>
          <w:spacing w:val="-25"/>
        </w:rPr>
        <w:t xml:space="preserve"> </w:t>
      </w:r>
      <w:r>
        <w:t>went</w:t>
      </w:r>
      <w:r>
        <w:rPr>
          <w:spacing w:val="-25"/>
        </w:rPr>
        <w:t xml:space="preserve"> </w:t>
      </w:r>
      <w:r>
        <w:t>better</w:t>
      </w:r>
      <w:r>
        <w:rPr>
          <w:spacing w:val="-25"/>
        </w:rPr>
        <w:t xml:space="preserve"> </w:t>
      </w:r>
      <w:r>
        <w:t>in</w:t>
      </w:r>
      <w:r>
        <w:rPr>
          <w:spacing w:val="-25"/>
        </w:rPr>
        <w:t xml:space="preserve"> </w:t>
      </w:r>
      <w:r>
        <w:t>the</w:t>
      </w:r>
      <w:r>
        <w:rPr>
          <w:spacing w:val="-25"/>
        </w:rPr>
        <w:t xml:space="preserve"> </w:t>
      </w:r>
      <w:r>
        <w:t xml:space="preserve">complex </w:t>
      </w:r>
      <w:r>
        <w:rPr>
          <w:w w:val="95"/>
        </w:rPr>
        <w:t>situation</w:t>
      </w:r>
      <w:r>
        <w:rPr>
          <w:spacing w:val="-21"/>
          <w:w w:val="95"/>
        </w:rPr>
        <w:t xml:space="preserve"> </w:t>
      </w:r>
      <w:r>
        <w:rPr>
          <w:w w:val="95"/>
        </w:rPr>
        <w:t>which</w:t>
      </w:r>
      <w:r>
        <w:rPr>
          <w:spacing w:val="-21"/>
          <w:w w:val="95"/>
        </w:rPr>
        <w:t xml:space="preserve"> </w:t>
      </w:r>
      <w:r>
        <w:rPr>
          <w:w w:val="95"/>
        </w:rPr>
        <w:t>demanded</w:t>
      </w:r>
      <w:r>
        <w:rPr>
          <w:spacing w:val="-21"/>
          <w:w w:val="95"/>
        </w:rPr>
        <w:t xml:space="preserve"> </w:t>
      </w:r>
      <w:r>
        <w:rPr>
          <w:w w:val="95"/>
        </w:rPr>
        <w:t>high</w:t>
      </w:r>
      <w:r>
        <w:rPr>
          <w:spacing w:val="-21"/>
          <w:w w:val="95"/>
        </w:rPr>
        <w:t xml:space="preserve"> </w:t>
      </w:r>
      <w:r>
        <w:rPr>
          <w:w w:val="95"/>
        </w:rPr>
        <w:t>attention.</w:t>
      </w:r>
      <w:r>
        <w:rPr>
          <w:spacing w:val="-7"/>
          <w:w w:val="95"/>
        </w:rPr>
        <w:t xml:space="preserve"> </w:t>
      </w:r>
      <w:r>
        <w:rPr>
          <w:w w:val="95"/>
        </w:rPr>
        <w:t>Irrelevant</w:t>
      </w:r>
      <w:r>
        <w:rPr>
          <w:spacing w:val="-21"/>
          <w:w w:val="95"/>
        </w:rPr>
        <w:t xml:space="preserve"> </w:t>
      </w:r>
      <w:r>
        <w:rPr>
          <w:w w:val="95"/>
        </w:rPr>
        <w:t>details</w:t>
      </w:r>
      <w:r>
        <w:rPr>
          <w:spacing w:val="-21"/>
          <w:w w:val="95"/>
        </w:rPr>
        <w:t xml:space="preserve"> </w:t>
      </w:r>
      <w:r>
        <w:rPr>
          <w:w w:val="95"/>
        </w:rPr>
        <w:t>such</w:t>
      </w:r>
      <w:r>
        <w:rPr>
          <w:spacing w:val="-21"/>
          <w:w w:val="95"/>
        </w:rPr>
        <w:t xml:space="preserve"> </w:t>
      </w:r>
      <w:r>
        <w:rPr>
          <w:w w:val="95"/>
        </w:rPr>
        <w:t>as</w:t>
      </w:r>
      <w:r>
        <w:rPr>
          <w:spacing w:val="-21"/>
          <w:w w:val="95"/>
        </w:rPr>
        <w:t xml:space="preserve"> </w:t>
      </w:r>
      <w:r>
        <w:rPr>
          <w:w w:val="95"/>
        </w:rPr>
        <w:t>course</w:t>
      </w:r>
      <w:r>
        <w:rPr>
          <w:spacing w:val="-21"/>
          <w:w w:val="95"/>
        </w:rPr>
        <w:t xml:space="preserve"> </w:t>
      </w:r>
      <w:r>
        <w:rPr>
          <w:w w:val="95"/>
        </w:rPr>
        <w:t>changes</w:t>
      </w:r>
      <w:r>
        <w:rPr>
          <w:spacing w:val="-21"/>
          <w:w w:val="95"/>
        </w:rPr>
        <w:t xml:space="preserve"> </w:t>
      </w:r>
      <w:r>
        <w:rPr>
          <w:w w:val="95"/>
        </w:rPr>
        <w:t>of</w:t>
      </w:r>
      <w:r>
        <w:rPr>
          <w:spacing w:val="-21"/>
          <w:w w:val="95"/>
        </w:rPr>
        <w:t xml:space="preserve"> </w:t>
      </w:r>
      <w:r>
        <w:rPr>
          <w:w w:val="95"/>
        </w:rPr>
        <w:t xml:space="preserve">vessels </w:t>
      </w:r>
      <w:r>
        <w:t>which</w:t>
      </w:r>
      <w:r>
        <w:rPr>
          <w:spacing w:val="-22"/>
        </w:rPr>
        <w:t xml:space="preserve"> </w:t>
      </w:r>
      <w:r>
        <w:t>already</w:t>
      </w:r>
      <w:r>
        <w:rPr>
          <w:spacing w:val="-22"/>
        </w:rPr>
        <w:t xml:space="preserve"> </w:t>
      </w:r>
      <w:r>
        <w:t>passed,</w:t>
      </w:r>
      <w:r>
        <w:rPr>
          <w:spacing w:val="-19"/>
        </w:rPr>
        <w:t xml:space="preserve"> </w:t>
      </w:r>
      <w:r>
        <w:rPr>
          <w:spacing w:val="-4"/>
        </w:rPr>
        <w:t>or</w:t>
      </w:r>
      <w:r>
        <w:rPr>
          <w:spacing w:val="-22"/>
        </w:rPr>
        <w:t xml:space="preserve"> </w:t>
      </w:r>
      <w:r>
        <w:t>the</w:t>
      </w:r>
      <w:r>
        <w:rPr>
          <w:spacing w:val="-22"/>
        </w:rPr>
        <w:t xml:space="preserve"> </w:t>
      </w:r>
      <w:del w:id="928" w:author="Tom Wever" w:date="2018-11-25T15:14:00Z">
        <w:r w:rsidDel="00B32690">
          <w:delText>colour</w:delText>
        </w:r>
      </w:del>
      <w:ins w:id="929" w:author="Tom Wever" w:date="2018-11-25T15:14:00Z">
        <w:r w:rsidR="00B32690">
          <w:t>color</w:t>
        </w:r>
      </w:ins>
      <w:r>
        <w:rPr>
          <w:spacing w:val="-22"/>
        </w:rPr>
        <w:t xml:space="preserve"> </w:t>
      </w:r>
      <w:r>
        <w:t>of</w:t>
      </w:r>
      <w:r>
        <w:rPr>
          <w:spacing w:val="-22"/>
        </w:rPr>
        <w:t xml:space="preserve"> </w:t>
      </w:r>
      <w:r>
        <w:t>a</w:t>
      </w:r>
      <w:r>
        <w:rPr>
          <w:spacing w:val="-22"/>
        </w:rPr>
        <w:t xml:space="preserve"> </w:t>
      </w:r>
      <w:r>
        <w:t>vessel</w:t>
      </w:r>
      <w:r>
        <w:rPr>
          <w:spacing w:val="-22"/>
        </w:rPr>
        <w:t xml:space="preserve"> </w:t>
      </w:r>
      <w:r>
        <w:t>were</w:t>
      </w:r>
      <w:r>
        <w:rPr>
          <w:spacing w:val="-22"/>
        </w:rPr>
        <w:t xml:space="preserve"> </w:t>
      </w:r>
      <w:r>
        <w:t>remembered</w:t>
      </w:r>
      <w:r>
        <w:rPr>
          <w:spacing w:val="-22"/>
        </w:rPr>
        <w:t xml:space="preserve"> </w:t>
      </w:r>
      <w:r>
        <w:t>less</w:t>
      </w:r>
      <w:r>
        <w:rPr>
          <w:spacing w:val="-22"/>
        </w:rPr>
        <w:t xml:space="preserve"> </w:t>
      </w:r>
      <w:r>
        <w:t>in</w:t>
      </w:r>
      <w:r>
        <w:rPr>
          <w:spacing w:val="-22"/>
        </w:rPr>
        <w:t xml:space="preserve"> </w:t>
      </w:r>
      <w:r>
        <w:t>these</w:t>
      </w:r>
      <w:r>
        <w:rPr>
          <w:spacing w:val="-22"/>
        </w:rPr>
        <w:t xml:space="preserve"> </w:t>
      </w:r>
      <w:r>
        <w:t xml:space="preserve">situations. </w:t>
      </w:r>
      <w:r>
        <w:rPr>
          <w:w w:val="95"/>
        </w:rPr>
        <w:t>These</w:t>
      </w:r>
      <w:r>
        <w:rPr>
          <w:spacing w:val="-18"/>
          <w:w w:val="95"/>
        </w:rPr>
        <w:t xml:space="preserve"> </w:t>
      </w:r>
      <w:r>
        <w:rPr>
          <w:w w:val="95"/>
        </w:rPr>
        <w:t>results</w:t>
      </w:r>
      <w:r>
        <w:rPr>
          <w:spacing w:val="-18"/>
          <w:w w:val="95"/>
        </w:rPr>
        <w:t xml:space="preserve"> </w:t>
      </w:r>
      <w:r>
        <w:rPr>
          <w:w w:val="95"/>
        </w:rPr>
        <w:t>were</w:t>
      </w:r>
      <w:r>
        <w:rPr>
          <w:spacing w:val="-18"/>
          <w:w w:val="95"/>
        </w:rPr>
        <w:t xml:space="preserve"> </w:t>
      </w:r>
      <w:r>
        <w:rPr>
          <w:w w:val="95"/>
        </w:rPr>
        <w:t>however</w:t>
      </w:r>
      <w:r>
        <w:rPr>
          <w:spacing w:val="-18"/>
          <w:w w:val="95"/>
        </w:rPr>
        <w:t xml:space="preserve"> </w:t>
      </w:r>
      <w:r>
        <w:rPr>
          <w:w w:val="95"/>
        </w:rPr>
        <w:t>not</w:t>
      </w:r>
      <w:r>
        <w:rPr>
          <w:spacing w:val="-18"/>
          <w:w w:val="95"/>
        </w:rPr>
        <w:t xml:space="preserve"> </w:t>
      </w:r>
      <w:r>
        <w:rPr>
          <w:w w:val="95"/>
        </w:rPr>
        <w:t>influenced</w:t>
      </w:r>
      <w:r>
        <w:rPr>
          <w:spacing w:val="-18"/>
          <w:w w:val="95"/>
        </w:rPr>
        <w:t xml:space="preserve"> </w:t>
      </w:r>
      <w:r>
        <w:rPr>
          <w:spacing w:val="-3"/>
          <w:w w:val="95"/>
        </w:rPr>
        <w:t>by</w:t>
      </w:r>
      <w:r>
        <w:rPr>
          <w:spacing w:val="-18"/>
          <w:w w:val="95"/>
        </w:rPr>
        <w:t xml:space="preserve"> </w:t>
      </w:r>
      <w:r>
        <w:rPr>
          <w:w w:val="95"/>
        </w:rPr>
        <w:t>the</w:t>
      </w:r>
      <w:r>
        <w:rPr>
          <w:spacing w:val="-18"/>
          <w:w w:val="95"/>
        </w:rPr>
        <w:t xml:space="preserve"> </w:t>
      </w:r>
      <w:r>
        <w:rPr>
          <w:w w:val="95"/>
        </w:rPr>
        <w:t>protocol,</w:t>
      </w:r>
      <w:r>
        <w:rPr>
          <w:spacing w:val="-16"/>
          <w:w w:val="95"/>
        </w:rPr>
        <w:t xml:space="preserve"> </w:t>
      </w:r>
      <w:r>
        <w:rPr>
          <w:w w:val="95"/>
        </w:rPr>
        <w:t>which</w:t>
      </w:r>
      <w:r>
        <w:rPr>
          <w:spacing w:val="-18"/>
          <w:w w:val="95"/>
        </w:rPr>
        <w:t xml:space="preserve"> </w:t>
      </w:r>
      <w:r>
        <w:rPr>
          <w:w w:val="95"/>
        </w:rPr>
        <w:t>means</w:t>
      </w:r>
      <w:r>
        <w:rPr>
          <w:spacing w:val="-18"/>
          <w:w w:val="95"/>
        </w:rPr>
        <w:t xml:space="preserve"> </w:t>
      </w:r>
      <w:r>
        <w:rPr>
          <w:w w:val="95"/>
        </w:rPr>
        <w:t>that</w:t>
      </w:r>
      <w:r>
        <w:rPr>
          <w:spacing w:val="-18"/>
          <w:w w:val="95"/>
        </w:rPr>
        <w:t xml:space="preserve"> </w:t>
      </w:r>
      <w:r>
        <w:rPr>
          <w:w w:val="95"/>
        </w:rPr>
        <w:t>the</w:t>
      </w:r>
      <w:r>
        <w:rPr>
          <w:spacing w:val="-18"/>
          <w:w w:val="95"/>
        </w:rPr>
        <w:t xml:space="preserve"> </w:t>
      </w:r>
      <w:r>
        <w:rPr>
          <w:w w:val="95"/>
        </w:rPr>
        <w:t>protocol</w:t>
      </w:r>
      <w:r>
        <w:rPr>
          <w:spacing w:val="-18"/>
          <w:w w:val="95"/>
        </w:rPr>
        <w:t xml:space="preserve"> </w:t>
      </w:r>
      <w:r>
        <w:rPr>
          <w:w w:val="95"/>
        </w:rPr>
        <w:t xml:space="preserve">has </w:t>
      </w:r>
      <w:r>
        <w:t>a small effect on the free cognitive</w:t>
      </w:r>
      <w:r>
        <w:rPr>
          <w:spacing w:val="45"/>
        </w:rPr>
        <w:t xml:space="preserve"> </w:t>
      </w:r>
      <w:r>
        <w:rPr>
          <w:spacing w:val="-3"/>
        </w:rPr>
        <w:t>capacity.</w:t>
      </w:r>
    </w:p>
    <w:p w14:paraId="66466F5B" w14:textId="3220562E" w:rsidR="00B07A10" w:rsidRDefault="00785C94">
      <w:pPr>
        <w:pStyle w:val="Plattetekst"/>
        <w:spacing w:before="143" w:line="345" w:lineRule="auto"/>
        <w:ind w:left="108" w:right="1443"/>
        <w:jc w:val="both"/>
      </w:pPr>
      <w:r>
        <w:t>The</w:t>
      </w:r>
      <w:r>
        <w:rPr>
          <w:spacing w:val="-29"/>
        </w:rPr>
        <w:t xml:space="preserve"> </w:t>
      </w:r>
      <w:r>
        <w:t>last</w:t>
      </w:r>
      <w:r>
        <w:rPr>
          <w:spacing w:val="-29"/>
        </w:rPr>
        <w:t xml:space="preserve"> </w:t>
      </w:r>
      <w:r>
        <w:t>measure</w:t>
      </w:r>
      <w:ins w:id="930" w:author="Tom Wever" w:date="2018-11-25T15:15:00Z">
        <w:r w:rsidR="0053675A">
          <w:t>ment</w:t>
        </w:r>
      </w:ins>
      <w:r w:rsidRPr="0084752A">
        <w:rPr>
          <w:rPrChange w:id="931" w:author="Tom Wever" w:date="2018-11-25T15:16:00Z">
            <w:rPr>
              <w:spacing w:val="-29"/>
            </w:rPr>
          </w:rPrChange>
        </w:rPr>
        <w:t xml:space="preserve"> </w:t>
      </w:r>
      <w:r>
        <w:t>is</w:t>
      </w:r>
      <w:r w:rsidRPr="0084752A">
        <w:rPr>
          <w:rPrChange w:id="932" w:author="Tom Wever" w:date="2018-11-25T15:16:00Z">
            <w:rPr>
              <w:spacing w:val="-29"/>
            </w:rPr>
          </w:rPrChange>
        </w:rPr>
        <w:t xml:space="preserve"> </w:t>
      </w:r>
      <w:r w:rsidRPr="0084752A">
        <w:rPr>
          <w:rPrChange w:id="933" w:author="Tom Wever" w:date="2018-11-25T15:16:00Z">
            <w:rPr>
              <w:rFonts w:ascii="Trebuchet MS" w:hAnsi="Trebuchet MS"/>
              <w:i/>
            </w:rPr>
          </w:rPrChange>
        </w:rPr>
        <w:t>satisfaction</w:t>
      </w:r>
      <w:ins w:id="934" w:author="Tom Wever" w:date="2018-11-25T15:16:00Z">
        <w:r w:rsidR="0084752A" w:rsidRPr="0084752A">
          <w:rPr>
            <w:rPrChange w:id="935" w:author="Tom Wever" w:date="2018-11-25T15:16:00Z">
              <w:rPr>
                <w:spacing w:val="-15"/>
              </w:rPr>
            </w:rPrChange>
          </w:rPr>
          <w:t xml:space="preserve"> i.e. whether t</w:t>
        </w:r>
      </w:ins>
      <w:del w:id="936" w:author="Tom Wever" w:date="2018-11-25T15:16:00Z">
        <w:r w:rsidRPr="0084752A" w:rsidDel="0084752A">
          <w:delText>.</w:delText>
        </w:r>
        <w:r w:rsidRPr="0084752A" w:rsidDel="0084752A">
          <w:rPr>
            <w:rPrChange w:id="937" w:author="Tom Wever" w:date="2018-11-25T15:16:00Z">
              <w:rPr>
                <w:spacing w:val="-15"/>
              </w:rPr>
            </w:rPrChange>
          </w:rPr>
          <w:delText xml:space="preserve"> </w:delText>
        </w:r>
        <w:r w:rsidRPr="0084752A" w:rsidDel="0084752A">
          <w:delText>T</w:delText>
        </w:r>
      </w:del>
      <w:r w:rsidRPr="0084752A">
        <w:t>he</w:t>
      </w:r>
      <w:r w:rsidRPr="0084752A">
        <w:rPr>
          <w:rPrChange w:id="938" w:author="Tom Wever" w:date="2018-11-25T15:16:00Z">
            <w:rPr>
              <w:spacing w:val="-29"/>
            </w:rPr>
          </w:rPrChange>
        </w:rPr>
        <w:t xml:space="preserve"> </w:t>
      </w:r>
      <w:r w:rsidRPr="0084752A">
        <w:t>participants</w:t>
      </w:r>
      <w:r w:rsidRPr="0084752A">
        <w:rPr>
          <w:rPrChange w:id="939" w:author="Tom Wever" w:date="2018-11-25T15:16:00Z">
            <w:rPr>
              <w:spacing w:val="-29"/>
            </w:rPr>
          </w:rPrChange>
        </w:rPr>
        <w:t xml:space="preserve"> </w:t>
      </w:r>
      <w:r w:rsidRPr="0084752A">
        <w:t>like</w:t>
      </w:r>
      <w:r w:rsidRPr="0084752A">
        <w:rPr>
          <w:rPrChange w:id="940" w:author="Tom Wever" w:date="2018-11-25T15:16:00Z">
            <w:rPr>
              <w:spacing w:val="-29"/>
            </w:rPr>
          </w:rPrChange>
        </w:rPr>
        <w:t xml:space="preserve"> </w:t>
      </w:r>
      <w:r w:rsidRPr="0084752A">
        <w:t>to</w:t>
      </w:r>
      <w:r w:rsidRPr="0084752A">
        <w:rPr>
          <w:rPrChange w:id="941" w:author="Tom Wever" w:date="2018-11-25T15:16:00Z">
            <w:rPr>
              <w:spacing w:val="-29"/>
            </w:rPr>
          </w:rPrChange>
        </w:rPr>
        <w:t xml:space="preserve"> </w:t>
      </w:r>
      <w:r w:rsidRPr="0084752A">
        <w:t>use</w:t>
      </w:r>
      <w:r w:rsidRPr="0084752A">
        <w:rPr>
          <w:rPrChange w:id="942" w:author="Tom Wever" w:date="2018-11-25T15:16:00Z">
            <w:rPr>
              <w:spacing w:val="-29"/>
            </w:rPr>
          </w:rPrChange>
        </w:rPr>
        <w:t xml:space="preserve"> </w:t>
      </w:r>
      <w:r w:rsidRPr="0084752A">
        <w:t>the</w:t>
      </w:r>
      <w:r w:rsidRPr="0084752A">
        <w:rPr>
          <w:rPrChange w:id="943" w:author="Tom Wever" w:date="2018-11-25T15:16:00Z">
            <w:rPr>
              <w:spacing w:val="-29"/>
            </w:rPr>
          </w:rPrChange>
        </w:rPr>
        <w:t xml:space="preserve"> </w:t>
      </w:r>
      <w:r w:rsidRPr="0084752A">
        <w:t>protocol.</w:t>
      </w:r>
      <w:r w:rsidRPr="0084752A">
        <w:rPr>
          <w:rPrChange w:id="944" w:author="Tom Wever" w:date="2018-11-25T15:16:00Z">
            <w:rPr>
              <w:spacing w:val="-15"/>
            </w:rPr>
          </w:rPrChange>
        </w:rPr>
        <w:t xml:space="preserve"> </w:t>
      </w:r>
      <w:r w:rsidRPr="0084752A">
        <w:t>Here</w:t>
      </w:r>
      <w:r w:rsidRPr="0084752A">
        <w:rPr>
          <w:rPrChange w:id="945" w:author="Tom Wever" w:date="2018-11-25T15:16:00Z">
            <w:rPr>
              <w:spacing w:val="-29"/>
            </w:rPr>
          </w:rPrChange>
        </w:rPr>
        <w:t xml:space="preserve"> </w:t>
      </w:r>
      <w:r w:rsidRPr="0084752A">
        <w:t>is</w:t>
      </w:r>
      <w:r w:rsidRPr="0084752A">
        <w:rPr>
          <w:rPrChange w:id="946" w:author="Tom Wever" w:date="2018-11-25T15:16:00Z">
            <w:rPr>
              <w:spacing w:val="-29"/>
            </w:rPr>
          </w:rPrChange>
        </w:rPr>
        <w:t xml:space="preserve"> </w:t>
      </w:r>
      <w:r w:rsidRPr="0084752A">
        <w:t>the</w:t>
      </w:r>
      <w:r w:rsidRPr="0084752A">
        <w:rPr>
          <w:rPrChange w:id="947" w:author="Tom Wever" w:date="2018-11-25T15:16:00Z">
            <w:rPr>
              <w:spacing w:val="-29"/>
            </w:rPr>
          </w:rPrChange>
        </w:rPr>
        <w:t xml:space="preserve"> </w:t>
      </w:r>
      <w:r w:rsidRPr="0084752A">
        <w:t>voice recognition</w:t>
      </w:r>
      <w:r w:rsidRPr="0084752A">
        <w:rPr>
          <w:rPrChange w:id="948" w:author="Tom Wever" w:date="2018-11-25T15:16:00Z">
            <w:rPr>
              <w:spacing w:val="-33"/>
            </w:rPr>
          </w:rPrChange>
        </w:rPr>
        <w:t xml:space="preserve"> </w:t>
      </w:r>
      <w:r w:rsidRPr="0084752A">
        <w:t>most</w:t>
      </w:r>
      <w:r w:rsidRPr="0084752A">
        <w:rPr>
          <w:rPrChange w:id="949" w:author="Tom Wever" w:date="2018-11-25T15:16:00Z">
            <w:rPr>
              <w:spacing w:val="-33"/>
            </w:rPr>
          </w:rPrChange>
        </w:rPr>
        <w:t xml:space="preserve"> </w:t>
      </w:r>
      <w:r w:rsidRPr="0084752A">
        <w:t>important,</w:t>
      </w:r>
      <w:r w:rsidRPr="0084752A">
        <w:rPr>
          <w:rPrChange w:id="950" w:author="Tom Wever" w:date="2018-11-25T15:16:00Z">
            <w:rPr>
              <w:spacing w:val="-33"/>
            </w:rPr>
          </w:rPrChange>
        </w:rPr>
        <w:t xml:space="preserve"> </w:t>
      </w:r>
      <w:r w:rsidRPr="0084752A">
        <w:t>if</w:t>
      </w:r>
      <w:r w:rsidRPr="0084752A">
        <w:rPr>
          <w:rPrChange w:id="951" w:author="Tom Wever" w:date="2018-11-25T15:16:00Z">
            <w:rPr>
              <w:spacing w:val="-33"/>
            </w:rPr>
          </w:rPrChange>
        </w:rPr>
        <w:t xml:space="preserve"> </w:t>
      </w:r>
      <w:r w:rsidRPr="0084752A">
        <w:t>this</w:t>
      </w:r>
      <w:r w:rsidRPr="0084752A">
        <w:rPr>
          <w:rPrChange w:id="952" w:author="Tom Wever" w:date="2018-11-25T15:16:00Z">
            <w:rPr>
              <w:spacing w:val="-33"/>
            </w:rPr>
          </w:rPrChange>
        </w:rPr>
        <w:t xml:space="preserve"> </w:t>
      </w:r>
      <w:r w:rsidRPr="0084752A">
        <w:t>will</w:t>
      </w:r>
      <w:r w:rsidRPr="0084752A">
        <w:rPr>
          <w:rPrChange w:id="953" w:author="Tom Wever" w:date="2018-11-25T15:16:00Z">
            <w:rPr>
              <w:spacing w:val="-33"/>
            </w:rPr>
          </w:rPrChange>
        </w:rPr>
        <w:t xml:space="preserve"> </w:t>
      </w:r>
      <w:r w:rsidRPr="0084752A">
        <w:t>understand</w:t>
      </w:r>
      <w:r w:rsidRPr="0084752A">
        <w:rPr>
          <w:rPrChange w:id="954" w:author="Tom Wever" w:date="2018-11-25T15:16:00Z">
            <w:rPr>
              <w:spacing w:val="-33"/>
            </w:rPr>
          </w:rPrChange>
        </w:rPr>
        <w:t xml:space="preserve"> </w:t>
      </w:r>
      <w:r w:rsidRPr="0084752A">
        <w:t>natural</w:t>
      </w:r>
      <w:r w:rsidRPr="0084752A">
        <w:rPr>
          <w:rPrChange w:id="955" w:author="Tom Wever" w:date="2018-11-25T15:16:00Z">
            <w:rPr>
              <w:spacing w:val="-33"/>
            </w:rPr>
          </w:rPrChange>
        </w:rPr>
        <w:t xml:space="preserve"> </w:t>
      </w:r>
      <w:r w:rsidRPr="0084752A">
        <w:t>language</w:t>
      </w:r>
      <w:r w:rsidRPr="0084752A">
        <w:rPr>
          <w:rPrChange w:id="956" w:author="Tom Wever" w:date="2018-11-25T15:16:00Z">
            <w:rPr>
              <w:spacing w:val="-33"/>
            </w:rPr>
          </w:rPrChange>
        </w:rPr>
        <w:t xml:space="preserve"> </w:t>
      </w:r>
      <w:r w:rsidRPr="0084752A">
        <w:t>variations</w:t>
      </w:r>
      <w:r w:rsidRPr="0084752A">
        <w:rPr>
          <w:rPrChange w:id="957" w:author="Tom Wever" w:date="2018-11-25T15:16:00Z">
            <w:rPr>
              <w:spacing w:val="-33"/>
            </w:rPr>
          </w:rPrChange>
        </w:rPr>
        <w:t xml:space="preserve"> </w:t>
      </w:r>
      <w:r w:rsidRPr="0084752A">
        <w:t>to</w:t>
      </w:r>
      <w:r w:rsidRPr="0084752A">
        <w:rPr>
          <w:rPrChange w:id="958" w:author="Tom Wever" w:date="2018-11-25T15:16:00Z">
            <w:rPr>
              <w:spacing w:val="-33"/>
            </w:rPr>
          </w:rPrChange>
        </w:rPr>
        <w:t xml:space="preserve"> </w:t>
      </w:r>
      <w:r w:rsidRPr="0084752A">
        <w:t>SMCP,</w:t>
      </w:r>
      <w:r w:rsidRPr="0084752A">
        <w:rPr>
          <w:rPrChange w:id="959" w:author="Tom Wever" w:date="2018-11-25T15:16:00Z">
            <w:rPr>
              <w:spacing w:val="-33"/>
            </w:rPr>
          </w:rPrChange>
        </w:rPr>
        <w:t xml:space="preserve"> </w:t>
      </w:r>
      <w:r w:rsidRPr="0084752A">
        <w:t>are most</w:t>
      </w:r>
      <w:r w:rsidRPr="0084752A">
        <w:rPr>
          <w:rPrChange w:id="960" w:author="Tom Wever" w:date="2018-11-25T15:16:00Z">
            <w:rPr>
              <w:spacing w:val="-19"/>
            </w:rPr>
          </w:rPrChange>
        </w:rPr>
        <w:t xml:space="preserve"> </w:t>
      </w:r>
      <w:r w:rsidRPr="0084752A">
        <w:t>participants</w:t>
      </w:r>
      <w:r w:rsidRPr="0084752A">
        <w:rPr>
          <w:rPrChange w:id="961" w:author="Tom Wever" w:date="2018-11-25T15:16:00Z">
            <w:rPr>
              <w:spacing w:val="-19"/>
            </w:rPr>
          </w:rPrChange>
        </w:rPr>
        <w:t xml:space="preserve"> </w:t>
      </w:r>
      <w:r w:rsidRPr="0084752A">
        <w:t>very</w:t>
      </w:r>
      <w:r w:rsidRPr="0084752A">
        <w:rPr>
          <w:rPrChange w:id="962" w:author="Tom Wever" w:date="2018-11-25T15:16:00Z">
            <w:rPr>
              <w:spacing w:val="-19"/>
            </w:rPr>
          </w:rPrChange>
        </w:rPr>
        <w:t xml:space="preserve"> </w:t>
      </w:r>
      <w:r w:rsidRPr="0084752A">
        <w:t>positive</w:t>
      </w:r>
      <w:r>
        <w:t>.</w:t>
      </w:r>
      <w:r w:rsidRPr="0084752A">
        <w:rPr>
          <w:rPrChange w:id="963" w:author="Tom Wever" w:date="2018-11-25T15:16:00Z">
            <w:rPr>
              <w:spacing w:val="-3"/>
            </w:rPr>
          </w:rPrChange>
        </w:rPr>
        <w:t xml:space="preserve"> </w:t>
      </w:r>
      <w:r>
        <w:t>As</w:t>
      </w:r>
      <w:r w:rsidRPr="0084752A">
        <w:rPr>
          <w:rPrChange w:id="964" w:author="Tom Wever" w:date="2018-11-25T15:16:00Z">
            <w:rPr>
              <w:spacing w:val="-19"/>
            </w:rPr>
          </w:rPrChange>
        </w:rPr>
        <w:t xml:space="preserve"> </w:t>
      </w:r>
      <w:r>
        <w:t>SMCP</w:t>
      </w:r>
      <w:r w:rsidRPr="0084752A">
        <w:rPr>
          <w:rPrChange w:id="965" w:author="Tom Wever" w:date="2018-11-25T15:16:00Z">
            <w:rPr>
              <w:spacing w:val="-19"/>
            </w:rPr>
          </w:rPrChange>
        </w:rPr>
        <w:t xml:space="preserve"> </w:t>
      </w:r>
      <w:r>
        <w:t>itself</w:t>
      </w:r>
      <w:r w:rsidRPr="0084752A">
        <w:rPr>
          <w:rPrChange w:id="966" w:author="Tom Wever" w:date="2018-11-25T15:16:00Z">
            <w:rPr>
              <w:spacing w:val="-18"/>
            </w:rPr>
          </w:rPrChange>
        </w:rPr>
        <w:t xml:space="preserve"> </w:t>
      </w:r>
      <w:r>
        <w:t>is</w:t>
      </w:r>
      <w:r w:rsidRPr="0084752A">
        <w:rPr>
          <w:rPrChange w:id="967" w:author="Tom Wever" w:date="2018-11-25T15:16:00Z">
            <w:rPr>
              <w:spacing w:val="-19"/>
            </w:rPr>
          </w:rPrChange>
        </w:rPr>
        <w:t xml:space="preserve"> </w:t>
      </w:r>
      <w:r>
        <w:t>an</w:t>
      </w:r>
      <w:r w:rsidRPr="0084752A">
        <w:rPr>
          <w:rPrChange w:id="968" w:author="Tom Wever" w:date="2018-11-25T15:16:00Z">
            <w:rPr>
              <w:spacing w:val="-19"/>
            </w:rPr>
          </w:rPrChange>
        </w:rPr>
        <w:t xml:space="preserve"> </w:t>
      </w:r>
      <w:r>
        <w:t>’idiot</w:t>
      </w:r>
      <w:r w:rsidRPr="0084752A">
        <w:rPr>
          <w:rPrChange w:id="969" w:author="Tom Wever" w:date="2018-11-25T15:16:00Z">
            <w:rPr>
              <w:spacing w:val="-19"/>
            </w:rPr>
          </w:rPrChange>
        </w:rPr>
        <w:t xml:space="preserve"> </w:t>
      </w:r>
      <w:r w:rsidRPr="0084752A">
        <w:rPr>
          <w:rPrChange w:id="970" w:author="Tom Wever" w:date="2018-11-25T15:16:00Z">
            <w:rPr>
              <w:spacing w:val="1"/>
            </w:rPr>
          </w:rPrChange>
        </w:rPr>
        <w:t>proof’</w:t>
      </w:r>
      <w:r w:rsidRPr="0084752A">
        <w:rPr>
          <w:rPrChange w:id="971" w:author="Tom Wever" w:date="2018-11-25T15:16:00Z">
            <w:rPr>
              <w:spacing w:val="-18"/>
            </w:rPr>
          </w:rPrChange>
        </w:rPr>
        <w:t xml:space="preserve"> </w:t>
      </w:r>
      <w:r>
        <w:t>system.</w:t>
      </w:r>
      <w:r w:rsidRPr="0084752A">
        <w:rPr>
          <w:rPrChange w:id="972" w:author="Tom Wever" w:date="2018-11-25T15:16:00Z">
            <w:rPr>
              <w:spacing w:val="-3"/>
            </w:rPr>
          </w:rPrChange>
        </w:rPr>
        <w:t xml:space="preserve"> </w:t>
      </w:r>
      <w:r>
        <w:t>If</w:t>
      </w:r>
      <w:r w:rsidRPr="0084752A">
        <w:rPr>
          <w:rPrChange w:id="973" w:author="Tom Wever" w:date="2018-11-25T15:16:00Z">
            <w:rPr>
              <w:spacing w:val="-18"/>
            </w:rPr>
          </w:rPrChange>
        </w:rPr>
        <w:t xml:space="preserve"> </w:t>
      </w:r>
      <w:r>
        <w:t>it</w:t>
      </w:r>
      <w:r w:rsidRPr="0084752A">
        <w:rPr>
          <w:rPrChange w:id="974" w:author="Tom Wever" w:date="2018-11-25T15:16:00Z">
            <w:rPr>
              <w:spacing w:val="-19"/>
            </w:rPr>
          </w:rPrChange>
        </w:rPr>
        <w:t xml:space="preserve"> </w:t>
      </w:r>
      <w:r>
        <w:t>is</w:t>
      </w:r>
      <w:r w:rsidRPr="0084752A">
        <w:rPr>
          <w:rPrChange w:id="975" w:author="Tom Wever" w:date="2018-11-25T15:16:00Z">
            <w:rPr>
              <w:spacing w:val="-18"/>
            </w:rPr>
          </w:rPrChange>
        </w:rPr>
        <w:t xml:space="preserve"> </w:t>
      </w:r>
      <w:r>
        <w:t>possible</w:t>
      </w:r>
      <w:r w:rsidRPr="0084752A">
        <w:rPr>
          <w:rPrChange w:id="976" w:author="Tom Wever" w:date="2018-11-25T15:16:00Z">
            <w:rPr>
              <w:spacing w:val="-19"/>
            </w:rPr>
          </w:rPrChange>
        </w:rPr>
        <w:t xml:space="preserve"> </w:t>
      </w:r>
      <w:r>
        <w:t>to communicate</w:t>
      </w:r>
      <w:r w:rsidRPr="0084752A">
        <w:rPr>
          <w:rPrChange w:id="977" w:author="Tom Wever" w:date="2018-11-25T15:16:00Z">
            <w:rPr>
              <w:spacing w:val="-26"/>
            </w:rPr>
          </w:rPrChange>
        </w:rPr>
        <w:t xml:space="preserve"> </w:t>
      </w:r>
      <w:r>
        <w:t>this</w:t>
      </w:r>
      <w:r w:rsidRPr="0084752A">
        <w:rPr>
          <w:rPrChange w:id="978" w:author="Tom Wever" w:date="2018-11-25T15:16:00Z">
            <w:rPr>
              <w:spacing w:val="-26"/>
            </w:rPr>
          </w:rPrChange>
        </w:rPr>
        <w:t xml:space="preserve"> </w:t>
      </w:r>
      <w:r w:rsidRPr="0084752A">
        <w:rPr>
          <w:rPrChange w:id="979" w:author="Tom Wever" w:date="2018-11-25T15:16:00Z">
            <w:rPr>
              <w:spacing w:val="-5"/>
            </w:rPr>
          </w:rPrChange>
        </w:rPr>
        <w:t>way</w:t>
      </w:r>
      <w:r w:rsidRPr="0084752A">
        <w:rPr>
          <w:rPrChange w:id="980" w:author="Tom Wever" w:date="2018-11-25T15:16:00Z">
            <w:rPr>
              <w:spacing w:val="-26"/>
            </w:rPr>
          </w:rPrChange>
        </w:rPr>
        <w:t xml:space="preserve"> </w:t>
      </w:r>
      <w:r>
        <w:t>with</w:t>
      </w:r>
      <w:r w:rsidRPr="0084752A">
        <w:rPr>
          <w:rPrChange w:id="981" w:author="Tom Wever" w:date="2018-11-25T15:16:00Z">
            <w:rPr>
              <w:spacing w:val="-26"/>
            </w:rPr>
          </w:rPrChange>
        </w:rPr>
        <w:t xml:space="preserve"> </w:t>
      </w:r>
      <w:r>
        <w:t>vessels,</w:t>
      </w:r>
      <w:r w:rsidRPr="0084752A">
        <w:rPr>
          <w:rPrChange w:id="982" w:author="Tom Wever" w:date="2018-11-25T15:16:00Z">
            <w:rPr>
              <w:spacing w:val="-25"/>
            </w:rPr>
          </w:rPrChange>
        </w:rPr>
        <w:t xml:space="preserve"> </w:t>
      </w:r>
      <w:r>
        <w:t>will</w:t>
      </w:r>
      <w:r w:rsidRPr="0084752A">
        <w:rPr>
          <w:rPrChange w:id="983" w:author="Tom Wever" w:date="2018-11-25T15:16:00Z">
            <w:rPr>
              <w:spacing w:val="-26"/>
            </w:rPr>
          </w:rPrChange>
        </w:rPr>
        <w:t xml:space="preserve"> </w:t>
      </w:r>
      <w:r>
        <w:t>strategies</w:t>
      </w:r>
      <w:r w:rsidRPr="0084752A">
        <w:rPr>
          <w:rPrChange w:id="984" w:author="Tom Wever" w:date="2018-11-25T15:16:00Z">
            <w:rPr>
              <w:spacing w:val="-26"/>
            </w:rPr>
          </w:rPrChange>
        </w:rPr>
        <w:t xml:space="preserve"> </w:t>
      </w:r>
      <w:r>
        <w:t>not</w:t>
      </w:r>
      <w:r w:rsidRPr="0084752A">
        <w:rPr>
          <w:rPrChange w:id="985" w:author="Tom Wever" w:date="2018-11-25T15:16:00Z">
            <w:rPr>
              <w:spacing w:val="-26"/>
            </w:rPr>
          </w:rPrChange>
        </w:rPr>
        <w:t xml:space="preserve"> </w:t>
      </w:r>
      <w:r>
        <w:t>differ</w:t>
      </w:r>
      <w:r w:rsidRPr="0084752A">
        <w:rPr>
          <w:rPrChange w:id="986" w:author="Tom Wever" w:date="2018-11-25T15:16:00Z">
            <w:rPr>
              <w:spacing w:val="-26"/>
            </w:rPr>
          </w:rPrChange>
        </w:rPr>
        <w:t xml:space="preserve"> </w:t>
      </w:r>
      <w:r>
        <w:t>from</w:t>
      </w:r>
      <w:r w:rsidRPr="0084752A">
        <w:rPr>
          <w:rPrChange w:id="987" w:author="Tom Wever" w:date="2018-11-25T15:16:00Z">
            <w:rPr>
              <w:spacing w:val="-26"/>
            </w:rPr>
          </w:rPrChange>
        </w:rPr>
        <w:t xml:space="preserve"> </w:t>
      </w:r>
      <w:r>
        <w:t>interactions</w:t>
      </w:r>
      <w:r w:rsidRPr="0084752A">
        <w:rPr>
          <w:rPrChange w:id="988" w:author="Tom Wever" w:date="2018-11-25T15:16:00Z">
            <w:rPr>
              <w:spacing w:val="-26"/>
            </w:rPr>
          </w:rPrChange>
        </w:rPr>
        <w:t xml:space="preserve"> </w:t>
      </w:r>
      <w:r>
        <w:t>with</w:t>
      </w:r>
      <w:r w:rsidRPr="0084752A">
        <w:rPr>
          <w:rPrChange w:id="989" w:author="Tom Wever" w:date="2018-11-25T15:16:00Z">
            <w:rPr>
              <w:spacing w:val="-26"/>
            </w:rPr>
          </w:rPrChange>
        </w:rPr>
        <w:t xml:space="preserve"> </w:t>
      </w:r>
      <w:r>
        <w:t>manned vessels.</w:t>
      </w:r>
    </w:p>
    <w:p w14:paraId="7F099216" w14:textId="77777777" w:rsidR="00E112F6" w:rsidRDefault="00785C94">
      <w:pPr>
        <w:pStyle w:val="Plattetekst"/>
        <w:spacing w:before="139" w:line="348" w:lineRule="auto"/>
        <w:ind w:left="108" w:right="1444"/>
        <w:jc w:val="both"/>
        <w:rPr>
          <w:ins w:id="990" w:author="Tom Wever" w:date="2018-11-25T15:17:00Z"/>
        </w:rPr>
      </w:pPr>
      <w:r>
        <w:rPr>
          <w:w w:val="95"/>
        </w:rPr>
        <w:t>Critically</w:t>
      </w:r>
      <w:r>
        <w:rPr>
          <w:spacing w:val="-17"/>
          <w:w w:val="95"/>
        </w:rPr>
        <w:t xml:space="preserve"> </w:t>
      </w:r>
      <w:r>
        <w:rPr>
          <w:w w:val="95"/>
        </w:rPr>
        <w:t>looking</w:t>
      </w:r>
      <w:r>
        <w:rPr>
          <w:spacing w:val="-17"/>
          <w:w w:val="95"/>
        </w:rPr>
        <w:t xml:space="preserve"> </w:t>
      </w:r>
      <w:r>
        <w:rPr>
          <w:w w:val="95"/>
        </w:rPr>
        <w:t>at</w:t>
      </w:r>
      <w:r>
        <w:rPr>
          <w:spacing w:val="-17"/>
          <w:w w:val="95"/>
        </w:rPr>
        <w:t xml:space="preserve"> </w:t>
      </w:r>
      <w:r>
        <w:rPr>
          <w:w w:val="95"/>
        </w:rPr>
        <w:t>the</w:t>
      </w:r>
      <w:r>
        <w:rPr>
          <w:spacing w:val="-17"/>
          <w:w w:val="95"/>
        </w:rPr>
        <w:t xml:space="preserve"> </w:t>
      </w:r>
      <w:r>
        <w:rPr>
          <w:spacing w:val="-4"/>
          <w:w w:val="95"/>
        </w:rPr>
        <w:t>way</w:t>
      </w:r>
      <w:r>
        <w:rPr>
          <w:spacing w:val="-17"/>
          <w:w w:val="95"/>
        </w:rPr>
        <w:t xml:space="preserve"> </w:t>
      </w:r>
      <w:r>
        <w:rPr>
          <w:w w:val="95"/>
        </w:rPr>
        <w:t>the</w:t>
      </w:r>
      <w:r>
        <w:rPr>
          <w:spacing w:val="-17"/>
          <w:w w:val="95"/>
        </w:rPr>
        <w:t xml:space="preserve"> </w:t>
      </w:r>
      <w:r>
        <w:rPr>
          <w:w w:val="95"/>
        </w:rPr>
        <w:t>results</w:t>
      </w:r>
      <w:r>
        <w:rPr>
          <w:spacing w:val="-17"/>
          <w:w w:val="95"/>
        </w:rPr>
        <w:t xml:space="preserve"> </w:t>
      </w:r>
      <w:r>
        <w:rPr>
          <w:w w:val="95"/>
        </w:rPr>
        <w:t>are</w:t>
      </w:r>
      <w:r>
        <w:rPr>
          <w:spacing w:val="-17"/>
          <w:w w:val="95"/>
        </w:rPr>
        <w:t xml:space="preserve"> </w:t>
      </w:r>
      <w:r>
        <w:rPr>
          <w:w w:val="95"/>
        </w:rPr>
        <w:t>acquired</w:t>
      </w:r>
      <w:r>
        <w:rPr>
          <w:spacing w:val="-17"/>
          <w:w w:val="95"/>
        </w:rPr>
        <w:t xml:space="preserve"> </w:t>
      </w:r>
      <w:r>
        <w:rPr>
          <w:w w:val="95"/>
        </w:rPr>
        <w:t>shows</w:t>
      </w:r>
      <w:r>
        <w:rPr>
          <w:spacing w:val="-17"/>
          <w:w w:val="95"/>
        </w:rPr>
        <w:t xml:space="preserve"> </w:t>
      </w:r>
      <w:r>
        <w:rPr>
          <w:w w:val="95"/>
        </w:rPr>
        <w:t>the</w:t>
      </w:r>
      <w:r>
        <w:rPr>
          <w:spacing w:val="-17"/>
          <w:w w:val="95"/>
        </w:rPr>
        <w:t xml:space="preserve"> </w:t>
      </w:r>
      <w:r>
        <w:rPr>
          <w:w w:val="95"/>
        </w:rPr>
        <w:t>relevance</w:t>
      </w:r>
      <w:r>
        <w:rPr>
          <w:spacing w:val="-17"/>
          <w:w w:val="95"/>
        </w:rPr>
        <w:t xml:space="preserve"> </w:t>
      </w:r>
      <w:r>
        <w:rPr>
          <w:w w:val="95"/>
        </w:rPr>
        <w:t>of</w:t>
      </w:r>
      <w:r>
        <w:rPr>
          <w:spacing w:val="-17"/>
          <w:w w:val="95"/>
        </w:rPr>
        <w:t xml:space="preserve"> </w:t>
      </w:r>
      <w:r>
        <w:rPr>
          <w:w w:val="95"/>
        </w:rPr>
        <w:t>these</w:t>
      </w:r>
      <w:r>
        <w:rPr>
          <w:spacing w:val="-17"/>
          <w:w w:val="95"/>
        </w:rPr>
        <w:t xml:space="preserve"> </w:t>
      </w:r>
      <w:r>
        <w:rPr>
          <w:w w:val="95"/>
        </w:rPr>
        <w:t>results.</w:t>
      </w:r>
      <w:r>
        <w:rPr>
          <w:spacing w:val="2"/>
          <w:w w:val="95"/>
        </w:rPr>
        <w:t xml:space="preserve"> </w:t>
      </w:r>
      <w:r>
        <w:rPr>
          <w:w w:val="95"/>
        </w:rPr>
        <w:t>The main</w:t>
      </w:r>
      <w:r>
        <w:rPr>
          <w:spacing w:val="-10"/>
          <w:w w:val="95"/>
        </w:rPr>
        <w:t xml:space="preserve"> </w:t>
      </w:r>
      <w:r>
        <w:rPr>
          <w:w w:val="95"/>
        </w:rPr>
        <w:t>strength</w:t>
      </w:r>
      <w:r>
        <w:rPr>
          <w:spacing w:val="-10"/>
          <w:w w:val="95"/>
        </w:rPr>
        <w:t xml:space="preserve"> </w:t>
      </w:r>
      <w:r>
        <w:rPr>
          <w:w w:val="95"/>
        </w:rPr>
        <w:t>of</w:t>
      </w:r>
      <w:r>
        <w:rPr>
          <w:spacing w:val="-9"/>
          <w:w w:val="95"/>
        </w:rPr>
        <w:t xml:space="preserve"> </w:t>
      </w:r>
      <w:r>
        <w:rPr>
          <w:w w:val="95"/>
        </w:rPr>
        <w:t>the</w:t>
      </w:r>
      <w:r>
        <w:rPr>
          <w:spacing w:val="-10"/>
          <w:w w:val="95"/>
        </w:rPr>
        <w:t xml:space="preserve"> </w:t>
      </w:r>
      <w:r>
        <w:rPr>
          <w:w w:val="95"/>
        </w:rPr>
        <w:t>experiment</w:t>
      </w:r>
      <w:r>
        <w:rPr>
          <w:spacing w:val="-10"/>
          <w:w w:val="95"/>
        </w:rPr>
        <w:t xml:space="preserve"> </w:t>
      </w:r>
      <w:r>
        <w:rPr>
          <w:w w:val="95"/>
        </w:rPr>
        <w:t>is</w:t>
      </w:r>
      <w:r>
        <w:rPr>
          <w:spacing w:val="-9"/>
          <w:w w:val="95"/>
        </w:rPr>
        <w:t xml:space="preserve"> </w:t>
      </w:r>
      <w:r>
        <w:rPr>
          <w:w w:val="95"/>
        </w:rPr>
        <w:t>that</w:t>
      </w:r>
      <w:del w:id="991" w:author="Tom Wever" w:date="2018-11-25T15:17:00Z">
        <w:r w:rsidDel="00562F05">
          <w:rPr>
            <w:spacing w:val="-10"/>
            <w:w w:val="95"/>
          </w:rPr>
          <w:delText xml:space="preserve"> </w:delText>
        </w:r>
        <w:r w:rsidDel="00562F05">
          <w:rPr>
            <w:w w:val="95"/>
          </w:rPr>
          <w:delText>a</w:delText>
        </w:r>
      </w:del>
      <w:r>
        <w:rPr>
          <w:spacing w:val="-9"/>
          <w:w w:val="95"/>
        </w:rPr>
        <w:t xml:space="preserve"> </w:t>
      </w:r>
      <w:r>
        <w:rPr>
          <w:w w:val="95"/>
        </w:rPr>
        <w:t>participants</w:t>
      </w:r>
      <w:r>
        <w:rPr>
          <w:spacing w:val="-9"/>
          <w:w w:val="95"/>
        </w:rPr>
        <w:t xml:space="preserve"> </w:t>
      </w:r>
      <w:r>
        <w:rPr>
          <w:w w:val="95"/>
        </w:rPr>
        <w:t>are</w:t>
      </w:r>
      <w:r>
        <w:rPr>
          <w:spacing w:val="-9"/>
          <w:w w:val="95"/>
        </w:rPr>
        <w:t xml:space="preserve"> </w:t>
      </w:r>
      <w:r>
        <w:rPr>
          <w:w w:val="95"/>
        </w:rPr>
        <w:t>used</w:t>
      </w:r>
      <w:r>
        <w:rPr>
          <w:spacing w:val="-9"/>
          <w:w w:val="95"/>
        </w:rPr>
        <w:t xml:space="preserve"> </w:t>
      </w:r>
      <w:r>
        <w:rPr>
          <w:w w:val="95"/>
        </w:rPr>
        <w:t>with</w:t>
      </w:r>
      <w:r>
        <w:rPr>
          <w:spacing w:val="-10"/>
          <w:w w:val="95"/>
        </w:rPr>
        <w:t xml:space="preserve"> </w:t>
      </w:r>
      <w:r>
        <w:rPr>
          <w:w w:val="95"/>
        </w:rPr>
        <w:t>different</w:t>
      </w:r>
      <w:r>
        <w:rPr>
          <w:spacing w:val="-9"/>
          <w:w w:val="95"/>
        </w:rPr>
        <w:t xml:space="preserve"> </w:t>
      </w:r>
      <w:r>
        <w:rPr>
          <w:w w:val="95"/>
        </w:rPr>
        <w:t>backgrounds,</w:t>
      </w:r>
      <w:r>
        <w:rPr>
          <w:spacing w:val="-8"/>
          <w:w w:val="95"/>
        </w:rPr>
        <w:t xml:space="preserve"> </w:t>
      </w:r>
      <w:r>
        <w:rPr>
          <w:w w:val="95"/>
        </w:rPr>
        <w:t>as the</w:t>
      </w:r>
      <w:r>
        <w:rPr>
          <w:spacing w:val="-29"/>
          <w:w w:val="95"/>
        </w:rPr>
        <w:t xml:space="preserve"> </w:t>
      </w:r>
      <w:r>
        <w:rPr>
          <w:w w:val="95"/>
        </w:rPr>
        <w:t>participants</w:t>
      </w:r>
      <w:r>
        <w:rPr>
          <w:spacing w:val="-29"/>
          <w:w w:val="95"/>
        </w:rPr>
        <w:t xml:space="preserve"> </w:t>
      </w:r>
      <w:r>
        <w:rPr>
          <w:w w:val="95"/>
        </w:rPr>
        <w:t>are</w:t>
      </w:r>
      <w:r>
        <w:rPr>
          <w:spacing w:val="-29"/>
          <w:w w:val="95"/>
        </w:rPr>
        <w:t xml:space="preserve"> </w:t>
      </w:r>
      <w:r>
        <w:rPr>
          <w:w w:val="95"/>
        </w:rPr>
        <w:t>both</w:t>
      </w:r>
      <w:r>
        <w:rPr>
          <w:spacing w:val="-29"/>
          <w:w w:val="95"/>
        </w:rPr>
        <w:t xml:space="preserve"> </w:t>
      </w:r>
      <w:r>
        <w:rPr>
          <w:w w:val="95"/>
        </w:rPr>
        <w:t>experienced</w:t>
      </w:r>
      <w:r>
        <w:rPr>
          <w:spacing w:val="-29"/>
          <w:w w:val="95"/>
        </w:rPr>
        <w:t xml:space="preserve"> </w:t>
      </w:r>
      <w:r>
        <w:rPr>
          <w:w w:val="95"/>
        </w:rPr>
        <w:t>and</w:t>
      </w:r>
      <w:r>
        <w:rPr>
          <w:spacing w:val="-29"/>
          <w:w w:val="95"/>
        </w:rPr>
        <w:t xml:space="preserve"> </w:t>
      </w:r>
      <w:r>
        <w:rPr>
          <w:w w:val="95"/>
        </w:rPr>
        <w:t>inexperienced</w:t>
      </w:r>
      <w:r>
        <w:rPr>
          <w:spacing w:val="-29"/>
          <w:w w:val="95"/>
        </w:rPr>
        <w:t xml:space="preserve"> </w:t>
      </w:r>
      <w:r>
        <w:rPr>
          <w:w w:val="95"/>
        </w:rPr>
        <w:t>on</w:t>
      </w:r>
      <w:r>
        <w:rPr>
          <w:spacing w:val="-29"/>
          <w:w w:val="95"/>
        </w:rPr>
        <w:t xml:space="preserve"> </w:t>
      </w:r>
      <w:r>
        <w:rPr>
          <w:w w:val="95"/>
        </w:rPr>
        <w:t>small</w:t>
      </w:r>
      <w:r>
        <w:rPr>
          <w:spacing w:val="-29"/>
          <w:w w:val="95"/>
        </w:rPr>
        <w:t xml:space="preserve"> </w:t>
      </w:r>
      <w:r>
        <w:rPr>
          <w:w w:val="95"/>
        </w:rPr>
        <w:t>and</w:t>
      </w:r>
      <w:r>
        <w:rPr>
          <w:spacing w:val="-29"/>
          <w:w w:val="95"/>
        </w:rPr>
        <w:t xml:space="preserve"> </w:t>
      </w:r>
      <w:r>
        <w:rPr>
          <w:w w:val="95"/>
        </w:rPr>
        <w:t>large</w:t>
      </w:r>
      <w:r>
        <w:rPr>
          <w:spacing w:val="-29"/>
          <w:w w:val="95"/>
        </w:rPr>
        <w:t xml:space="preserve"> </w:t>
      </w:r>
      <w:r>
        <w:rPr>
          <w:w w:val="95"/>
        </w:rPr>
        <w:t>vessels.</w:t>
      </w:r>
      <w:r>
        <w:rPr>
          <w:spacing w:val="-13"/>
          <w:w w:val="95"/>
        </w:rPr>
        <w:t xml:space="preserve"> </w:t>
      </w:r>
      <w:r>
        <w:rPr>
          <w:w w:val="95"/>
        </w:rPr>
        <w:t>The</w:t>
      </w:r>
      <w:r>
        <w:rPr>
          <w:spacing w:val="-29"/>
          <w:w w:val="95"/>
        </w:rPr>
        <w:t xml:space="preserve"> </w:t>
      </w:r>
      <w:r>
        <w:rPr>
          <w:w w:val="95"/>
        </w:rPr>
        <w:t xml:space="preserve">group </w:t>
      </w:r>
      <w:r>
        <w:t>of</w:t>
      </w:r>
      <w:r>
        <w:rPr>
          <w:spacing w:val="-19"/>
        </w:rPr>
        <w:t xml:space="preserve"> </w:t>
      </w:r>
      <w:r>
        <w:t>16</w:t>
      </w:r>
      <w:r w:rsidRPr="00E112F6">
        <w:rPr>
          <w:rPrChange w:id="992" w:author="Tom Wever" w:date="2018-11-25T15:18:00Z">
            <w:rPr>
              <w:spacing w:val="-19"/>
            </w:rPr>
          </w:rPrChange>
        </w:rPr>
        <w:t xml:space="preserve"> </w:t>
      </w:r>
      <w:r>
        <w:t>participants</w:t>
      </w:r>
      <w:r w:rsidRPr="00E112F6">
        <w:rPr>
          <w:rPrChange w:id="993" w:author="Tom Wever" w:date="2018-11-25T15:18:00Z">
            <w:rPr>
              <w:spacing w:val="-19"/>
            </w:rPr>
          </w:rPrChange>
        </w:rPr>
        <w:t xml:space="preserve"> </w:t>
      </w:r>
      <w:r>
        <w:t>is</w:t>
      </w:r>
      <w:r w:rsidRPr="00E112F6">
        <w:rPr>
          <w:rPrChange w:id="994" w:author="Tom Wever" w:date="2018-11-25T15:18:00Z">
            <w:rPr>
              <w:spacing w:val="-18"/>
            </w:rPr>
          </w:rPrChange>
        </w:rPr>
        <w:t xml:space="preserve"> </w:t>
      </w:r>
      <w:proofErr w:type="gramStart"/>
      <w:r>
        <w:t>sufficient</w:t>
      </w:r>
      <w:proofErr w:type="gramEnd"/>
      <w:r w:rsidRPr="00E112F6">
        <w:rPr>
          <w:rPrChange w:id="995" w:author="Tom Wever" w:date="2018-11-25T15:18:00Z">
            <w:rPr>
              <w:spacing w:val="-19"/>
            </w:rPr>
          </w:rPrChange>
        </w:rPr>
        <w:t xml:space="preserve"> </w:t>
      </w:r>
      <w:r>
        <w:t>to</w:t>
      </w:r>
      <w:r w:rsidRPr="00E112F6">
        <w:rPr>
          <w:rPrChange w:id="996" w:author="Tom Wever" w:date="2018-11-25T15:18:00Z">
            <w:rPr>
              <w:spacing w:val="-19"/>
            </w:rPr>
          </w:rPrChange>
        </w:rPr>
        <w:t xml:space="preserve"> </w:t>
      </w:r>
      <w:r>
        <w:t>draw</w:t>
      </w:r>
      <w:r w:rsidRPr="00E112F6">
        <w:rPr>
          <w:rPrChange w:id="997" w:author="Tom Wever" w:date="2018-11-25T15:18:00Z">
            <w:rPr>
              <w:spacing w:val="-18"/>
            </w:rPr>
          </w:rPrChange>
        </w:rPr>
        <w:t xml:space="preserve"> </w:t>
      </w:r>
      <w:r>
        <w:t>conclusions</w:t>
      </w:r>
      <w:r w:rsidRPr="00E112F6">
        <w:rPr>
          <w:rPrChange w:id="998" w:author="Tom Wever" w:date="2018-11-25T15:18:00Z">
            <w:rPr>
              <w:spacing w:val="-19"/>
            </w:rPr>
          </w:rPrChange>
        </w:rPr>
        <w:t xml:space="preserve"> </w:t>
      </w:r>
      <w:r>
        <w:t>for</w:t>
      </w:r>
      <w:r w:rsidRPr="00E112F6">
        <w:rPr>
          <w:rPrChange w:id="999" w:author="Tom Wever" w:date="2018-11-25T15:18:00Z">
            <w:rPr>
              <w:spacing w:val="-19"/>
            </w:rPr>
          </w:rPrChange>
        </w:rPr>
        <w:t xml:space="preserve"> </w:t>
      </w:r>
      <w:r>
        <w:t>this</w:t>
      </w:r>
      <w:r w:rsidRPr="00E112F6">
        <w:rPr>
          <w:rPrChange w:id="1000" w:author="Tom Wever" w:date="2018-11-25T15:18:00Z">
            <w:rPr>
              <w:spacing w:val="-19"/>
            </w:rPr>
          </w:rPrChange>
        </w:rPr>
        <w:t xml:space="preserve"> </w:t>
      </w:r>
      <w:r>
        <w:t>first</w:t>
      </w:r>
      <w:r w:rsidRPr="00E112F6">
        <w:rPr>
          <w:rPrChange w:id="1001" w:author="Tom Wever" w:date="2018-11-25T15:18:00Z">
            <w:rPr>
              <w:spacing w:val="-19"/>
            </w:rPr>
          </w:rPrChange>
        </w:rPr>
        <w:t xml:space="preserve"> </w:t>
      </w:r>
      <w:r>
        <w:t>iteration</w:t>
      </w:r>
      <w:ins w:id="1002" w:author="Tom Wever" w:date="2018-11-25T15:17:00Z">
        <w:r w:rsidR="00E112F6">
          <w:t xml:space="preserve">. </w:t>
        </w:r>
      </w:ins>
    </w:p>
    <w:p w14:paraId="66466F5C" w14:textId="2FCAEC93" w:rsidR="00B07A10" w:rsidRDefault="00E112F6">
      <w:pPr>
        <w:pStyle w:val="Plattetekst"/>
        <w:spacing w:before="139" w:line="348" w:lineRule="auto"/>
        <w:ind w:left="108" w:right="1444"/>
        <w:jc w:val="both"/>
      </w:pPr>
      <w:ins w:id="1003" w:author="Tom Wever" w:date="2018-11-25T15:17:00Z">
        <w:r w:rsidRPr="00E112F6">
          <w:rPr>
            <w:rPrChange w:id="1004" w:author="Tom Wever" w:date="2018-11-25T15:18:00Z">
              <w:rPr>
                <w:spacing w:val="-18"/>
              </w:rPr>
            </w:rPrChange>
          </w:rPr>
          <w:t xml:space="preserve">The main conclusion is </w:t>
        </w:r>
      </w:ins>
      <w:del w:id="1005" w:author="Tom Wever" w:date="2018-11-25T15:17:00Z">
        <w:r w:rsidR="00785C94" w:rsidRPr="00E112F6" w:rsidDel="00E112F6">
          <w:rPr>
            <w:rPrChange w:id="1006" w:author="Tom Wever" w:date="2018-11-25T15:18:00Z">
              <w:rPr>
                <w:spacing w:val="-18"/>
              </w:rPr>
            </w:rPrChange>
          </w:rPr>
          <w:delText xml:space="preserve"> </w:delText>
        </w:r>
        <w:r w:rsidR="00785C94" w:rsidDel="00E112F6">
          <w:delText>and</w:delText>
        </w:r>
        <w:r w:rsidR="00785C94" w:rsidRPr="00E112F6" w:rsidDel="00E112F6">
          <w:rPr>
            <w:rPrChange w:id="1007" w:author="Tom Wever" w:date="2018-11-25T15:18:00Z">
              <w:rPr>
                <w:spacing w:val="-19"/>
              </w:rPr>
            </w:rPrChange>
          </w:rPr>
          <w:delText xml:space="preserve"> </w:delText>
        </w:r>
        <w:r w:rsidR="00785C94" w:rsidDel="00E112F6">
          <w:delText>shows</w:delText>
        </w:r>
        <w:r w:rsidR="00785C94" w:rsidRPr="00E112F6" w:rsidDel="00E112F6">
          <w:rPr>
            <w:rPrChange w:id="1008" w:author="Tom Wever" w:date="2018-11-25T15:18:00Z">
              <w:rPr>
                <w:spacing w:val="-19"/>
              </w:rPr>
            </w:rPrChange>
          </w:rPr>
          <w:delText xml:space="preserve"> </w:delText>
        </w:r>
      </w:del>
      <w:r w:rsidR="00785C94">
        <w:t>that</w:t>
      </w:r>
      <w:r w:rsidR="00785C94" w:rsidRPr="00E112F6">
        <w:rPr>
          <w:rPrChange w:id="1009" w:author="Tom Wever" w:date="2018-11-25T15:18:00Z">
            <w:rPr>
              <w:spacing w:val="-19"/>
            </w:rPr>
          </w:rPrChange>
        </w:rPr>
        <w:t xml:space="preserve"> </w:t>
      </w:r>
      <w:r w:rsidR="00785C94">
        <w:t>it</w:t>
      </w:r>
      <w:r w:rsidR="00785C94" w:rsidRPr="00E112F6">
        <w:rPr>
          <w:rPrChange w:id="1010" w:author="Tom Wever" w:date="2018-11-25T15:18:00Z">
            <w:rPr>
              <w:spacing w:val="-18"/>
            </w:rPr>
          </w:rPrChange>
        </w:rPr>
        <w:t xml:space="preserve"> </w:t>
      </w:r>
      <w:r w:rsidR="00785C94">
        <w:t xml:space="preserve">is </w:t>
      </w:r>
      <w:r w:rsidR="00785C94" w:rsidRPr="00E112F6">
        <w:rPr>
          <w:rPrChange w:id="1011" w:author="Tom Wever" w:date="2018-11-25T15:18:00Z">
            <w:rPr>
              <w:w w:val="95"/>
            </w:rPr>
          </w:rPrChange>
        </w:rPr>
        <w:t>feasible to develop a protocol using SMCP and a conversational agent. When</w:t>
      </w:r>
      <w:r w:rsidR="00785C94" w:rsidRPr="00E112F6">
        <w:rPr>
          <w:rPrChange w:id="1012" w:author="Tom Wever" w:date="2018-11-25T15:18:00Z">
            <w:rPr>
              <w:spacing w:val="-30"/>
              <w:w w:val="95"/>
            </w:rPr>
          </w:rPrChange>
        </w:rPr>
        <w:t xml:space="preserve"> </w:t>
      </w:r>
      <w:r w:rsidR="00785C94" w:rsidRPr="00E112F6">
        <w:rPr>
          <w:rPrChange w:id="1013" w:author="Tom Wever" w:date="2018-11-25T15:18:00Z">
            <w:rPr>
              <w:w w:val="95"/>
            </w:rPr>
          </w:rPrChange>
        </w:rPr>
        <w:t xml:space="preserve">implementing </w:t>
      </w:r>
      <w:r w:rsidR="00785C94">
        <w:t>the</w:t>
      </w:r>
      <w:r w:rsidR="00785C94" w:rsidRPr="00E112F6">
        <w:rPr>
          <w:rPrChange w:id="1014" w:author="Tom Wever" w:date="2018-11-25T15:18:00Z">
            <w:rPr>
              <w:spacing w:val="-27"/>
            </w:rPr>
          </w:rPrChange>
        </w:rPr>
        <w:t xml:space="preserve"> </w:t>
      </w:r>
      <w:r w:rsidR="00785C94">
        <w:t>full</w:t>
      </w:r>
      <w:r w:rsidR="00785C94" w:rsidRPr="00E112F6">
        <w:rPr>
          <w:rPrChange w:id="1015" w:author="Tom Wever" w:date="2018-11-25T15:18:00Z">
            <w:rPr>
              <w:spacing w:val="-27"/>
            </w:rPr>
          </w:rPrChange>
        </w:rPr>
        <w:t xml:space="preserve"> </w:t>
      </w:r>
      <w:r w:rsidR="00785C94">
        <w:t>protocol</w:t>
      </w:r>
      <w:r w:rsidR="00785C94" w:rsidRPr="00E112F6">
        <w:rPr>
          <w:rPrChange w:id="1016" w:author="Tom Wever" w:date="2018-11-25T15:18:00Z">
            <w:rPr>
              <w:spacing w:val="-27"/>
            </w:rPr>
          </w:rPrChange>
        </w:rPr>
        <w:t xml:space="preserve"> </w:t>
      </w:r>
      <w:r w:rsidR="00785C94">
        <w:t>more</w:t>
      </w:r>
      <w:r w:rsidR="00785C94" w:rsidRPr="00E112F6">
        <w:rPr>
          <w:rPrChange w:id="1017" w:author="Tom Wever" w:date="2018-11-25T15:18:00Z">
            <w:rPr>
              <w:spacing w:val="-27"/>
            </w:rPr>
          </w:rPrChange>
        </w:rPr>
        <w:t xml:space="preserve"> </w:t>
      </w:r>
      <w:r w:rsidR="00785C94">
        <w:t>evaluations</w:t>
      </w:r>
      <w:r w:rsidR="00785C94" w:rsidRPr="00E112F6">
        <w:rPr>
          <w:rPrChange w:id="1018" w:author="Tom Wever" w:date="2018-11-25T15:18:00Z">
            <w:rPr>
              <w:spacing w:val="-27"/>
            </w:rPr>
          </w:rPrChange>
        </w:rPr>
        <w:t xml:space="preserve"> </w:t>
      </w:r>
      <w:r w:rsidR="00785C94">
        <w:t>are</w:t>
      </w:r>
      <w:r w:rsidR="00785C94" w:rsidRPr="00E112F6">
        <w:rPr>
          <w:rPrChange w:id="1019" w:author="Tom Wever" w:date="2018-11-25T15:18:00Z">
            <w:rPr>
              <w:spacing w:val="-27"/>
            </w:rPr>
          </w:rPrChange>
        </w:rPr>
        <w:t xml:space="preserve"> </w:t>
      </w:r>
      <w:r w:rsidR="00785C94" w:rsidRPr="00E112F6">
        <w:rPr>
          <w:rPrChange w:id="1020" w:author="Tom Wever" w:date="2018-11-25T15:18:00Z">
            <w:rPr>
              <w:spacing w:val="-3"/>
            </w:rPr>
          </w:rPrChange>
        </w:rPr>
        <w:t>necessary.</w:t>
      </w:r>
      <w:r w:rsidR="00785C94">
        <w:t xml:space="preserve"> These</w:t>
      </w:r>
      <w:r w:rsidR="00785C94" w:rsidRPr="00E112F6">
        <w:rPr>
          <w:rPrChange w:id="1021" w:author="Tom Wever" w:date="2018-11-25T15:18:00Z">
            <w:rPr>
              <w:spacing w:val="-27"/>
            </w:rPr>
          </w:rPrChange>
        </w:rPr>
        <w:t xml:space="preserve"> </w:t>
      </w:r>
      <w:r w:rsidR="00785C94">
        <w:t>evaluations</w:t>
      </w:r>
      <w:r w:rsidR="00785C94" w:rsidRPr="00E112F6">
        <w:rPr>
          <w:rPrChange w:id="1022" w:author="Tom Wever" w:date="2018-11-25T15:18:00Z">
            <w:rPr>
              <w:spacing w:val="-27"/>
            </w:rPr>
          </w:rPrChange>
        </w:rPr>
        <w:t xml:space="preserve"> </w:t>
      </w:r>
      <w:r w:rsidR="00785C94">
        <w:t>should</w:t>
      </w:r>
      <w:r w:rsidR="00785C94" w:rsidRPr="00E112F6">
        <w:rPr>
          <w:rPrChange w:id="1023" w:author="Tom Wever" w:date="2018-11-25T15:18:00Z">
            <w:rPr>
              <w:spacing w:val="-27"/>
            </w:rPr>
          </w:rPrChange>
        </w:rPr>
        <w:t xml:space="preserve"> </w:t>
      </w:r>
      <w:r w:rsidR="00785C94">
        <w:t>consider</w:t>
      </w:r>
      <w:r w:rsidR="00785C94" w:rsidRPr="00E112F6">
        <w:rPr>
          <w:rPrChange w:id="1024" w:author="Tom Wever" w:date="2018-11-25T15:18:00Z">
            <w:rPr>
              <w:spacing w:val="-27"/>
            </w:rPr>
          </w:rPrChange>
        </w:rPr>
        <w:t xml:space="preserve"> </w:t>
      </w:r>
      <w:r w:rsidR="00785C94">
        <w:t>more different</w:t>
      </w:r>
      <w:r w:rsidR="00785C94" w:rsidRPr="00E112F6">
        <w:rPr>
          <w:rPrChange w:id="1025" w:author="Tom Wever" w:date="2018-11-25T15:18:00Z">
            <w:rPr>
              <w:spacing w:val="-17"/>
            </w:rPr>
          </w:rPrChange>
        </w:rPr>
        <w:t xml:space="preserve"> </w:t>
      </w:r>
      <w:r w:rsidR="00785C94">
        <w:t>situations.</w:t>
      </w:r>
      <w:r w:rsidR="00785C94" w:rsidRPr="00E112F6">
        <w:rPr>
          <w:rPrChange w:id="1026" w:author="Tom Wever" w:date="2018-11-25T15:18:00Z">
            <w:rPr>
              <w:spacing w:val="5"/>
            </w:rPr>
          </w:rPrChange>
        </w:rPr>
        <w:t xml:space="preserve"> </w:t>
      </w:r>
      <w:r w:rsidR="00785C94">
        <w:t>These</w:t>
      </w:r>
      <w:r w:rsidR="00785C94" w:rsidRPr="00E112F6">
        <w:rPr>
          <w:rPrChange w:id="1027" w:author="Tom Wever" w:date="2018-11-25T15:18:00Z">
            <w:rPr>
              <w:spacing w:val="-17"/>
            </w:rPr>
          </w:rPrChange>
        </w:rPr>
        <w:t xml:space="preserve"> </w:t>
      </w:r>
      <w:r w:rsidR="00785C94">
        <w:t>will</w:t>
      </w:r>
      <w:r w:rsidR="00785C94" w:rsidRPr="00E112F6">
        <w:rPr>
          <w:rPrChange w:id="1028" w:author="Tom Wever" w:date="2018-11-25T15:18:00Z">
            <w:rPr>
              <w:spacing w:val="-17"/>
            </w:rPr>
          </w:rPrChange>
        </w:rPr>
        <w:t xml:space="preserve"> </w:t>
      </w:r>
      <w:r w:rsidR="00785C94">
        <w:t>not</w:t>
      </w:r>
      <w:r w:rsidR="00785C94" w:rsidRPr="00E112F6">
        <w:rPr>
          <w:rPrChange w:id="1029" w:author="Tom Wever" w:date="2018-11-25T15:18:00Z">
            <w:rPr>
              <w:spacing w:val="-17"/>
            </w:rPr>
          </w:rPrChange>
        </w:rPr>
        <w:t xml:space="preserve"> </w:t>
      </w:r>
      <w:r w:rsidR="00785C94">
        <w:t>only</w:t>
      </w:r>
      <w:r w:rsidR="00785C94" w:rsidRPr="00E112F6">
        <w:rPr>
          <w:rPrChange w:id="1030" w:author="Tom Wever" w:date="2018-11-25T15:18:00Z">
            <w:rPr>
              <w:spacing w:val="-17"/>
            </w:rPr>
          </w:rPrChange>
        </w:rPr>
        <w:t xml:space="preserve"> </w:t>
      </w:r>
      <w:r w:rsidR="00785C94" w:rsidRPr="00E112F6">
        <w:rPr>
          <w:rPrChange w:id="1031" w:author="Tom Wever" w:date="2018-11-25T15:18:00Z">
            <w:rPr>
              <w:spacing w:val="-3"/>
            </w:rPr>
          </w:rPrChange>
        </w:rPr>
        <w:t>say</w:t>
      </w:r>
      <w:r w:rsidR="00785C94" w:rsidRPr="00E112F6">
        <w:rPr>
          <w:rPrChange w:id="1032" w:author="Tom Wever" w:date="2018-11-25T15:18:00Z">
            <w:rPr>
              <w:spacing w:val="-17"/>
            </w:rPr>
          </w:rPrChange>
        </w:rPr>
        <w:t xml:space="preserve"> </w:t>
      </w:r>
      <w:r w:rsidR="00785C94">
        <w:t>if</w:t>
      </w:r>
      <w:r w:rsidR="00785C94" w:rsidRPr="00E112F6">
        <w:rPr>
          <w:rPrChange w:id="1033" w:author="Tom Wever" w:date="2018-11-25T15:18:00Z">
            <w:rPr>
              <w:spacing w:val="-17"/>
            </w:rPr>
          </w:rPrChange>
        </w:rPr>
        <w:t xml:space="preserve"> </w:t>
      </w:r>
      <w:r w:rsidR="00785C94">
        <w:t>there</w:t>
      </w:r>
      <w:r w:rsidR="00785C94" w:rsidRPr="00E112F6">
        <w:rPr>
          <w:rPrChange w:id="1034" w:author="Tom Wever" w:date="2018-11-25T15:18:00Z">
            <w:rPr>
              <w:spacing w:val="-17"/>
            </w:rPr>
          </w:rPrChange>
        </w:rPr>
        <w:t xml:space="preserve"> </w:t>
      </w:r>
      <w:r w:rsidR="00785C94">
        <w:t>is</w:t>
      </w:r>
      <w:r w:rsidR="00785C94" w:rsidRPr="00E112F6">
        <w:rPr>
          <w:rPrChange w:id="1035" w:author="Tom Wever" w:date="2018-11-25T15:18:00Z">
            <w:rPr>
              <w:spacing w:val="-17"/>
            </w:rPr>
          </w:rPrChange>
        </w:rPr>
        <w:t xml:space="preserve"> </w:t>
      </w:r>
      <w:r w:rsidR="00785C94">
        <w:t>an</w:t>
      </w:r>
      <w:r w:rsidR="00785C94" w:rsidRPr="00E112F6">
        <w:rPr>
          <w:rPrChange w:id="1036" w:author="Tom Wever" w:date="2018-11-25T15:18:00Z">
            <w:rPr>
              <w:spacing w:val="-17"/>
            </w:rPr>
          </w:rPrChange>
        </w:rPr>
        <w:t xml:space="preserve"> </w:t>
      </w:r>
      <w:r w:rsidR="00785C94">
        <w:t>impact</w:t>
      </w:r>
      <w:r w:rsidR="00785C94">
        <w:rPr>
          <w:spacing w:val="-17"/>
        </w:rPr>
        <w:t xml:space="preserve"> </w:t>
      </w:r>
      <w:r w:rsidR="00785C94">
        <w:t>on</w:t>
      </w:r>
      <w:r w:rsidR="00785C94">
        <w:rPr>
          <w:spacing w:val="-17"/>
        </w:rPr>
        <w:t xml:space="preserve"> </w:t>
      </w:r>
      <w:r w:rsidR="00785C94">
        <w:t>the</w:t>
      </w:r>
      <w:r w:rsidR="00785C94">
        <w:rPr>
          <w:spacing w:val="-17"/>
        </w:rPr>
        <w:t xml:space="preserve"> </w:t>
      </w:r>
      <w:r w:rsidR="00785C94">
        <w:t>performance,</w:t>
      </w:r>
      <w:r w:rsidR="00785C94">
        <w:rPr>
          <w:spacing w:val="-15"/>
        </w:rPr>
        <w:t xml:space="preserve"> </w:t>
      </w:r>
      <w:r w:rsidR="00785C94">
        <w:t xml:space="preserve">trust, </w:t>
      </w:r>
      <w:r w:rsidR="00785C94">
        <w:rPr>
          <w:w w:val="95"/>
        </w:rPr>
        <w:t>situation</w:t>
      </w:r>
      <w:r w:rsidR="00785C94">
        <w:rPr>
          <w:spacing w:val="-10"/>
          <w:w w:val="95"/>
        </w:rPr>
        <w:t xml:space="preserve"> </w:t>
      </w:r>
      <w:r w:rsidR="00785C94">
        <w:rPr>
          <w:spacing w:val="-3"/>
          <w:w w:val="95"/>
        </w:rPr>
        <w:t>awareness</w:t>
      </w:r>
      <w:r w:rsidR="00785C94">
        <w:rPr>
          <w:spacing w:val="-10"/>
          <w:w w:val="95"/>
        </w:rPr>
        <w:t xml:space="preserve"> </w:t>
      </w:r>
      <w:r w:rsidR="00785C94">
        <w:rPr>
          <w:w w:val="95"/>
        </w:rPr>
        <w:t>and</w:t>
      </w:r>
      <w:r w:rsidR="00785C94">
        <w:rPr>
          <w:spacing w:val="-10"/>
          <w:w w:val="95"/>
        </w:rPr>
        <w:t xml:space="preserve"> </w:t>
      </w:r>
      <w:r w:rsidR="00785C94">
        <w:rPr>
          <w:w w:val="95"/>
        </w:rPr>
        <w:t>satisfaction</w:t>
      </w:r>
      <w:r w:rsidR="00785C94">
        <w:rPr>
          <w:spacing w:val="-10"/>
          <w:w w:val="95"/>
        </w:rPr>
        <w:t xml:space="preserve"> </w:t>
      </w:r>
      <w:r w:rsidR="00785C94">
        <w:rPr>
          <w:w w:val="95"/>
        </w:rPr>
        <w:t>of</w:t>
      </w:r>
      <w:r w:rsidR="00785C94">
        <w:rPr>
          <w:spacing w:val="-10"/>
          <w:w w:val="95"/>
        </w:rPr>
        <w:t xml:space="preserve"> </w:t>
      </w:r>
      <w:r w:rsidR="00785C94">
        <w:rPr>
          <w:w w:val="95"/>
        </w:rPr>
        <w:t>seafarers.</w:t>
      </w:r>
      <w:r w:rsidR="00785C94">
        <w:rPr>
          <w:spacing w:val="10"/>
          <w:w w:val="95"/>
        </w:rPr>
        <w:t xml:space="preserve"> </w:t>
      </w:r>
      <w:r w:rsidR="00785C94">
        <w:rPr>
          <w:w w:val="95"/>
        </w:rPr>
        <w:t>But</w:t>
      </w:r>
      <w:r w:rsidR="00785C94">
        <w:rPr>
          <w:spacing w:val="-10"/>
          <w:w w:val="95"/>
        </w:rPr>
        <w:t xml:space="preserve"> </w:t>
      </w:r>
      <w:r w:rsidR="00785C94">
        <w:rPr>
          <w:w w:val="95"/>
        </w:rPr>
        <w:t>the</w:t>
      </w:r>
      <w:r w:rsidR="00785C94">
        <w:rPr>
          <w:spacing w:val="-10"/>
          <w:w w:val="95"/>
        </w:rPr>
        <w:t xml:space="preserve"> </w:t>
      </w:r>
      <w:r w:rsidR="00785C94">
        <w:rPr>
          <w:w w:val="95"/>
        </w:rPr>
        <w:t>results</w:t>
      </w:r>
      <w:r w:rsidR="00785C94">
        <w:rPr>
          <w:spacing w:val="-10"/>
          <w:w w:val="95"/>
        </w:rPr>
        <w:t xml:space="preserve"> </w:t>
      </w:r>
      <w:r w:rsidR="00785C94">
        <w:rPr>
          <w:w w:val="95"/>
        </w:rPr>
        <w:t>of</w:t>
      </w:r>
      <w:r w:rsidR="00785C94">
        <w:rPr>
          <w:spacing w:val="-10"/>
          <w:w w:val="95"/>
        </w:rPr>
        <w:t xml:space="preserve"> </w:t>
      </w:r>
      <w:r w:rsidR="00785C94">
        <w:rPr>
          <w:w w:val="95"/>
        </w:rPr>
        <w:t>these</w:t>
      </w:r>
      <w:r w:rsidR="00785C94">
        <w:rPr>
          <w:spacing w:val="-10"/>
          <w:w w:val="95"/>
        </w:rPr>
        <w:t xml:space="preserve"> </w:t>
      </w:r>
      <w:r w:rsidR="00785C94">
        <w:rPr>
          <w:w w:val="95"/>
        </w:rPr>
        <w:t>evaluations</w:t>
      </w:r>
      <w:r w:rsidR="00785C94">
        <w:rPr>
          <w:spacing w:val="-10"/>
          <w:w w:val="95"/>
        </w:rPr>
        <w:t xml:space="preserve"> </w:t>
      </w:r>
      <w:r w:rsidR="00785C94">
        <w:rPr>
          <w:w w:val="95"/>
        </w:rPr>
        <w:t xml:space="preserve">should </w:t>
      </w:r>
      <w:r w:rsidR="00785C94">
        <w:t>also</w:t>
      </w:r>
      <w:ins w:id="1037" w:author="Tom Wever" w:date="2018-11-25T15:18:00Z">
        <w:r w:rsidR="009A42ED">
          <w:t xml:space="preserve"> show</w:t>
        </w:r>
      </w:ins>
      <w:r w:rsidR="00785C94">
        <w:rPr>
          <w:spacing w:val="-15"/>
        </w:rPr>
        <w:t xml:space="preserve"> </w:t>
      </w:r>
      <w:r w:rsidR="00785C94">
        <w:t>what</w:t>
      </w:r>
      <w:r w:rsidR="00785C94">
        <w:rPr>
          <w:spacing w:val="-15"/>
        </w:rPr>
        <w:t xml:space="preserve"> </w:t>
      </w:r>
      <w:r w:rsidR="00785C94">
        <w:t>this</w:t>
      </w:r>
      <w:r w:rsidR="00785C94">
        <w:rPr>
          <w:spacing w:val="-15"/>
        </w:rPr>
        <w:t xml:space="preserve"> </w:t>
      </w:r>
      <w:r w:rsidR="00785C94">
        <w:t>impact</w:t>
      </w:r>
      <w:r w:rsidR="00785C94">
        <w:rPr>
          <w:spacing w:val="-15"/>
        </w:rPr>
        <w:t xml:space="preserve"> </w:t>
      </w:r>
      <w:r w:rsidR="00785C94">
        <w:t>is.</w:t>
      </w:r>
      <w:r w:rsidR="00785C94">
        <w:rPr>
          <w:spacing w:val="7"/>
        </w:rPr>
        <w:t xml:space="preserve"> </w:t>
      </w:r>
      <w:r w:rsidR="00785C94">
        <w:t>This</w:t>
      </w:r>
      <w:r w:rsidR="00785C94">
        <w:rPr>
          <w:spacing w:val="-15"/>
        </w:rPr>
        <w:t xml:space="preserve"> </w:t>
      </w:r>
      <w:r w:rsidR="00785C94">
        <w:t>means</w:t>
      </w:r>
      <w:r w:rsidR="00785C94">
        <w:rPr>
          <w:spacing w:val="-15"/>
        </w:rPr>
        <w:t xml:space="preserve"> </w:t>
      </w:r>
      <w:r w:rsidR="00785C94">
        <w:t>it</w:t>
      </w:r>
      <w:r w:rsidR="00785C94">
        <w:rPr>
          <w:spacing w:val="-15"/>
        </w:rPr>
        <w:t xml:space="preserve"> </w:t>
      </w:r>
      <w:r w:rsidR="00785C94">
        <w:t>is</w:t>
      </w:r>
      <w:r w:rsidR="00785C94">
        <w:rPr>
          <w:spacing w:val="-15"/>
        </w:rPr>
        <w:t xml:space="preserve"> </w:t>
      </w:r>
      <w:r w:rsidR="00785C94">
        <w:t>possible</w:t>
      </w:r>
      <w:r w:rsidR="00785C94">
        <w:rPr>
          <w:spacing w:val="-15"/>
        </w:rPr>
        <w:t xml:space="preserve"> </w:t>
      </w:r>
      <w:r w:rsidR="00785C94">
        <w:t>to</w:t>
      </w:r>
      <w:r w:rsidR="00785C94">
        <w:rPr>
          <w:spacing w:val="-15"/>
        </w:rPr>
        <w:t xml:space="preserve"> </w:t>
      </w:r>
      <w:r w:rsidR="00785C94">
        <w:t>mitigate</w:t>
      </w:r>
      <w:r w:rsidR="00785C94">
        <w:rPr>
          <w:spacing w:val="-15"/>
        </w:rPr>
        <w:t xml:space="preserve"> </w:t>
      </w:r>
      <w:r w:rsidR="00785C94">
        <w:t>a</w:t>
      </w:r>
      <w:r w:rsidR="00785C94">
        <w:rPr>
          <w:spacing w:val="-15"/>
        </w:rPr>
        <w:t xml:space="preserve"> </w:t>
      </w:r>
      <w:r w:rsidR="00785C94">
        <w:t>negative</w:t>
      </w:r>
      <w:r w:rsidR="00785C94">
        <w:rPr>
          <w:spacing w:val="-15"/>
        </w:rPr>
        <w:t xml:space="preserve"> </w:t>
      </w:r>
      <w:r w:rsidR="00785C94">
        <w:t>impact,</w:t>
      </w:r>
      <w:ins w:id="1038" w:author="Tom Wever" w:date="2018-11-25T15:18:00Z">
        <w:r w:rsidR="009A42ED">
          <w:rPr>
            <w:spacing w:val="-14"/>
          </w:rPr>
          <w:t xml:space="preserve"> </w:t>
        </w:r>
      </w:ins>
      <w:del w:id="1039" w:author="Tom Wever" w:date="2018-11-25T15:18:00Z">
        <w:r w:rsidR="00785C94" w:rsidDel="009A42ED">
          <w:rPr>
            <w:spacing w:val="-14"/>
          </w:rPr>
          <w:delText xml:space="preserve"> </w:delText>
        </w:r>
      </w:del>
      <w:r w:rsidR="00785C94">
        <w:rPr>
          <w:spacing w:val="-4"/>
        </w:rPr>
        <w:t>or</w:t>
      </w:r>
      <w:r w:rsidR="00785C94">
        <w:rPr>
          <w:spacing w:val="-15"/>
        </w:rPr>
        <w:t xml:space="preserve"> </w:t>
      </w:r>
      <w:r w:rsidR="00785C94">
        <w:t>exploit the</w:t>
      </w:r>
      <w:r w:rsidR="00785C94">
        <w:rPr>
          <w:spacing w:val="8"/>
        </w:rPr>
        <w:t xml:space="preserve"> </w:t>
      </w:r>
      <w:r w:rsidR="00785C94">
        <w:t>advantages.</w:t>
      </w:r>
    </w:p>
    <w:p w14:paraId="66466F5D" w14:textId="77777777" w:rsidR="00B07A10" w:rsidRDefault="00B07A10">
      <w:pPr>
        <w:spacing w:line="348" w:lineRule="auto"/>
        <w:jc w:val="both"/>
        <w:sectPr w:rsidR="00B07A10">
          <w:pgSz w:w="11910" w:h="16840"/>
          <w:pgMar w:top="1060" w:right="280" w:bottom="280" w:left="1620" w:header="708" w:footer="708" w:gutter="0"/>
          <w:cols w:space="708"/>
        </w:sectPr>
      </w:pPr>
    </w:p>
    <w:p w14:paraId="66466F5E" w14:textId="77777777" w:rsidR="00B07A10" w:rsidRDefault="00B07A10">
      <w:pPr>
        <w:pStyle w:val="Plattetekst"/>
        <w:spacing w:before="6"/>
        <w:rPr>
          <w:sz w:val="9"/>
        </w:rPr>
      </w:pPr>
    </w:p>
    <w:p w14:paraId="66466F5F" w14:textId="77777777" w:rsidR="00B07A10" w:rsidRDefault="00785C94">
      <w:pPr>
        <w:pStyle w:val="Kop1"/>
      </w:pPr>
      <w:bookmarkStart w:id="1040" w:name="Conclusion"/>
      <w:bookmarkEnd w:id="1040"/>
      <w:r>
        <w:t xml:space="preserve">12 </w:t>
      </w:r>
      <w:r>
        <w:rPr>
          <w:b w:val="0"/>
          <w:i/>
          <w:color w:val="00AEEF"/>
        </w:rPr>
        <w:t xml:space="preserve">| </w:t>
      </w:r>
      <w:r>
        <w:t>Conclusion</w:t>
      </w:r>
    </w:p>
    <w:p w14:paraId="66466F60" w14:textId="0533F3BD" w:rsidR="00B07A10" w:rsidRDefault="00785C94">
      <w:pPr>
        <w:pStyle w:val="Plattetekst"/>
        <w:spacing w:before="323" w:line="348" w:lineRule="auto"/>
        <w:ind w:left="107" w:right="1444"/>
        <w:jc w:val="both"/>
      </w:pPr>
      <w:r>
        <w:t>This</w:t>
      </w:r>
      <w:r>
        <w:rPr>
          <w:spacing w:val="-23"/>
        </w:rPr>
        <w:t xml:space="preserve"> </w:t>
      </w:r>
      <w:r>
        <w:t>part</w:t>
      </w:r>
      <w:r>
        <w:rPr>
          <w:spacing w:val="-23"/>
        </w:rPr>
        <w:t xml:space="preserve"> </w:t>
      </w:r>
      <w:r>
        <w:t>has</w:t>
      </w:r>
      <w:r>
        <w:rPr>
          <w:spacing w:val="-23"/>
        </w:rPr>
        <w:t xml:space="preserve"> </w:t>
      </w:r>
      <w:r>
        <w:t>shown</w:t>
      </w:r>
      <w:r>
        <w:rPr>
          <w:spacing w:val="-23"/>
        </w:rPr>
        <w:t xml:space="preserve"> </w:t>
      </w:r>
      <w:r>
        <w:t>that</w:t>
      </w:r>
      <w:r>
        <w:rPr>
          <w:spacing w:val="-23"/>
        </w:rPr>
        <w:t xml:space="preserve"> </w:t>
      </w:r>
      <w:r>
        <w:t>it</w:t>
      </w:r>
      <w:r>
        <w:rPr>
          <w:spacing w:val="-23"/>
        </w:rPr>
        <w:t xml:space="preserve"> </w:t>
      </w:r>
      <w:r>
        <w:t>is</w:t>
      </w:r>
      <w:r>
        <w:rPr>
          <w:spacing w:val="-23"/>
        </w:rPr>
        <w:t xml:space="preserve"> </w:t>
      </w:r>
      <w:r>
        <w:t>possible</w:t>
      </w:r>
      <w:r>
        <w:rPr>
          <w:spacing w:val="-23"/>
        </w:rPr>
        <w:t xml:space="preserve"> </w:t>
      </w:r>
      <w:r>
        <w:t>to</w:t>
      </w:r>
      <w:r>
        <w:rPr>
          <w:spacing w:val="-23"/>
        </w:rPr>
        <w:t xml:space="preserve"> </w:t>
      </w:r>
      <w:r>
        <w:t>solve</w:t>
      </w:r>
      <w:r>
        <w:rPr>
          <w:spacing w:val="-23"/>
        </w:rPr>
        <w:t xml:space="preserve"> </w:t>
      </w:r>
      <w:r>
        <w:t>the</w:t>
      </w:r>
      <w:r>
        <w:rPr>
          <w:spacing w:val="-23"/>
        </w:rPr>
        <w:t xml:space="preserve"> </w:t>
      </w:r>
      <w:r>
        <w:t>challenge</w:t>
      </w:r>
      <w:r>
        <w:rPr>
          <w:spacing w:val="-23"/>
        </w:rPr>
        <w:t xml:space="preserve"> </w:t>
      </w:r>
      <w:r>
        <w:t>of</w:t>
      </w:r>
      <w:r>
        <w:rPr>
          <w:spacing w:val="-23"/>
        </w:rPr>
        <w:t xml:space="preserve"> </w:t>
      </w:r>
      <w:r>
        <w:t>communication</w:t>
      </w:r>
      <w:r>
        <w:rPr>
          <w:spacing w:val="-23"/>
        </w:rPr>
        <w:t xml:space="preserve"> </w:t>
      </w:r>
      <w:r>
        <w:t>and</w:t>
      </w:r>
      <w:r>
        <w:rPr>
          <w:spacing w:val="-23"/>
        </w:rPr>
        <w:t xml:space="preserve"> </w:t>
      </w:r>
      <w:r>
        <w:t xml:space="preserve">ensure </w:t>
      </w:r>
      <w:r>
        <w:rPr>
          <w:w w:val="95"/>
        </w:rPr>
        <w:t xml:space="preserve">safety </w:t>
      </w:r>
      <w:r>
        <w:rPr>
          <w:spacing w:val="-3"/>
          <w:w w:val="95"/>
        </w:rPr>
        <w:t xml:space="preserve">by </w:t>
      </w:r>
      <w:r>
        <w:rPr>
          <w:w w:val="95"/>
        </w:rPr>
        <w:t xml:space="preserve">enabling unmanned vessels to communicate with manned vessels. </w:t>
      </w:r>
      <w:del w:id="1041" w:author="Tom Wever" w:date="2018-11-25T15:19:00Z">
        <w:r w:rsidDel="00424440">
          <w:rPr>
            <w:spacing w:val="-3"/>
            <w:w w:val="95"/>
          </w:rPr>
          <w:delText xml:space="preserve">We </w:delText>
        </w:r>
        <w:r w:rsidDel="00424440">
          <w:rPr>
            <w:w w:val="95"/>
          </w:rPr>
          <w:delText>solved</w:delText>
        </w:r>
        <w:r w:rsidDel="00424440">
          <w:rPr>
            <w:spacing w:val="-28"/>
            <w:w w:val="95"/>
          </w:rPr>
          <w:delText xml:space="preserve"> </w:delText>
        </w:r>
        <w:r w:rsidDel="00424440">
          <w:rPr>
            <w:w w:val="95"/>
          </w:rPr>
          <w:delText>t</w:delText>
        </w:r>
      </w:del>
      <w:ins w:id="1042" w:author="Tom Wever" w:date="2018-11-25T15:19:00Z">
        <w:r w:rsidR="00424440">
          <w:rPr>
            <w:spacing w:val="-3"/>
            <w:w w:val="95"/>
          </w:rPr>
          <w:t>T</w:t>
        </w:r>
      </w:ins>
      <w:r>
        <w:rPr>
          <w:w w:val="95"/>
        </w:rPr>
        <w:t>h</w:t>
      </w:r>
      <w:ins w:id="1043" w:author="Tom Wever" w:date="2018-11-25T15:19:00Z">
        <w:r w:rsidR="00424440">
          <w:rPr>
            <w:w w:val="95"/>
          </w:rPr>
          <w:t>e communication</w:t>
        </w:r>
      </w:ins>
      <w:del w:id="1044" w:author="Tom Wever" w:date="2018-11-25T15:19:00Z">
        <w:r w:rsidDel="00424440">
          <w:rPr>
            <w:w w:val="95"/>
          </w:rPr>
          <w:delText>is</w:delText>
        </w:r>
      </w:del>
      <w:r>
        <w:rPr>
          <w:w w:val="95"/>
        </w:rPr>
        <w:t xml:space="preserve"> </w:t>
      </w:r>
      <w:r>
        <w:t>challenge</w:t>
      </w:r>
      <w:ins w:id="1045" w:author="Tom Wever" w:date="2018-11-25T15:19:00Z">
        <w:r w:rsidR="00A0517A">
          <w:t xml:space="preserve"> is solved</w:t>
        </w:r>
      </w:ins>
      <w:r>
        <w:rPr>
          <w:spacing w:val="-26"/>
        </w:rPr>
        <w:t xml:space="preserve"> </w:t>
      </w:r>
      <w:r>
        <w:rPr>
          <w:spacing w:val="-3"/>
        </w:rPr>
        <w:t>by</w:t>
      </w:r>
      <w:r>
        <w:rPr>
          <w:spacing w:val="-26"/>
        </w:rPr>
        <w:t xml:space="preserve"> </w:t>
      </w:r>
      <w:r>
        <w:t>designing</w:t>
      </w:r>
      <w:r>
        <w:rPr>
          <w:spacing w:val="-26"/>
        </w:rPr>
        <w:t xml:space="preserve"> </w:t>
      </w:r>
      <w:r>
        <w:t>a</w:t>
      </w:r>
      <w:r>
        <w:rPr>
          <w:spacing w:val="-26"/>
        </w:rPr>
        <w:t xml:space="preserve"> </w:t>
      </w:r>
      <w:r>
        <w:t>protocol</w:t>
      </w:r>
      <w:r>
        <w:rPr>
          <w:spacing w:val="-26"/>
        </w:rPr>
        <w:t xml:space="preserve"> </w:t>
      </w:r>
      <w:r>
        <w:t>for</w:t>
      </w:r>
      <w:r>
        <w:rPr>
          <w:spacing w:val="-26"/>
        </w:rPr>
        <w:t xml:space="preserve"> </w:t>
      </w:r>
      <w:r>
        <w:t>communication,</w:t>
      </w:r>
      <w:r>
        <w:rPr>
          <w:spacing w:val="-23"/>
        </w:rPr>
        <w:t xml:space="preserve"> </w:t>
      </w:r>
      <w:r>
        <w:t>based</w:t>
      </w:r>
      <w:r>
        <w:rPr>
          <w:spacing w:val="-26"/>
        </w:rPr>
        <w:t xml:space="preserve"> </w:t>
      </w:r>
      <w:r>
        <w:t>on</w:t>
      </w:r>
      <w:r>
        <w:rPr>
          <w:spacing w:val="-26"/>
        </w:rPr>
        <w:t xml:space="preserve"> </w:t>
      </w:r>
      <w:r>
        <w:t>existing</w:t>
      </w:r>
      <w:r>
        <w:rPr>
          <w:spacing w:val="-26"/>
        </w:rPr>
        <w:t xml:space="preserve"> </w:t>
      </w:r>
      <w:r>
        <w:t>maritime</w:t>
      </w:r>
      <w:r>
        <w:rPr>
          <w:spacing w:val="-26"/>
        </w:rPr>
        <w:t xml:space="preserve"> </w:t>
      </w:r>
      <w:r>
        <w:t>systems and protocols, using the situated Cognitive Engineering (</w:t>
      </w:r>
      <w:proofErr w:type="spellStart"/>
      <w:r>
        <w:t>sCE</w:t>
      </w:r>
      <w:proofErr w:type="spellEnd"/>
      <w:r>
        <w:t xml:space="preserve">) method. </w:t>
      </w:r>
      <w:del w:id="1046" w:author="Tom Wever" w:date="2018-11-25T15:20:00Z">
        <w:r w:rsidDel="00A0517A">
          <w:delText>Where t</w:delText>
        </w:r>
      </w:del>
      <w:ins w:id="1047" w:author="Tom Wever" w:date="2018-11-25T15:20:00Z">
        <w:r w:rsidR="00A0517A">
          <w:t>T</w:t>
        </w:r>
      </w:ins>
      <w:r>
        <w:t xml:space="preserve">he first </w:t>
      </w:r>
      <w:r>
        <w:rPr>
          <w:w w:val="95"/>
        </w:rPr>
        <w:t>phase</w:t>
      </w:r>
      <w:r>
        <w:rPr>
          <w:spacing w:val="-13"/>
          <w:w w:val="95"/>
        </w:rPr>
        <w:t xml:space="preserve"> </w:t>
      </w:r>
      <w:r>
        <w:rPr>
          <w:w w:val="95"/>
        </w:rPr>
        <w:t>includes</w:t>
      </w:r>
      <w:r>
        <w:rPr>
          <w:spacing w:val="-14"/>
          <w:w w:val="95"/>
        </w:rPr>
        <w:t xml:space="preserve"> </w:t>
      </w:r>
      <w:r>
        <w:rPr>
          <w:w w:val="95"/>
        </w:rPr>
        <w:t>a</w:t>
      </w:r>
      <w:r>
        <w:rPr>
          <w:spacing w:val="-13"/>
          <w:w w:val="95"/>
        </w:rPr>
        <w:t xml:space="preserve"> </w:t>
      </w:r>
      <w:r>
        <w:rPr>
          <w:w w:val="95"/>
        </w:rPr>
        <w:t>description</w:t>
      </w:r>
      <w:r>
        <w:rPr>
          <w:spacing w:val="-14"/>
          <w:w w:val="95"/>
        </w:rPr>
        <w:t xml:space="preserve"> </w:t>
      </w:r>
      <w:r>
        <w:rPr>
          <w:w w:val="95"/>
        </w:rPr>
        <w:t>of</w:t>
      </w:r>
      <w:r>
        <w:rPr>
          <w:spacing w:val="-14"/>
          <w:w w:val="95"/>
        </w:rPr>
        <w:t xml:space="preserve"> </w:t>
      </w:r>
      <w:r>
        <w:rPr>
          <w:w w:val="95"/>
        </w:rPr>
        <w:t>operational</w:t>
      </w:r>
      <w:r>
        <w:rPr>
          <w:spacing w:val="-13"/>
          <w:w w:val="95"/>
        </w:rPr>
        <w:t xml:space="preserve"> </w:t>
      </w:r>
      <w:r>
        <w:rPr>
          <w:w w:val="95"/>
        </w:rPr>
        <w:t>demands,</w:t>
      </w:r>
      <w:r>
        <w:rPr>
          <w:spacing w:val="-13"/>
          <w:w w:val="95"/>
        </w:rPr>
        <w:t xml:space="preserve"> </w:t>
      </w:r>
      <w:r>
        <w:rPr>
          <w:w w:val="95"/>
        </w:rPr>
        <w:t>relevant</w:t>
      </w:r>
      <w:r>
        <w:rPr>
          <w:spacing w:val="-14"/>
          <w:w w:val="95"/>
        </w:rPr>
        <w:t xml:space="preserve"> </w:t>
      </w:r>
      <w:r>
        <w:rPr>
          <w:w w:val="95"/>
        </w:rPr>
        <w:t>human</w:t>
      </w:r>
      <w:r>
        <w:rPr>
          <w:spacing w:val="-13"/>
          <w:w w:val="95"/>
        </w:rPr>
        <w:t xml:space="preserve"> </w:t>
      </w:r>
      <w:r>
        <w:rPr>
          <w:w w:val="95"/>
        </w:rPr>
        <w:t>factors</w:t>
      </w:r>
      <w:r>
        <w:rPr>
          <w:spacing w:val="-13"/>
          <w:w w:val="95"/>
        </w:rPr>
        <w:t xml:space="preserve"> </w:t>
      </w:r>
      <w:r>
        <w:rPr>
          <w:w w:val="95"/>
        </w:rPr>
        <w:t>and</w:t>
      </w:r>
      <w:r>
        <w:rPr>
          <w:spacing w:val="-14"/>
          <w:w w:val="95"/>
        </w:rPr>
        <w:t xml:space="preserve"> </w:t>
      </w:r>
      <w:r>
        <w:rPr>
          <w:w w:val="95"/>
        </w:rPr>
        <w:t>envisioned technologies.</w:t>
      </w:r>
      <w:r>
        <w:rPr>
          <w:spacing w:val="-10"/>
          <w:w w:val="95"/>
        </w:rPr>
        <w:t xml:space="preserve"> </w:t>
      </w:r>
      <w:r>
        <w:rPr>
          <w:w w:val="95"/>
        </w:rPr>
        <w:t>The</w:t>
      </w:r>
      <w:r>
        <w:rPr>
          <w:spacing w:val="-24"/>
          <w:w w:val="95"/>
        </w:rPr>
        <w:t xml:space="preserve"> </w:t>
      </w:r>
      <w:r>
        <w:rPr>
          <w:w w:val="95"/>
        </w:rPr>
        <w:t>second</w:t>
      </w:r>
      <w:r>
        <w:rPr>
          <w:spacing w:val="-25"/>
          <w:w w:val="95"/>
        </w:rPr>
        <w:t xml:space="preserve"> </w:t>
      </w:r>
      <w:r>
        <w:rPr>
          <w:w w:val="95"/>
        </w:rPr>
        <w:t>phase</w:t>
      </w:r>
      <w:r>
        <w:rPr>
          <w:spacing w:val="-24"/>
          <w:w w:val="95"/>
        </w:rPr>
        <w:t xml:space="preserve"> </w:t>
      </w:r>
      <w:r>
        <w:rPr>
          <w:w w:val="95"/>
        </w:rPr>
        <w:t>consists</w:t>
      </w:r>
      <w:r>
        <w:rPr>
          <w:spacing w:val="-25"/>
          <w:w w:val="95"/>
        </w:rPr>
        <w:t xml:space="preserve"> </w:t>
      </w:r>
      <w:r>
        <w:rPr>
          <w:w w:val="95"/>
        </w:rPr>
        <w:t>of</w:t>
      </w:r>
      <w:r>
        <w:rPr>
          <w:spacing w:val="-25"/>
          <w:w w:val="95"/>
        </w:rPr>
        <w:t xml:space="preserve"> </w:t>
      </w:r>
      <w:r>
        <w:rPr>
          <w:w w:val="95"/>
        </w:rPr>
        <w:t>design-scenarios</w:t>
      </w:r>
      <w:r>
        <w:rPr>
          <w:spacing w:val="-24"/>
          <w:w w:val="95"/>
        </w:rPr>
        <w:t xml:space="preserve"> </w:t>
      </w:r>
      <w:r>
        <w:rPr>
          <w:w w:val="95"/>
        </w:rPr>
        <w:t>and</w:t>
      </w:r>
      <w:r>
        <w:rPr>
          <w:spacing w:val="-25"/>
          <w:w w:val="95"/>
        </w:rPr>
        <w:t xml:space="preserve"> </w:t>
      </w:r>
      <w:r>
        <w:rPr>
          <w:w w:val="95"/>
        </w:rPr>
        <w:t>use-cases,</w:t>
      </w:r>
      <w:r>
        <w:rPr>
          <w:spacing w:val="-24"/>
          <w:w w:val="95"/>
        </w:rPr>
        <w:t xml:space="preserve"> </w:t>
      </w:r>
      <w:r>
        <w:rPr>
          <w:w w:val="95"/>
        </w:rPr>
        <w:t>which</w:t>
      </w:r>
      <w:r>
        <w:rPr>
          <w:spacing w:val="-25"/>
          <w:w w:val="95"/>
        </w:rPr>
        <w:t xml:space="preserve"> </w:t>
      </w:r>
      <w:r>
        <w:rPr>
          <w:w w:val="95"/>
        </w:rPr>
        <w:t>result</w:t>
      </w:r>
      <w:r>
        <w:rPr>
          <w:spacing w:val="-24"/>
          <w:w w:val="95"/>
        </w:rPr>
        <w:t xml:space="preserve"> </w:t>
      </w:r>
      <w:r>
        <w:rPr>
          <w:w w:val="95"/>
        </w:rPr>
        <w:t>in</w:t>
      </w:r>
      <w:r>
        <w:rPr>
          <w:spacing w:val="-24"/>
          <w:w w:val="95"/>
        </w:rPr>
        <w:t xml:space="preserve"> </w:t>
      </w:r>
      <w:r>
        <w:rPr>
          <w:w w:val="95"/>
        </w:rPr>
        <w:t>a list</w:t>
      </w:r>
      <w:r>
        <w:rPr>
          <w:spacing w:val="-9"/>
          <w:w w:val="95"/>
        </w:rPr>
        <w:t xml:space="preserve"> </w:t>
      </w:r>
      <w:r>
        <w:rPr>
          <w:w w:val="95"/>
        </w:rPr>
        <w:t>of</w:t>
      </w:r>
      <w:r>
        <w:rPr>
          <w:spacing w:val="-9"/>
          <w:w w:val="95"/>
        </w:rPr>
        <w:t xml:space="preserve"> </w:t>
      </w:r>
      <w:r>
        <w:rPr>
          <w:w w:val="95"/>
        </w:rPr>
        <w:t>requirements.</w:t>
      </w:r>
      <w:r>
        <w:rPr>
          <w:spacing w:val="7"/>
          <w:w w:val="95"/>
        </w:rPr>
        <w:t xml:space="preserve"> </w:t>
      </w:r>
      <w:r>
        <w:rPr>
          <w:w w:val="95"/>
        </w:rPr>
        <w:t>These</w:t>
      </w:r>
      <w:r>
        <w:rPr>
          <w:spacing w:val="-9"/>
          <w:w w:val="95"/>
        </w:rPr>
        <w:t xml:space="preserve"> </w:t>
      </w:r>
      <w:r>
        <w:rPr>
          <w:w w:val="95"/>
        </w:rPr>
        <w:t>requirements</w:t>
      </w:r>
      <w:r>
        <w:rPr>
          <w:spacing w:val="-9"/>
          <w:w w:val="95"/>
        </w:rPr>
        <w:t xml:space="preserve"> </w:t>
      </w:r>
      <w:r>
        <w:rPr>
          <w:w w:val="95"/>
        </w:rPr>
        <w:t>are</w:t>
      </w:r>
      <w:r>
        <w:rPr>
          <w:spacing w:val="-9"/>
          <w:w w:val="95"/>
        </w:rPr>
        <w:t xml:space="preserve"> </w:t>
      </w:r>
      <w:r>
        <w:rPr>
          <w:w w:val="95"/>
        </w:rPr>
        <w:t>used</w:t>
      </w:r>
      <w:r>
        <w:rPr>
          <w:spacing w:val="-9"/>
          <w:w w:val="95"/>
        </w:rPr>
        <w:t xml:space="preserve"> </w:t>
      </w:r>
      <w:r>
        <w:rPr>
          <w:w w:val="95"/>
        </w:rPr>
        <w:t>to</w:t>
      </w:r>
      <w:r>
        <w:rPr>
          <w:spacing w:val="-9"/>
          <w:w w:val="95"/>
        </w:rPr>
        <w:t xml:space="preserve"> </w:t>
      </w:r>
      <w:r>
        <w:rPr>
          <w:w w:val="95"/>
        </w:rPr>
        <w:t>define</w:t>
      </w:r>
      <w:r>
        <w:rPr>
          <w:spacing w:val="-9"/>
          <w:w w:val="95"/>
        </w:rPr>
        <w:t xml:space="preserve"> </w:t>
      </w:r>
      <w:r>
        <w:rPr>
          <w:w w:val="95"/>
        </w:rPr>
        <w:t>an</w:t>
      </w:r>
      <w:r>
        <w:rPr>
          <w:spacing w:val="-10"/>
          <w:w w:val="95"/>
        </w:rPr>
        <w:t xml:space="preserve"> </w:t>
      </w:r>
      <w:r>
        <w:rPr>
          <w:w w:val="95"/>
        </w:rPr>
        <w:t>ontology</w:t>
      </w:r>
      <w:r>
        <w:rPr>
          <w:spacing w:val="-9"/>
          <w:w w:val="95"/>
        </w:rPr>
        <w:t xml:space="preserve"> </w:t>
      </w:r>
      <w:r>
        <w:rPr>
          <w:w w:val="95"/>
        </w:rPr>
        <w:t>for</w:t>
      </w:r>
      <w:r>
        <w:rPr>
          <w:spacing w:val="-10"/>
          <w:w w:val="95"/>
        </w:rPr>
        <w:t xml:space="preserve"> </w:t>
      </w:r>
      <w:r>
        <w:rPr>
          <w:w w:val="95"/>
        </w:rPr>
        <w:t>the</w:t>
      </w:r>
      <w:r>
        <w:rPr>
          <w:spacing w:val="-9"/>
          <w:w w:val="95"/>
        </w:rPr>
        <w:t xml:space="preserve"> </w:t>
      </w:r>
      <w:r>
        <w:rPr>
          <w:w w:val="95"/>
        </w:rPr>
        <w:t>system</w:t>
      </w:r>
      <w:r>
        <w:rPr>
          <w:spacing w:val="-9"/>
          <w:w w:val="95"/>
        </w:rPr>
        <w:t xml:space="preserve"> </w:t>
      </w:r>
      <w:r>
        <w:rPr>
          <w:w w:val="95"/>
        </w:rPr>
        <w:t>and</w:t>
      </w:r>
      <w:r>
        <w:rPr>
          <w:spacing w:val="-9"/>
          <w:w w:val="95"/>
        </w:rPr>
        <w:t xml:space="preserve"> </w:t>
      </w:r>
      <w:r>
        <w:rPr>
          <w:w w:val="95"/>
        </w:rPr>
        <w:t>a description</w:t>
      </w:r>
      <w:r>
        <w:rPr>
          <w:spacing w:val="-15"/>
          <w:w w:val="95"/>
        </w:rPr>
        <w:t xml:space="preserve"> </w:t>
      </w:r>
      <w:r>
        <w:rPr>
          <w:w w:val="95"/>
        </w:rPr>
        <w:t>of</w:t>
      </w:r>
      <w:r>
        <w:rPr>
          <w:spacing w:val="-15"/>
          <w:w w:val="95"/>
        </w:rPr>
        <w:t xml:space="preserve"> </w:t>
      </w:r>
      <w:r>
        <w:rPr>
          <w:w w:val="95"/>
        </w:rPr>
        <w:t>the</w:t>
      </w:r>
      <w:r>
        <w:rPr>
          <w:spacing w:val="-15"/>
          <w:w w:val="95"/>
        </w:rPr>
        <w:t xml:space="preserve"> </w:t>
      </w:r>
      <w:r>
        <w:rPr>
          <w:w w:val="95"/>
        </w:rPr>
        <w:t>capabilities</w:t>
      </w:r>
      <w:r>
        <w:rPr>
          <w:spacing w:val="-15"/>
          <w:w w:val="95"/>
        </w:rPr>
        <w:t xml:space="preserve"> </w:t>
      </w:r>
      <w:r>
        <w:rPr>
          <w:w w:val="95"/>
        </w:rPr>
        <w:t>of</w:t>
      </w:r>
      <w:r>
        <w:rPr>
          <w:spacing w:val="-15"/>
          <w:w w:val="95"/>
        </w:rPr>
        <w:t xml:space="preserve"> </w:t>
      </w:r>
      <w:r>
        <w:rPr>
          <w:w w:val="95"/>
        </w:rPr>
        <w:t>the</w:t>
      </w:r>
      <w:r>
        <w:rPr>
          <w:spacing w:val="-15"/>
          <w:w w:val="95"/>
        </w:rPr>
        <w:t xml:space="preserve"> </w:t>
      </w:r>
      <w:r>
        <w:rPr>
          <w:w w:val="95"/>
        </w:rPr>
        <w:t>system.</w:t>
      </w:r>
      <w:r>
        <w:rPr>
          <w:spacing w:val="7"/>
          <w:w w:val="95"/>
        </w:rPr>
        <w:t xml:space="preserve"> </w:t>
      </w:r>
      <w:r>
        <w:rPr>
          <w:w w:val="95"/>
        </w:rPr>
        <w:t>With</w:t>
      </w:r>
      <w:r>
        <w:rPr>
          <w:spacing w:val="-15"/>
          <w:w w:val="95"/>
        </w:rPr>
        <w:t xml:space="preserve"> </w:t>
      </w:r>
      <w:r>
        <w:rPr>
          <w:w w:val="95"/>
        </w:rPr>
        <w:t>experts</w:t>
      </w:r>
      <w:r>
        <w:rPr>
          <w:spacing w:val="-15"/>
          <w:w w:val="95"/>
        </w:rPr>
        <w:t xml:space="preserve"> </w:t>
      </w:r>
      <w:r>
        <w:rPr>
          <w:w w:val="95"/>
        </w:rPr>
        <w:t>is</w:t>
      </w:r>
      <w:r>
        <w:rPr>
          <w:spacing w:val="-15"/>
          <w:w w:val="95"/>
        </w:rPr>
        <w:t xml:space="preserve"> </w:t>
      </w:r>
      <w:r>
        <w:rPr>
          <w:w w:val="95"/>
        </w:rPr>
        <w:t>evaluated</w:t>
      </w:r>
      <w:r>
        <w:rPr>
          <w:spacing w:val="-15"/>
          <w:w w:val="95"/>
        </w:rPr>
        <w:t xml:space="preserve"> </w:t>
      </w:r>
      <w:del w:id="1048" w:author="Tom Wever" w:date="2018-11-25T15:21:00Z">
        <w:r w:rsidDel="00DF6E02">
          <w:rPr>
            <w:w w:val="95"/>
          </w:rPr>
          <w:delText>i</w:delText>
        </w:r>
      </w:del>
      <w:ins w:id="1049" w:author="Tom Wever" w:date="2018-11-25T15:20:00Z">
        <w:r w:rsidR="00DF6E02">
          <w:rPr>
            <w:w w:val="95"/>
          </w:rPr>
          <w:t>whether</w:t>
        </w:r>
      </w:ins>
      <w:del w:id="1050" w:author="Tom Wever" w:date="2018-11-25T15:20:00Z">
        <w:r w:rsidDel="00DF6E02">
          <w:rPr>
            <w:w w:val="95"/>
          </w:rPr>
          <w:delText>f</w:delText>
        </w:r>
      </w:del>
      <w:r>
        <w:rPr>
          <w:spacing w:val="-15"/>
          <w:w w:val="95"/>
        </w:rPr>
        <w:t xml:space="preserve"> </w:t>
      </w:r>
      <w:r>
        <w:rPr>
          <w:w w:val="95"/>
        </w:rPr>
        <w:t>this</w:t>
      </w:r>
      <w:r>
        <w:rPr>
          <w:spacing w:val="-15"/>
          <w:w w:val="95"/>
        </w:rPr>
        <w:t xml:space="preserve"> </w:t>
      </w:r>
      <w:r>
        <w:rPr>
          <w:w w:val="95"/>
        </w:rPr>
        <w:t>is</w:t>
      </w:r>
      <w:r>
        <w:rPr>
          <w:spacing w:val="-15"/>
          <w:w w:val="95"/>
        </w:rPr>
        <w:t xml:space="preserve"> </w:t>
      </w:r>
      <w:r>
        <w:rPr>
          <w:w w:val="95"/>
        </w:rPr>
        <w:t>indeed</w:t>
      </w:r>
      <w:r>
        <w:rPr>
          <w:spacing w:val="-15"/>
          <w:w w:val="95"/>
        </w:rPr>
        <w:t xml:space="preserve"> </w:t>
      </w:r>
      <w:r>
        <w:rPr>
          <w:w w:val="95"/>
        </w:rPr>
        <w:t>enough to</w:t>
      </w:r>
      <w:r>
        <w:rPr>
          <w:spacing w:val="-33"/>
          <w:w w:val="95"/>
        </w:rPr>
        <w:t xml:space="preserve"> </w:t>
      </w:r>
      <w:r>
        <w:rPr>
          <w:w w:val="95"/>
        </w:rPr>
        <w:t>ensure</w:t>
      </w:r>
      <w:r>
        <w:rPr>
          <w:spacing w:val="-33"/>
          <w:w w:val="95"/>
        </w:rPr>
        <w:t xml:space="preserve"> </w:t>
      </w:r>
      <w:r>
        <w:rPr>
          <w:w w:val="95"/>
        </w:rPr>
        <w:t>that</w:t>
      </w:r>
      <w:r>
        <w:rPr>
          <w:spacing w:val="-33"/>
          <w:w w:val="95"/>
        </w:rPr>
        <w:t xml:space="preserve"> </w:t>
      </w:r>
      <w:r>
        <w:rPr>
          <w:w w:val="95"/>
        </w:rPr>
        <w:t>unmanned</w:t>
      </w:r>
      <w:r>
        <w:rPr>
          <w:spacing w:val="-33"/>
          <w:w w:val="95"/>
        </w:rPr>
        <w:t xml:space="preserve"> </w:t>
      </w:r>
      <w:r>
        <w:rPr>
          <w:w w:val="95"/>
        </w:rPr>
        <w:t>vessels</w:t>
      </w:r>
      <w:r w:rsidRPr="00E5613B">
        <w:rPr>
          <w:w w:val="95"/>
          <w:rPrChange w:id="1051" w:author="Tom Wever" w:date="2018-11-25T15:23:00Z">
            <w:rPr>
              <w:spacing w:val="-33"/>
              <w:w w:val="95"/>
            </w:rPr>
          </w:rPrChange>
        </w:rPr>
        <w:t xml:space="preserve"> </w:t>
      </w:r>
      <w:r>
        <w:rPr>
          <w:w w:val="95"/>
        </w:rPr>
        <w:t>can</w:t>
      </w:r>
      <w:r w:rsidRPr="00E5613B">
        <w:rPr>
          <w:w w:val="95"/>
          <w:rPrChange w:id="1052" w:author="Tom Wever" w:date="2018-11-25T15:23:00Z">
            <w:rPr>
              <w:spacing w:val="-33"/>
              <w:w w:val="95"/>
            </w:rPr>
          </w:rPrChange>
        </w:rPr>
        <w:t xml:space="preserve"> </w:t>
      </w:r>
      <w:ins w:id="1053" w:author="Tom Wever" w:date="2018-11-25T15:23:00Z">
        <w:r w:rsidR="00E5613B" w:rsidRPr="00E5613B">
          <w:rPr>
            <w:w w:val="95"/>
            <w:rPrChange w:id="1054" w:author="Tom Wever" w:date="2018-11-25T15:23:00Z">
              <w:rPr>
                <w:spacing w:val="-33"/>
                <w:w w:val="95"/>
              </w:rPr>
            </w:rPrChange>
          </w:rPr>
          <w:t>co</w:t>
        </w:r>
      </w:ins>
      <w:r>
        <w:rPr>
          <w:w w:val="95"/>
        </w:rPr>
        <w:t>operate</w:t>
      </w:r>
      <w:r>
        <w:rPr>
          <w:spacing w:val="-33"/>
          <w:w w:val="95"/>
        </w:rPr>
        <w:t xml:space="preserve"> </w:t>
      </w:r>
      <w:r>
        <w:rPr>
          <w:w w:val="95"/>
        </w:rPr>
        <w:t>safely</w:t>
      </w:r>
      <w:r>
        <w:rPr>
          <w:spacing w:val="-33"/>
          <w:w w:val="95"/>
        </w:rPr>
        <w:t xml:space="preserve"> </w:t>
      </w:r>
      <w:del w:id="1055" w:author="Tom Wever" w:date="2018-11-25T15:23:00Z">
        <w:r w:rsidDel="00E5613B">
          <w:rPr>
            <w:w w:val="95"/>
          </w:rPr>
          <w:delText>between</w:delText>
        </w:r>
        <w:r w:rsidDel="00E5613B">
          <w:rPr>
            <w:spacing w:val="-33"/>
            <w:w w:val="95"/>
          </w:rPr>
          <w:delText xml:space="preserve"> </w:delText>
        </w:r>
      </w:del>
      <w:ins w:id="1056" w:author="Tom Wever" w:date="2018-11-25T15:23:00Z">
        <w:r w:rsidR="00E5613B">
          <w:rPr>
            <w:w w:val="95"/>
          </w:rPr>
          <w:t>with</w:t>
        </w:r>
        <w:r w:rsidR="00E5613B">
          <w:rPr>
            <w:spacing w:val="-33"/>
            <w:w w:val="95"/>
          </w:rPr>
          <w:t xml:space="preserve"> </w:t>
        </w:r>
      </w:ins>
      <w:r>
        <w:rPr>
          <w:w w:val="95"/>
        </w:rPr>
        <w:t>manned</w:t>
      </w:r>
      <w:r>
        <w:rPr>
          <w:spacing w:val="-33"/>
          <w:w w:val="95"/>
        </w:rPr>
        <w:t xml:space="preserve"> </w:t>
      </w:r>
      <w:r>
        <w:rPr>
          <w:w w:val="95"/>
        </w:rPr>
        <w:t>vessel.</w:t>
      </w:r>
      <w:r>
        <w:rPr>
          <w:spacing w:val="-18"/>
          <w:w w:val="95"/>
        </w:rPr>
        <w:t xml:space="preserve"> </w:t>
      </w:r>
      <w:r>
        <w:rPr>
          <w:w w:val="95"/>
        </w:rPr>
        <w:t>All</w:t>
      </w:r>
      <w:r>
        <w:rPr>
          <w:spacing w:val="-33"/>
          <w:w w:val="95"/>
        </w:rPr>
        <w:t xml:space="preserve"> </w:t>
      </w:r>
      <w:r>
        <w:rPr>
          <w:w w:val="95"/>
        </w:rPr>
        <w:t>this</w:t>
      </w:r>
      <w:r>
        <w:rPr>
          <w:spacing w:val="-33"/>
          <w:w w:val="95"/>
        </w:rPr>
        <w:t xml:space="preserve"> </w:t>
      </w:r>
      <w:r>
        <w:rPr>
          <w:w w:val="95"/>
        </w:rPr>
        <w:t xml:space="preserve">combined </w:t>
      </w:r>
      <w:del w:id="1057" w:author="Tom Wever" w:date="2018-11-25T15:23:00Z">
        <w:r w:rsidDel="00E5613B">
          <w:delText xml:space="preserve">will </w:delText>
        </w:r>
      </w:del>
      <w:r>
        <w:t>answer</w:t>
      </w:r>
      <w:ins w:id="1058" w:author="Tom Wever" w:date="2018-11-25T15:23:00Z">
        <w:r w:rsidR="00E5613B">
          <w:t>s</w:t>
        </w:r>
      </w:ins>
      <w:r>
        <w:t xml:space="preserve"> the</w:t>
      </w:r>
      <w:r>
        <w:rPr>
          <w:spacing w:val="25"/>
        </w:rPr>
        <w:t xml:space="preserve"> </w:t>
      </w:r>
      <w:r>
        <w:t>question:</w:t>
      </w:r>
    </w:p>
    <w:p w14:paraId="66466F61" w14:textId="77777777" w:rsidR="00B07A10" w:rsidRDefault="00785C94">
      <w:pPr>
        <w:spacing w:before="125" w:line="343" w:lineRule="auto"/>
        <w:ind w:left="653" w:right="1728" w:firstLine="327"/>
        <w:rPr>
          <w:rFonts w:ascii="Trebuchet MS"/>
          <w:i/>
        </w:rPr>
      </w:pPr>
      <w:r>
        <w:rPr>
          <w:rFonts w:ascii="Trebuchet MS"/>
          <w:i/>
          <w:w w:val="90"/>
        </w:rPr>
        <w:t>Will</w:t>
      </w:r>
      <w:r>
        <w:rPr>
          <w:rFonts w:ascii="Trebuchet MS"/>
          <w:i/>
          <w:spacing w:val="-12"/>
          <w:w w:val="90"/>
        </w:rPr>
        <w:t xml:space="preserve"> </w:t>
      </w:r>
      <w:r>
        <w:rPr>
          <w:rFonts w:ascii="Trebuchet MS"/>
          <w:i/>
          <w:w w:val="90"/>
        </w:rPr>
        <w:t>a</w:t>
      </w:r>
      <w:r>
        <w:rPr>
          <w:rFonts w:ascii="Trebuchet MS"/>
          <w:i/>
          <w:spacing w:val="-12"/>
          <w:w w:val="90"/>
        </w:rPr>
        <w:t xml:space="preserve"> </w:t>
      </w:r>
      <w:r>
        <w:rPr>
          <w:rFonts w:ascii="Trebuchet MS"/>
          <w:i/>
          <w:w w:val="90"/>
        </w:rPr>
        <w:t>protocol</w:t>
      </w:r>
      <w:r>
        <w:rPr>
          <w:rFonts w:ascii="Trebuchet MS"/>
          <w:i/>
          <w:spacing w:val="-12"/>
          <w:w w:val="90"/>
        </w:rPr>
        <w:t xml:space="preserve"> </w:t>
      </w:r>
      <w:r>
        <w:rPr>
          <w:rFonts w:ascii="Trebuchet MS"/>
          <w:i/>
          <w:w w:val="90"/>
        </w:rPr>
        <w:t>based</w:t>
      </w:r>
      <w:r>
        <w:rPr>
          <w:rFonts w:ascii="Trebuchet MS"/>
          <w:i/>
          <w:spacing w:val="-12"/>
          <w:w w:val="90"/>
        </w:rPr>
        <w:t xml:space="preserve"> </w:t>
      </w:r>
      <w:r>
        <w:rPr>
          <w:rFonts w:ascii="Trebuchet MS"/>
          <w:i/>
          <w:w w:val="90"/>
        </w:rPr>
        <w:t>on</w:t>
      </w:r>
      <w:r>
        <w:rPr>
          <w:rFonts w:ascii="Trebuchet MS"/>
          <w:i/>
          <w:spacing w:val="-12"/>
          <w:w w:val="90"/>
        </w:rPr>
        <w:t xml:space="preserve"> </w:t>
      </w:r>
      <w:r>
        <w:rPr>
          <w:rFonts w:ascii="Trebuchet MS"/>
          <w:i/>
          <w:w w:val="90"/>
        </w:rPr>
        <w:t>existing</w:t>
      </w:r>
      <w:r>
        <w:rPr>
          <w:rFonts w:ascii="Trebuchet MS"/>
          <w:i/>
          <w:spacing w:val="-12"/>
          <w:w w:val="90"/>
        </w:rPr>
        <w:t xml:space="preserve"> </w:t>
      </w:r>
      <w:r>
        <w:rPr>
          <w:rFonts w:ascii="Trebuchet MS"/>
          <w:i/>
          <w:w w:val="90"/>
        </w:rPr>
        <w:t>maritime</w:t>
      </w:r>
      <w:r>
        <w:rPr>
          <w:rFonts w:ascii="Trebuchet MS"/>
          <w:i/>
          <w:spacing w:val="-12"/>
          <w:w w:val="90"/>
        </w:rPr>
        <w:t xml:space="preserve"> </w:t>
      </w:r>
      <w:r>
        <w:rPr>
          <w:rFonts w:ascii="Trebuchet MS"/>
          <w:i/>
          <w:w w:val="90"/>
        </w:rPr>
        <w:t>systems</w:t>
      </w:r>
      <w:r>
        <w:rPr>
          <w:rFonts w:ascii="Trebuchet MS"/>
          <w:i/>
          <w:spacing w:val="-12"/>
          <w:w w:val="90"/>
        </w:rPr>
        <w:t xml:space="preserve"> </w:t>
      </w:r>
      <w:r>
        <w:rPr>
          <w:rFonts w:ascii="Trebuchet MS"/>
          <w:i/>
          <w:w w:val="90"/>
        </w:rPr>
        <w:t>and</w:t>
      </w:r>
      <w:r>
        <w:rPr>
          <w:rFonts w:ascii="Trebuchet MS"/>
          <w:i/>
          <w:spacing w:val="-12"/>
          <w:w w:val="90"/>
        </w:rPr>
        <w:t xml:space="preserve"> </w:t>
      </w:r>
      <w:r>
        <w:rPr>
          <w:rFonts w:ascii="Trebuchet MS"/>
          <w:i/>
          <w:w w:val="90"/>
        </w:rPr>
        <w:t>communication</w:t>
      </w:r>
      <w:r>
        <w:rPr>
          <w:rFonts w:ascii="Trebuchet MS"/>
          <w:i/>
          <w:spacing w:val="-12"/>
          <w:w w:val="90"/>
        </w:rPr>
        <w:t xml:space="preserve"> </w:t>
      </w:r>
      <w:r>
        <w:rPr>
          <w:rFonts w:ascii="Trebuchet MS"/>
          <w:i/>
          <w:w w:val="90"/>
        </w:rPr>
        <w:t xml:space="preserve">protocols </w:t>
      </w:r>
      <w:r>
        <w:rPr>
          <w:rFonts w:ascii="Trebuchet MS"/>
          <w:i/>
          <w:spacing w:val="1"/>
        </w:rPr>
        <w:t>be</w:t>
      </w:r>
      <w:r>
        <w:rPr>
          <w:rFonts w:ascii="Trebuchet MS"/>
          <w:i/>
          <w:spacing w:val="-22"/>
        </w:rPr>
        <w:t xml:space="preserve"> </w:t>
      </w:r>
      <w:proofErr w:type="gramStart"/>
      <w:r>
        <w:rPr>
          <w:rFonts w:ascii="Trebuchet MS"/>
          <w:i/>
        </w:rPr>
        <w:t>sufficient</w:t>
      </w:r>
      <w:proofErr w:type="gramEnd"/>
      <w:r>
        <w:rPr>
          <w:rFonts w:ascii="Trebuchet MS"/>
          <w:i/>
          <w:spacing w:val="-22"/>
        </w:rPr>
        <w:t xml:space="preserve"> </w:t>
      </w:r>
      <w:r>
        <w:rPr>
          <w:rFonts w:ascii="Trebuchet MS"/>
          <w:i/>
        </w:rPr>
        <w:t>to</w:t>
      </w:r>
      <w:r>
        <w:rPr>
          <w:rFonts w:ascii="Trebuchet MS"/>
          <w:i/>
          <w:spacing w:val="-22"/>
        </w:rPr>
        <w:t xml:space="preserve"> </w:t>
      </w:r>
      <w:r>
        <w:rPr>
          <w:rFonts w:ascii="Trebuchet MS"/>
          <w:i/>
        </w:rPr>
        <w:t>ensure</w:t>
      </w:r>
      <w:r>
        <w:rPr>
          <w:rFonts w:ascii="Trebuchet MS"/>
          <w:i/>
          <w:spacing w:val="-22"/>
        </w:rPr>
        <w:t xml:space="preserve"> </w:t>
      </w:r>
      <w:r>
        <w:rPr>
          <w:rFonts w:ascii="Trebuchet MS"/>
          <w:i/>
        </w:rPr>
        <w:t>safe</w:t>
      </w:r>
      <w:r>
        <w:rPr>
          <w:rFonts w:ascii="Trebuchet MS"/>
          <w:i/>
          <w:spacing w:val="-22"/>
        </w:rPr>
        <w:t xml:space="preserve"> </w:t>
      </w:r>
      <w:r>
        <w:rPr>
          <w:rFonts w:ascii="Trebuchet MS"/>
          <w:i/>
        </w:rPr>
        <w:t>navigation,</w:t>
      </w:r>
      <w:r>
        <w:rPr>
          <w:rFonts w:ascii="Trebuchet MS"/>
          <w:i/>
          <w:spacing w:val="-18"/>
        </w:rPr>
        <w:t xml:space="preserve"> </w:t>
      </w:r>
      <w:r>
        <w:rPr>
          <w:rFonts w:ascii="Trebuchet MS"/>
          <w:i/>
        </w:rPr>
        <w:t>while</w:t>
      </w:r>
      <w:r>
        <w:rPr>
          <w:rFonts w:ascii="Trebuchet MS"/>
          <w:i/>
          <w:spacing w:val="-22"/>
        </w:rPr>
        <w:t xml:space="preserve"> </w:t>
      </w:r>
      <w:r>
        <w:rPr>
          <w:rFonts w:ascii="Trebuchet MS"/>
          <w:i/>
        </w:rPr>
        <w:t>manned</w:t>
      </w:r>
      <w:r>
        <w:rPr>
          <w:rFonts w:ascii="Trebuchet MS"/>
          <w:i/>
          <w:spacing w:val="-22"/>
        </w:rPr>
        <w:t xml:space="preserve"> </w:t>
      </w:r>
      <w:r>
        <w:rPr>
          <w:rFonts w:ascii="Trebuchet MS"/>
          <w:i/>
        </w:rPr>
        <w:t>and</w:t>
      </w:r>
      <w:r>
        <w:rPr>
          <w:rFonts w:ascii="Trebuchet MS"/>
          <w:i/>
          <w:spacing w:val="-22"/>
        </w:rPr>
        <w:t xml:space="preserve"> </w:t>
      </w:r>
      <w:r>
        <w:rPr>
          <w:rFonts w:ascii="Trebuchet MS"/>
          <w:i/>
        </w:rPr>
        <w:t>unmanned</w:t>
      </w:r>
      <w:r>
        <w:rPr>
          <w:rFonts w:ascii="Trebuchet MS"/>
          <w:i/>
          <w:spacing w:val="-22"/>
        </w:rPr>
        <w:t xml:space="preserve"> </w:t>
      </w:r>
      <w:r>
        <w:rPr>
          <w:rFonts w:ascii="Trebuchet MS"/>
          <w:i/>
        </w:rPr>
        <w:t>vessels encounter each</w:t>
      </w:r>
      <w:r>
        <w:rPr>
          <w:rFonts w:ascii="Trebuchet MS"/>
          <w:i/>
          <w:spacing w:val="5"/>
        </w:rPr>
        <w:t xml:space="preserve"> </w:t>
      </w:r>
      <w:r>
        <w:rPr>
          <w:rFonts w:ascii="Trebuchet MS"/>
          <w:i/>
        </w:rPr>
        <w:t>other?</w:t>
      </w:r>
    </w:p>
    <w:p w14:paraId="66466F62" w14:textId="5E7A3FB6" w:rsidR="00B07A10" w:rsidRDefault="00785C94">
      <w:pPr>
        <w:pStyle w:val="Plattetekst"/>
        <w:spacing w:before="137" w:line="348" w:lineRule="auto"/>
        <w:ind w:left="108" w:right="1444"/>
        <w:jc w:val="both"/>
      </w:pPr>
      <w:r>
        <w:t>Using</w:t>
      </w:r>
      <w:r>
        <w:rPr>
          <w:spacing w:val="-25"/>
        </w:rPr>
        <w:t xml:space="preserve"> </w:t>
      </w:r>
      <w:r>
        <w:t>Standard</w:t>
      </w:r>
      <w:r>
        <w:rPr>
          <w:spacing w:val="-25"/>
        </w:rPr>
        <w:t xml:space="preserve"> </w:t>
      </w:r>
      <w:r>
        <w:t>Maritime</w:t>
      </w:r>
      <w:r>
        <w:rPr>
          <w:spacing w:val="-25"/>
        </w:rPr>
        <w:t xml:space="preserve"> </w:t>
      </w:r>
      <w:r>
        <w:t>Communication</w:t>
      </w:r>
      <w:r>
        <w:rPr>
          <w:spacing w:val="-25"/>
        </w:rPr>
        <w:t xml:space="preserve"> </w:t>
      </w:r>
      <w:r>
        <w:t>Phrases</w:t>
      </w:r>
      <w:r>
        <w:rPr>
          <w:spacing w:val="-25"/>
        </w:rPr>
        <w:t xml:space="preserve"> </w:t>
      </w:r>
      <w:r>
        <w:t>(SMCP)</w:t>
      </w:r>
      <w:r>
        <w:rPr>
          <w:spacing w:val="-25"/>
        </w:rPr>
        <w:t xml:space="preserve"> </w:t>
      </w:r>
      <w:r>
        <w:t>as</w:t>
      </w:r>
      <w:r>
        <w:rPr>
          <w:spacing w:val="-25"/>
        </w:rPr>
        <w:t xml:space="preserve"> </w:t>
      </w:r>
      <w:r>
        <w:t>the</w:t>
      </w:r>
      <w:r>
        <w:rPr>
          <w:spacing w:val="-25"/>
        </w:rPr>
        <w:t xml:space="preserve"> </w:t>
      </w:r>
      <w:r>
        <w:t>core</w:t>
      </w:r>
      <w:r>
        <w:rPr>
          <w:spacing w:val="-25"/>
        </w:rPr>
        <w:t xml:space="preserve"> </w:t>
      </w:r>
      <w:r>
        <w:t>for</w:t>
      </w:r>
      <w:r>
        <w:rPr>
          <w:spacing w:val="-25"/>
        </w:rPr>
        <w:t xml:space="preserve"> </w:t>
      </w:r>
      <w:r>
        <w:t>a</w:t>
      </w:r>
      <w:r>
        <w:rPr>
          <w:spacing w:val="-25"/>
        </w:rPr>
        <w:t xml:space="preserve"> </w:t>
      </w:r>
      <w:r>
        <w:t>new</w:t>
      </w:r>
      <w:r>
        <w:rPr>
          <w:spacing w:val="-25"/>
        </w:rPr>
        <w:t xml:space="preserve"> </w:t>
      </w:r>
      <w:r>
        <w:t>protocol, will</w:t>
      </w:r>
      <w:r>
        <w:rPr>
          <w:spacing w:val="-39"/>
        </w:rPr>
        <w:t xml:space="preserve"> </w:t>
      </w:r>
      <w:r>
        <w:t>ensure</w:t>
      </w:r>
      <w:r>
        <w:rPr>
          <w:spacing w:val="-39"/>
        </w:rPr>
        <w:t xml:space="preserve"> </w:t>
      </w:r>
      <w:r>
        <w:t>safe</w:t>
      </w:r>
      <w:r>
        <w:rPr>
          <w:spacing w:val="-39"/>
        </w:rPr>
        <w:t xml:space="preserve"> </w:t>
      </w:r>
      <w:r>
        <w:t>navigation.</w:t>
      </w:r>
      <w:r>
        <w:rPr>
          <w:spacing w:val="-27"/>
        </w:rPr>
        <w:t xml:space="preserve"> </w:t>
      </w:r>
      <w:r>
        <w:t>As</w:t>
      </w:r>
      <w:r>
        <w:rPr>
          <w:spacing w:val="-39"/>
        </w:rPr>
        <w:t xml:space="preserve"> </w:t>
      </w:r>
      <w:r>
        <w:t>the</w:t>
      </w:r>
      <w:r>
        <w:rPr>
          <w:spacing w:val="-39"/>
        </w:rPr>
        <w:t xml:space="preserve"> </w:t>
      </w:r>
      <w:r>
        <w:t>advantage</w:t>
      </w:r>
      <w:r>
        <w:rPr>
          <w:spacing w:val="-39"/>
        </w:rPr>
        <w:t xml:space="preserve"> </w:t>
      </w:r>
      <w:r>
        <w:t>of</w:t>
      </w:r>
      <w:r>
        <w:rPr>
          <w:spacing w:val="-39"/>
        </w:rPr>
        <w:t xml:space="preserve"> </w:t>
      </w:r>
      <w:r>
        <w:t>SMCP</w:t>
      </w:r>
      <w:r>
        <w:rPr>
          <w:spacing w:val="-39"/>
        </w:rPr>
        <w:t xml:space="preserve"> </w:t>
      </w:r>
      <w:r>
        <w:t>is</w:t>
      </w:r>
      <w:r>
        <w:rPr>
          <w:spacing w:val="-39"/>
        </w:rPr>
        <w:t xml:space="preserve"> </w:t>
      </w:r>
      <w:r>
        <w:t>that</w:t>
      </w:r>
      <w:r>
        <w:rPr>
          <w:spacing w:val="-39"/>
        </w:rPr>
        <w:t xml:space="preserve"> </w:t>
      </w:r>
      <w:r>
        <w:t>it</w:t>
      </w:r>
      <w:r>
        <w:rPr>
          <w:spacing w:val="-39"/>
        </w:rPr>
        <w:t xml:space="preserve"> </w:t>
      </w:r>
      <w:r>
        <w:t>is</w:t>
      </w:r>
      <w:r>
        <w:rPr>
          <w:spacing w:val="-39"/>
        </w:rPr>
        <w:t xml:space="preserve"> </w:t>
      </w:r>
      <w:r>
        <w:t>already</w:t>
      </w:r>
      <w:r>
        <w:rPr>
          <w:spacing w:val="-39"/>
        </w:rPr>
        <w:t xml:space="preserve"> </w:t>
      </w:r>
      <w:r>
        <w:t>optimized</w:t>
      </w:r>
      <w:r>
        <w:rPr>
          <w:spacing w:val="-39"/>
        </w:rPr>
        <w:t xml:space="preserve"> </w:t>
      </w:r>
      <w:r>
        <w:t>for</w:t>
      </w:r>
      <w:r>
        <w:rPr>
          <w:spacing w:val="-39"/>
        </w:rPr>
        <w:t xml:space="preserve"> </w:t>
      </w:r>
      <w:r>
        <w:t xml:space="preserve">radio </w:t>
      </w:r>
      <w:r>
        <w:rPr>
          <w:w w:val="95"/>
        </w:rPr>
        <w:t>communication.</w:t>
      </w:r>
      <w:r>
        <w:rPr>
          <w:spacing w:val="1"/>
          <w:w w:val="95"/>
        </w:rPr>
        <w:t xml:space="preserve"> </w:t>
      </w:r>
      <w:r>
        <w:rPr>
          <w:w w:val="95"/>
        </w:rPr>
        <w:t>The</w:t>
      </w:r>
      <w:r>
        <w:rPr>
          <w:spacing w:val="-23"/>
          <w:w w:val="95"/>
        </w:rPr>
        <w:t xml:space="preserve"> </w:t>
      </w:r>
      <w:r>
        <w:rPr>
          <w:w w:val="95"/>
        </w:rPr>
        <w:t>clear</w:t>
      </w:r>
      <w:r>
        <w:rPr>
          <w:spacing w:val="-23"/>
          <w:w w:val="95"/>
        </w:rPr>
        <w:t xml:space="preserve"> </w:t>
      </w:r>
      <w:r>
        <w:rPr>
          <w:w w:val="95"/>
        </w:rPr>
        <w:t>speech</w:t>
      </w:r>
      <w:r>
        <w:rPr>
          <w:spacing w:val="-23"/>
          <w:w w:val="95"/>
        </w:rPr>
        <w:t xml:space="preserve"> </w:t>
      </w:r>
      <w:r>
        <w:rPr>
          <w:w w:val="95"/>
        </w:rPr>
        <w:t>acts</w:t>
      </w:r>
      <w:r>
        <w:rPr>
          <w:spacing w:val="-23"/>
          <w:w w:val="95"/>
        </w:rPr>
        <w:t xml:space="preserve"> </w:t>
      </w:r>
      <w:r>
        <w:rPr>
          <w:w w:val="95"/>
        </w:rPr>
        <w:t>will</w:t>
      </w:r>
      <w:r>
        <w:rPr>
          <w:spacing w:val="-23"/>
          <w:w w:val="95"/>
        </w:rPr>
        <w:t xml:space="preserve"> </w:t>
      </w:r>
      <w:r>
        <w:rPr>
          <w:w w:val="95"/>
        </w:rPr>
        <w:t>make</w:t>
      </w:r>
      <w:r>
        <w:rPr>
          <w:spacing w:val="-23"/>
          <w:w w:val="95"/>
        </w:rPr>
        <w:t xml:space="preserve"> </w:t>
      </w:r>
      <w:r>
        <w:rPr>
          <w:w w:val="95"/>
        </w:rPr>
        <w:t>it</w:t>
      </w:r>
      <w:r>
        <w:rPr>
          <w:spacing w:val="-23"/>
          <w:w w:val="95"/>
        </w:rPr>
        <w:t xml:space="preserve"> </w:t>
      </w:r>
      <w:del w:id="1059" w:author="Tom Wever" w:date="2018-11-25T15:24:00Z">
        <w:r w:rsidDel="00E5613B">
          <w:rPr>
            <w:w w:val="95"/>
          </w:rPr>
          <w:delText>more</w:delText>
        </w:r>
        <w:r w:rsidDel="00E5613B">
          <w:rPr>
            <w:spacing w:val="-23"/>
            <w:w w:val="95"/>
          </w:rPr>
          <w:delText xml:space="preserve"> </w:delText>
        </w:r>
        <w:r w:rsidDel="00E5613B">
          <w:rPr>
            <w:w w:val="95"/>
          </w:rPr>
          <w:delText>easy</w:delText>
        </w:r>
      </w:del>
      <w:ins w:id="1060" w:author="Tom Wever" w:date="2018-11-25T15:24:00Z">
        <w:r w:rsidR="00E5613B">
          <w:rPr>
            <w:w w:val="95"/>
          </w:rPr>
          <w:t>easier</w:t>
        </w:r>
      </w:ins>
      <w:r>
        <w:rPr>
          <w:spacing w:val="-23"/>
          <w:w w:val="95"/>
        </w:rPr>
        <w:t xml:space="preserve"> </w:t>
      </w:r>
      <w:r>
        <w:rPr>
          <w:w w:val="95"/>
        </w:rPr>
        <w:t>to</w:t>
      </w:r>
      <w:r>
        <w:rPr>
          <w:spacing w:val="-23"/>
          <w:w w:val="95"/>
        </w:rPr>
        <w:t xml:space="preserve"> </w:t>
      </w:r>
      <w:r>
        <w:rPr>
          <w:w w:val="95"/>
        </w:rPr>
        <w:t>automate</w:t>
      </w:r>
      <w:r>
        <w:rPr>
          <w:spacing w:val="-23"/>
          <w:w w:val="95"/>
        </w:rPr>
        <w:t xml:space="preserve"> </w:t>
      </w:r>
      <w:r>
        <w:rPr>
          <w:w w:val="95"/>
        </w:rPr>
        <w:t>the</w:t>
      </w:r>
      <w:r>
        <w:rPr>
          <w:spacing w:val="-23"/>
          <w:w w:val="95"/>
        </w:rPr>
        <w:t xml:space="preserve"> </w:t>
      </w:r>
      <w:r>
        <w:rPr>
          <w:w w:val="95"/>
        </w:rPr>
        <w:t xml:space="preserve">communication. </w:t>
      </w:r>
      <w:ins w:id="1061" w:author="Tom Wever" w:date="2018-11-25T15:24:00Z">
        <w:r w:rsidR="00E5613B">
          <w:rPr>
            <w:spacing w:val="-8"/>
            <w:w w:val="95"/>
          </w:rPr>
          <w:t xml:space="preserve">This </w:t>
        </w:r>
      </w:ins>
      <w:del w:id="1062" w:author="Tom Wever" w:date="2018-11-25T15:24:00Z">
        <w:r w:rsidDel="00E5613B">
          <w:rPr>
            <w:w w:val="95"/>
          </w:rPr>
          <w:delText>Which</w:delText>
        </w:r>
        <w:r w:rsidDel="00E5613B">
          <w:rPr>
            <w:spacing w:val="-8"/>
            <w:w w:val="95"/>
          </w:rPr>
          <w:delText xml:space="preserve"> </w:delText>
        </w:r>
      </w:del>
      <w:r>
        <w:rPr>
          <w:w w:val="95"/>
        </w:rPr>
        <w:t>means</w:t>
      </w:r>
      <w:r>
        <w:rPr>
          <w:spacing w:val="-8"/>
          <w:w w:val="95"/>
        </w:rPr>
        <w:t xml:space="preserve"> </w:t>
      </w:r>
      <w:r>
        <w:rPr>
          <w:w w:val="95"/>
        </w:rPr>
        <w:t>than</w:t>
      </w:r>
      <w:r>
        <w:rPr>
          <w:spacing w:val="-8"/>
          <w:w w:val="95"/>
        </w:rPr>
        <w:t xml:space="preserve"> </w:t>
      </w:r>
      <w:r>
        <w:rPr>
          <w:w w:val="95"/>
        </w:rPr>
        <w:t>unmanned</w:t>
      </w:r>
      <w:r>
        <w:rPr>
          <w:spacing w:val="-8"/>
          <w:w w:val="95"/>
        </w:rPr>
        <w:t xml:space="preserve"> </w:t>
      </w:r>
      <w:r>
        <w:rPr>
          <w:w w:val="95"/>
        </w:rPr>
        <w:t>vessels</w:t>
      </w:r>
      <w:r>
        <w:rPr>
          <w:spacing w:val="-8"/>
          <w:w w:val="95"/>
        </w:rPr>
        <w:t xml:space="preserve"> </w:t>
      </w:r>
      <w:proofErr w:type="gramStart"/>
      <w:r>
        <w:rPr>
          <w:w w:val="95"/>
        </w:rPr>
        <w:t>are</w:t>
      </w:r>
      <w:r>
        <w:rPr>
          <w:spacing w:val="-8"/>
          <w:w w:val="95"/>
        </w:rPr>
        <w:t xml:space="preserve"> </w:t>
      </w:r>
      <w:r>
        <w:rPr>
          <w:w w:val="95"/>
        </w:rPr>
        <w:t>able</w:t>
      </w:r>
      <w:r>
        <w:rPr>
          <w:spacing w:val="-8"/>
          <w:w w:val="95"/>
        </w:rPr>
        <w:t xml:space="preserve"> </w:t>
      </w:r>
      <w:r>
        <w:rPr>
          <w:w w:val="95"/>
        </w:rPr>
        <w:t>to</w:t>
      </w:r>
      <w:proofErr w:type="gramEnd"/>
      <w:r>
        <w:rPr>
          <w:spacing w:val="-8"/>
          <w:w w:val="95"/>
        </w:rPr>
        <w:t xml:space="preserve"> </w:t>
      </w:r>
      <w:r>
        <w:rPr>
          <w:w w:val="95"/>
        </w:rPr>
        <w:t>use</w:t>
      </w:r>
      <w:r>
        <w:rPr>
          <w:spacing w:val="-8"/>
          <w:w w:val="95"/>
        </w:rPr>
        <w:t xml:space="preserve"> </w:t>
      </w:r>
      <w:r>
        <w:rPr>
          <w:w w:val="95"/>
        </w:rPr>
        <w:t>the</w:t>
      </w:r>
      <w:r>
        <w:rPr>
          <w:spacing w:val="-8"/>
          <w:w w:val="95"/>
        </w:rPr>
        <w:t xml:space="preserve"> </w:t>
      </w:r>
      <w:r>
        <w:rPr>
          <w:w w:val="95"/>
        </w:rPr>
        <w:t>same</w:t>
      </w:r>
      <w:r>
        <w:rPr>
          <w:spacing w:val="-8"/>
          <w:w w:val="95"/>
        </w:rPr>
        <w:t xml:space="preserve"> </w:t>
      </w:r>
      <w:r>
        <w:rPr>
          <w:w w:val="95"/>
        </w:rPr>
        <w:t>protocol</w:t>
      </w:r>
      <w:r>
        <w:rPr>
          <w:spacing w:val="-8"/>
          <w:w w:val="95"/>
        </w:rPr>
        <w:t xml:space="preserve"> </w:t>
      </w:r>
      <w:r>
        <w:rPr>
          <w:w w:val="95"/>
        </w:rPr>
        <w:t>as</w:t>
      </w:r>
      <w:r>
        <w:rPr>
          <w:spacing w:val="-8"/>
          <w:w w:val="95"/>
        </w:rPr>
        <w:t xml:space="preserve"> </w:t>
      </w:r>
      <w:del w:id="1063" w:author="Tom Wever" w:date="2018-11-25T15:24:00Z">
        <w:r w:rsidDel="00E5613B">
          <w:rPr>
            <w:w w:val="95"/>
          </w:rPr>
          <w:delText>is</w:delText>
        </w:r>
        <w:r w:rsidDel="00E5613B">
          <w:rPr>
            <w:spacing w:val="-7"/>
            <w:w w:val="95"/>
          </w:rPr>
          <w:delText xml:space="preserve"> </w:delText>
        </w:r>
      </w:del>
      <w:r>
        <w:rPr>
          <w:w w:val="95"/>
        </w:rPr>
        <w:t>currently</w:t>
      </w:r>
      <w:r>
        <w:rPr>
          <w:spacing w:val="-8"/>
          <w:w w:val="95"/>
        </w:rPr>
        <w:t xml:space="preserve"> </w:t>
      </w:r>
      <w:r>
        <w:rPr>
          <w:w w:val="95"/>
        </w:rPr>
        <w:t xml:space="preserve">used </w:t>
      </w:r>
      <w:r>
        <w:rPr>
          <w:spacing w:val="-3"/>
        </w:rPr>
        <w:t>by</w:t>
      </w:r>
      <w:r>
        <w:rPr>
          <w:spacing w:val="-40"/>
        </w:rPr>
        <w:t xml:space="preserve"> </w:t>
      </w:r>
      <w:r>
        <w:t>manned</w:t>
      </w:r>
      <w:r>
        <w:rPr>
          <w:spacing w:val="-40"/>
        </w:rPr>
        <w:t xml:space="preserve"> </w:t>
      </w:r>
      <w:r>
        <w:t>vessels.</w:t>
      </w:r>
      <w:r>
        <w:rPr>
          <w:spacing w:val="-29"/>
        </w:rPr>
        <w:t xml:space="preserve"> </w:t>
      </w:r>
      <w:r>
        <w:t>Thereby</w:t>
      </w:r>
      <w:r>
        <w:rPr>
          <w:spacing w:val="-40"/>
        </w:rPr>
        <w:t xml:space="preserve"> </w:t>
      </w:r>
      <w:r>
        <w:t>did</w:t>
      </w:r>
      <w:r>
        <w:rPr>
          <w:spacing w:val="-40"/>
        </w:rPr>
        <w:t xml:space="preserve"> </w:t>
      </w:r>
      <w:r>
        <w:t>experts</w:t>
      </w:r>
      <w:r>
        <w:rPr>
          <w:spacing w:val="-40"/>
        </w:rPr>
        <w:t xml:space="preserve"> </w:t>
      </w:r>
      <w:r>
        <w:t>confirm</w:t>
      </w:r>
      <w:r>
        <w:rPr>
          <w:spacing w:val="-40"/>
        </w:rPr>
        <w:t xml:space="preserve"> </w:t>
      </w:r>
      <w:r>
        <w:t>that</w:t>
      </w:r>
      <w:r>
        <w:rPr>
          <w:spacing w:val="-40"/>
        </w:rPr>
        <w:t xml:space="preserve"> </w:t>
      </w:r>
      <w:r>
        <w:t>it</w:t>
      </w:r>
      <w:r>
        <w:rPr>
          <w:spacing w:val="-40"/>
        </w:rPr>
        <w:t xml:space="preserve"> </w:t>
      </w:r>
      <w:r>
        <w:t>is</w:t>
      </w:r>
      <w:r>
        <w:rPr>
          <w:spacing w:val="-40"/>
        </w:rPr>
        <w:t xml:space="preserve"> </w:t>
      </w:r>
      <w:r>
        <w:t>an</w:t>
      </w:r>
      <w:r>
        <w:rPr>
          <w:spacing w:val="-40"/>
        </w:rPr>
        <w:t xml:space="preserve"> </w:t>
      </w:r>
      <w:r>
        <w:t>idiot</w:t>
      </w:r>
      <w:r>
        <w:rPr>
          <w:spacing w:val="-40"/>
        </w:rPr>
        <w:t xml:space="preserve"> </w:t>
      </w:r>
      <w:r>
        <w:t>proof</w:t>
      </w:r>
      <w:r>
        <w:rPr>
          <w:spacing w:val="-40"/>
        </w:rPr>
        <w:t xml:space="preserve"> </w:t>
      </w:r>
      <w:r>
        <w:t>system,</w:t>
      </w:r>
      <w:r>
        <w:rPr>
          <w:spacing w:val="-39"/>
        </w:rPr>
        <w:t xml:space="preserve"> </w:t>
      </w:r>
      <w:r>
        <w:t>which</w:t>
      </w:r>
      <w:r>
        <w:rPr>
          <w:spacing w:val="-40"/>
        </w:rPr>
        <w:t xml:space="preserve"> </w:t>
      </w:r>
      <w:r>
        <w:t>is</w:t>
      </w:r>
      <w:r>
        <w:rPr>
          <w:spacing w:val="-40"/>
        </w:rPr>
        <w:t xml:space="preserve"> </w:t>
      </w:r>
      <w:r>
        <w:t>easy to</w:t>
      </w:r>
      <w:r>
        <w:rPr>
          <w:spacing w:val="-15"/>
        </w:rPr>
        <w:t xml:space="preserve"> </w:t>
      </w:r>
      <w:r>
        <w:t>use</w:t>
      </w:r>
      <w:r>
        <w:rPr>
          <w:spacing w:val="-14"/>
        </w:rPr>
        <w:t xml:space="preserve"> </w:t>
      </w:r>
      <w:r>
        <w:t>and</w:t>
      </w:r>
      <w:r>
        <w:rPr>
          <w:spacing w:val="-15"/>
        </w:rPr>
        <w:t xml:space="preserve"> </w:t>
      </w:r>
      <w:r>
        <w:t>learn,</w:t>
      </w:r>
      <w:r>
        <w:rPr>
          <w:spacing w:val="-12"/>
        </w:rPr>
        <w:t xml:space="preserve"> </w:t>
      </w:r>
      <w:r>
        <w:t>certainly</w:t>
      </w:r>
      <w:r>
        <w:rPr>
          <w:spacing w:val="-15"/>
        </w:rPr>
        <w:t xml:space="preserve"> </w:t>
      </w:r>
      <w:r>
        <w:t>when</w:t>
      </w:r>
      <w:r>
        <w:rPr>
          <w:spacing w:val="-15"/>
        </w:rPr>
        <w:t xml:space="preserve"> </w:t>
      </w:r>
      <w:r>
        <w:t>the</w:t>
      </w:r>
      <w:r>
        <w:rPr>
          <w:spacing w:val="-15"/>
        </w:rPr>
        <w:t xml:space="preserve"> </w:t>
      </w:r>
      <w:r>
        <w:t>speech</w:t>
      </w:r>
      <w:r>
        <w:rPr>
          <w:spacing w:val="-15"/>
        </w:rPr>
        <w:t xml:space="preserve"> </w:t>
      </w:r>
      <w:r>
        <w:t>recognition</w:t>
      </w:r>
      <w:r>
        <w:rPr>
          <w:spacing w:val="-14"/>
        </w:rPr>
        <w:t xml:space="preserve"> </w:t>
      </w:r>
      <w:r>
        <w:t>tool</w:t>
      </w:r>
      <w:r>
        <w:rPr>
          <w:spacing w:val="-15"/>
        </w:rPr>
        <w:t xml:space="preserve"> </w:t>
      </w:r>
      <w:r>
        <w:t>will</w:t>
      </w:r>
      <w:r>
        <w:rPr>
          <w:spacing w:val="-15"/>
        </w:rPr>
        <w:t xml:space="preserve"> </w:t>
      </w:r>
      <w:r>
        <w:rPr>
          <w:spacing w:val="1"/>
        </w:rPr>
        <w:t>be</w:t>
      </w:r>
      <w:r>
        <w:rPr>
          <w:spacing w:val="-15"/>
        </w:rPr>
        <w:t xml:space="preserve"> </w:t>
      </w:r>
      <w:r>
        <w:t>able</w:t>
      </w:r>
      <w:r>
        <w:rPr>
          <w:spacing w:val="-14"/>
        </w:rPr>
        <w:t xml:space="preserve"> </w:t>
      </w:r>
      <w:r>
        <w:t>to</w:t>
      </w:r>
      <w:r>
        <w:rPr>
          <w:spacing w:val="-15"/>
        </w:rPr>
        <w:t xml:space="preserve"> </w:t>
      </w:r>
      <w:r>
        <w:t>handle</w:t>
      </w:r>
      <w:r>
        <w:rPr>
          <w:spacing w:val="-14"/>
        </w:rPr>
        <w:t xml:space="preserve"> </w:t>
      </w:r>
      <w:r>
        <w:t>natural language</w:t>
      </w:r>
      <w:r>
        <w:rPr>
          <w:spacing w:val="-17"/>
        </w:rPr>
        <w:t xml:space="preserve"> </w:t>
      </w:r>
      <w:r>
        <w:t>variations</w:t>
      </w:r>
      <w:r>
        <w:rPr>
          <w:spacing w:val="-17"/>
        </w:rPr>
        <w:t xml:space="preserve"> </w:t>
      </w:r>
      <w:r>
        <w:t>on</w:t>
      </w:r>
      <w:r>
        <w:rPr>
          <w:spacing w:val="-17"/>
        </w:rPr>
        <w:t xml:space="preserve"> </w:t>
      </w:r>
      <w:r>
        <w:t>SMCP.</w:t>
      </w:r>
      <w:r>
        <w:rPr>
          <w:spacing w:val="11"/>
        </w:rPr>
        <w:t xml:space="preserve"> </w:t>
      </w:r>
      <w:r>
        <w:t>This</w:t>
      </w:r>
      <w:r>
        <w:rPr>
          <w:spacing w:val="-17"/>
        </w:rPr>
        <w:t xml:space="preserve"> </w:t>
      </w:r>
      <w:r>
        <w:t>will</w:t>
      </w:r>
      <w:r>
        <w:rPr>
          <w:spacing w:val="-17"/>
        </w:rPr>
        <w:t xml:space="preserve"> </w:t>
      </w:r>
      <w:r>
        <w:rPr>
          <w:spacing w:val="1"/>
        </w:rPr>
        <w:t>be</w:t>
      </w:r>
      <w:r>
        <w:rPr>
          <w:spacing w:val="-17"/>
        </w:rPr>
        <w:t xml:space="preserve"> </w:t>
      </w:r>
      <w:del w:id="1064" w:author="Tom Wever" w:date="2018-11-25T15:24:00Z">
        <w:r w:rsidDel="007F2BAB">
          <w:delText>more</w:delText>
        </w:r>
        <w:r w:rsidDel="007F2BAB">
          <w:rPr>
            <w:spacing w:val="-17"/>
          </w:rPr>
          <w:delText xml:space="preserve"> </w:delText>
        </w:r>
        <w:r w:rsidDel="007F2BAB">
          <w:delText>easy</w:delText>
        </w:r>
      </w:del>
      <w:ins w:id="1065" w:author="Tom Wever" w:date="2018-11-25T15:24:00Z">
        <w:r w:rsidR="007F2BAB">
          <w:t>easier</w:t>
        </w:r>
      </w:ins>
      <w:r>
        <w:rPr>
          <w:spacing w:val="-17"/>
        </w:rPr>
        <w:t xml:space="preserve"> </w:t>
      </w:r>
      <w:r>
        <w:t>when</w:t>
      </w:r>
      <w:r>
        <w:rPr>
          <w:spacing w:val="-17"/>
        </w:rPr>
        <w:t xml:space="preserve"> </w:t>
      </w:r>
      <w:r>
        <w:t>officers</w:t>
      </w:r>
      <w:r>
        <w:rPr>
          <w:spacing w:val="-17"/>
        </w:rPr>
        <w:t xml:space="preserve"> </w:t>
      </w:r>
      <w:r>
        <w:t>use</w:t>
      </w:r>
      <w:r>
        <w:rPr>
          <w:spacing w:val="-17"/>
        </w:rPr>
        <w:t xml:space="preserve"> </w:t>
      </w:r>
      <w:r>
        <w:t>the</w:t>
      </w:r>
      <w:r>
        <w:rPr>
          <w:spacing w:val="-17"/>
        </w:rPr>
        <w:t xml:space="preserve"> </w:t>
      </w:r>
      <w:r>
        <w:t>protocol</w:t>
      </w:r>
      <w:r>
        <w:rPr>
          <w:spacing w:val="-17"/>
        </w:rPr>
        <w:t xml:space="preserve"> </w:t>
      </w:r>
      <w:r>
        <w:t>as</w:t>
      </w:r>
      <w:r>
        <w:rPr>
          <w:spacing w:val="-17"/>
        </w:rPr>
        <w:t xml:space="preserve"> </w:t>
      </w:r>
      <w:r>
        <w:t xml:space="preserve">it </w:t>
      </w:r>
      <w:r>
        <w:rPr>
          <w:w w:val="95"/>
        </w:rPr>
        <w:t>is</w:t>
      </w:r>
      <w:r>
        <w:rPr>
          <w:spacing w:val="-9"/>
          <w:w w:val="95"/>
        </w:rPr>
        <w:t xml:space="preserve"> </w:t>
      </w:r>
      <w:r>
        <w:rPr>
          <w:w w:val="95"/>
        </w:rPr>
        <w:t>designed.</w:t>
      </w:r>
      <w:r>
        <w:rPr>
          <w:spacing w:val="17"/>
          <w:w w:val="95"/>
        </w:rPr>
        <w:t xml:space="preserve"> </w:t>
      </w:r>
      <w:r>
        <w:rPr>
          <w:w w:val="95"/>
        </w:rPr>
        <w:t>After</w:t>
      </w:r>
      <w:r>
        <w:rPr>
          <w:spacing w:val="-9"/>
          <w:w w:val="95"/>
        </w:rPr>
        <w:t xml:space="preserve"> </w:t>
      </w:r>
      <w:r>
        <w:rPr>
          <w:w w:val="95"/>
        </w:rPr>
        <w:t>recent</w:t>
      </w:r>
      <w:r>
        <w:rPr>
          <w:spacing w:val="-9"/>
          <w:w w:val="95"/>
        </w:rPr>
        <w:t xml:space="preserve"> </w:t>
      </w:r>
      <w:r>
        <w:rPr>
          <w:w w:val="95"/>
        </w:rPr>
        <w:t>accidents</w:t>
      </w:r>
      <w:r>
        <w:rPr>
          <w:spacing w:val="-9"/>
          <w:w w:val="95"/>
        </w:rPr>
        <w:t xml:space="preserve"> </w:t>
      </w:r>
      <w:r>
        <w:rPr>
          <w:w w:val="95"/>
        </w:rPr>
        <w:t>between</w:t>
      </w:r>
      <w:r>
        <w:rPr>
          <w:spacing w:val="-9"/>
          <w:w w:val="95"/>
        </w:rPr>
        <w:t xml:space="preserve"> </w:t>
      </w:r>
      <w:r>
        <w:rPr>
          <w:w w:val="95"/>
        </w:rPr>
        <w:t>manned</w:t>
      </w:r>
      <w:r>
        <w:rPr>
          <w:spacing w:val="-9"/>
          <w:w w:val="95"/>
        </w:rPr>
        <w:t xml:space="preserve"> </w:t>
      </w:r>
      <w:r>
        <w:rPr>
          <w:w w:val="95"/>
        </w:rPr>
        <w:t>vessels</w:t>
      </w:r>
      <w:r>
        <w:rPr>
          <w:spacing w:val="-9"/>
          <w:w w:val="95"/>
        </w:rPr>
        <w:t xml:space="preserve"> </w:t>
      </w:r>
      <w:r>
        <w:rPr>
          <w:spacing w:val="-3"/>
          <w:w w:val="95"/>
        </w:rPr>
        <w:t>was</w:t>
      </w:r>
      <w:r>
        <w:rPr>
          <w:spacing w:val="-9"/>
          <w:w w:val="95"/>
        </w:rPr>
        <w:t xml:space="preserve"> </w:t>
      </w:r>
      <w:r>
        <w:rPr>
          <w:w w:val="95"/>
        </w:rPr>
        <w:t>already</w:t>
      </w:r>
      <w:r>
        <w:rPr>
          <w:spacing w:val="-9"/>
          <w:w w:val="95"/>
        </w:rPr>
        <w:t xml:space="preserve"> </w:t>
      </w:r>
      <w:r>
        <w:rPr>
          <w:w w:val="95"/>
        </w:rPr>
        <w:t>decided</w:t>
      </w:r>
      <w:r>
        <w:rPr>
          <w:spacing w:val="-9"/>
          <w:w w:val="95"/>
        </w:rPr>
        <w:t xml:space="preserve"> </w:t>
      </w:r>
      <w:r>
        <w:rPr>
          <w:w w:val="95"/>
        </w:rPr>
        <w:t>that</w:t>
      </w:r>
      <w:r>
        <w:rPr>
          <w:spacing w:val="-9"/>
          <w:w w:val="95"/>
        </w:rPr>
        <w:t xml:space="preserve"> </w:t>
      </w:r>
      <w:r>
        <w:rPr>
          <w:w w:val="95"/>
        </w:rPr>
        <w:t>pilots and masters should use English speech and SMCP in all cases, to avoid</w:t>
      </w:r>
      <w:r>
        <w:rPr>
          <w:spacing w:val="-25"/>
          <w:w w:val="95"/>
        </w:rPr>
        <w:t xml:space="preserve"> </w:t>
      </w:r>
      <w:r>
        <w:rPr>
          <w:w w:val="95"/>
        </w:rPr>
        <w:t>misunderstanding. Avoiding misunderstanding will result in better situational awareness, which results in safer navigation.</w:t>
      </w:r>
      <w:r>
        <w:rPr>
          <w:spacing w:val="-6"/>
          <w:w w:val="95"/>
        </w:rPr>
        <w:t xml:space="preserve"> </w:t>
      </w:r>
      <w:proofErr w:type="gramStart"/>
      <w:r>
        <w:rPr>
          <w:w w:val="95"/>
        </w:rPr>
        <w:t>Thus</w:t>
      </w:r>
      <w:proofErr w:type="gramEnd"/>
      <w:r>
        <w:rPr>
          <w:spacing w:val="-21"/>
          <w:w w:val="95"/>
        </w:rPr>
        <w:t xml:space="preserve"> </w:t>
      </w:r>
      <w:r>
        <w:rPr>
          <w:w w:val="95"/>
        </w:rPr>
        <w:t>it</w:t>
      </w:r>
      <w:r>
        <w:rPr>
          <w:spacing w:val="-21"/>
          <w:w w:val="95"/>
        </w:rPr>
        <w:t xml:space="preserve"> </w:t>
      </w:r>
      <w:r>
        <w:rPr>
          <w:w w:val="95"/>
        </w:rPr>
        <w:t>is</w:t>
      </w:r>
      <w:r>
        <w:rPr>
          <w:spacing w:val="-21"/>
          <w:w w:val="95"/>
        </w:rPr>
        <w:t xml:space="preserve"> </w:t>
      </w:r>
      <w:r>
        <w:rPr>
          <w:w w:val="95"/>
        </w:rPr>
        <w:t>possible</w:t>
      </w:r>
      <w:r>
        <w:rPr>
          <w:spacing w:val="-22"/>
          <w:w w:val="95"/>
        </w:rPr>
        <w:t xml:space="preserve"> </w:t>
      </w:r>
      <w:r>
        <w:rPr>
          <w:w w:val="95"/>
        </w:rPr>
        <w:t>to</w:t>
      </w:r>
      <w:r>
        <w:rPr>
          <w:spacing w:val="-22"/>
          <w:w w:val="95"/>
        </w:rPr>
        <w:t xml:space="preserve"> </w:t>
      </w:r>
      <w:r>
        <w:rPr>
          <w:w w:val="95"/>
        </w:rPr>
        <w:t>ensure</w:t>
      </w:r>
      <w:r>
        <w:rPr>
          <w:spacing w:val="-21"/>
          <w:w w:val="95"/>
        </w:rPr>
        <w:t xml:space="preserve"> </w:t>
      </w:r>
      <w:r>
        <w:rPr>
          <w:w w:val="95"/>
        </w:rPr>
        <w:t>safe</w:t>
      </w:r>
      <w:r>
        <w:rPr>
          <w:spacing w:val="-21"/>
          <w:w w:val="95"/>
        </w:rPr>
        <w:t xml:space="preserve"> </w:t>
      </w:r>
      <w:r>
        <w:rPr>
          <w:w w:val="95"/>
        </w:rPr>
        <w:t>navigation</w:t>
      </w:r>
      <w:r>
        <w:rPr>
          <w:spacing w:val="-21"/>
          <w:w w:val="95"/>
        </w:rPr>
        <w:t xml:space="preserve"> </w:t>
      </w:r>
      <w:r>
        <w:rPr>
          <w:w w:val="95"/>
        </w:rPr>
        <w:t>when</w:t>
      </w:r>
      <w:r>
        <w:rPr>
          <w:spacing w:val="-21"/>
          <w:w w:val="95"/>
        </w:rPr>
        <w:t xml:space="preserve"> </w:t>
      </w:r>
      <w:r>
        <w:rPr>
          <w:w w:val="95"/>
        </w:rPr>
        <w:t>manned</w:t>
      </w:r>
      <w:r>
        <w:rPr>
          <w:spacing w:val="-21"/>
          <w:w w:val="95"/>
        </w:rPr>
        <w:t xml:space="preserve"> </w:t>
      </w:r>
      <w:r>
        <w:rPr>
          <w:w w:val="95"/>
        </w:rPr>
        <w:t>and</w:t>
      </w:r>
      <w:r>
        <w:rPr>
          <w:spacing w:val="-21"/>
          <w:w w:val="95"/>
        </w:rPr>
        <w:t xml:space="preserve"> </w:t>
      </w:r>
      <w:r>
        <w:rPr>
          <w:w w:val="95"/>
        </w:rPr>
        <w:t>unmanned</w:t>
      </w:r>
      <w:r>
        <w:rPr>
          <w:spacing w:val="-21"/>
          <w:w w:val="95"/>
        </w:rPr>
        <w:t xml:space="preserve"> </w:t>
      </w:r>
      <w:r>
        <w:rPr>
          <w:w w:val="95"/>
        </w:rPr>
        <w:t xml:space="preserve">vessels meet, </w:t>
      </w:r>
      <w:r>
        <w:rPr>
          <w:spacing w:val="-3"/>
          <w:w w:val="95"/>
        </w:rPr>
        <w:t xml:space="preserve">by </w:t>
      </w:r>
      <w:r>
        <w:rPr>
          <w:w w:val="95"/>
        </w:rPr>
        <w:t>developing a protocol. The designed protocol uses existing maritime systems and communication</w:t>
      </w:r>
      <w:r>
        <w:rPr>
          <w:spacing w:val="-16"/>
          <w:w w:val="95"/>
        </w:rPr>
        <w:t xml:space="preserve"> </w:t>
      </w:r>
      <w:r>
        <w:rPr>
          <w:w w:val="95"/>
        </w:rPr>
        <w:t>protocols.</w:t>
      </w:r>
      <w:r>
        <w:rPr>
          <w:spacing w:val="5"/>
          <w:w w:val="95"/>
        </w:rPr>
        <w:t xml:space="preserve"> </w:t>
      </w:r>
      <w:r>
        <w:rPr>
          <w:spacing w:val="-5"/>
          <w:w w:val="95"/>
        </w:rPr>
        <w:t>For</w:t>
      </w:r>
      <w:r>
        <w:rPr>
          <w:spacing w:val="-16"/>
          <w:w w:val="95"/>
        </w:rPr>
        <w:t xml:space="preserve"> </w:t>
      </w:r>
      <w:r>
        <w:rPr>
          <w:w w:val="95"/>
        </w:rPr>
        <w:t>this</w:t>
      </w:r>
      <w:r>
        <w:rPr>
          <w:spacing w:val="-16"/>
          <w:w w:val="95"/>
        </w:rPr>
        <w:t xml:space="preserve"> </w:t>
      </w:r>
      <w:r>
        <w:rPr>
          <w:w w:val="95"/>
        </w:rPr>
        <w:t>design</w:t>
      </w:r>
      <w:r>
        <w:rPr>
          <w:spacing w:val="-16"/>
          <w:w w:val="95"/>
        </w:rPr>
        <w:t xml:space="preserve"> </w:t>
      </w:r>
      <w:r>
        <w:rPr>
          <w:w w:val="95"/>
        </w:rPr>
        <w:t>is</w:t>
      </w:r>
      <w:r>
        <w:rPr>
          <w:spacing w:val="-16"/>
          <w:w w:val="95"/>
        </w:rPr>
        <w:t xml:space="preserve"> </w:t>
      </w:r>
      <w:r>
        <w:rPr>
          <w:w w:val="95"/>
        </w:rPr>
        <w:t>the</w:t>
      </w:r>
      <w:r>
        <w:rPr>
          <w:spacing w:val="-16"/>
          <w:w w:val="95"/>
        </w:rPr>
        <w:t xml:space="preserve"> </w:t>
      </w:r>
      <w:r>
        <w:rPr>
          <w:w w:val="95"/>
        </w:rPr>
        <w:t>situated</w:t>
      </w:r>
      <w:r>
        <w:rPr>
          <w:spacing w:val="-16"/>
          <w:w w:val="95"/>
        </w:rPr>
        <w:t xml:space="preserve"> </w:t>
      </w:r>
      <w:r>
        <w:rPr>
          <w:w w:val="95"/>
        </w:rPr>
        <w:t>Cognitive</w:t>
      </w:r>
      <w:r>
        <w:rPr>
          <w:spacing w:val="-16"/>
          <w:w w:val="95"/>
        </w:rPr>
        <w:t xml:space="preserve"> </w:t>
      </w:r>
      <w:r>
        <w:rPr>
          <w:w w:val="95"/>
        </w:rPr>
        <w:t>Engineering</w:t>
      </w:r>
      <w:r>
        <w:rPr>
          <w:spacing w:val="-16"/>
          <w:w w:val="95"/>
        </w:rPr>
        <w:t xml:space="preserve"> </w:t>
      </w:r>
      <w:r>
        <w:rPr>
          <w:w w:val="95"/>
        </w:rPr>
        <w:t>(</w:t>
      </w:r>
      <w:proofErr w:type="spellStart"/>
      <w:r>
        <w:rPr>
          <w:w w:val="95"/>
        </w:rPr>
        <w:t>sCE</w:t>
      </w:r>
      <w:proofErr w:type="spellEnd"/>
      <w:r>
        <w:rPr>
          <w:w w:val="95"/>
        </w:rPr>
        <w:t>)</w:t>
      </w:r>
      <w:r>
        <w:rPr>
          <w:spacing w:val="-16"/>
          <w:w w:val="95"/>
        </w:rPr>
        <w:t xml:space="preserve"> </w:t>
      </w:r>
      <w:r>
        <w:rPr>
          <w:w w:val="95"/>
        </w:rPr>
        <w:t xml:space="preserve">method </w:t>
      </w:r>
      <w:r>
        <w:t>used.</w:t>
      </w:r>
    </w:p>
    <w:p w14:paraId="66466F63" w14:textId="66C8DF8F" w:rsidR="00B07A10" w:rsidDel="00785C94" w:rsidRDefault="00785C94">
      <w:pPr>
        <w:pStyle w:val="Plattetekst"/>
        <w:spacing w:before="122" w:line="348" w:lineRule="auto"/>
        <w:ind w:left="108" w:right="1444"/>
        <w:jc w:val="both"/>
        <w:rPr>
          <w:del w:id="1066" w:author="Tom Wever" w:date="2018-11-25T15:25:00Z"/>
        </w:rPr>
      </w:pPr>
      <w:r>
        <w:t>This</w:t>
      </w:r>
      <w:r>
        <w:rPr>
          <w:spacing w:val="-9"/>
        </w:rPr>
        <w:t xml:space="preserve"> </w:t>
      </w:r>
      <w:r>
        <w:t>research</w:t>
      </w:r>
      <w:r>
        <w:rPr>
          <w:spacing w:val="-9"/>
        </w:rPr>
        <w:t xml:space="preserve"> </w:t>
      </w:r>
      <w:r>
        <w:rPr>
          <w:spacing w:val="-3"/>
        </w:rPr>
        <w:t>was</w:t>
      </w:r>
      <w:r>
        <w:rPr>
          <w:spacing w:val="-9"/>
        </w:rPr>
        <w:t xml:space="preserve"> </w:t>
      </w:r>
      <w:r>
        <w:t>a</w:t>
      </w:r>
      <w:r>
        <w:rPr>
          <w:spacing w:val="-9"/>
        </w:rPr>
        <w:t xml:space="preserve"> </w:t>
      </w:r>
      <w:r>
        <w:t>first</w:t>
      </w:r>
      <w:r>
        <w:rPr>
          <w:spacing w:val="-9"/>
        </w:rPr>
        <w:t xml:space="preserve"> </w:t>
      </w:r>
      <w:r>
        <w:t>iteration</w:t>
      </w:r>
      <w:r>
        <w:rPr>
          <w:spacing w:val="-9"/>
        </w:rPr>
        <w:t xml:space="preserve"> </w:t>
      </w:r>
      <w:r>
        <w:t>for</w:t>
      </w:r>
      <w:r>
        <w:rPr>
          <w:spacing w:val="-9"/>
        </w:rPr>
        <w:t xml:space="preserve"> </w:t>
      </w:r>
      <w:r>
        <w:t>developing</w:t>
      </w:r>
      <w:r>
        <w:rPr>
          <w:spacing w:val="-9"/>
        </w:rPr>
        <w:t xml:space="preserve"> </w:t>
      </w:r>
      <w:r>
        <w:t>a</w:t>
      </w:r>
      <w:r>
        <w:rPr>
          <w:spacing w:val="-9"/>
        </w:rPr>
        <w:t xml:space="preserve"> </w:t>
      </w:r>
      <w:r>
        <w:t>functional</w:t>
      </w:r>
      <w:r>
        <w:rPr>
          <w:spacing w:val="-9"/>
        </w:rPr>
        <w:t xml:space="preserve"> </w:t>
      </w:r>
      <w:r>
        <w:t>protocol</w:t>
      </w:r>
      <w:r>
        <w:rPr>
          <w:spacing w:val="-9"/>
        </w:rPr>
        <w:t xml:space="preserve"> </w:t>
      </w:r>
      <w:r>
        <w:t>for</w:t>
      </w:r>
      <w:r>
        <w:rPr>
          <w:spacing w:val="-9"/>
        </w:rPr>
        <w:t xml:space="preserve"> </w:t>
      </w:r>
      <w:r>
        <w:t>communication between</w:t>
      </w:r>
      <w:r>
        <w:rPr>
          <w:spacing w:val="-32"/>
        </w:rPr>
        <w:t xml:space="preserve"> </w:t>
      </w:r>
      <w:r>
        <w:t>manned</w:t>
      </w:r>
      <w:r>
        <w:rPr>
          <w:spacing w:val="-32"/>
        </w:rPr>
        <w:t xml:space="preserve"> </w:t>
      </w:r>
      <w:r>
        <w:t>and</w:t>
      </w:r>
      <w:r>
        <w:rPr>
          <w:spacing w:val="-32"/>
        </w:rPr>
        <w:t xml:space="preserve"> </w:t>
      </w:r>
      <w:r>
        <w:t>unmanned</w:t>
      </w:r>
      <w:r>
        <w:rPr>
          <w:spacing w:val="-32"/>
        </w:rPr>
        <w:t xml:space="preserve"> </w:t>
      </w:r>
      <w:r>
        <w:t>ships.</w:t>
      </w:r>
      <w:r>
        <w:rPr>
          <w:spacing w:val="-20"/>
        </w:rPr>
        <w:t xml:space="preserve"> </w:t>
      </w:r>
      <w:r>
        <w:t>It</w:t>
      </w:r>
      <w:r>
        <w:rPr>
          <w:spacing w:val="-32"/>
        </w:rPr>
        <w:t xml:space="preserve"> </w:t>
      </w:r>
      <w:r>
        <w:t>has</w:t>
      </w:r>
      <w:r>
        <w:rPr>
          <w:spacing w:val="-32"/>
        </w:rPr>
        <w:t xml:space="preserve"> </w:t>
      </w:r>
      <w:r>
        <w:rPr>
          <w:spacing w:val="-3"/>
        </w:rPr>
        <w:t>showed</w:t>
      </w:r>
      <w:r>
        <w:rPr>
          <w:spacing w:val="-33"/>
        </w:rPr>
        <w:t xml:space="preserve"> </w:t>
      </w:r>
      <w:r>
        <w:t>that</w:t>
      </w:r>
      <w:r>
        <w:rPr>
          <w:spacing w:val="-32"/>
        </w:rPr>
        <w:t xml:space="preserve"> </w:t>
      </w:r>
      <w:r>
        <w:t>it</w:t>
      </w:r>
      <w:r>
        <w:rPr>
          <w:spacing w:val="-33"/>
        </w:rPr>
        <w:t xml:space="preserve"> </w:t>
      </w:r>
      <w:r>
        <w:t>is</w:t>
      </w:r>
      <w:r>
        <w:rPr>
          <w:spacing w:val="-32"/>
        </w:rPr>
        <w:t xml:space="preserve"> </w:t>
      </w:r>
      <w:r>
        <w:t>possible</w:t>
      </w:r>
      <w:r>
        <w:rPr>
          <w:spacing w:val="-33"/>
        </w:rPr>
        <w:t xml:space="preserve"> </w:t>
      </w:r>
      <w:r>
        <w:t>and</w:t>
      </w:r>
      <w:r>
        <w:rPr>
          <w:spacing w:val="-32"/>
        </w:rPr>
        <w:t xml:space="preserve"> </w:t>
      </w:r>
      <w:r>
        <w:t>what</w:t>
      </w:r>
      <w:r>
        <w:rPr>
          <w:spacing w:val="-32"/>
        </w:rPr>
        <w:t xml:space="preserve"> </w:t>
      </w:r>
      <w:r>
        <w:t>should</w:t>
      </w:r>
      <w:r>
        <w:rPr>
          <w:spacing w:val="-33"/>
        </w:rPr>
        <w:t xml:space="preserve"> </w:t>
      </w:r>
      <w:r>
        <w:rPr>
          <w:spacing w:val="1"/>
        </w:rPr>
        <w:t xml:space="preserve">be </w:t>
      </w:r>
      <w:proofErr w:type="gramStart"/>
      <w:r>
        <w:t>taken</w:t>
      </w:r>
      <w:r>
        <w:rPr>
          <w:spacing w:val="-33"/>
        </w:rPr>
        <w:t xml:space="preserve"> </w:t>
      </w:r>
      <w:r>
        <w:t>into</w:t>
      </w:r>
      <w:r>
        <w:rPr>
          <w:spacing w:val="-33"/>
        </w:rPr>
        <w:t xml:space="preserve"> </w:t>
      </w:r>
      <w:r>
        <w:t>account</w:t>
      </w:r>
      <w:proofErr w:type="gramEnd"/>
      <w:r>
        <w:t>.</w:t>
      </w:r>
      <w:r>
        <w:rPr>
          <w:spacing w:val="-21"/>
        </w:rPr>
        <w:t xml:space="preserve"> </w:t>
      </w:r>
      <w:r>
        <w:t>The</w:t>
      </w:r>
      <w:r>
        <w:rPr>
          <w:spacing w:val="-33"/>
        </w:rPr>
        <w:t xml:space="preserve"> </w:t>
      </w:r>
      <w:r>
        <w:t>next</w:t>
      </w:r>
      <w:r>
        <w:rPr>
          <w:spacing w:val="-33"/>
        </w:rPr>
        <w:t xml:space="preserve"> </w:t>
      </w:r>
      <w:r>
        <w:t>step</w:t>
      </w:r>
      <w:r>
        <w:rPr>
          <w:spacing w:val="-33"/>
        </w:rPr>
        <w:t xml:space="preserve"> </w:t>
      </w:r>
      <w:r>
        <w:t>is</w:t>
      </w:r>
      <w:r>
        <w:rPr>
          <w:spacing w:val="-33"/>
        </w:rPr>
        <w:t xml:space="preserve"> </w:t>
      </w:r>
      <w:r>
        <w:t>to</w:t>
      </w:r>
      <w:r>
        <w:rPr>
          <w:spacing w:val="-33"/>
        </w:rPr>
        <w:t xml:space="preserve"> </w:t>
      </w:r>
      <w:r>
        <w:t>map</w:t>
      </w:r>
      <w:r>
        <w:rPr>
          <w:spacing w:val="-33"/>
        </w:rPr>
        <w:t xml:space="preserve"> </w:t>
      </w:r>
      <w:r>
        <w:t>different</w:t>
      </w:r>
      <w:r>
        <w:rPr>
          <w:spacing w:val="-33"/>
        </w:rPr>
        <w:t xml:space="preserve"> </w:t>
      </w:r>
      <w:r>
        <w:t>speech</w:t>
      </w:r>
      <w:r>
        <w:rPr>
          <w:spacing w:val="-33"/>
        </w:rPr>
        <w:t xml:space="preserve"> </w:t>
      </w:r>
      <w:r>
        <w:t>acts,</w:t>
      </w:r>
      <w:r>
        <w:rPr>
          <w:spacing w:val="-33"/>
        </w:rPr>
        <w:t xml:space="preserve"> </w:t>
      </w:r>
      <w:r>
        <w:t>to</w:t>
      </w:r>
      <w:r>
        <w:rPr>
          <w:spacing w:val="-33"/>
        </w:rPr>
        <w:t xml:space="preserve"> </w:t>
      </w:r>
      <w:r>
        <w:t>specific</w:t>
      </w:r>
      <w:r>
        <w:rPr>
          <w:spacing w:val="-33"/>
        </w:rPr>
        <w:t xml:space="preserve"> </w:t>
      </w:r>
      <w:r>
        <w:t>situations.</w:t>
      </w:r>
      <w:r>
        <w:rPr>
          <w:spacing w:val="-21"/>
        </w:rPr>
        <w:t xml:space="preserve"> </w:t>
      </w:r>
      <w:r>
        <w:t xml:space="preserve">One </w:t>
      </w:r>
      <w:r>
        <w:rPr>
          <w:w w:val="95"/>
        </w:rPr>
        <w:t>of</w:t>
      </w:r>
      <w:r>
        <w:rPr>
          <w:spacing w:val="-10"/>
          <w:w w:val="95"/>
        </w:rPr>
        <w:t xml:space="preserve"> </w:t>
      </w:r>
      <w:r>
        <w:rPr>
          <w:w w:val="95"/>
        </w:rPr>
        <w:t>the</w:t>
      </w:r>
      <w:r>
        <w:rPr>
          <w:spacing w:val="-10"/>
          <w:w w:val="95"/>
        </w:rPr>
        <w:t xml:space="preserve"> </w:t>
      </w:r>
      <w:r>
        <w:rPr>
          <w:w w:val="95"/>
        </w:rPr>
        <w:t>key</w:t>
      </w:r>
      <w:r>
        <w:rPr>
          <w:spacing w:val="-10"/>
          <w:w w:val="95"/>
        </w:rPr>
        <w:t xml:space="preserve"> </w:t>
      </w:r>
      <w:r>
        <w:rPr>
          <w:w w:val="95"/>
        </w:rPr>
        <w:t>challenges</w:t>
      </w:r>
      <w:r>
        <w:rPr>
          <w:spacing w:val="-10"/>
          <w:w w:val="95"/>
        </w:rPr>
        <w:t xml:space="preserve"> </w:t>
      </w:r>
      <w:r>
        <w:rPr>
          <w:w w:val="95"/>
        </w:rPr>
        <w:t>is</w:t>
      </w:r>
      <w:r>
        <w:rPr>
          <w:spacing w:val="-10"/>
          <w:w w:val="95"/>
        </w:rPr>
        <w:t xml:space="preserve"> </w:t>
      </w:r>
      <w:r>
        <w:rPr>
          <w:w w:val="95"/>
        </w:rPr>
        <w:t>thereby</w:t>
      </w:r>
      <w:r>
        <w:rPr>
          <w:spacing w:val="-10"/>
          <w:w w:val="95"/>
        </w:rPr>
        <w:t xml:space="preserve"> </w:t>
      </w:r>
      <w:r>
        <w:rPr>
          <w:w w:val="95"/>
        </w:rPr>
        <w:t>the</w:t>
      </w:r>
      <w:r>
        <w:rPr>
          <w:spacing w:val="-10"/>
          <w:w w:val="95"/>
        </w:rPr>
        <w:t xml:space="preserve"> </w:t>
      </w:r>
      <w:r>
        <w:rPr>
          <w:w w:val="95"/>
        </w:rPr>
        <w:t>recognition</w:t>
      </w:r>
      <w:r>
        <w:rPr>
          <w:spacing w:val="-10"/>
          <w:w w:val="95"/>
        </w:rPr>
        <w:t xml:space="preserve"> </w:t>
      </w:r>
      <w:r>
        <w:rPr>
          <w:w w:val="95"/>
        </w:rPr>
        <w:t>of</w:t>
      </w:r>
      <w:r>
        <w:rPr>
          <w:spacing w:val="-10"/>
          <w:w w:val="95"/>
        </w:rPr>
        <w:t xml:space="preserve"> </w:t>
      </w:r>
      <w:r>
        <w:rPr>
          <w:w w:val="95"/>
        </w:rPr>
        <w:t>situations.</w:t>
      </w:r>
      <w:r>
        <w:rPr>
          <w:spacing w:val="8"/>
          <w:w w:val="95"/>
        </w:rPr>
        <w:t xml:space="preserve"> </w:t>
      </w:r>
      <w:r>
        <w:rPr>
          <w:w w:val="95"/>
        </w:rPr>
        <w:t>The</w:t>
      </w:r>
      <w:r>
        <w:rPr>
          <w:spacing w:val="-10"/>
          <w:w w:val="95"/>
        </w:rPr>
        <w:t xml:space="preserve"> </w:t>
      </w:r>
      <w:r>
        <w:rPr>
          <w:w w:val="95"/>
        </w:rPr>
        <w:t>mapping</w:t>
      </w:r>
      <w:r>
        <w:rPr>
          <w:spacing w:val="-10"/>
          <w:w w:val="95"/>
        </w:rPr>
        <w:t xml:space="preserve"> </w:t>
      </w:r>
      <w:r>
        <w:rPr>
          <w:w w:val="95"/>
        </w:rPr>
        <w:t>can</w:t>
      </w:r>
      <w:r>
        <w:rPr>
          <w:spacing w:val="-10"/>
          <w:w w:val="95"/>
        </w:rPr>
        <w:t xml:space="preserve"> </w:t>
      </w:r>
      <w:r>
        <w:rPr>
          <w:w w:val="95"/>
        </w:rPr>
        <w:t>eventually</w:t>
      </w:r>
      <w:r>
        <w:rPr>
          <w:spacing w:val="-10"/>
          <w:w w:val="95"/>
        </w:rPr>
        <w:t xml:space="preserve"> </w:t>
      </w:r>
      <w:r>
        <w:rPr>
          <w:spacing w:val="1"/>
          <w:w w:val="95"/>
        </w:rPr>
        <w:t xml:space="preserve">be </w:t>
      </w:r>
      <w:r>
        <w:t>used</w:t>
      </w:r>
      <w:r>
        <w:rPr>
          <w:spacing w:val="-28"/>
        </w:rPr>
        <w:t xml:space="preserve"> </w:t>
      </w:r>
      <w:r>
        <w:t>to</w:t>
      </w:r>
      <w:r>
        <w:rPr>
          <w:spacing w:val="-28"/>
        </w:rPr>
        <w:t xml:space="preserve"> </w:t>
      </w:r>
      <w:r>
        <w:t>define</w:t>
      </w:r>
      <w:r>
        <w:rPr>
          <w:spacing w:val="-28"/>
        </w:rPr>
        <w:t xml:space="preserve"> </w:t>
      </w:r>
      <w:r>
        <w:t>the</w:t>
      </w:r>
      <w:r>
        <w:rPr>
          <w:spacing w:val="-28"/>
        </w:rPr>
        <w:t xml:space="preserve"> </w:t>
      </w:r>
      <w:r>
        <w:t>full</w:t>
      </w:r>
      <w:r>
        <w:rPr>
          <w:spacing w:val="-28"/>
        </w:rPr>
        <w:t xml:space="preserve"> </w:t>
      </w:r>
      <w:r>
        <w:t>ontology</w:t>
      </w:r>
      <w:r>
        <w:rPr>
          <w:spacing w:val="-28"/>
        </w:rPr>
        <w:t xml:space="preserve"> </w:t>
      </w:r>
      <w:r>
        <w:t>which</w:t>
      </w:r>
      <w:r>
        <w:rPr>
          <w:spacing w:val="-28"/>
        </w:rPr>
        <w:t xml:space="preserve"> </w:t>
      </w:r>
      <w:r>
        <w:t>should</w:t>
      </w:r>
      <w:r>
        <w:rPr>
          <w:spacing w:val="-28"/>
        </w:rPr>
        <w:t xml:space="preserve"> </w:t>
      </w:r>
      <w:r>
        <w:rPr>
          <w:spacing w:val="1"/>
        </w:rPr>
        <w:t>be</w:t>
      </w:r>
      <w:r>
        <w:rPr>
          <w:spacing w:val="-28"/>
        </w:rPr>
        <w:t xml:space="preserve"> </w:t>
      </w:r>
      <w:r>
        <w:t>implemented</w:t>
      </w:r>
      <w:r>
        <w:rPr>
          <w:spacing w:val="-28"/>
        </w:rPr>
        <w:t xml:space="preserve"> </w:t>
      </w:r>
      <w:r>
        <w:t>in</w:t>
      </w:r>
      <w:r>
        <w:rPr>
          <w:spacing w:val="-28"/>
        </w:rPr>
        <w:t xml:space="preserve"> </w:t>
      </w:r>
      <w:r>
        <w:t>the</w:t>
      </w:r>
      <w:r>
        <w:rPr>
          <w:spacing w:val="-28"/>
        </w:rPr>
        <w:t xml:space="preserve"> </w:t>
      </w:r>
      <w:r>
        <w:t>conversational</w:t>
      </w:r>
      <w:r>
        <w:rPr>
          <w:spacing w:val="-28"/>
        </w:rPr>
        <w:t xml:space="preserve"> </w:t>
      </w:r>
      <w:r>
        <w:t>agent.</w:t>
      </w:r>
    </w:p>
    <w:p w14:paraId="66466F64" w14:textId="43356649" w:rsidR="00B07A10" w:rsidDel="00785C94" w:rsidRDefault="00B07A10">
      <w:pPr>
        <w:pStyle w:val="Plattetekst"/>
        <w:spacing w:before="122" w:line="348" w:lineRule="auto"/>
        <w:ind w:left="108" w:right="1444"/>
        <w:jc w:val="both"/>
        <w:rPr>
          <w:del w:id="1067" w:author="Tom Wever" w:date="2018-11-25T15:25:00Z"/>
        </w:rPr>
        <w:pPrChange w:id="1068" w:author="Tom Wever" w:date="2018-11-25T15:25:00Z">
          <w:pPr>
            <w:pStyle w:val="Plattetekst"/>
          </w:pPr>
        </w:pPrChange>
      </w:pPr>
    </w:p>
    <w:p w14:paraId="66466F65" w14:textId="72A1E997" w:rsidR="00B07A10" w:rsidDel="00785C94" w:rsidRDefault="00B07A10">
      <w:pPr>
        <w:pStyle w:val="Plattetekst"/>
        <w:spacing w:before="122" w:line="348" w:lineRule="auto"/>
        <w:ind w:left="108" w:right="1444"/>
        <w:jc w:val="both"/>
        <w:rPr>
          <w:del w:id="1069" w:author="Tom Wever" w:date="2018-11-25T15:25:00Z"/>
        </w:rPr>
        <w:pPrChange w:id="1070" w:author="Tom Wever" w:date="2018-11-25T15:25:00Z">
          <w:pPr>
            <w:pStyle w:val="Plattetekst"/>
          </w:pPr>
        </w:pPrChange>
      </w:pPr>
    </w:p>
    <w:p w14:paraId="66466F66" w14:textId="488B3559" w:rsidR="00B07A10" w:rsidDel="00785C94" w:rsidRDefault="00B07A10">
      <w:pPr>
        <w:pStyle w:val="Plattetekst"/>
        <w:spacing w:before="122" w:line="348" w:lineRule="auto"/>
        <w:ind w:left="108" w:right="1444"/>
        <w:jc w:val="both"/>
        <w:rPr>
          <w:del w:id="1071" w:author="Tom Wever" w:date="2018-11-25T15:25:00Z"/>
          <w:sz w:val="30"/>
        </w:rPr>
        <w:pPrChange w:id="1072" w:author="Tom Wever" w:date="2018-11-25T15:25:00Z">
          <w:pPr>
            <w:pStyle w:val="Plattetekst"/>
            <w:spacing w:before="10"/>
          </w:pPr>
        </w:pPrChange>
      </w:pPr>
    </w:p>
    <w:p w14:paraId="66466F67" w14:textId="1EC26409" w:rsidR="00B07A10" w:rsidDel="00785C94" w:rsidRDefault="00785C94">
      <w:pPr>
        <w:pStyle w:val="Plattetekst"/>
        <w:spacing w:before="122" w:line="348" w:lineRule="auto"/>
        <w:ind w:left="108" w:right="1444"/>
        <w:jc w:val="both"/>
        <w:rPr>
          <w:del w:id="1073" w:author="Tom Wever" w:date="2018-11-25T15:25:00Z"/>
        </w:rPr>
        <w:pPrChange w:id="1074" w:author="Tom Wever" w:date="2018-11-25T15:25:00Z">
          <w:pPr>
            <w:pStyle w:val="Plattetekst"/>
            <w:spacing w:before="1"/>
            <w:ind w:left="580" w:right="1918"/>
            <w:jc w:val="center"/>
          </w:pPr>
        </w:pPrChange>
      </w:pPr>
      <w:del w:id="1075" w:author="Tom Wever" w:date="2018-11-25T15:25:00Z">
        <w:r w:rsidDel="00785C94">
          <w:delText>109</w:delText>
        </w:r>
      </w:del>
    </w:p>
    <w:p w14:paraId="66466F68" w14:textId="228474AE" w:rsidR="00B07A10" w:rsidDel="00785C94" w:rsidRDefault="00B07A10">
      <w:pPr>
        <w:pStyle w:val="Plattetekst"/>
        <w:spacing w:before="122" w:line="348" w:lineRule="auto"/>
        <w:ind w:left="108" w:right="1444"/>
        <w:jc w:val="both"/>
        <w:rPr>
          <w:del w:id="1076" w:author="Tom Wever" w:date="2018-11-25T15:25:00Z"/>
        </w:rPr>
        <w:sectPr w:rsidR="00B07A10" w:rsidDel="00785C94">
          <w:pgSz w:w="11910" w:h="16840"/>
          <w:pgMar w:top="1580" w:right="280" w:bottom="280" w:left="1620" w:header="708" w:footer="708" w:gutter="0"/>
          <w:cols w:space="708"/>
        </w:sectPr>
        <w:pPrChange w:id="1077" w:author="Tom Wever" w:date="2018-11-25T15:25:00Z">
          <w:pPr>
            <w:jc w:val="center"/>
          </w:pPr>
        </w:pPrChange>
      </w:pPr>
    </w:p>
    <w:p w14:paraId="66466F69" w14:textId="53D3EBC9" w:rsidR="00B07A10" w:rsidRDefault="00785C94">
      <w:pPr>
        <w:pStyle w:val="Plattetekst"/>
        <w:spacing w:before="122" w:line="348" w:lineRule="auto"/>
        <w:ind w:left="108" w:right="1444"/>
        <w:jc w:val="both"/>
        <w:rPr>
          <w:rFonts w:ascii="Trebuchet MS"/>
          <w:i/>
        </w:rPr>
        <w:pPrChange w:id="1078" w:author="Tom Wever" w:date="2018-11-25T15:25:00Z">
          <w:pPr>
            <w:tabs>
              <w:tab w:val="left" w:pos="5678"/>
            </w:tabs>
            <w:spacing w:before="47"/>
            <w:ind w:left="108"/>
          </w:pPr>
        </w:pPrChange>
      </w:pPr>
      <w:del w:id="1079" w:author="Tom Wever" w:date="2018-11-25T15:25:00Z">
        <w:r w:rsidDel="00785C94">
          <w:delText>110</w:delText>
        </w:r>
        <w:r w:rsidDel="00785C94">
          <w:tab/>
        </w:r>
        <w:r w:rsidDel="00785C94">
          <w:rPr>
            <w:rFonts w:ascii="Trebuchet MS"/>
            <w:i/>
          </w:rPr>
          <w:delText>CHAPTER 12.</w:delText>
        </w:r>
        <w:r w:rsidDel="00785C94">
          <w:rPr>
            <w:rFonts w:ascii="Trebuchet MS"/>
            <w:i/>
            <w:spacing w:val="61"/>
          </w:rPr>
          <w:delText xml:space="preserve"> </w:delText>
        </w:r>
        <w:r w:rsidDel="00785C94">
          <w:rPr>
            <w:rFonts w:ascii="Trebuchet MS"/>
            <w:i/>
          </w:rPr>
          <w:delText>CONCLUSION</w:delText>
        </w:r>
      </w:del>
    </w:p>
    <w:sectPr w:rsidR="00B07A10">
      <w:pgSz w:w="11910" w:h="16840"/>
      <w:pgMar w:top="1060" w:right="280" w:bottom="280" w:left="16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580"/>
    <w:multiLevelType w:val="multilevel"/>
    <w:tmpl w:val="96A6CCD2"/>
    <w:lvl w:ilvl="0">
      <w:start w:val="9"/>
      <w:numFmt w:val="decimal"/>
      <w:lvlText w:val="%1"/>
      <w:lvlJc w:val="left"/>
      <w:pPr>
        <w:ind w:left="616" w:hanging="509"/>
        <w:jc w:val="left"/>
      </w:pPr>
      <w:rPr>
        <w:rFonts w:hint="default"/>
      </w:rPr>
    </w:lvl>
    <w:lvl w:ilvl="1">
      <w:start w:val="1"/>
      <w:numFmt w:val="decimal"/>
      <w:lvlText w:val="%1.%2."/>
      <w:lvlJc w:val="left"/>
      <w:pPr>
        <w:ind w:left="616" w:hanging="509"/>
        <w:jc w:val="left"/>
      </w:pPr>
      <w:rPr>
        <w:rFonts w:ascii="Trebuchet MS" w:eastAsia="Trebuchet MS" w:hAnsi="Trebuchet MS" w:cs="Trebuchet MS" w:hint="default"/>
        <w:i/>
        <w:w w:val="86"/>
        <w:sz w:val="22"/>
        <w:szCs w:val="22"/>
      </w:rPr>
    </w:lvl>
    <w:lvl w:ilvl="2">
      <w:numFmt w:val="bullet"/>
      <w:lvlText w:val="•"/>
      <w:lvlJc w:val="left"/>
      <w:pPr>
        <w:ind w:left="653" w:hanging="218"/>
      </w:pPr>
      <w:rPr>
        <w:rFonts w:ascii="Times New Roman" w:eastAsia="Times New Roman" w:hAnsi="Times New Roman" w:cs="Times New Roman" w:hint="default"/>
        <w:w w:val="182"/>
        <w:sz w:val="17"/>
        <w:szCs w:val="17"/>
      </w:rPr>
    </w:lvl>
    <w:lvl w:ilvl="3">
      <w:numFmt w:val="bullet"/>
      <w:lvlText w:val="–"/>
      <w:lvlJc w:val="left"/>
      <w:pPr>
        <w:ind w:left="1133" w:hanging="230"/>
      </w:pPr>
      <w:rPr>
        <w:rFonts w:ascii="Arial" w:eastAsia="Arial" w:hAnsi="Arial" w:cs="Arial" w:hint="default"/>
        <w:b/>
        <w:bCs/>
        <w:w w:val="98"/>
        <w:sz w:val="22"/>
        <w:szCs w:val="22"/>
      </w:rPr>
    </w:lvl>
    <w:lvl w:ilvl="4">
      <w:numFmt w:val="bullet"/>
      <w:lvlText w:val="•"/>
      <w:lvlJc w:val="left"/>
      <w:pPr>
        <w:ind w:left="3356" w:hanging="230"/>
      </w:pPr>
      <w:rPr>
        <w:rFonts w:hint="default"/>
      </w:rPr>
    </w:lvl>
    <w:lvl w:ilvl="5">
      <w:numFmt w:val="bullet"/>
      <w:lvlText w:val="•"/>
      <w:lvlJc w:val="left"/>
      <w:pPr>
        <w:ind w:left="4464" w:hanging="230"/>
      </w:pPr>
      <w:rPr>
        <w:rFonts w:hint="default"/>
      </w:rPr>
    </w:lvl>
    <w:lvl w:ilvl="6">
      <w:numFmt w:val="bullet"/>
      <w:lvlText w:val="•"/>
      <w:lvlJc w:val="left"/>
      <w:pPr>
        <w:ind w:left="5572" w:hanging="230"/>
      </w:pPr>
      <w:rPr>
        <w:rFonts w:hint="default"/>
      </w:rPr>
    </w:lvl>
    <w:lvl w:ilvl="7">
      <w:numFmt w:val="bullet"/>
      <w:lvlText w:val="•"/>
      <w:lvlJc w:val="left"/>
      <w:pPr>
        <w:ind w:left="6680" w:hanging="230"/>
      </w:pPr>
      <w:rPr>
        <w:rFonts w:hint="default"/>
      </w:rPr>
    </w:lvl>
    <w:lvl w:ilvl="8">
      <w:numFmt w:val="bullet"/>
      <w:lvlText w:val="•"/>
      <w:lvlJc w:val="left"/>
      <w:pPr>
        <w:ind w:left="7789" w:hanging="230"/>
      </w:pPr>
      <w:rPr>
        <w:rFonts w:hint="default"/>
      </w:rPr>
    </w:lvl>
  </w:abstractNum>
  <w:abstractNum w:abstractNumId="1" w15:restartNumberingAfterBreak="0">
    <w:nsid w:val="02A77D1C"/>
    <w:multiLevelType w:val="hybridMultilevel"/>
    <w:tmpl w:val="FFE80F82"/>
    <w:lvl w:ilvl="0" w:tplc="524A3C8C">
      <w:start w:val="1"/>
      <w:numFmt w:val="decimal"/>
      <w:lvlText w:val="%1."/>
      <w:lvlJc w:val="left"/>
      <w:pPr>
        <w:ind w:left="653" w:hanging="279"/>
        <w:jc w:val="left"/>
      </w:pPr>
      <w:rPr>
        <w:rFonts w:ascii="Arial" w:eastAsia="Arial" w:hAnsi="Arial" w:cs="Arial" w:hint="default"/>
        <w:w w:val="92"/>
        <w:sz w:val="22"/>
        <w:szCs w:val="22"/>
      </w:rPr>
    </w:lvl>
    <w:lvl w:ilvl="1" w:tplc="225A37DA">
      <w:numFmt w:val="bullet"/>
      <w:lvlText w:val="•"/>
      <w:lvlJc w:val="left"/>
      <w:pPr>
        <w:ind w:left="1594" w:hanging="279"/>
      </w:pPr>
      <w:rPr>
        <w:rFonts w:hint="default"/>
      </w:rPr>
    </w:lvl>
    <w:lvl w:ilvl="2" w:tplc="050295F0">
      <w:numFmt w:val="bullet"/>
      <w:lvlText w:val="•"/>
      <w:lvlJc w:val="left"/>
      <w:pPr>
        <w:ind w:left="2529" w:hanging="279"/>
      </w:pPr>
      <w:rPr>
        <w:rFonts w:hint="default"/>
      </w:rPr>
    </w:lvl>
    <w:lvl w:ilvl="3" w:tplc="AB6CD29C">
      <w:numFmt w:val="bullet"/>
      <w:lvlText w:val="•"/>
      <w:lvlJc w:val="left"/>
      <w:pPr>
        <w:ind w:left="3463" w:hanging="279"/>
      </w:pPr>
      <w:rPr>
        <w:rFonts w:hint="default"/>
      </w:rPr>
    </w:lvl>
    <w:lvl w:ilvl="4" w:tplc="487895C4">
      <w:numFmt w:val="bullet"/>
      <w:lvlText w:val="•"/>
      <w:lvlJc w:val="left"/>
      <w:pPr>
        <w:ind w:left="4398" w:hanging="279"/>
      </w:pPr>
      <w:rPr>
        <w:rFonts w:hint="default"/>
      </w:rPr>
    </w:lvl>
    <w:lvl w:ilvl="5" w:tplc="031235F4">
      <w:numFmt w:val="bullet"/>
      <w:lvlText w:val="•"/>
      <w:lvlJc w:val="left"/>
      <w:pPr>
        <w:ind w:left="5332" w:hanging="279"/>
      </w:pPr>
      <w:rPr>
        <w:rFonts w:hint="default"/>
      </w:rPr>
    </w:lvl>
    <w:lvl w:ilvl="6" w:tplc="255C9CCC">
      <w:numFmt w:val="bullet"/>
      <w:lvlText w:val="•"/>
      <w:lvlJc w:val="left"/>
      <w:pPr>
        <w:ind w:left="6267" w:hanging="279"/>
      </w:pPr>
      <w:rPr>
        <w:rFonts w:hint="default"/>
      </w:rPr>
    </w:lvl>
    <w:lvl w:ilvl="7" w:tplc="B0B460A0">
      <w:numFmt w:val="bullet"/>
      <w:lvlText w:val="•"/>
      <w:lvlJc w:val="left"/>
      <w:pPr>
        <w:ind w:left="7201" w:hanging="279"/>
      </w:pPr>
      <w:rPr>
        <w:rFonts w:hint="default"/>
      </w:rPr>
    </w:lvl>
    <w:lvl w:ilvl="8" w:tplc="595A5234">
      <w:numFmt w:val="bullet"/>
      <w:lvlText w:val="•"/>
      <w:lvlJc w:val="left"/>
      <w:pPr>
        <w:ind w:left="8136" w:hanging="279"/>
      </w:pPr>
      <w:rPr>
        <w:rFonts w:hint="default"/>
      </w:rPr>
    </w:lvl>
  </w:abstractNum>
  <w:abstractNum w:abstractNumId="2" w15:restartNumberingAfterBreak="0">
    <w:nsid w:val="08654620"/>
    <w:multiLevelType w:val="hybridMultilevel"/>
    <w:tmpl w:val="042EC400"/>
    <w:lvl w:ilvl="0" w:tplc="EFF2B87A">
      <w:start w:val="1"/>
      <w:numFmt w:val="decimal"/>
      <w:lvlText w:val="%1."/>
      <w:lvlJc w:val="left"/>
      <w:pPr>
        <w:ind w:left="1133" w:hanging="279"/>
        <w:jc w:val="left"/>
      </w:pPr>
      <w:rPr>
        <w:rFonts w:ascii="Arial" w:eastAsia="Arial" w:hAnsi="Arial" w:cs="Arial" w:hint="default"/>
        <w:w w:val="92"/>
        <w:sz w:val="22"/>
        <w:szCs w:val="22"/>
      </w:rPr>
    </w:lvl>
    <w:lvl w:ilvl="1" w:tplc="A5B494A4">
      <w:numFmt w:val="bullet"/>
      <w:lvlText w:val="•"/>
      <w:lvlJc w:val="left"/>
      <w:pPr>
        <w:ind w:left="2026" w:hanging="279"/>
      </w:pPr>
      <w:rPr>
        <w:rFonts w:hint="default"/>
      </w:rPr>
    </w:lvl>
    <w:lvl w:ilvl="2" w:tplc="CED8E91C">
      <w:numFmt w:val="bullet"/>
      <w:lvlText w:val="•"/>
      <w:lvlJc w:val="left"/>
      <w:pPr>
        <w:ind w:left="2913" w:hanging="279"/>
      </w:pPr>
      <w:rPr>
        <w:rFonts w:hint="default"/>
      </w:rPr>
    </w:lvl>
    <w:lvl w:ilvl="3" w:tplc="6C58FA84">
      <w:numFmt w:val="bullet"/>
      <w:lvlText w:val="•"/>
      <w:lvlJc w:val="left"/>
      <w:pPr>
        <w:ind w:left="3799" w:hanging="279"/>
      </w:pPr>
      <w:rPr>
        <w:rFonts w:hint="default"/>
      </w:rPr>
    </w:lvl>
    <w:lvl w:ilvl="4" w:tplc="55448ACA">
      <w:numFmt w:val="bullet"/>
      <w:lvlText w:val="•"/>
      <w:lvlJc w:val="left"/>
      <w:pPr>
        <w:ind w:left="4686" w:hanging="279"/>
      </w:pPr>
      <w:rPr>
        <w:rFonts w:hint="default"/>
      </w:rPr>
    </w:lvl>
    <w:lvl w:ilvl="5" w:tplc="ECDE8E72">
      <w:numFmt w:val="bullet"/>
      <w:lvlText w:val="•"/>
      <w:lvlJc w:val="left"/>
      <w:pPr>
        <w:ind w:left="5572" w:hanging="279"/>
      </w:pPr>
      <w:rPr>
        <w:rFonts w:hint="default"/>
      </w:rPr>
    </w:lvl>
    <w:lvl w:ilvl="6" w:tplc="4EF697C6">
      <w:numFmt w:val="bullet"/>
      <w:lvlText w:val="•"/>
      <w:lvlJc w:val="left"/>
      <w:pPr>
        <w:ind w:left="6459" w:hanging="279"/>
      </w:pPr>
      <w:rPr>
        <w:rFonts w:hint="default"/>
      </w:rPr>
    </w:lvl>
    <w:lvl w:ilvl="7" w:tplc="24D08364">
      <w:numFmt w:val="bullet"/>
      <w:lvlText w:val="•"/>
      <w:lvlJc w:val="left"/>
      <w:pPr>
        <w:ind w:left="7345" w:hanging="279"/>
      </w:pPr>
      <w:rPr>
        <w:rFonts w:hint="default"/>
      </w:rPr>
    </w:lvl>
    <w:lvl w:ilvl="8" w:tplc="24204594">
      <w:numFmt w:val="bullet"/>
      <w:lvlText w:val="•"/>
      <w:lvlJc w:val="left"/>
      <w:pPr>
        <w:ind w:left="8232" w:hanging="279"/>
      </w:pPr>
      <w:rPr>
        <w:rFonts w:hint="default"/>
      </w:rPr>
    </w:lvl>
  </w:abstractNum>
  <w:abstractNum w:abstractNumId="3" w15:restartNumberingAfterBreak="0">
    <w:nsid w:val="145B1DF2"/>
    <w:multiLevelType w:val="hybridMultilevel"/>
    <w:tmpl w:val="1E2843B6"/>
    <w:lvl w:ilvl="0" w:tplc="FD3A30CA">
      <w:numFmt w:val="bullet"/>
      <w:lvlText w:val="•"/>
      <w:lvlJc w:val="left"/>
      <w:pPr>
        <w:ind w:left="653" w:hanging="218"/>
      </w:pPr>
      <w:rPr>
        <w:rFonts w:ascii="Times New Roman" w:eastAsia="Times New Roman" w:hAnsi="Times New Roman" w:cs="Times New Roman" w:hint="default"/>
        <w:w w:val="182"/>
        <w:sz w:val="17"/>
        <w:szCs w:val="17"/>
      </w:rPr>
    </w:lvl>
    <w:lvl w:ilvl="1" w:tplc="25FC93F2">
      <w:numFmt w:val="bullet"/>
      <w:lvlText w:val="•"/>
      <w:lvlJc w:val="left"/>
      <w:pPr>
        <w:ind w:left="1594" w:hanging="218"/>
      </w:pPr>
      <w:rPr>
        <w:rFonts w:hint="default"/>
      </w:rPr>
    </w:lvl>
    <w:lvl w:ilvl="2" w:tplc="286E61F6">
      <w:numFmt w:val="bullet"/>
      <w:lvlText w:val="•"/>
      <w:lvlJc w:val="left"/>
      <w:pPr>
        <w:ind w:left="2529" w:hanging="218"/>
      </w:pPr>
      <w:rPr>
        <w:rFonts w:hint="default"/>
      </w:rPr>
    </w:lvl>
    <w:lvl w:ilvl="3" w:tplc="81BA2A08">
      <w:numFmt w:val="bullet"/>
      <w:lvlText w:val="•"/>
      <w:lvlJc w:val="left"/>
      <w:pPr>
        <w:ind w:left="3463" w:hanging="218"/>
      </w:pPr>
      <w:rPr>
        <w:rFonts w:hint="default"/>
      </w:rPr>
    </w:lvl>
    <w:lvl w:ilvl="4" w:tplc="F530C202">
      <w:numFmt w:val="bullet"/>
      <w:lvlText w:val="•"/>
      <w:lvlJc w:val="left"/>
      <w:pPr>
        <w:ind w:left="4398" w:hanging="218"/>
      </w:pPr>
      <w:rPr>
        <w:rFonts w:hint="default"/>
      </w:rPr>
    </w:lvl>
    <w:lvl w:ilvl="5" w:tplc="4B6E4714">
      <w:numFmt w:val="bullet"/>
      <w:lvlText w:val="•"/>
      <w:lvlJc w:val="left"/>
      <w:pPr>
        <w:ind w:left="5332" w:hanging="218"/>
      </w:pPr>
      <w:rPr>
        <w:rFonts w:hint="default"/>
      </w:rPr>
    </w:lvl>
    <w:lvl w:ilvl="6" w:tplc="4866ECE2">
      <w:numFmt w:val="bullet"/>
      <w:lvlText w:val="•"/>
      <w:lvlJc w:val="left"/>
      <w:pPr>
        <w:ind w:left="6267" w:hanging="218"/>
      </w:pPr>
      <w:rPr>
        <w:rFonts w:hint="default"/>
      </w:rPr>
    </w:lvl>
    <w:lvl w:ilvl="7" w:tplc="4C48F76C">
      <w:numFmt w:val="bullet"/>
      <w:lvlText w:val="•"/>
      <w:lvlJc w:val="left"/>
      <w:pPr>
        <w:ind w:left="7201" w:hanging="218"/>
      </w:pPr>
      <w:rPr>
        <w:rFonts w:hint="default"/>
      </w:rPr>
    </w:lvl>
    <w:lvl w:ilvl="8" w:tplc="846CB714">
      <w:numFmt w:val="bullet"/>
      <w:lvlText w:val="•"/>
      <w:lvlJc w:val="left"/>
      <w:pPr>
        <w:ind w:left="8136" w:hanging="218"/>
      </w:pPr>
      <w:rPr>
        <w:rFonts w:hint="default"/>
      </w:rPr>
    </w:lvl>
  </w:abstractNum>
  <w:abstractNum w:abstractNumId="4" w15:restartNumberingAfterBreak="0">
    <w:nsid w:val="1B117FB5"/>
    <w:multiLevelType w:val="hybridMultilevel"/>
    <w:tmpl w:val="333A85AC"/>
    <w:lvl w:ilvl="0" w:tplc="9056CE66">
      <w:start w:val="1"/>
      <w:numFmt w:val="decimal"/>
      <w:lvlText w:val="%1."/>
      <w:lvlJc w:val="left"/>
      <w:pPr>
        <w:ind w:left="1133" w:hanging="279"/>
        <w:jc w:val="left"/>
      </w:pPr>
      <w:rPr>
        <w:rFonts w:ascii="Arial" w:eastAsia="Arial" w:hAnsi="Arial" w:cs="Arial" w:hint="default"/>
        <w:w w:val="92"/>
        <w:sz w:val="22"/>
        <w:szCs w:val="22"/>
      </w:rPr>
    </w:lvl>
    <w:lvl w:ilvl="1" w:tplc="A6848822">
      <w:numFmt w:val="bullet"/>
      <w:lvlText w:val="•"/>
      <w:lvlJc w:val="left"/>
      <w:pPr>
        <w:ind w:left="2026" w:hanging="279"/>
      </w:pPr>
      <w:rPr>
        <w:rFonts w:hint="default"/>
      </w:rPr>
    </w:lvl>
    <w:lvl w:ilvl="2" w:tplc="0C7655FE">
      <w:numFmt w:val="bullet"/>
      <w:lvlText w:val="•"/>
      <w:lvlJc w:val="left"/>
      <w:pPr>
        <w:ind w:left="2913" w:hanging="279"/>
      </w:pPr>
      <w:rPr>
        <w:rFonts w:hint="default"/>
      </w:rPr>
    </w:lvl>
    <w:lvl w:ilvl="3" w:tplc="6366B810">
      <w:numFmt w:val="bullet"/>
      <w:lvlText w:val="•"/>
      <w:lvlJc w:val="left"/>
      <w:pPr>
        <w:ind w:left="3799" w:hanging="279"/>
      </w:pPr>
      <w:rPr>
        <w:rFonts w:hint="default"/>
      </w:rPr>
    </w:lvl>
    <w:lvl w:ilvl="4" w:tplc="CEAE71BE">
      <w:numFmt w:val="bullet"/>
      <w:lvlText w:val="•"/>
      <w:lvlJc w:val="left"/>
      <w:pPr>
        <w:ind w:left="4686" w:hanging="279"/>
      </w:pPr>
      <w:rPr>
        <w:rFonts w:hint="default"/>
      </w:rPr>
    </w:lvl>
    <w:lvl w:ilvl="5" w:tplc="F73073AC">
      <w:numFmt w:val="bullet"/>
      <w:lvlText w:val="•"/>
      <w:lvlJc w:val="left"/>
      <w:pPr>
        <w:ind w:left="5572" w:hanging="279"/>
      </w:pPr>
      <w:rPr>
        <w:rFonts w:hint="default"/>
      </w:rPr>
    </w:lvl>
    <w:lvl w:ilvl="6" w:tplc="F488B276">
      <w:numFmt w:val="bullet"/>
      <w:lvlText w:val="•"/>
      <w:lvlJc w:val="left"/>
      <w:pPr>
        <w:ind w:left="6459" w:hanging="279"/>
      </w:pPr>
      <w:rPr>
        <w:rFonts w:hint="default"/>
      </w:rPr>
    </w:lvl>
    <w:lvl w:ilvl="7" w:tplc="07E41354">
      <w:numFmt w:val="bullet"/>
      <w:lvlText w:val="•"/>
      <w:lvlJc w:val="left"/>
      <w:pPr>
        <w:ind w:left="7345" w:hanging="279"/>
      </w:pPr>
      <w:rPr>
        <w:rFonts w:hint="default"/>
      </w:rPr>
    </w:lvl>
    <w:lvl w:ilvl="8" w:tplc="C868C668">
      <w:numFmt w:val="bullet"/>
      <w:lvlText w:val="•"/>
      <w:lvlJc w:val="left"/>
      <w:pPr>
        <w:ind w:left="8232" w:hanging="279"/>
      </w:pPr>
      <w:rPr>
        <w:rFonts w:hint="default"/>
      </w:rPr>
    </w:lvl>
  </w:abstractNum>
  <w:abstractNum w:abstractNumId="5" w15:restartNumberingAfterBreak="0">
    <w:nsid w:val="1C272AE5"/>
    <w:multiLevelType w:val="multilevel"/>
    <w:tmpl w:val="5082128A"/>
    <w:lvl w:ilvl="0">
      <w:start w:val="10"/>
      <w:numFmt w:val="decimal"/>
      <w:lvlText w:val="%1"/>
      <w:lvlJc w:val="left"/>
      <w:pPr>
        <w:ind w:left="712" w:hanging="605"/>
        <w:jc w:val="left"/>
      </w:pPr>
      <w:rPr>
        <w:rFonts w:ascii="Arial" w:eastAsia="Arial" w:hAnsi="Arial" w:cs="Arial" w:hint="default"/>
        <w:b/>
        <w:bCs/>
        <w:w w:val="100"/>
        <w:sz w:val="34"/>
        <w:szCs w:val="34"/>
      </w:rPr>
    </w:lvl>
    <w:lvl w:ilvl="1">
      <w:start w:val="1"/>
      <w:numFmt w:val="decimal"/>
      <w:lvlText w:val="%1.%2"/>
      <w:lvlJc w:val="left"/>
      <w:pPr>
        <w:ind w:left="984" w:hanging="877"/>
        <w:jc w:val="left"/>
      </w:pPr>
      <w:rPr>
        <w:rFonts w:ascii="Arial" w:eastAsia="Arial" w:hAnsi="Arial" w:cs="Arial" w:hint="default"/>
        <w:b/>
        <w:bCs/>
        <w:w w:val="102"/>
        <w:sz w:val="28"/>
        <w:szCs w:val="28"/>
      </w:rPr>
    </w:lvl>
    <w:lvl w:ilvl="2">
      <w:start w:val="1"/>
      <w:numFmt w:val="decimal"/>
      <w:lvlText w:val="%3."/>
      <w:lvlJc w:val="left"/>
      <w:pPr>
        <w:ind w:left="653" w:hanging="279"/>
        <w:jc w:val="left"/>
      </w:pPr>
      <w:rPr>
        <w:rFonts w:ascii="Arial" w:eastAsia="Arial" w:hAnsi="Arial" w:cs="Arial" w:hint="default"/>
        <w:w w:val="92"/>
        <w:sz w:val="22"/>
        <w:szCs w:val="22"/>
      </w:rPr>
    </w:lvl>
    <w:lvl w:ilvl="3">
      <w:numFmt w:val="bullet"/>
      <w:lvlText w:val="•"/>
      <w:lvlJc w:val="left"/>
      <w:pPr>
        <w:ind w:left="2108" w:hanging="279"/>
      </w:pPr>
      <w:rPr>
        <w:rFonts w:hint="default"/>
      </w:rPr>
    </w:lvl>
    <w:lvl w:ilvl="4">
      <w:numFmt w:val="bullet"/>
      <w:lvlText w:val="•"/>
      <w:lvlJc w:val="left"/>
      <w:pPr>
        <w:ind w:left="3236" w:hanging="279"/>
      </w:pPr>
      <w:rPr>
        <w:rFonts w:hint="default"/>
      </w:rPr>
    </w:lvl>
    <w:lvl w:ilvl="5">
      <w:numFmt w:val="bullet"/>
      <w:lvlText w:val="•"/>
      <w:lvlJc w:val="left"/>
      <w:pPr>
        <w:ind w:left="4364" w:hanging="279"/>
      </w:pPr>
      <w:rPr>
        <w:rFonts w:hint="default"/>
      </w:rPr>
    </w:lvl>
    <w:lvl w:ilvl="6">
      <w:numFmt w:val="bullet"/>
      <w:lvlText w:val="•"/>
      <w:lvlJc w:val="left"/>
      <w:pPr>
        <w:ind w:left="5492" w:hanging="279"/>
      </w:pPr>
      <w:rPr>
        <w:rFonts w:hint="default"/>
      </w:rPr>
    </w:lvl>
    <w:lvl w:ilvl="7">
      <w:numFmt w:val="bullet"/>
      <w:lvlText w:val="•"/>
      <w:lvlJc w:val="left"/>
      <w:pPr>
        <w:ind w:left="6620" w:hanging="279"/>
      </w:pPr>
      <w:rPr>
        <w:rFonts w:hint="default"/>
      </w:rPr>
    </w:lvl>
    <w:lvl w:ilvl="8">
      <w:numFmt w:val="bullet"/>
      <w:lvlText w:val="•"/>
      <w:lvlJc w:val="left"/>
      <w:pPr>
        <w:ind w:left="7749" w:hanging="279"/>
      </w:pPr>
      <w:rPr>
        <w:rFonts w:hint="default"/>
      </w:rPr>
    </w:lvl>
  </w:abstractNum>
  <w:abstractNum w:abstractNumId="6" w15:restartNumberingAfterBreak="0">
    <w:nsid w:val="1EAC698F"/>
    <w:multiLevelType w:val="hybridMultilevel"/>
    <w:tmpl w:val="A1F6D330"/>
    <w:lvl w:ilvl="0" w:tplc="90DEFEFE">
      <w:numFmt w:val="bullet"/>
      <w:lvlText w:val="•"/>
      <w:lvlJc w:val="left"/>
      <w:pPr>
        <w:ind w:left="653" w:hanging="218"/>
      </w:pPr>
      <w:rPr>
        <w:rFonts w:ascii="Times New Roman" w:eastAsia="Times New Roman" w:hAnsi="Times New Roman" w:cs="Times New Roman" w:hint="default"/>
        <w:w w:val="182"/>
        <w:sz w:val="17"/>
        <w:szCs w:val="17"/>
      </w:rPr>
    </w:lvl>
    <w:lvl w:ilvl="1" w:tplc="D9C261F6">
      <w:numFmt w:val="bullet"/>
      <w:lvlText w:val="•"/>
      <w:lvlJc w:val="left"/>
      <w:pPr>
        <w:ind w:left="1594" w:hanging="218"/>
      </w:pPr>
      <w:rPr>
        <w:rFonts w:hint="default"/>
      </w:rPr>
    </w:lvl>
    <w:lvl w:ilvl="2" w:tplc="7436A546">
      <w:numFmt w:val="bullet"/>
      <w:lvlText w:val="•"/>
      <w:lvlJc w:val="left"/>
      <w:pPr>
        <w:ind w:left="2529" w:hanging="218"/>
      </w:pPr>
      <w:rPr>
        <w:rFonts w:hint="default"/>
      </w:rPr>
    </w:lvl>
    <w:lvl w:ilvl="3" w:tplc="F31E78CE">
      <w:numFmt w:val="bullet"/>
      <w:lvlText w:val="•"/>
      <w:lvlJc w:val="left"/>
      <w:pPr>
        <w:ind w:left="3463" w:hanging="218"/>
      </w:pPr>
      <w:rPr>
        <w:rFonts w:hint="default"/>
      </w:rPr>
    </w:lvl>
    <w:lvl w:ilvl="4" w:tplc="E7E04338">
      <w:numFmt w:val="bullet"/>
      <w:lvlText w:val="•"/>
      <w:lvlJc w:val="left"/>
      <w:pPr>
        <w:ind w:left="4398" w:hanging="218"/>
      </w:pPr>
      <w:rPr>
        <w:rFonts w:hint="default"/>
      </w:rPr>
    </w:lvl>
    <w:lvl w:ilvl="5" w:tplc="3A2E59D8">
      <w:numFmt w:val="bullet"/>
      <w:lvlText w:val="•"/>
      <w:lvlJc w:val="left"/>
      <w:pPr>
        <w:ind w:left="5332" w:hanging="218"/>
      </w:pPr>
      <w:rPr>
        <w:rFonts w:hint="default"/>
      </w:rPr>
    </w:lvl>
    <w:lvl w:ilvl="6" w:tplc="1654F82E">
      <w:numFmt w:val="bullet"/>
      <w:lvlText w:val="•"/>
      <w:lvlJc w:val="left"/>
      <w:pPr>
        <w:ind w:left="6267" w:hanging="218"/>
      </w:pPr>
      <w:rPr>
        <w:rFonts w:hint="default"/>
      </w:rPr>
    </w:lvl>
    <w:lvl w:ilvl="7" w:tplc="8804895E">
      <w:numFmt w:val="bullet"/>
      <w:lvlText w:val="•"/>
      <w:lvlJc w:val="left"/>
      <w:pPr>
        <w:ind w:left="7201" w:hanging="218"/>
      </w:pPr>
      <w:rPr>
        <w:rFonts w:hint="default"/>
      </w:rPr>
    </w:lvl>
    <w:lvl w:ilvl="8" w:tplc="3CCE2E6C">
      <w:numFmt w:val="bullet"/>
      <w:lvlText w:val="•"/>
      <w:lvlJc w:val="left"/>
      <w:pPr>
        <w:ind w:left="8136" w:hanging="218"/>
      </w:pPr>
      <w:rPr>
        <w:rFonts w:hint="default"/>
      </w:rPr>
    </w:lvl>
  </w:abstractNum>
  <w:abstractNum w:abstractNumId="7" w15:restartNumberingAfterBreak="0">
    <w:nsid w:val="27163FD9"/>
    <w:multiLevelType w:val="hybridMultilevel"/>
    <w:tmpl w:val="62E8FD96"/>
    <w:lvl w:ilvl="0" w:tplc="2DA8EE50">
      <w:numFmt w:val="bullet"/>
      <w:lvlText w:val="•"/>
      <w:lvlJc w:val="left"/>
      <w:pPr>
        <w:ind w:left="653" w:hanging="218"/>
      </w:pPr>
      <w:rPr>
        <w:rFonts w:ascii="Times New Roman" w:eastAsia="Times New Roman" w:hAnsi="Times New Roman" w:cs="Times New Roman" w:hint="default"/>
        <w:w w:val="182"/>
        <w:sz w:val="17"/>
        <w:szCs w:val="17"/>
      </w:rPr>
    </w:lvl>
    <w:lvl w:ilvl="1" w:tplc="0300887A">
      <w:numFmt w:val="bullet"/>
      <w:lvlText w:val="•"/>
      <w:lvlJc w:val="left"/>
      <w:pPr>
        <w:ind w:left="1594" w:hanging="218"/>
      </w:pPr>
      <w:rPr>
        <w:rFonts w:hint="default"/>
      </w:rPr>
    </w:lvl>
    <w:lvl w:ilvl="2" w:tplc="2DEC0E98">
      <w:numFmt w:val="bullet"/>
      <w:lvlText w:val="•"/>
      <w:lvlJc w:val="left"/>
      <w:pPr>
        <w:ind w:left="2529" w:hanging="218"/>
      </w:pPr>
      <w:rPr>
        <w:rFonts w:hint="default"/>
      </w:rPr>
    </w:lvl>
    <w:lvl w:ilvl="3" w:tplc="23BEA6C4">
      <w:numFmt w:val="bullet"/>
      <w:lvlText w:val="•"/>
      <w:lvlJc w:val="left"/>
      <w:pPr>
        <w:ind w:left="3463" w:hanging="218"/>
      </w:pPr>
      <w:rPr>
        <w:rFonts w:hint="default"/>
      </w:rPr>
    </w:lvl>
    <w:lvl w:ilvl="4" w:tplc="25C8CE54">
      <w:numFmt w:val="bullet"/>
      <w:lvlText w:val="•"/>
      <w:lvlJc w:val="left"/>
      <w:pPr>
        <w:ind w:left="4398" w:hanging="218"/>
      </w:pPr>
      <w:rPr>
        <w:rFonts w:hint="default"/>
      </w:rPr>
    </w:lvl>
    <w:lvl w:ilvl="5" w:tplc="1B248672">
      <w:numFmt w:val="bullet"/>
      <w:lvlText w:val="•"/>
      <w:lvlJc w:val="left"/>
      <w:pPr>
        <w:ind w:left="5332" w:hanging="218"/>
      </w:pPr>
      <w:rPr>
        <w:rFonts w:hint="default"/>
      </w:rPr>
    </w:lvl>
    <w:lvl w:ilvl="6" w:tplc="5D085FE4">
      <w:numFmt w:val="bullet"/>
      <w:lvlText w:val="•"/>
      <w:lvlJc w:val="left"/>
      <w:pPr>
        <w:ind w:left="6267" w:hanging="218"/>
      </w:pPr>
      <w:rPr>
        <w:rFonts w:hint="default"/>
      </w:rPr>
    </w:lvl>
    <w:lvl w:ilvl="7" w:tplc="2550F09A">
      <w:numFmt w:val="bullet"/>
      <w:lvlText w:val="•"/>
      <w:lvlJc w:val="left"/>
      <w:pPr>
        <w:ind w:left="7201" w:hanging="218"/>
      </w:pPr>
      <w:rPr>
        <w:rFonts w:hint="default"/>
      </w:rPr>
    </w:lvl>
    <w:lvl w:ilvl="8" w:tplc="03401EE6">
      <w:numFmt w:val="bullet"/>
      <w:lvlText w:val="•"/>
      <w:lvlJc w:val="left"/>
      <w:pPr>
        <w:ind w:left="8136" w:hanging="218"/>
      </w:pPr>
      <w:rPr>
        <w:rFonts w:hint="default"/>
      </w:rPr>
    </w:lvl>
  </w:abstractNum>
  <w:abstractNum w:abstractNumId="8" w15:restartNumberingAfterBreak="0">
    <w:nsid w:val="299D1DA5"/>
    <w:multiLevelType w:val="hybridMultilevel"/>
    <w:tmpl w:val="EDCC53D8"/>
    <w:lvl w:ilvl="0" w:tplc="FBDA5DF8">
      <w:numFmt w:val="bullet"/>
      <w:lvlText w:val="•"/>
      <w:lvlJc w:val="left"/>
      <w:pPr>
        <w:ind w:left="653" w:hanging="218"/>
      </w:pPr>
      <w:rPr>
        <w:rFonts w:ascii="Times New Roman" w:eastAsia="Times New Roman" w:hAnsi="Times New Roman" w:cs="Times New Roman" w:hint="default"/>
        <w:w w:val="182"/>
        <w:sz w:val="17"/>
        <w:szCs w:val="17"/>
      </w:rPr>
    </w:lvl>
    <w:lvl w:ilvl="1" w:tplc="6C66251E">
      <w:numFmt w:val="bullet"/>
      <w:lvlText w:val="•"/>
      <w:lvlJc w:val="left"/>
      <w:pPr>
        <w:ind w:left="1594" w:hanging="218"/>
      </w:pPr>
      <w:rPr>
        <w:rFonts w:hint="default"/>
      </w:rPr>
    </w:lvl>
    <w:lvl w:ilvl="2" w:tplc="36AE4276">
      <w:numFmt w:val="bullet"/>
      <w:lvlText w:val="•"/>
      <w:lvlJc w:val="left"/>
      <w:pPr>
        <w:ind w:left="2529" w:hanging="218"/>
      </w:pPr>
      <w:rPr>
        <w:rFonts w:hint="default"/>
      </w:rPr>
    </w:lvl>
    <w:lvl w:ilvl="3" w:tplc="F6EE9F54">
      <w:numFmt w:val="bullet"/>
      <w:lvlText w:val="•"/>
      <w:lvlJc w:val="left"/>
      <w:pPr>
        <w:ind w:left="3463" w:hanging="218"/>
      </w:pPr>
      <w:rPr>
        <w:rFonts w:hint="default"/>
      </w:rPr>
    </w:lvl>
    <w:lvl w:ilvl="4" w:tplc="F3FCA492">
      <w:numFmt w:val="bullet"/>
      <w:lvlText w:val="•"/>
      <w:lvlJc w:val="left"/>
      <w:pPr>
        <w:ind w:left="4398" w:hanging="218"/>
      </w:pPr>
      <w:rPr>
        <w:rFonts w:hint="default"/>
      </w:rPr>
    </w:lvl>
    <w:lvl w:ilvl="5" w:tplc="1E76D78E">
      <w:numFmt w:val="bullet"/>
      <w:lvlText w:val="•"/>
      <w:lvlJc w:val="left"/>
      <w:pPr>
        <w:ind w:left="5332" w:hanging="218"/>
      </w:pPr>
      <w:rPr>
        <w:rFonts w:hint="default"/>
      </w:rPr>
    </w:lvl>
    <w:lvl w:ilvl="6" w:tplc="0512F0F6">
      <w:numFmt w:val="bullet"/>
      <w:lvlText w:val="•"/>
      <w:lvlJc w:val="left"/>
      <w:pPr>
        <w:ind w:left="6267" w:hanging="218"/>
      </w:pPr>
      <w:rPr>
        <w:rFonts w:hint="default"/>
      </w:rPr>
    </w:lvl>
    <w:lvl w:ilvl="7" w:tplc="D41E1F7E">
      <w:numFmt w:val="bullet"/>
      <w:lvlText w:val="•"/>
      <w:lvlJc w:val="left"/>
      <w:pPr>
        <w:ind w:left="7201" w:hanging="218"/>
      </w:pPr>
      <w:rPr>
        <w:rFonts w:hint="default"/>
      </w:rPr>
    </w:lvl>
    <w:lvl w:ilvl="8" w:tplc="A536BA12">
      <w:numFmt w:val="bullet"/>
      <w:lvlText w:val="•"/>
      <w:lvlJc w:val="left"/>
      <w:pPr>
        <w:ind w:left="8136" w:hanging="218"/>
      </w:pPr>
      <w:rPr>
        <w:rFonts w:hint="default"/>
      </w:rPr>
    </w:lvl>
  </w:abstractNum>
  <w:abstractNum w:abstractNumId="9" w15:restartNumberingAfterBreak="0">
    <w:nsid w:val="2BD6776D"/>
    <w:multiLevelType w:val="multilevel"/>
    <w:tmpl w:val="9E20D620"/>
    <w:lvl w:ilvl="0">
      <w:start w:val="10"/>
      <w:numFmt w:val="decimal"/>
      <w:lvlText w:val="%1"/>
      <w:lvlJc w:val="left"/>
      <w:pPr>
        <w:ind w:left="1042" w:hanging="935"/>
        <w:jc w:val="left"/>
      </w:pPr>
      <w:rPr>
        <w:rFonts w:hint="default"/>
      </w:rPr>
    </w:lvl>
    <w:lvl w:ilvl="1">
      <w:start w:val="4"/>
      <w:numFmt w:val="decimal"/>
      <w:lvlText w:val="%1.%2"/>
      <w:lvlJc w:val="left"/>
      <w:pPr>
        <w:ind w:left="1042" w:hanging="935"/>
        <w:jc w:val="left"/>
      </w:pPr>
      <w:rPr>
        <w:rFonts w:hint="default"/>
      </w:rPr>
    </w:lvl>
    <w:lvl w:ilvl="2">
      <w:start w:val="1"/>
      <w:numFmt w:val="decimal"/>
      <w:lvlText w:val="%1.%2.%3"/>
      <w:lvlJc w:val="left"/>
      <w:pPr>
        <w:ind w:left="1042" w:hanging="935"/>
        <w:jc w:val="left"/>
      </w:pPr>
      <w:rPr>
        <w:rFonts w:ascii="Arial" w:eastAsia="Arial" w:hAnsi="Arial" w:cs="Arial" w:hint="default"/>
        <w:b/>
        <w:bCs/>
        <w:w w:val="100"/>
        <w:sz w:val="24"/>
        <w:szCs w:val="24"/>
      </w:rPr>
    </w:lvl>
    <w:lvl w:ilvl="3">
      <w:numFmt w:val="bullet"/>
      <w:lvlText w:val="•"/>
      <w:lvlJc w:val="left"/>
      <w:pPr>
        <w:ind w:left="3729" w:hanging="935"/>
      </w:pPr>
      <w:rPr>
        <w:rFonts w:hint="default"/>
      </w:rPr>
    </w:lvl>
    <w:lvl w:ilvl="4">
      <w:numFmt w:val="bullet"/>
      <w:lvlText w:val="•"/>
      <w:lvlJc w:val="left"/>
      <w:pPr>
        <w:ind w:left="4626" w:hanging="935"/>
      </w:pPr>
      <w:rPr>
        <w:rFonts w:hint="default"/>
      </w:rPr>
    </w:lvl>
    <w:lvl w:ilvl="5">
      <w:numFmt w:val="bullet"/>
      <w:lvlText w:val="•"/>
      <w:lvlJc w:val="left"/>
      <w:pPr>
        <w:ind w:left="5522" w:hanging="935"/>
      </w:pPr>
      <w:rPr>
        <w:rFonts w:hint="default"/>
      </w:rPr>
    </w:lvl>
    <w:lvl w:ilvl="6">
      <w:numFmt w:val="bullet"/>
      <w:lvlText w:val="•"/>
      <w:lvlJc w:val="left"/>
      <w:pPr>
        <w:ind w:left="6419" w:hanging="935"/>
      </w:pPr>
      <w:rPr>
        <w:rFonts w:hint="default"/>
      </w:rPr>
    </w:lvl>
    <w:lvl w:ilvl="7">
      <w:numFmt w:val="bullet"/>
      <w:lvlText w:val="•"/>
      <w:lvlJc w:val="left"/>
      <w:pPr>
        <w:ind w:left="7315" w:hanging="935"/>
      </w:pPr>
      <w:rPr>
        <w:rFonts w:hint="default"/>
      </w:rPr>
    </w:lvl>
    <w:lvl w:ilvl="8">
      <w:numFmt w:val="bullet"/>
      <w:lvlText w:val="•"/>
      <w:lvlJc w:val="left"/>
      <w:pPr>
        <w:ind w:left="8212" w:hanging="935"/>
      </w:pPr>
      <w:rPr>
        <w:rFonts w:hint="default"/>
      </w:rPr>
    </w:lvl>
  </w:abstractNum>
  <w:abstractNum w:abstractNumId="10" w15:restartNumberingAfterBreak="0">
    <w:nsid w:val="2CB83FFD"/>
    <w:multiLevelType w:val="hybridMultilevel"/>
    <w:tmpl w:val="16308FEE"/>
    <w:lvl w:ilvl="0" w:tplc="41720676">
      <w:numFmt w:val="bullet"/>
      <w:lvlText w:val="•"/>
      <w:lvlJc w:val="left"/>
      <w:pPr>
        <w:ind w:left="653" w:hanging="218"/>
      </w:pPr>
      <w:rPr>
        <w:rFonts w:ascii="Times New Roman" w:eastAsia="Times New Roman" w:hAnsi="Times New Roman" w:cs="Times New Roman" w:hint="default"/>
        <w:w w:val="182"/>
        <w:sz w:val="17"/>
        <w:szCs w:val="17"/>
      </w:rPr>
    </w:lvl>
    <w:lvl w:ilvl="1" w:tplc="5B16B77C">
      <w:numFmt w:val="bullet"/>
      <w:lvlText w:val="•"/>
      <w:lvlJc w:val="left"/>
      <w:pPr>
        <w:ind w:left="1594" w:hanging="218"/>
      </w:pPr>
      <w:rPr>
        <w:rFonts w:hint="default"/>
      </w:rPr>
    </w:lvl>
    <w:lvl w:ilvl="2" w:tplc="8FE613EE">
      <w:numFmt w:val="bullet"/>
      <w:lvlText w:val="•"/>
      <w:lvlJc w:val="left"/>
      <w:pPr>
        <w:ind w:left="2529" w:hanging="218"/>
      </w:pPr>
      <w:rPr>
        <w:rFonts w:hint="default"/>
      </w:rPr>
    </w:lvl>
    <w:lvl w:ilvl="3" w:tplc="0A9A328A">
      <w:numFmt w:val="bullet"/>
      <w:lvlText w:val="•"/>
      <w:lvlJc w:val="left"/>
      <w:pPr>
        <w:ind w:left="3463" w:hanging="218"/>
      </w:pPr>
      <w:rPr>
        <w:rFonts w:hint="default"/>
      </w:rPr>
    </w:lvl>
    <w:lvl w:ilvl="4" w:tplc="22466450">
      <w:numFmt w:val="bullet"/>
      <w:lvlText w:val="•"/>
      <w:lvlJc w:val="left"/>
      <w:pPr>
        <w:ind w:left="4398" w:hanging="218"/>
      </w:pPr>
      <w:rPr>
        <w:rFonts w:hint="default"/>
      </w:rPr>
    </w:lvl>
    <w:lvl w:ilvl="5" w:tplc="E5B86D62">
      <w:numFmt w:val="bullet"/>
      <w:lvlText w:val="•"/>
      <w:lvlJc w:val="left"/>
      <w:pPr>
        <w:ind w:left="5332" w:hanging="218"/>
      </w:pPr>
      <w:rPr>
        <w:rFonts w:hint="default"/>
      </w:rPr>
    </w:lvl>
    <w:lvl w:ilvl="6" w:tplc="BBAAF030">
      <w:numFmt w:val="bullet"/>
      <w:lvlText w:val="•"/>
      <w:lvlJc w:val="left"/>
      <w:pPr>
        <w:ind w:left="6267" w:hanging="218"/>
      </w:pPr>
      <w:rPr>
        <w:rFonts w:hint="default"/>
      </w:rPr>
    </w:lvl>
    <w:lvl w:ilvl="7" w:tplc="24D67E36">
      <w:numFmt w:val="bullet"/>
      <w:lvlText w:val="•"/>
      <w:lvlJc w:val="left"/>
      <w:pPr>
        <w:ind w:left="7201" w:hanging="218"/>
      </w:pPr>
      <w:rPr>
        <w:rFonts w:hint="default"/>
      </w:rPr>
    </w:lvl>
    <w:lvl w:ilvl="8" w:tplc="72BE6B58">
      <w:numFmt w:val="bullet"/>
      <w:lvlText w:val="•"/>
      <w:lvlJc w:val="left"/>
      <w:pPr>
        <w:ind w:left="8136" w:hanging="218"/>
      </w:pPr>
      <w:rPr>
        <w:rFonts w:hint="default"/>
      </w:rPr>
    </w:lvl>
  </w:abstractNum>
  <w:abstractNum w:abstractNumId="11" w15:restartNumberingAfterBreak="0">
    <w:nsid w:val="2EA93548"/>
    <w:multiLevelType w:val="hybridMultilevel"/>
    <w:tmpl w:val="6F72D808"/>
    <w:lvl w:ilvl="0" w:tplc="5A4A40BA">
      <w:numFmt w:val="bullet"/>
      <w:lvlText w:val="•"/>
      <w:lvlJc w:val="left"/>
      <w:pPr>
        <w:ind w:left="653" w:hanging="218"/>
      </w:pPr>
      <w:rPr>
        <w:rFonts w:ascii="Times New Roman" w:eastAsia="Times New Roman" w:hAnsi="Times New Roman" w:cs="Times New Roman" w:hint="default"/>
        <w:w w:val="182"/>
        <w:sz w:val="17"/>
        <w:szCs w:val="17"/>
      </w:rPr>
    </w:lvl>
    <w:lvl w:ilvl="1" w:tplc="AE7AF6BC">
      <w:numFmt w:val="bullet"/>
      <w:lvlText w:val="•"/>
      <w:lvlJc w:val="left"/>
      <w:pPr>
        <w:ind w:left="1594" w:hanging="218"/>
      </w:pPr>
      <w:rPr>
        <w:rFonts w:hint="default"/>
      </w:rPr>
    </w:lvl>
    <w:lvl w:ilvl="2" w:tplc="4EE2899A">
      <w:numFmt w:val="bullet"/>
      <w:lvlText w:val="•"/>
      <w:lvlJc w:val="left"/>
      <w:pPr>
        <w:ind w:left="2529" w:hanging="218"/>
      </w:pPr>
      <w:rPr>
        <w:rFonts w:hint="default"/>
      </w:rPr>
    </w:lvl>
    <w:lvl w:ilvl="3" w:tplc="61D0E984">
      <w:numFmt w:val="bullet"/>
      <w:lvlText w:val="•"/>
      <w:lvlJc w:val="left"/>
      <w:pPr>
        <w:ind w:left="3463" w:hanging="218"/>
      </w:pPr>
      <w:rPr>
        <w:rFonts w:hint="default"/>
      </w:rPr>
    </w:lvl>
    <w:lvl w:ilvl="4" w:tplc="0B5C121C">
      <w:numFmt w:val="bullet"/>
      <w:lvlText w:val="•"/>
      <w:lvlJc w:val="left"/>
      <w:pPr>
        <w:ind w:left="4398" w:hanging="218"/>
      </w:pPr>
      <w:rPr>
        <w:rFonts w:hint="default"/>
      </w:rPr>
    </w:lvl>
    <w:lvl w:ilvl="5" w:tplc="2E666A16">
      <w:numFmt w:val="bullet"/>
      <w:lvlText w:val="•"/>
      <w:lvlJc w:val="left"/>
      <w:pPr>
        <w:ind w:left="5332" w:hanging="218"/>
      </w:pPr>
      <w:rPr>
        <w:rFonts w:hint="default"/>
      </w:rPr>
    </w:lvl>
    <w:lvl w:ilvl="6" w:tplc="66D6A458">
      <w:numFmt w:val="bullet"/>
      <w:lvlText w:val="•"/>
      <w:lvlJc w:val="left"/>
      <w:pPr>
        <w:ind w:left="6267" w:hanging="218"/>
      </w:pPr>
      <w:rPr>
        <w:rFonts w:hint="default"/>
      </w:rPr>
    </w:lvl>
    <w:lvl w:ilvl="7" w:tplc="3C98E182">
      <w:numFmt w:val="bullet"/>
      <w:lvlText w:val="•"/>
      <w:lvlJc w:val="left"/>
      <w:pPr>
        <w:ind w:left="7201" w:hanging="218"/>
      </w:pPr>
      <w:rPr>
        <w:rFonts w:hint="default"/>
      </w:rPr>
    </w:lvl>
    <w:lvl w:ilvl="8" w:tplc="FBC09DEA">
      <w:numFmt w:val="bullet"/>
      <w:lvlText w:val="•"/>
      <w:lvlJc w:val="left"/>
      <w:pPr>
        <w:ind w:left="8136" w:hanging="218"/>
      </w:pPr>
      <w:rPr>
        <w:rFonts w:hint="default"/>
      </w:rPr>
    </w:lvl>
  </w:abstractNum>
  <w:abstractNum w:abstractNumId="12" w15:restartNumberingAfterBreak="0">
    <w:nsid w:val="350705C3"/>
    <w:multiLevelType w:val="hybridMultilevel"/>
    <w:tmpl w:val="604CB146"/>
    <w:lvl w:ilvl="0" w:tplc="3D7AC15C">
      <w:start w:val="1"/>
      <w:numFmt w:val="decimal"/>
      <w:lvlText w:val="%1."/>
      <w:lvlJc w:val="left"/>
      <w:pPr>
        <w:ind w:left="653" w:hanging="279"/>
        <w:jc w:val="left"/>
      </w:pPr>
      <w:rPr>
        <w:rFonts w:ascii="Arial" w:eastAsia="Arial" w:hAnsi="Arial" w:cs="Arial" w:hint="default"/>
        <w:w w:val="92"/>
        <w:sz w:val="22"/>
        <w:szCs w:val="22"/>
      </w:rPr>
    </w:lvl>
    <w:lvl w:ilvl="1" w:tplc="6C4C06B8">
      <w:start w:val="1"/>
      <w:numFmt w:val="upperLetter"/>
      <w:lvlText w:val="(%2)"/>
      <w:lvlJc w:val="left"/>
      <w:pPr>
        <w:ind w:left="1133" w:hanging="425"/>
        <w:jc w:val="left"/>
      </w:pPr>
      <w:rPr>
        <w:rFonts w:ascii="Arial" w:eastAsia="Arial" w:hAnsi="Arial" w:cs="Arial" w:hint="default"/>
        <w:w w:val="107"/>
        <w:sz w:val="22"/>
        <w:szCs w:val="22"/>
      </w:rPr>
    </w:lvl>
    <w:lvl w:ilvl="2" w:tplc="26AE2A24">
      <w:numFmt w:val="bullet"/>
      <w:lvlText w:val="•"/>
      <w:lvlJc w:val="left"/>
      <w:pPr>
        <w:ind w:left="928" w:hanging="425"/>
      </w:pPr>
      <w:rPr>
        <w:rFonts w:hint="default"/>
      </w:rPr>
    </w:lvl>
    <w:lvl w:ilvl="3" w:tplc="F8A2DF7A">
      <w:numFmt w:val="bullet"/>
      <w:lvlText w:val="•"/>
      <w:lvlJc w:val="left"/>
      <w:pPr>
        <w:ind w:left="717" w:hanging="425"/>
      </w:pPr>
      <w:rPr>
        <w:rFonts w:hint="default"/>
      </w:rPr>
    </w:lvl>
    <w:lvl w:ilvl="4" w:tplc="F7783E3E">
      <w:numFmt w:val="bullet"/>
      <w:lvlText w:val="•"/>
      <w:lvlJc w:val="left"/>
      <w:pPr>
        <w:ind w:left="506" w:hanging="425"/>
      </w:pPr>
      <w:rPr>
        <w:rFonts w:hint="default"/>
      </w:rPr>
    </w:lvl>
    <w:lvl w:ilvl="5" w:tplc="2C2C09B6">
      <w:numFmt w:val="bullet"/>
      <w:lvlText w:val="•"/>
      <w:lvlJc w:val="left"/>
      <w:pPr>
        <w:ind w:left="294" w:hanging="425"/>
      </w:pPr>
      <w:rPr>
        <w:rFonts w:hint="default"/>
      </w:rPr>
    </w:lvl>
    <w:lvl w:ilvl="6" w:tplc="EB42DBC0">
      <w:numFmt w:val="bullet"/>
      <w:lvlText w:val="•"/>
      <w:lvlJc w:val="left"/>
      <w:pPr>
        <w:ind w:left="83" w:hanging="425"/>
      </w:pPr>
      <w:rPr>
        <w:rFonts w:hint="default"/>
      </w:rPr>
    </w:lvl>
    <w:lvl w:ilvl="7" w:tplc="DC58B862">
      <w:numFmt w:val="bullet"/>
      <w:lvlText w:val="•"/>
      <w:lvlJc w:val="left"/>
      <w:pPr>
        <w:ind w:left="-128" w:hanging="425"/>
      </w:pPr>
      <w:rPr>
        <w:rFonts w:hint="default"/>
      </w:rPr>
    </w:lvl>
    <w:lvl w:ilvl="8" w:tplc="2D4656D6">
      <w:numFmt w:val="bullet"/>
      <w:lvlText w:val="•"/>
      <w:lvlJc w:val="left"/>
      <w:pPr>
        <w:ind w:left="-339" w:hanging="425"/>
      </w:pPr>
      <w:rPr>
        <w:rFonts w:hint="default"/>
      </w:rPr>
    </w:lvl>
  </w:abstractNum>
  <w:abstractNum w:abstractNumId="13" w15:restartNumberingAfterBreak="0">
    <w:nsid w:val="36982B15"/>
    <w:multiLevelType w:val="hybridMultilevel"/>
    <w:tmpl w:val="124ADDC8"/>
    <w:lvl w:ilvl="0" w:tplc="BC62A12C">
      <w:start w:val="1"/>
      <w:numFmt w:val="lowerLetter"/>
      <w:lvlText w:val="(%1)"/>
      <w:lvlJc w:val="left"/>
      <w:pPr>
        <w:ind w:left="2769" w:hanging="318"/>
        <w:jc w:val="right"/>
      </w:pPr>
      <w:rPr>
        <w:rFonts w:ascii="Arial" w:eastAsia="Arial" w:hAnsi="Arial" w:cs="Arial" w:hint="default"/>
        <w:w w:val="102"/>
        <w:sz w:val="20"/>
        <w:szCs w:val="20"/>
      </w:rPr>
    </w:lvl>
    <w:lvl w:ilvl="1" w:tplc="C4E87138">
      <w:numFmt w:val="bullet"/>
      <w:lvlText w:val="•"/>
      <w:lvlJc w:val="left"/>
      <w:pPr>
        <w:ind w:left="3484" w:hanging="318"/>
      </w:pPr>
      <w:rPr>
        <w:rFonts w:hint="default"/>
      </w:rPr>
    </w:lvl>
    <w:lvl w:ilvl="2" w:tplc="E3FE38F4">
      <w:numFmt w:val="bullet"/>
      <w:lvlText w:val="•"/>
      <w:lvlJc w:val="left"/>
      <w:pPr>
        <w:ind w:left="4209" w:hanging="318"/>
      </w:pPr>
      <w:rPr>
        <w:rFonts w:hint="default"/>
      </w:rPr>
    </w:lvl>
    <w:lvl w:ilvl="3" w:tplc="317A69F0">
      <w:numFmt w:val="bullet"/>
      <w:lvlText w:val="•"/>
      <w:lvlJc w:val="left"/>
      <w:pPr>
        <w:ind w:left="4933" w:hanging="318"/>
      </w:pPr>
      <w:rPr>
        <w:rFonts w:hint="default"/>
      </w:rPr>
    </w:lvl>
    <w:lvl w:ilvl="4" w:tplc="77D82832">
      <w:numFmt w:val="bullet"/>
      <w:lvlText w:val="•"/>
      <w:lvlJc w:val="left"/>
      <w:pPr>
        <w:ind w:left="5658" w:hanging="318"/>
      </w:pPr>
      <w:rPr>
        <w:rFonts w:hint="default"/>
      </w:rPr>
    </w:lvl>
    <w:lvl w:ilvl="5" w:tplc="89B8DED8">
      <w:numFmt w:val="bullet"/>
      <w:lvlText w:val="•"/>
      <w:lvlJc w:val="left"/>
      <w:pPr>
        <w:ind w:left="6382" w:hanging="318"/>
      </w:pPr>
      <w:rPr>
        <w:rFonts w:hint="default"/>
      </w:rPr>
    </w:lvl>
    <w:lvl w:ilvl="6" w:tplc="9C68DFDC">
      <w:numFmt w:val="bullet"/>
      <w:lvlText w:val="•"/>
      <w:lvlJc w:val="left"/>
      <w:pPr>
        <w:ind w:left="7107" w:hanging="318"/>
      </w:pPr>
      <w:rPr>
        <w:rFonts w:hint="default"/>
      </w:rPr>
    </w:lvl>
    <w:lvl w:ilvl="7" w:tplc="9B407886">
      <w:numFmt w:val="bullet"/>
      <w:lvlText w:val="•"/>
      <w:lvlJc w:val="left"/>
      <w:pPr>
        <w:ind w:left="7831" w:hanging="318"/>
      </w:pPr>
      <w:rPr>
        <w:rFonts w:hint="default"/>
      </w:rPr>
    </w:lvl>
    <w:lvl w:ilvl="8" w:tplc="33CC7562">
      <w:numFmt w:val="bullet"/>
      <w:lvlText w:val="•"/>
      <w:lvlJc w:val="left"/>
      <w:pPr>
        <w:ind w:left="8556" w:hanging="318"/>
      </w:pPr>
      <w:rPr>
        <w:rFonts w:hint="default"/>
      </w:rPr>
    </w:lvl>
  </w:abstractNum>
  <w:abstractNum w:abstractNumId="14" w15:restartNumberingAfterBreak="0">
    <w:nsid w:val="36BE5C02"/>
    <w:multiLevelType w:val="multilevel"/>
    <w:tmpl w:val="34F4C298"/>
    <w:lvl w:ilvl="0">
      <w:start w:val="11"/>
      <w:numFmt w:val="decimal"/>
      <w:lvlText w:val="%1"/>
      <w:lvlJc w:val="left"/>
      <w:pPr>
        <w:ind w:left="725" w:hanging="618"/>
        <w:jc w:val="left"/>
      </w:pPr>
      <w:rPr>
        <w:rFonts w:hint="default"/>
      </w:rPr>
    </w:lvl>
    <w:lvl w:ilvl="1">
      <w:start w:val="2"/>
      <w:numFmt w:val="decimal"/>
      <w:lvlText w:val="%1.%2."/>
      <w:lvlJc w:val="left"/>
      <w:pPr>
        <w:ind w:left="725" w:hanging="618"/>
        <w:jc w:val="left"/>
      </w:pPr>
      <w:rPr>
        <w:rFonts w:ascii="Trebuchet MS" w:eastAsia="Trebuchet MS" w:hAnsi="Trebuchet MS" w:cs="Trebuchet MS" w:hint="default"/>
        <w:i/>
        <w:w w:val="88"/>
        <w:sz w:val="22"/>
        <w:szCs w:val="22"/>
      </w:rPr>
    </w:lvl>
    <w:lvl w:ilvl="2">
      <w:numFmt w:val="bullet"/>
      <w:lvlText w:val="•"/>
      <w:lvlJc w:val="left"/>
      <w:pPr>
        <w:ind w:left="2577" w:hanging="618"/>
      </w:pPr>
      <w:rPr>
        <w:rFonts w:hint="default"/>
      </w:rPr>
    </w:lvl>
    <w:lvl w:ilvl="3">
      <w:numFmt w:val="bullet"/>
      <w:lvlText w:val="•"/>
      <w:lvlJc w:val="left"/>
      <w:pPr>
        <w:ind w:left="3505" w:hanging="618"/>
      </w:pPr>
      <w:rPr>
        <w:rFonts w:hint="default"/>
      </w:rPr>
    </w:lvl>
    <w:lvl w:ilvl="4">
      <w:numFmt w:val="bullet"/>
      <w:lvlText w:val="•"/>
      <w:lvlJc w:val="left"/>
      <w:pPr>
        <w:ind w:left="4434" w:hanging="618"/>
      </w:pPr>
      <w:rPr>
        <w:rFonts w:hint="default"/>
      </w:rPr>
    </w:lvl>
    <w:lvl w:ilvl="5">
      <w:numFmt w:val="bullet"/>
      <w:lvlText w:val="•"/>
      <w:lvlJc w:val="left"/>
      <w:pPr>
        <w:ind w:left="5362" w:hanging="618"/>
      </w:pPr>
      <w:rPr>
        <w:rFonts w:hint="default"/>
      </w:rPr>
    </w:lvl>
    <w:lvl w:ilvl="6">
      <w:numFmt w:val="bullet"/>
      <w:lvlText w:val="•"/>
      <w:lvlJc w:val="left"/>
      <w:pPr>
        <w:ind w:left="6291" w:hanging="618"/>
      </w:pPr>
      <w:rPr>
        <w:rFonts w:hint="default"/>
      </w:rPr>
    </w:lvl>
    <w:lvl w:ilvl="7">
      <w:numFmt w:val="bullet"/>
      <w:lvlText w:val="•"/>
      <w:lvlJc w:val="left"/>
      <w:pPr>
        <w:ind w:left="7219" w:hanging="618"/>
      </w:pPr>
      <w:rPr>
        <w:rFonts w:hint="default"/>
      </w:rPr>
    </w:lvl>
    <w:lvl w:ilvl="8">
      <w:numFmt w:val="bullet"/>
      <w:lvlText w:val="•"/>
      <w:lvlJc w:val="left"/>
      <w:pPr>
        <w:ind w:left="8148" w:hanging="618"/>
      </w:pPr>
      <w:rPr>
        <w:rFonts w:hint="default"/>
      </w:rPr>
    </w:lvl>
  </w:abstractNum>
  <w:abstractNum w:abstractNumId="15" w15:restartNumberingAfterBreak="0">
    <w:nsid w:val="3EDA62C6"/>
    <w:multiLevelType w:val="multilevel"/>
    <w:tmpl w:val="C5527BDE"/>
    <w:lvl w:ilvl="0">
      <w:start w:val="9"/>
      <w:numFmt w:val="decimal"/>
      <w:lvlText w:val="%1"/>
      <w:lvlJc w:val="left"/>
      <w:pPr>
        <w:ind w:left="826" w:hanging="719"/>
        <w:jc w:val="left"/>
      </w:pPr>
      <w:rPr>
        <w:rFonts w:hint="default"/>
      </w:rPr>
    </w:lvl>
    <w:lvl w:ilvl="1">
      <w:start w:val="2"/>
      <w:numFmt w:val="decimal"/>
      <w:lvlText w:val="%1.%2"/>
      <w:lvlJc w:val="left"/>
      <w:pPr>
        <w:ind w:left="826" w:hanging="719"/>
        <w:jc w:val="left"/>
      </w:pPr>
      <w:rPr>
        <w:rFonts w:ascii="Arial" w:eastAsia="Arial" w:hAnsi="Arial" w:cs="Arial" w:hint="default"/>
        <w:b/>
        <w:bCs/>
        <w:w w:val="103"/>
        <w:sz w:val="28"/>
        <w:szCs w:val="28"/>
      </w:rPr>
    </w:lvl>
    <w:lvl w:ilvl="2">
      <w:numFmt w:val="bullet"/>
      <w:lvlText w:val="•"/>
      <w:lvlJc w:val="left"/>
      <w:pPr>
        <w:ind w:left="2657" w:hanging="719"/>
      </w:pPr>
      <w:rPr>
        <w:rFonts w:hint="default"/>
      </w:rPr>
    </w:lvl>
    <w:lvl w:ilvl="3">
      <w:numFmt w:val="bullet"/>
      <w:lvlText w:val="•"/>
      <w:lvlJc w:val="left"/>
      <w:pPr>
        <w:ind w:left="3575" w:hanging="719"/>
      </w:pPr>
      <w:rPr>
        <w:rFonts w:hint="default"/>
      </w:rPr>
    </w:lvl>
    <w:lvl w:ilvl="4">
      <w:numFmt w:val="bullet"/>
      <w:lvlText w:val="•"/>
      <w:lvlJc w:val="left"/>
      <w:pPr>
        <w:ind w:left="4494" w:hanging="719"/>
      </w:pPr>
      <w:rPr>
        <w:rFonts w:hint="default"/>
      </w:rPr>
    </w:lvl>
    <w:lvl w:ilvl="5">
      <w:numFmt w:val="bullet"/>
      <w:lvlText w:val="•"/>
      <w:lvlJc w:val="left"/>
      <w:pPr>
        <w:ind w:left="5412" w:hanging="719"/>
      </w:pPr>
      <w:rPr>
        <w:rFonts w:hint="default"/>
      </w:rPr>
    </w:lvl>
    <w:lvl w:ilvl="6">
      <w:numFmt w:val="bullet"/>
      <w:lvlText w:val="•"/>
      <w:lvlJc w:val="left"/>
      <w:pPr>
        <w:ind w:left="6331" w:hanging="719"/>
      </w:pPr>
      <w:rPr>
        <w:rFonts w:hint="default"/>
      </w:rPr>
    </w:lvl>
    <w:lvl w:ilvl="7">
      <w:numFmt w:val="bullet"/>
      <w:lvlText w:val="•"/>
      <w:lvlJc w:val="left"/>
      <w:pPr>
        <w:ind w:left="7249" w:hanging="719"/>
      </w:pPr>
      <w:rPr>
        <w:rFonts w:hint="default"/>
      </w:rPr>
    </w:lvl>
    <w:lvl w:ilvl="8">
      <w:numFmt w:val="bullet"/>
      <w:lvlText w:val="•"/>
      <w:lvlJc w:val="left"/>
      <w:pPr>
        <w:ind w:left="8168" w:hanging="719"/>
      </w:pPr>
      <w:rPr>
        <w:rFonts w:hint="default"/>
      </w:rPr>
    </w:lvl>
  </w:abstractNum>
  <w:abstractNum w:abstractNumId="16" w15:restartNumberingAfterBreak="0">
    <w:nsid w:val="475A07F5"/>
    <w:multiLevelType w:val="hybridMultilevel"/>
    <w:tmpl w:val="0A744B6E"/>
    <w:lvl w:ilvl="0" w:tplc="3B1E5E16">
      <w:start w:val="1"/>
      <w:numFmt w:val="decimal"/>
      <w:lvlText w:val="%1."/>
      <w:lvlJc w:val="left"/>
      <w:pPr>
        <w:ind w:left="1133" w:hanging="279"/>
        <w:jc w:val="left"/>
      </w:pPr>
      <w:rPr>
        <w:rFonts w:ascii="Arial" w:eastAsia="Arial" w:hAnsi="Arial" w:cs="Arial" w:hint="default"/>
        <w:w w:val="92"/>
        <w:sz w:val="22"/>
        <w:szCs w:val="22"/>
      </w:rPr>
    </w:lvl>
    <w:lvl w:ilvl="1" w:tplc="05CE0ABA">
      <w:numFmt w:val="bullet"/>
      <w:lvlText w:val="•"/>
      <w:lvlJc w:val="left"/>
      <w:pPr>
        <w:ind w:left="2026" w:hanging="279"/>
      </w:pPr>
      <w:rPr>
        <w:rFonts w:hint="default"/>
      </w:rPr>
    </w:lvl>
    <w:lvl w:ilvl="2" w:tplc="F898AA2C">
      <w:numFmt w:val="bullet"/>
      <w:lvlText w:val="•"/>
      <w:lvlJc w:val="left"/>
      <w:pPr>
        <w:ind w:left="2913" w:hanging="279"/>
      </w:pPr>
      <w:rPr>
        <w:rFonts w:hint="default"/>
      </w:rPr>
    </w:lvl>
    <w:lvl w:ilvl="3" w:tplc="FFF02E30">
      <w:numFmt w:val="bullet"/>
      <w:lvlText w:val="•"/>
      <w:lvlJc w:val="left"/>
      <w:pPr>
        <w:ind w:left="3799" w:hanging="279"/>
      </w:pPr>
      <w:rPr>
        <w:rFonts w:hint="default"/>
      </w:rPr>
    </w:lvl>
    <w:lvl w:ilvl="4" w:tplc="515EE610">
      <w:numFmt w:val="bullet"/>
      <w:lvlText w:val="•"/>
      <w:lvlJc w:val="left"/>
      <w:pPr>
        <w:ind w:left="4686" w:hanging="279"/>
      </w:pPr>
      <w:rPr>
        <w:rFonts w:hint="default"/>
      </w:rPr>
    </w:lvl>
    <w:lvl w:ilvl="5" w:tplc="919EBE34">
      <w:numFmt w:val="bullet"/>
      <w:lvlText w:val="•"/>
      <w:lvlJc w:val="left"/>
      <w:pPr>
        <w:ind w:left="5572" w:hanging="279"/>
      </w:pPr>
      <w:rPr>
        <w:rFonts w:hint="default"/>
      </w:rPr>
    </w:lvl>
    <w:lvl w:ilvl="6" w:tplc="78002DD8">
      <w:numFmt w:val="bullet"/>
      <w:lvlText w:val="•"/>
      <w:lvlJc w:val="left"/>
      <w:pPr>
        <w:ind w:left="6459" w:hanging="279"/>
      </w:pPr>
      <w:rPr>
        <w:rFonts w:hint="default"/>
      </w:rPr>
    </w:lvl>
    <w:lvl w:ilvl="7" w:tplc="2BD88AF8">
      <w:numFmt w:val="bullet"/>
      <w:lvlText w:val="•"/>
      <w:lvlJc w:val="left"/>
      <w:pPr>
        <w:ind w:left="7345" w:hanging="279"/>
      </w:pPr>
      <w:rPr>
        <w:rFonts w:hint="default"/>
      </w:rPr>
    </w:lvl>
    <w:lvl w:ilvl="8" w:tplc="EAC2AE62">
      <w:numFmt w:val="bullet"/>
      <w:lvlText w:val="•"/>
      <w:lvlJc w:val="left"/>
      <w:pPr>
        <w:ind w:left="8232" w:hanging="279"/>
      </w:pPr>
      <w:rPr>
        <w:rFonts w:hint="default"/>
      </w:rPr>
    </w:lvl>
  </w:abstractNum>
  <w:abstractNum w:abstractNumId="17" w15:restartNumberingAfterBreak="0">
    <w:nsid w:val="52553EEC"/>
    <w:multiLevelType w:val="hybridMultilevel"/>
    <w:tmpl w:val="3C108448"/>
    <w:lvl w:ilvl="0" w:tplc="367A323A">
      <w:numFmt w:val="bullet"/>
      <w:lvlText w:val="•"/>
      <w:lvlJc w:val="left"/>
      <w:pPr>
        <w:ind w:left="653" w:hanging="218"/>
      </w:pPr>
      <w:rPr>
        <w:rFonts w:ascii="Times New Roman" w:eastAsia="Times New Roman" w:hAnsi="Times New Roman" w:cs="Times New Roman" w:hint="default"/>
        <w:w w:val="182"/>
        <w:sz w:val="17"/>
        <w:szCs w:val="17"/>
      </w:rPr>
    </w:lvl>
    <w:lvl w:ilvl="1" w:tplc="348AF384">
      <w:numFmt w:val="bullet"/>
      <w:lvlText w:val="•"/>
      <w:lvlJc w:val="left"/>
      <w:pPr>
        <w:ind w:left="1594" w:hanging="218"/>
      </w:pPr>
      <w:rPr>
        <w:rFonts w:hint="default"/>
      </w:rPr>
    </w:lvl>
    <w:lvl w:ilvl="2" w:tplc="C630C44C">
      <w:numFmt w:val="bullet"/>
      <w:lvlText w:val="•"/>
      <w:lvlJc w:val="left"/>
      <w:pPr>
        <w:ind w:left="2529" w:hanging="218"/>
      </w:pPr>
      <w:rPr>
        <w:rFonts w:hint="default"/>
      </w:rPr>
    </w:lvl>
    <w:lvl w:ilvl="3" w:tplc="424A97E6">
      <w:numFmt w:val="bullet"/>
      <w:lvlText w:val="•"/>
      <w:lvlJc w:val="left"/>
      <w:pPr>
        <w:ind w:left="3463" w:hanging="218"/>
      </w:pPr>
      <w:rPr>
        <w:rFonts w:hint="default"/>
      </w:rPr>
    </w:lvl>
    <w:lvl w:ilvl="4" w:tplc="B7DE75A6">
      <w:numFmt w:val="bullet"/>
      <w:lvlText w:val="•"/>
      <w:lvlJc w:val="left"/>
      <w:pPr>
        <w:ind w:left="4398" w:hanging="218"/>
      </w:pPr>
      <w:rPr>
        <w:rFonts w:hint="default"/>
      </w:rPr>
    </w:lvl>
    <w:lvl w:ilvl="5" w:tplc="046AD0FC">
      <w:numFmt w:val="bullet"/>
      <w:lvlText w:val="•"/>
      <w:lvlJc w:val="left"/>
      <w:pPr>
        <w:ind w:left="5332" w:hanging="218"/>
      </w:pPr>
      <w:rPr>
        <w:rFonts w:hint="default"/>
      </w:rPr>
    </w:lvl>
    <w:lvl w:ilvl="6" w:tplc="CDB2A26C">
      <w:numFmt w:val="bullet"/>
      <w:lvlText w:val="•"/>
      <w:lvlJc w:val="left"/>
      <w:pPr>
        <w:ind w:left="6267" w:hanging="218"/>
      </w:pPr>
      <w:rPr>
        <w:rFonts w:hint="default"/>
      </w:rPr>
    </w:lvl>
    <w:lvl w:ilvl="7" w:tplc="91585F20">
      <w:numFmt w:val="bullet"/>
      <w:lvlText w:val="•"/>
      <w:lvlJc w:val="left"/>
      <w:pPr>
        <w:ind w:left="7201" w:hanging="218"/>
      </w:pPr>
      <w:rPr>
        <w:rFonts w:hint="default"/>
      </w:rPr>
    </w:lvl>
    <w:lvl w:ilvl="8" w:tplc="A1CEF34E">
      <w:numFmt w:val="bullet"/>
      <w:lvlText w:val="•"/>
      <w:lvlJc w:val="left"/>
      <w:pPr>
        <w:ind w:left="8136" w:hanging="218"/>
      </w:pPr>
      <w:rPr>
        <w:rFonts w:hint="default"/>
      </w:rPr>
    </w:lvl>
  </w:abstractNum>
  <w:abstractNum w:abstractNumId="18" w15:restartNumberingAfterBreak="0">
    <w:nsid w:val="569842A2"/>
    <w:multiLevelType w:val="multilevel"/>
    <w:tmpl w:val="4FA83922"/>
    <w:lvl w:ilvl="0">
      <w:start w:val="11"/>
      <w:numFmt w:val="decimal"/>
      <w:lvlText w:val="%1"/>
      <w:lvlJc w:val="left"/>
      <w:pPr>
        <w:ind w:left="725" w:hanging="618"/>
        <w:jc w:val="left"/>
      </w:pPr>
      <w:rPr>
        <w:rFonts w:hint="default"/>
      </w:rPr>
    </w:lvl>
    <w:lvl w:ilvl="1">
      <w:start w:val="1"/>
      <w:numFmt w:val="decimal"/>
      <w:lvlText w:val="%1.%2."/>
      <w:lvlJc w:val="left"/>
      <w:pPr>
        <w:ind w:left="725" w:hanging="618"/>
        <w:jc w:val="left"/>
      </w:pPr>
      <w:rPr>
        <w:rFonts w:ascii="Trebuchet MS" w:eastAsia="Trebuchet MS" w:hAnsi="Trebuchet MS" w:cs="Trebuchet MS" w:hint="default"/>
        <w:i/>
        <w:w w:val="88"/>
        <w:sz w:val="22"/>
        <w:szCs w:val="22"/>
      </w:rPr>
    </w:lvl>
    <w:lvl w:ilvl="2">
      <w:numFmt w:val="bullet"/>
      <w:lvlText w:val="•"/>
      <w:lvlJc w:val="left"/>
      <w:pPr>
        <w:ind w:left="2577" w:hanging="618"/>
      </w:pPr>
      <w:rPr>
        <w:rFonts w:hint="default"/>
      </w:rPr>
    </w:lvl>
    <w:lvl w:ilvl="3">
      <w:numFmt w:val="bullet"/>
      <w:lvlText w:val="•"/>
      <w:lvlJc w:val="left"/>
      <w:pPr>
        <w:ind w:left="3505" w:hanging="618"/>
      </w:pPr>
      <w:rPr>
        <w:rFonts w:hint="default"/>
      </w:rPr>
    </w:lvl>
    <w:lvl w:ilvl="4">
      <w:numFmt w:val="bullet"/>
      <w:lvlText w:val="•"/>
      <w:lvlJc w:val="left"/>
      <w:pPr>
        <w:ind w:left="4434" w:hanging="618"/>
      </w:pPr>
      <w:rPr>
        <w:rFonts w:hint="default"/>
      </w:rPr>
    </w:lvl>
    <w:lvl w:ilvl="5">
      <w:numFmt w:val="bullet"/>
      <w:lvlText w:val="•"/>
      <w:lvlJc w:val="left"/>
      <w:pPr>
        <w:ind w:left="5362" w:hanging="618"/>
      </w:pPr>
      <w:rPr>
        <w:rFonts w:hint="default"/>
      </w:rPr>
    </w:lvl>
    <w:lvl w:ilvl="6">
      <w:numFmt w:val="bullet"/>
      <w:lvlText w:val="•"/>
      <w:lvlJc w:val="left"/>
      <w:pPr>
        <w:ind w:left="6291" w:hanging="618"/>
      </w:pPr>
      <w:rPr>
        <w:rFonts w:hint="default"/>
      </w:rPr>
    </w:lvl>
    <w:lvl w:ilvl="7">
      <w:numFmt w:val="bullet"/>
      <w:lvlText w:val="•"/>
      <w:lvlJc w:val="left"/>
      <w:pPr>
        <w:ind w:left="7219" w:hanging="618"/>
      </w:pPr>
      <w:rPr>
        <w:rFonts w:hint="default"/>
      </w:rPr>
    </w:lvl>
    <w:lvl w:ilvl="8">
      <w:numFmt w:val="bullet"/>
      <w:lvlText w:val="•"/>
      <w:lvlJc w:val="left"/>
      <w:pPr>
        <w:ind w:left="8148" w:hanging="618"/>
      </w:pPr>
      <w:rPr>
        <w:rFonts w:hint="default"/>
      </w:rPr>
    </w:lvl>
  </w:abstractNum>
  <w:abstractNum w:abstractNumId="19" w15:restartNumberingAfterBreak="0">
    <w:nsid w:val="5EFD5852"/>
    <w:multiLevelType w:val="hybridMultilevel"/>
    <w:tmpl w:val="FEB62FB6"/>
    <w:lvl w:ilvl="0" w:tplc="DC52D982">
      <w:start w:val="1"/>
      <w:numFmt w:val="decimal"/>
      <w:lvlText w:val="%1."/>
      <w:lvlJc w:val="left"/>
      <w:pPr>
        <w:ind w:left="653" w:hanging="279"/>
        <w:jc w:val="left"/>
      </w:pPr>
      <w:rPr>
        <w:rFonts w:ascii="Arial" w:eastAsia="Arial" w:hAnsi="Arial" w:cs="Arial" w:hint="default"/>
        <w:w w:val="92"/>
        <w:sz w:val="22"/>
        <w:szCs w:val="22"/>
      </w:rPr>
    </w:lvl>
    <w:lvl w:ilvl="1" w:tplc="105A919E">
      <w:numFmt w:val="bullet"/>
      <w:lvlText w:val="•"/>
      <w:lvlJc w:val="left"/>
      <w:pPr>
        <w:ind w:left="1594" w:hanging="279"/>
      </w:pPr>
      <w:rPr>
        <w:rFonts w:hint="default"/>
      </w:rPr>
    </w:lvl>
    <w:lvl w:ilvl="2" w:tplc="E674705C">
      <w:numFmt w:val="bullet"/>
      <w:lvlText w:val="•"/>
      <w:lvlJc w:val="left"/>
      <w:pPr>
        <w:ind w:left="2529" w:hanging="279"/>
      </w:pPr>
      <w:rPr>
        <w:rFonts w:hint="default"/>
      </w:rPr>
    </w:lvl>
    <w:lvl w:ilvl="3" w:tplc="E2EC0912">
      <w:numFmt w:val="bullet"/>
      <w:lvlText w:val="•"/>
      <w:lvlJc w:val="left"/>
      <w:pPr>
        <w:ind w:left="3463" w:hanging="279"/>
      </w:pPr>
      <w:rPr>
        <w:rFonts w:hint="default"/>
      </w:rPr>
    </w:lvl>
    <w:lvl w:ilvl="4" w:tplc="7960E330">
      <w:numFmt w:val="bullet"/>
      <w:lvlText w:val="•"/>
      <w:lvlJc w:val="left"/>
      <w:pPr>
        <w:ind w:left="4398" w:hanging="279"/>
      </w:pPr>
      <w:rPr>
        <w:rFonts w:hint="default"/>
      </w:rPr>
    </w:lvl>
    <w:lvl w:ilvl="5" w:tplc="49BC2C18">
      <w:numFmt w:val="bullet"/>
      <w:lvlText w:val="•"/>
      <w:lvlJc w:val="left"/>
      <w:pPr>
        <w:ind w:left="5332" w:hanging="279"/>
      </w:pPr>
      <w:rPr>
        <w:rFonts w:hint="default"/>
      </w:rPr>
    </w:lvl>
    <w:lvl w:ilvl="6" w:tplc="12A00C5E">
      <w:numFmt w:val="bullet"/>
      <w:lvlText w:val="•"/>
      <w:lvlJc w:val="left"/>
      <w:pPr>
        <w:ind w:left="6267" w:hanging="279"/>
      </w:pPr>
      <w:rPr>
        <w:rFonts w:hint="default"/>
      </w:rPr>
    </w:lvl>
    <w:lvl w:ilvl="7" w:tplc="CFEACEF0">
      <w:numFmt w:val="bullet"/>
      <w:lvlText w:val="•"/>
      <w:lvlJc w:val="left"/>
      <w:pPr>
        <w:ind w:left="7201" w:hanging="279"/>
      </w:pPr>
      <w:rPr>
        <w:rFonts w:hint="default"/>
      </w:rPr>
    </w:lvl>
    <w:lvl w:ilvl="8" w:tplc="4C466B72">
      <w:numFmt w:val="bullet"/>
      <w:lvlText w:val="•"/>
      <w:lvlJc w:val="left"/>
      <w:pPr>
        <w:ind w:left="8136" w:hanging="279"/>
      </w:pPr>
      <w:rPr>
        <w:rFonts w:hint="default"/>
      </w:rPr>
    </w:lvl>
  </w:abstractNum>
  <w:abstractNum w:abstractNumId="20" w15:restartNumberingAfterBreak="0">
    <w:nsid w:val="604E5214"/>
    <w:multiLevelType w:val="multilevel"/>
    <w:tmpl w:val="36F23E06"/>
    <w:lvl w:ilvl="0">
      <w:start w:val="9"/>
      <w:numFmt w:val="decimal"/>
      <w:lvlText w:val="%1"/>
      <w:lvlJc w:val="left"/>
      <w:pPr>
        <w:ind w:left="523" w:hanging="416"/>
        <w:jc w:val="left"/>
      </w:pPr>
      <w:rPr>
        <w:rFonts w:ascii="Arial" w:eastAsia="Arial" w:hAnsi="Arial" w:cs="Arial" w:hint="default"/>
        <w:b/>
        <w:bCs/>
        <w:w w:val="100"/>
        <w:sz w:val="34"/>
        <w:szCs w:val="34"/>
      </w:rPr>
    </w:lvl>
    <w:lvl w:ilvl="1">
      <w:start w:val="1"/>
      <w:numFmt w:val="decimal"/>
      <w:lvlText w:val="%1.%2"/>
      <w:lvlJc w:val="left"/>
      <w:pPr>
        <w:ind w:left="826" w:hanging="719"/>
        <w:jc w:val="left"/>
      </w:pPr>
      <w:rPr>
        <w:rFonts w:ascii="Arial" w:eastAsia="Arial" w:hAnsi="Arial" w:cs="Arial" w:hint="default"/>
        <w:b/>
        <w:bCs/>
        <w:w w:val="103"/>
        <w:sz w:val="28"/>
        <w:szCs w:val="28"/>
      </w:rPr>
    </w:lvl>
    <w:lvl w:ilvl="2">
      <w:start w:val="1"/>
      <w:numFmt w:val="decimal"/>
      <w:lvlText w:val="%1.%2.%3"/>
      <w:lvlJc w:val="left"/>
      <w:pPr>
        <w:ind w:left="911" w:hanging="804"/>
        <w:jc w:val="left"/>
      </w:pPr>
      <w:rPr>
        <w:rFonts w:ascii="Arial" w:eastAsia="Arial" w:hAnsi="Arial" w:cs="Arial" w:hint="default"/>
        <w:b/>
        <w:bCs/>
        <w:w w:val="101"/>
        <w:sz w:val="24"/>
        <w:szCs w:val="24"/>
      </w:rPr>
    </w:lvl>
    <w:lvl w:ilvl="3">
      <w:numFmt w:val="bullet"/>
      <w:lvlText w:val="•"/>
      <w:lvlJc w:val="left"/>
      <w:pPr>
        <w:ind w:left="653" w:hanging="218"/>
      </w:pPr>
      <w:rPr>
        <w:rFonts w:ascii="Times New Roman" w:eastAsia="Times New Roman" w:hAnsi="Times New Roman" w:cs="Times New Roman" w:hint="default"/>
        <w:w w:val="182"/>
        <w:sz w:val="17"/>
        <w:szCs w:val="17"/>
      </w:rPr>
    </w:lvl>
    <w:lvl w:ilvl="4">
      <w:numFmt w:val="bullet"/>
      <w:lvlText w:val="•"/>
      <w:lvlJc w:val="left"/>
      <w:pPr>
        <w:ind w:left="1140" w:hanging="218"/>
      </w:pPr>
      <w:rPr>
        <w:rFonts w:hint="default"/>
      </w:rPr>
    </w:lvl>
    <w:lvl w:ilvl="5">
      <w:numFmt w:val="bullet"/>
      <w:lvlText w:val="•"/>
      <w:lvlJc w:val="left"/>
      <w:pPr>
        <w:ind w:left="2617" w:hanging="218"/>
      </w:pPr>
      <w:rPr>
        <w:rFonts w:hint="default"/>
      </w:rPr>
    </w:lvl>
    <w:lvl w:ilvl="6">
      <w:numFmt w:val="bullet"/>
      <w:lvlText w:val="•"/>
      <w:lvlJc w:val="left"/>
      <w:pPr>
        <w:ind w:left="4095" w:hanging="218"/>
      </w:pPr>
      <w:rPr>
        <w:rFonts w:hint="default"/>
      </w:rPr>
    </w:lvl>
    <w:lvl w:ilvl="7">
      <w:numFmt w:val="bullet"/>
      <w:lvlText w:val="•"/>
      <w:lvlJc w:val="left"/>
      <w:pPr>
        <w:ind w:left="5572" w:hanging="218"/>
      </w:pPr>
      <w:rPr>
        <w:rFonts w:hint="default"/>
      </w:rPr>
    </w:lvl>
    <w:lvl w:ilvl="8">
      <w:numFmt w:val="bullet"/>
      <w:lvlText w:val="•"/>
      <w:lvlJc w:val="left"/>
      <w:pPr>
        <w:ind w:left="7050" w:hanging="218"/>
      </w:pPr>
      <w:rPr>
        <w:rFonts w:hint="default"/>
      </w:rPr>
    </w:lvl>
  </w:abstractNum>
  <w:abstractNum w:abstractNumId="21" w15:restartNumberingAfterBreak="0">
    <w:nsid w:val="68B82350"/>
    <w:multiLevelType w:val="hybridMultilevel"/>
    <w:tmpl w:val="D7D4796C"/>
    <w:lvl w:ilvl="0" w:tplc="9CBA0440">
      <w:numFmt w:val="bullet"/>
      <w:lvlText w:val="•"/>
      <w:lvlJc w:val="left"/>
      <w:pPr>
        <w:ind w:left="653" w:hanging="218"/>
      </w:pPr>
      <w:rPr>
        <w:rFonts w:ascii="Times New Roman" w:eastAsia="Times New Roman" w:hAnsi="Times New Roman" w:cs="Times New Roman" w:hint="default"/>
        <w:w w:val="182"/>
        <w:sz w:val="17"/>
        <w:szCs w:val="17"/>
      </w:rPr>
    </w:lvl>
    <w:lvl w:ilvl="1" w:tplc="6FE8ADEC">
      <w:numFmt w:val="bullet"/>
      <w:lvlText w:val="•"/>
      <w:lvlJc w:val="left"/>
      <w:pPr>
        <w:ind w:left="1594" w:hanging="218"/>
      </w:pPr>
      <w:rPr>
        <w:rFonts w:hint="default"/>
      </w:rPr>
    </w:lvl>
    <w:lvl w:ilvl="2" w:tplc="B866B756">
      <w:numFmt w:val="bullet"/>
      <w:lvlText w:val="•"/>
      <w:lvlJc w:val="left"/>
      <w:pPr>
        <w:ind w:left="2529" w:hanging="218"/>
      </w:pPr>
      <w:rPr>
        <w:rFonts w:hint="default"/>
      </w:rPr>
    </w:lvl>
    <w:lvl w:ilvl="3" w:tplc="CDB04FD2">
      <w:numFmt w:val="bullet"/>
      <w:lvlText w:val="•"/>
      <w:lvlJc w:val="left"/>
      <w:pPr>
        <w:ind w:left="3463" w:hanging="218"/>
      </w:pPr>
      <w:rPr>
        <w:rFonts w:hint="default"/>
      </w:rPr>
    </w:lvl>
    <w:lvl w:ilvl="4" w:tplc="BF5A8C64">
      <w:numFmt w:val="bullet"/>
      <w:lvlText w:val="•"/>
      <w:lvlJc w:val="left"/>
      <w:pPr>
        <w:ind w:left="4398" w:hanging="218"/>
      </w:pPr>
      <w:rPr>
        <w:rFonts w:hint="default"/>
      </w:rPr>
    </w:lvl>
    <w:lvl w:ilvl="5" w:tplc="5D02977C">
      <w:numFmt w:val="bullet"/>
      <w:lvlText w:val="•"/>
      <w:lvlJc w:val="left"/>
      <w:pPr>
        <w:ind w:left="5332" w:hanging="218"/>
      </w:pPr>
      <w:rPr>
        <w:rFonts w:hint="default"/>
      </w:rPr>
    </w:lvl>
    <w:lvl w:ilvl="6" w:tplc="04209906">
      <w:numFmt w:val="bullet"/>
      <w:lvlText w:val="•"/>
      <w:lvlJc w:val="left"/>
      <w:pPr>
        <w:ind w:left="6267" w:hanging="218"/>
      </w:pPr>
      <w:rPr>
        <w:rFonts w:hint="default"/>
      </w:rPr>
    </w:lvl>
    <w:lvl w:ilvl="7" w:tplc="F9DCFDCC">
      <w:numFmt w:val="bullet"/>
      <w:lvlText w:val="•"/>
      <w:lvlJc w:val="left"/>
      <w:pPr>
        <w:ind w:left="7201" w:hanging="218"/>
      </w:pPr>
      <w:rPr>
        <w:rFonts w:hint="default"/>
      </w:rPr>
    </w:lvl>
    <w:lvl w:ilvl="8" w:tplc="00F0355E">
      <w:numFmt w:val="bullet"/>
      <w:lvlText w:val="•"/>
      <w:lvlJc w:val="left"/>
      <w:pPr>
        <w:ind w:left="8136" w:hanging="218"/>
      </w:pPr>
      <w:rPr>
        <w:rFonts w:hint="default"/>
      </w:rPr>
    </w:lvl>
  </w:abstractNum>
  <w:abstractNum w:abstractNumId="22" w15:restartNumberingAfterBreak="0">
    <w:nsid w:val="695C4594"/>
    <w:multiLevelType w:val="hybridMultilevel"/>
    <w:tmpl w:val="F5F68FA8"/>
    <w:lvl w:ilvl="0" w:tplc="87567B98">
      <w:numFmt w:val="bullet"/>
      <w:lvlText w:val="•"/>
      <w:lvlJc w:val="left"/>
      <w:pPr>
        <w:ind w:left="653" w:hanging="218"/>
      </w:pPr>
      <w:rPr>
        <w:rFonts w:ascii="Times New Roman" w:eastAsia="Times New Roman" w:hAnsi="Times New Roman" w:cs="Times New Roman" w:hint="default"/>
        <w:w w:val="182"/>
        <w:sz w:val="17"/>
        <w:szCs w:val="17"/>
      </w:rPr>
    </w:lvl>
    <w:lvl w:ilvl="1" w:tplc="12780A46">
      <w:numFmt w:val="bullet"/>
      <w:lvlText w:val="•"/>
      <w:lvlJc w:val="left"/>
      <w:pPr>
        <w:ind w:left="1594" w:hanging="218"/>
      </w:pPr>
      <w:rPr>
        <w:rFonts w:hint="default"/>
      </w:rPr>
    </w:lvl>
    <w:lvl w:ilvl="2" w:tplc="655E2908">
      <w:numFmt w:val="bullet"/>
      <w:lvlText w:val="•"/>
      <w:lvlJc w:val="left"/>
      <w:pPr>
        <w:ind w:left="2529" w:hanging="218"/>
      </w:pPr>
      <w:rPr>
        <w:rFonts w:hint="default"/>
      </w:rPr>
    </w:lvl>
    <w:lvl w:ilvl="3" w:tplc="7714D6DE">
      <w:numFmt w:val="bullet"/>
      <w:lvlText w:val="•"/>
      <w:lvlJc w:val="left"/>
      <w:pPr>
        <w:ind w:left="3463" w:hanging="218"/>
      </w:pPr>
      <w:rPr>
        <w:rFonts w:hint="default"/>
      </w:rPr>
    </w:lvl>
    <w:lvl w:ilvl="4" w:tplc="857085CE">
      <w:numFmt w:val="bullet"/>
      <w:lvlText w:val="•"/>
      <w:lvlJc w:val="left"/>
      <w:pPr>
        <w:ind w:left="4398" w:hanging="218"/>
      </w:pPr>
      <w:rPr>
        <w:rFonts w:hint="default"/>
      </w:rPr>
    </w:lvl>
    <w:lvl w:ilvl="5" w:tplc="B4CC6A22">
      <w:numFmt w:val="bullet"/>
      <w:lvlText w:val="•"/>
      <w:lvlJc w:val="left"/>
      <w:pPr>
        <w:ind w:left="5332" w:hanging="218"/>
      </w:pPr>
      <w:rPr>
        <w:rFonts w:hint="default"/>
      </w:rPr>
    </w:lvl>
    <w:lvl w:ilvl="6" w:tplc="288850CE">
      <w:numFmt w:val="bullet"/>
      <w:lvlText w:val="•"/>
      <w:lvlJc w:val="left"/>
      <w:pPr>
        <w:ind w:left="6267" w:hanging="218"/>
      </w:pPr>
      <w:rPr>
        <w:rFonts w:hint="default"/>
      </w:rPr>
    </w:lvl>
    <w:lvl w:ilvl="7" w:tplc="4BE28962">
      <w:numFmt w:val="bullet"/>
      <w:lvlText w:val="•"/>
      <w:lvlJc w:val="left"/>
      <w:pPr>
        <w:ind w:left="7201" w:hanging="218"/>
      </w:pPr>
      <w:rPr>
        <w:rFonts w:hint="default"/>
      </w:rPr>
    </w:lvl>
    <w:lvl w:ilvl="8" w:tplc="F23A1C12">
      <w:numFmt w:val="bullet"/>
      <w:lvlText w:val="•"/>
      <w:lvlJc w:val="left"/>
      <w:pPr>
        <w:ind w:left="8136" w:hanging="218"/>
      </w:pPr>
      <w:rPr>
        <w:rFonts w:hint="default"/>
      </w:rPr>
    </w:lvl>
  </w:abstractNum>
  <w:abstractNum w:abstractNumId="23" w15:restartNumberingAfterBreak="0">
    <w:nsid w:val="6B0E4D04"/>
    <w:multiLevelType w:val="hybridMultilevel"/>
    <w:tmpl w:val="C388CE8A"/>
    <w:lvl w:ilvl="0" w:tplc="0F7C488E">
      <w:numFmt w:val="bullet"/>
      <w:lvlText w:val="•"/>
      <w:lvlJc w:val="left"/>
      <w:pPr>
        <w:ind w:left="653" w:hanging="218"/>
      </w:pPr>
      <w:rPr>
        <w:rFonts w:ascii="Times New Roman" w:eastAsia="Times New Roman" w:hAnsi="Times New Roman" w:cs="Times New Roman" w:hint="default"/>
        <w:w w:val="182"/>
        <w:sz w:val="17"/>
        <w:szCs w:val="17"/>
      </w:rPr>
    </w:lvl>
    <w:lvl w:ilvl="1" w:tplc="E46C9D20">
      <w:numFmt w:val="bullet"/>
      <w:lvlText w:val="–"/>
      <w:lvlJc w:val="left"/>
      <w:pPr>
        <w:ind w:left="1133" w:hanging="230"/>
      </w:pPr>
      <w:rPr>
        <w:rFonts w:ascii="Arial" w:eastAsia="Arial" w:hAnsi="Arial" w:cs="Arial" w:hint="default"/>
        <w:b/>
        <w:bCs/>
        <w:w w:val="98"/>
        <w:sz w:val="22"/>
        <w:szCs w:val="22"/>
      </w:rPr>
    </w:lvl>
    <w:lvl w:ilvl="2" w:tplc="4DE6E6FC">
      <w:numFmt w:val="bullet"/>
      <w:lvlText w:val="•"/>
      <w:lvlJc w:val="left"/>
      <w:pPr>
        <w:ind w:left="2125" w:hanging="230"/>
      </w:pPr>
      <w:rPr>
        <w:rFonts w:hint="default"/>
      </w:rPr>
    </w:lvl>
    <w:lvl w:ilvl="3" w:tplc="D8CE0520">
      <w:numFmt w:val="bullet"/>
      <w:lvlText w:val="•"/>
      <w:lvlJc w:val="left"/>
      <w:pPr>
        <w:ind w:left="3110" w:hanging="230"/>
      </w:pPr>
      <w:rPr>
        <w:rFonts w:hint="default"/>
      </w:rPr>
    </w:lvl>
    <w:lvl w:ilvl="4" w:tplc="20FCB79E">
      <w:numFmt w:val="bullet"/>
      <w:lvlText w:val="•"/>
      <w:lvlJc w:val="left"/>
      <w:pPr>
        <w:ind w:left="4095" w:hanging="230"/>
      </w:pPr>
      <w:rPr>
        <w:rFonts w:hint="default"/>
      </w:rPr>
    </w:lvl>
    <w:lvl w:ilvl="5" w:tplc="C9660AC8">
      <w:numFmt w:val="bullet"/>
      <w:lvlText w:val="•"/>
      <w:lvlJc w:val="left"/>
      <w:pPr>
        <w:ind w:left="5080" w:hanging="230"/>
      </w:pPr>
      <w:rPr>
        <w:rFonts w:hint="default"/>
      </w:rPr>
    </w:lvl>
    <w:lvl w:ilvl="6" w:tplc="16FC3F20">
      <w:numFmt w:val="bullet"/>
      <w:lvlText w:val="•"/>
      <w:lvlJc w:val="left"/>
      <w:pPr>
        <w:ind w:left="6065" w:hanging="230"/>
      </w:pPr>
      <w:rPr>
        <w:rFonts w:hint="default"/>
      </w:rPr>
    </w:lvl>
    <w:lvl w:ilvl="7" w:tplc="2A626DE0">
      <w:numFmt w:val="bullet"/>
      <w:lvlText w:val="•"/>
      <w:lvlJc w:val="left"/>
      <w:pPr>
        <w:ind w:left="7050" w:hanging="230"/>
      </w:pPr>
      <w:rPr>
        <w:rFonts w:hint="default"/>
      </w:rPr>
    </w:lvl>
    <w:lvl w:ilvl="8" w:tplc="9506A04E">
      <w:numFmt w:val="bullet"/>
      <w:lvlText w:val="•"/>
      <w:lvlJc w:val="left"/>
      <w:pPr>
        <w:ind w:left="8035" w:hanging="230"/>
      </w:pPr>
      <w:rPr>
        <w:rFonts w:hint="default"/>
      </w:rPr>
    </w:lvl>
  </w:abstractNum>
  <w:abstractNum w:abstractNumId="24" w15:restartNumberingAfterBreak="0">
    <w:nsid w:val="6C0E1A59"/>
    <w:multiLevelType w:val="hybridMultilevel"/>
    <w:tmpl w:val="D70C61D8"/>
    <w:lvl w:ilvl="0" w:tplc="39281192">
      <w:numFmt w:val="bullet"/>
      <w:lvlText w:val="•"/>
      <w:lvlJc w:val="left"/>
      <w:pPr>
        <w:ind w:left="653" w:hanging="218"/>
      </w:pPr>
      <w:rPr>
        <w:rFonts w:ascii="Times New Roman" w:eastAsia="Times New Roman" w:hAnsi="Times New Roman" w:cs="Times New Roman" w:hint="default"/>
        <w:w w:val="182"/>
        <w:sz w:val="17"/>
        <w:szCs w:val="17"/>
      </w:rPr>
    </w:lvl>
    <w:lvl w:ilvl="1" w:tplc="7D1AB7D2">
      <w:numFmt w:val="bullet"/>
      <w:lvlText w:val="•"/>
      <w:lvlJc w:val="left"/>
      <w:pPr>
        <w:ind w:left="1594" w:hanging="218"/>
      </w:pPr>
      <w:rPr>
        <w:rFonts w:hint="default"/>
      </w:rPr>
    </w:lvl>
    <w:lvl w:ilvl="2" w:tplc="7462373E">
      <w:numFmt w:val="bullet"/>
      <w:lvlText w:val="•"/>
      <w:lvlJc w:val="left"/>
      <w:pPr>
        <w:ind w:left="2529" w:hanging="218"/>
      </w:pPr>
      <w:rPr>
        <w:rFonts w:hint="default"/>
      </w:rPr>
    </w:lvl>
    <w:lvl w:ilvl="3" w:tplc="8F846156">
      <w:numFmt w:val="bullet"/>
      <w:lvlText w:val="•"/>
      <w:lvlJc w:val="left"/>
      <w:pPr>
        <w:ind w:left="3463" w:hanging="218"/>
      </w:pPr>
      <w:rPr>
        <w:rFonts w:hint="default"/>
      </w:rPr>
    </w:lvl>
    <w:lvl w:ilvl="4" w:tplc="9F724EDA">
      <w:numFmt w:val="bullet"/>
      <w:lvlText w:val="•"/>
      <w:lvlJc w:val="left"/>
      <w:pPr>
        <w:ind w:left="4398" w:hanging="218"/>
      </w:pPr>
      <w:rPr>
        <w:rFonts w:hint="default"/>
      </w:rPr>
    </w:lvl>
    <w:lvl w:ilvl="5" w:tplc="861C5AD0">
      <w:numFmt w:val="bullet"/>
      <w:lvlText w:val="•"/>
      <w:lvlJc w:val="left"/>
      <w:pPr>
        <w:ind w:left="5332" w:hanging="218"/>
      </w:pPr>
      <w:rPr>
        <w:rFonts w:hint="default"/>
      </w:rPr>
    </w:lvl>
    <w:lvl w:ilvl="6" w:tplc="5EDCAB6C">
      <w:numFmt w:val="bullet"/>
      <w:lvlText w:val="•"/>
      <w:lvlJc w:val="left"/>
      <w:pPr>
        <w:ind w:left="6267" w:hanging="218"/>
      </w:pPr>
      <w:rPr>
        <w:rFonts w:hint="default"/>
      </w:rPr>
    </w:lvl>
    <w:lvl w:ilvl="7" w:tplc="F2F08D70">
      <w:numFmt w:val="bullet"/>
      <w:lvlText w:val="•"/>
      <w:lvlJc w:val="left"/>
      <w:pPr>
        <w:ind w:left="7201" w:hanging="218"/>
      </w:pPr>
      <w:rPr>
        <w:rFonts w:hint="default"/>
      </w:rPr>
    </w:lvl>
    <w:lvl w:ilvl="8" w:tplc="9AB22438">
      <w:numFmt w:val="bullet"/>
      <w:lvlText w:val="•"/>
      <w:lvlJc w:val="left"/>
      <w:pPr>
        <w:ind w:left="8136" w:hanging="218"/>
      </w:pPr>
      <w:rPr>
        <w:rFonts w:hint="default"/>
      </w:rPr>
    </w:lvl>
  </w:abstractNum>
  <w:abstractNum w:abstractNumId="25" w15:restartNumberingAfterBreak="0">
    <w:nsid w:val="6C776F1C"/>
    <w:multiLevelType w:val="multilevel"/>
    <w:tmpl w:val="E34ECB5A"/>
    <w:lvl w:ilvl="0">
      <w:start w:val="1"/>
      <w:numFmt w:val="lowerRoman"/>
      <w:lvlText w:val="%1"/>
      <w:lvlJc w:val="left"/>
      <w:pPr>
        <w:ind w:left="108" w:hanging="395"/>
        <w:jc w:val="left"/>
      </w:pPr>
      <w:rPr>
        <w:rFonts w:hint="default"/>
      </w:rPr>
    </w:lvl>
    <w:lvl w:ilvl="1">
      <w:start w:val="5"/>
      <w:numFmt w:val="lowerLetter"/>
      <w:lvlText w:val="%1.%2."/>
      <w:lvlJc w:val="left"/>
      <w:pPr>
        <w:ind w:left="108" w:hanging="395"/>
        <w:jc w:val="left"/>
      </w:pPr>
      <w:rPr>
        <w:rFonts w:ascii="Arial" w:eastAsia="Arial" w:hAnsi="Arial" w:cs="Arial" w:hint="default"/>
        <w:w w:val="91"/>
        <w:sz w:val="22"/>
        <w:szCs w:val="22"/>
      </w:rPr>
    </w:lvl>
    <w:lvl w:ilvl="2">
      <w:numFmt w:val="bullet"/>
      <w:lvlText w:val="•"/>
      <w:lvlJc w:val="left"/>
      <w:pPr>
        <w:ind w:left="653" w:hanging="218"/>
      </w:pPr>
      <w:rPr>
        <w:rFonts w:ascii="Times New Roman" w:eastAsia="Times New Roman" w:hAnsi="Times New Roman" w:cs="Times New Roman" w:hint="default"/>
        <w:w w:val="182"/>
        <w:sz w:val="17"/>
        <w:szCs w:val="17"/>
      </w:rPr>
    </w:lvl>
    <w:lvl w:ilvl="3">
      <w:numFmt w:val="bullet"/>
      <w:lvlText w:val="•"/>
      <w:lvlJc w:val="left"/>
      <w:pPr>
        <w:ind w:left="1462" w:hanging="218"/>
      </w:pPr>
      <w:rPr>
        <w:rFonts w:hint="default"/>
      </w:rPr>
    </w:lvl>
    <w:lvl w:ilvl="4">
      <w:numFmt w:val="bullet"/>
      <w:lvlText w:val="•"/>
      <w:lvlJc w:val="left"/>
      <w:pPr>
        <w:ind w:left="1864" w:hanging="218"/>
      </w:pPr>
      <w:rPr>
        <w:rFonts w:hint="default"/>
      </w:rPr>
    </w:lvl>
    <w:lvl w:ilvl="5">
      <w:numFmt w:val="bullet"/>
      <w:lvlText w:val="•"/>
      <w:lvlJc w:val="left"/>
      <w:pPr>
        <w:ind w:left="2265" w:hanging="218"/>
      </w:pPr>
      <w:rPr>
        <w:rFonts w:hint="default"/>
      </w:rPr>
    </w:lvl>
    <w:lvl w:ilvl="6">
      <w:numFmt w:val="bullet"/>
      <w:lvlText w:val="•"/>
      <w:lvlJc w:val="left"/>
      <w:pPr>
        <w:ind w:left="2667" w:hanging="218"/>
      </w:pPr>
      <w:rPr>
        <w:rFonts w:hint="default"/>
      </w:rPr>
    </w:lvl>
    <w:lvl w:ilvl="7">
      <w:numFmt w:val="bullet"/>
      <w:lvlText w:val="•"/>
      <w:lvlJc w:val="left"/>
      <w:pPr>
        <w:ind w:left="3068" w:hanging="218"/>
      </w:pPr>
      <w:rPr>
        <w:rFonts w:hint="default"/>
      </w:rPr>
    </w:lvl>
    <w:lvl w:ilvl="8">
      <w:numFmt w:val="bullet"/>
      <w:lvlText w:val="•"/>
      <w:lvlJc w:val="left"/>
      <w:pPr>
        <w:ind w:left="3470" w:hanging="218"/>
      </w:pPr>
      <w:rPr>
        <w:rFonts w:hint="default"/>
      </w:rPr>
    </w:lvl>
  </w:abstractNum>
  <w:abstractNum w:abstractNumId="26" w15:restartNumberingAfterBreak="0">
    <w:nsid w:val="72B422E7"/>
    <w:multiLevelType w:val="hybridMultilevel"/>
    <w:tmpl w:val="4D2848BA"/>
    <w:lvl w:ilvl="0" w:tplc="9E1639F6">
      <w:numFmt w:val="bullet"/>
      <w:lvlText w:val="•"/>
      <w:lvlJc w:val="left"/>
      <w:pPr>
        <w:ind w:left="653" w:hanging="218"/>
      </w:pPr>
      <w:rPr>
        <w:rFonts w:ascii="Times New Roman" w:eastAsia="Times New Roman" w:hAnsi="Times New Roman" w:cs="Times New Roman" w:hint="default"/>
        <w:w w:val="182"/>
        <w:sz w:val="17"/>
        <w:szCs w:val="17"/>
      </w:rPr>
    </w:lvl>
    <w:lvl w:ilvl="1" w:tplc="0300840A">
      <w:numFmt w:val="bullet"/>
      <w:lvlText w:val="•"/>
      <w:lvlJc w:val="left"/>
      <w:pPr>
        <w:ind w:left="1594" w:hanging="218"/>
      </w:pPr>
      <w:rPr>
        <w:rFonts w:hint="default"/>
      </w:rPr>
    </w:lvl>
    <w:lvl w:ilvl="2" w:tplc="1A825D02">
      <w:numFmt w:val="bullet"/>
      <w:lvlText w:val="•"/>
      <w:lvlJc w:val="left"/>
      <w:pPr>
        <w:ind w:left="2529" w:hanging="218"/>
      </w:pPr>
      <w:rPr>
        <w:rFonts w:hint="default"/>
      </w:rPr>
    </w:lvl>
    <w:lvl w:ilvl="3" w:tplc="7B364B3C">
      <w:numFmt w:val="bullet"/>
      <w:lvlText w:val="•"/>
      <w:lvlJc w:val="left"/>
      <w:pPr>
        <w:ind w:left="3463" w:hanging="218"/>
      </w:pPr>
      <w:rPr>
        <w:rFonts w:hint="default"/>
      </w:rPr>
    </w:lvl>
    <w:lvl w:ilvl="4" w:tplc="B1081300">
      <w:numFmt w:val="bullet"/>
      <w:lvlText w:val="•"/>
      <w:lvlJc w:val="left"/>
      <w:pPr>
        <w:ind w:left="4398" w:hanging="218"/>
      </w:pPr>
      <w:rPr>
        <w:rFonts w:hint="default"/>
      </w:rPr>
    </w:lvl>
    <w:lvl w:ilvl="5" w:tplc="47B0B7EC">
      <w:numFmt w:val="bullet"/>
      <w:lvlText w:val="•"/>
      <w:lvlJc w:val="left"/>
      <w:pPr>
        <w:ind w:left="5332" w:hanging="218"/>
      </w:pPr>
      <w:rPr>
        <w:rFonts w:hint="default"/>
      </w:rPr>
    </w:lvl>
    <w:lvl w:ilvl="6" w:tplc="5290E49A">
      <w:numFmt w:val="bullet"/>
      <w:lvlText w:val="•"/>
      <w:lvlJc w:val="left"/>
      <w:pPr>
        <w:ind w:left="6267" w:hanging="218"/>
      </w:pPr>
      <w:rPr>
        <w:rFonts w:hint="default"/>
      </w:rPr>
    </w:lvl>
    <w:lvl w:ilvl="7" w:tplc="93768D9A">
      <w:numFmt w:val="bullet"/>
      <w:lvlText w:val="•"/>
      <w:lvlJc w:val="left"/>
      <w:pPr>
        <w:ind w:left="7201" w:hanging="218"/>
      </w:pPr>
      <w:rPr>
        <w:rFonts w:hint="default"/>
      </w:rPr>
    </w:lvl>
    <w:lvl w:ilvl="8" w:tplc="E51CFE8C">
      <w:numFmt w:val="bullet"/>
      <w:lvlText w:val="•"/>
      <w:lvlJc w:val="left"/>
      <w:pPr>
        <w:ind w:left="8136" w:hanging="218"/>
      </w:pPr>
      <w:rPr>
        <w:rFonts w:hint="default"/>
      </w:rPr>
    </w:lvl>
  </w:abstractNum>
  <w:abstractNum w:abstractNumId="27" w15:restartNumberingAfterBreak="0">
    <w:nsid w:val="73055FCE"/>
    <w:multiLevelType w:val="multilevel"/>
    <w:tmpl w:val="E92C04D0"/>
    <w:lvl w:ilvl="0">
      <w:start w:val="11"/>
      <w:numFmt w:val="decimal"/>
      <w:lvlText w:val="%1"/>
      <w:lvlJc w:val="left"/>
      <w:pPr>
        <w:ind w:left="984" w:hanging="877"/>
        <w:jc w:val="left"/>
      </w:pPr>
      <w:rPr>
        <w:rFonts w:hint="default"/>
      </w:rPr>
    </w:lvl>
    <w:lvl w:ilvl="1">
      <w:start w:val="1"/>
      <w:numFmt w:val="decimal"/>
      <w:lvlText w:val="%1.%2"/>
      <w:lvlJc w:val="left"/>
      <w:pPr>
        <w:ind w:left="984" w:hanging="877"/>
        <w:jc w:val="left"/>
      </w:pPr>
      <w:rPr>
        <w:rFonts w:ascii="Arial" w:eastAsia="Arial" w:hAnsi="Arial" w:cs="Arial" w:hint="default"/>
        <w:b/>
        <w:bCs/>
        <w:w w:val="102"/>
        <w:sz w:val="28"/>
        <w:szCs w:val="28"/>
      </w:rPr>
    </w:lvl>
    <w:lvl w:ilvl="2">
      <w:start w:val="1"/>
      <w:numFmt w:val="decimal"/>
      <w:lvlText w:val="%1.%2.%3"/>
      <w:lvlJc w:val="left"/>
      <w:pPr>
        <w:ind w:left="1042" w:hanging="935"/>
        <w:jc w:val="left"/>
      </w:pPr>
      <w:rPr>
        <w:rFonts w:ascii="Arial" w:eastAsia="Arial" w:hAnsi="Arial" w:cs="Arial" w:hint="default"/>
        <w:b/>
        <w:bCs/>
        <w:w w:val="100"/>
        <w:sz w:val="24"/>
        <w:szCs w:val="24"/>
      </w:rPr>
    </w:lvl>
    <w:lvl w:ilvl="3">
      <w:start w:val="1"/>
      <w:numFmt w:val="decimal"/>
      <w:lvlText w:val="%4."/>
      <w:lvlJc w:val="left"/>
      <w:pPr>
        <w:ind w:left="1133" w:hanging="279"/>
        <w:jc w:val="left"/>
      </w:pPr>
      <w:rPr>
        <w:rFonts w:ascii="Arial" w:eastAsia="Arial" w:hAnsi="Arial" w:cs="Arial" w:hint="default"/>
        <w:w w:val="92"/>
        <w:sz w:val="22"/>
        <w:szCs w:val="22"/>
      </w:rPr>
    </w:lvl>
    <w:lvl w:ilvl="4">
      <w:numFmt w:val="bullet"/>
      <w:lvlText w:val="•"/>
      <w:lvlJc w:val="left"/>
      <w:pPr>
        <w:ind w:left="2406" w:hanging="279"/>
      </w:pPr>
      <w:rPr>
        <w:rFonts w:hint="default"/>
      </w:rPr>
    </w:lvl>
    <w:lvl w:ilvl="5">
      <w:numFmt w:val="bullet"/>
      <w:lvlText w:val="•"/>
      <w:lvlJc w:val="left"/>
      <w:pPr>
        <w:ind w:left="3673" w:hanging="279"/>
      </w:pPr>
      <w:rPr>
        <w:rFonts w:hint="default"/>
      </w:rPr>
    </w:lvl>
    <w:lvl w:ilvl="6">
      <w:numFmt w:val="bullet"/>
      <w:lvlText w:val="•"/>
      <w:lvlJc w:val="left"/>
      <w:pPr>
        <w:ind w:left="4939" w:hanging="279"/>
      </w:pPr>
      <w:rPr>
        <w:rFonts w:hint="default"/>
      </w:rPr>
    </w:lvl>
    <w:lvl w:ilvl="7">
      <w:numFmt w:val="bullet"/>
      <w:lvlText w:val="•"/>
      <w:lvlJc w:val="left"/>
      <w:pPr>
        <w:ind w:left="6206" w:hanging="279"/>
      </w:pPr>
      <w:rPr>
        <w:rFonts w:hint="default"/>
      </w:rPr>
    </w:lvl>
    <w:lvl w:ilvl="8">
      <w:numFmt w:val="bullet"/>
      <w:lvlText w:val="•"/>
      <w:lvlJc w:val="left"/>
      <w:pPr>
        <w:ind w:left="7472" w:hanging="279"/>
      </w:pPr>
      <w:rPr>
        <w:rFonts w:hint="default"/>
      </w:rPr>
    </w:lvl>
  </w:abstractNum>
  <w:abstractNum w:abstractNumId="28" w15:restartNumberingAfterBreak="0">
    <w:nsid w:val="73CC192D"/>
    <w:multiLevelType w:val="hybridMultilevel"/>
    <w:tmpl w:val="0930BC82"/>
    <w:lvl w:ilvl="0" w:tplc="5568124E">
      <w:start w:val="1"/>
      <w:numFmt w:val="decimal"/>
      <w:lvlText w:val="%1."/>
      <w:lvlJc w:val="left"/>
      <w:pPr>
        <w:ind w:left="653" w:hanging="279"/>
        <w:jc w:val="left"/>
      </w:pPr>
      <w:rPr>
        <w:rFonts w:ascii="Arial" w:eastAsia="Arial" w:hAnsi="Arial" w:cs="Arial" w:hint="default"/>
        <w:w w:val="92"/>
        <w:sz w:val="22"/>
        <w:szCs w:val="22"/>
      </w:rPr>
    </w:lvl>
    <w:lvl w:ilvl="1" w:tplc="808E3788">
      <w:numFmt w:val="bullet"/>
      <w:lvlText w:val="•"/>
      <w:lvlJc w:val="left"/>
      <w:pPr>
        <w:ind w:left="1594" w:hanging="279"/>
      </w:pPr>
      <w:rPr>
        <w:rFonts w:hint="default"/>
      </w:rPr>
    </w:lvl>
    <w:lvl w:ilvl="2" w:tplc="E59AF5BA">
      <w:numFmt w:val="bullet"/>
      <w:lvlText w:val="•"/>
      <w:lvlJc w:val="left"/>
      <w:pPr>
        <w:ind w:left="2529" w:hanging="279"/>
      </w:pPr>
      <w:rPr>
        <w:rFonts w:hint="default"/>
      </w:rPr>
    </w:lvl>
    <w:lvl w:ilvl="3" w:tplc="835E1BE2">
      <w:numFmt w:val="bullet"/>
      <w:lvlText w:val="•"/>
      <w:lvlJc w:val="left"/>
      <w:pPr>
        <w:ind w:left="3463" w:hanging="279"/>
      </w:pPr>
      <w:rPr>
        <w:rFonts w:hint="default"/>
      </w:rPr>
    </w:lvl>
    <w:lvl w:ilvl="4" w:tplc="0EA64ABE">
      <w:numFmt w:val="bullet"/>
      <w:lvlText w:val="•"/>
      <w:lvlJc w:val="left"/>
      <w:pPr>
        <w:ind w:left="4398" w:hanging="279"/>
      </w:pPr>
      <w:rPr>
        <w:rFonts w:hint="default"/>
      </w:rPr>
    </w:lvl>
    <w:lvl w:ilvl="5" w:tplc="CE24E072">
      <w:numFmt w:val="bullet"/>
      <w:lvlText w:val="•"/>
      <w:lvlJc w:val="left"/>
      <w:pPr>
        <w:ind w:left="5332" w:hanging="279"/>
      </w:pPr>
      <w:rPr>
        <w:rFonts w:hint="default"/>
      </w:rPr>
    </w:lvl>
    <w:lvl w:ilvl="6" w:tplc="F544CDB6">
      <w:numFmt w:val="bullet"/>
      <w:lvlText w:val="•"/>
      <w:lvlJc w:val="left"/>
      <w:pPr>
        <w:ind w:left="6267" w:hanging="279"/>
      </w:pPr>
      <w:rPr>
        <w:rFonts w:hint="default"/>
      </w:rPr>
    </w:lvl>
    <w:lvl w:ilvl="7" w:tplc="6C2401C2">
      <w:numFmt w:val="bullet"/>
      <w:lvlText w:val="•"/>
      <w:lvlJc w:val="left"/>
      <w:pPr>
        <w:ind w:left="7201" w:hanging="279"/>
      </w:pPr>
      <w:rPr>
        <w:rFonts w:hint="default"/>
      </w:rPr>
    </w:lvl>
    <w:lvl w:ilvl="8" w:tplc="D018DA16">
      <w:numFmt w:val="bullet"/>
      <w:lvlText w:val="•"/>
      <w:lvlJc w:val="left"/>
      <w:pPr>
        <w:ind w:left="8136" w:hanging="279"/>
      </w:pPr>
      <w:rPr>
        <w:rFonts w:hint="default"/>
      </w:rPr>
    </w:lvl>
  </w:abstractNum>
  <w:abstractNum w:abstractNumId="29" w15:restartNumberingAfterBreak="0">
    <w:nsid w:val="7AD76B92"/>
    <w:multiLevelType w:val="hybridMultilevel"/>
    <w:tmpl w:val="05EA53C8"/>
    <w:lvl w:ilvl="0" w:tplc="A36E5952">
      <w:numFmt w:val="bullet"/>
      <w:lvlText w:val="•"/>
      <w:lvlJc w:val="left"/>
      <w:pPr>
        <w:ind w:left="653" w:hanging="218"/>
      </w:pPr>
      <w:rPr>
        <w:rFonts w:ascii="Times New Roman" w:eastAsia="Times New Roman" w:hAnsi="Times New Roman" w:cs="Times New Roman" w:hint="default"/>
        <w:w w:val="182"/>
        <w:sz w:val="17"/>
        <w:szCs w:val="17"/>
      </w:rPr>
    </w:lvl>
    <w:lvl w:ilvl="1" w:tplc="0B2035BE">
      <w:numFmt w:val="bullet"/>
      <w:lvlText w:val="•"/>
      <w:lvlJc w:val="left"/>
      <w:pPr>
        <w:ind w:left="1594" w:hanging="218"/>
      </w:pPr>
      <w:rPr>
        <w:rFonts w:hint="default"/>
      </w:rPr>
    </w:lvl>
    <w:lvl w:ilvl="2" w:tplc="2E525B0E">
      <w:numFmt w:val="bullet"/>
      <w:lvlText w:val="•"/>
      <w:lvlJc w:val="left"/>
      <w:pPr>
        <w:ind w:left="2529" w:hanging="218"/>
      </w:pPr>
      <w:rPr>
        <w:rFonts w:hint="default"/>
      </w:rPr>
    </w:lvl>
    <w:lvl w:ilvl="3" w:tplc="B4BAB1C6">
      <w:numFmt w:val="bullet"/>
      <w:lvlText w:val="•"/>
      <w:lvlJc w:val="left"/>
      <w:pPr>
        <w:ind w:left="3463" w:hanging="218"/>
      </w:pPr>
      <w:rPr>
        <w:rFonts w:hint="default"/>
      </w:rPr>
    </w:lvl>
    <w:lvl w:ilvl="4" w:tplc="8EF865FC">
      <w:numFmt w:val="bullet"/>
      <w:lvlText w:val="•"/>
      <w:lvlJc w:val="left"/>
      <w:pPr>
        <w:ind w:left="4398" w:hanging="218"/>
      </w:pPr>
      <w:rPr>
        <w:rFonts w:hint="default"/>
      </w:rPr>
    </w:lvl>
    <w:lvl w:ilvl="5" w:tplc="142E663E">
      <w:numFmt w:val="bullet"/>
      <w:lvlText w:val="•"/>
      <w:lvlJc w:val="left"/>
      <w:pPr>
        <w:ind w:left="5332" w:hanging="218"/>
      </w:pPr>
      <w:rPr>
        <w:rFonts w:hint="default"/>
      </w:rPr>
    </w:lvl>
    <w:lvl w:ilvl="6" w:tplc="D7929F7A">
      <w:numFmt w:val="bullet"/>
      <w:lvlText w:val="•"/>
      <w:lvlJc w:val="left"/>
      <w:pPr>
        <w:ind w:left="6267" w:hanging="218"/>
      </w:pPr>
      <w:rPr>
        <w:rFonts w:hint="default"/>
      </w:rPr>
    </w:lvl>
    <w:lvl w:ilvl="7" w:tplc="B72CABAC">
      <w:numFmt w:val="bullet"/>
      <w:lvlText w:val="•"/>
      <w:lvlJc w:val="left"/>
      <w:pPr>
        <w:ind w:left="7201" w:hanging="218"/>
      </w:pPr>
      <w:rPr>
        <w:rFonts w:hint="default"/>
      </w:rPr>
    </w:lvl>
    <w:lvl w:ilvl="8" w:tplc="50CC34B8">
      <w:numFmt w:val="bullet"/>
      <w:lvlText w:val="•"/>
      <w:lvlJc w:val="left"/>
      <w:pPr>
        <w:ind w:left="8136" w:hanging="218"/>
      </w:pPr>
      <w:rPr>
        <w:rFonts w:hint="default"/>
      </w:rPr>
    </w:lvl>
  </w:abstractNum>
  <w:abstractNum w:abstractNumId="30" w15:restartNumberingAfterBreak="0">
    <w:nsid w:val="7B5C59B9"/>
    <w:multiLevelType w:val="hybridMultilevel"/>
    <w:tmpl w:val="CAEC4A96"/>
    <w:lvl w:ilvl="0" w:tplc="C5B8CC4A">
      <w:numFmt w:val="bullet"/>
      <w:lvlText w:val="•"/>
      <w:lvlJc w:val="left"/>
      <w:pPr>
        <w:ind w:left="653" w:hanging="218"/>
      </w:pPr>
      <w:rPr>
        <w:rFonts w:ascii="Times New Roman" w:eastAsia="Times New Roman" w:hAnsi="Times New Roman" w:cs="Times New Roman" w:hint="default"/>
        <w:w w:val="182"/>
        <w:sz w:val="17"/>
        <w:szCs w:val="17"/>
      </w:rPr>
    </w:lvl>
    <w:lvl w:ilvl="1" w:tplc="AC48BA20">
      <w:numFmt w:val="bullet"/>
      <w:lvlText w:val="•"/>
      <w:lvlJc w:val="left"/>
      <w:pPr>
        <w:ind w:left="1594" w:hanging="218"/>
      </w:pPr>
      <w:rPr>
        <w:rFonts w:hint="default"/>
      </w:rPr>
    </w:lvl>
    <w:lvl w:ilvl="2" w:tplc="E03C2292">
      <w:numFmt w:val="bullet"/>
      <w:lvlText w:val="•"/>
      <w:lvlJc w:val="left"/>
      <w:pPr>
        <w:ind w:left="2529" w:hanging="218"/>
      </w:pPr>
      <w:rPr>
        <w:rFonts w:hint="default"/>
      </w:rPr>
    </w:lvl>
    <w:lvl w:ilvl="3" w:tplc="BC6897DA">
      <w:numFmt w:val="bullet"/>
      <w:lvlText w:val="•"/>
      <w:lvlJc w:val="left"/>
      <w:pPr>
        <w:ind w:left="3463" w:hanging="218"/>
      </w:pPr>
      <w:rPr>
        <w:rFonts w:hint="default"/>
      </w:rPr>
    </w:lvl>
    <w:lvl w:ilvl="4" w:tplc="2F008AA2">
      <w:numFmt w:val="bullet"/>
      <w:lvlText w:val="•"/>
      <w:lvlJc w:val="left"/>
      <w:pPr>
        <w:ind w:left="4398" w:hanging="218"/>
      </w:pPr>
      <w:rPr>
        <w:rFonts w:hint="default"/>
      </w:rPr>
    </w:lvl>
    <w:lvl w:ilvl="5" w:tplc="DE469FB2">
      <w:numFmt w:val="bullet"/>
      <w:lvlText w:val="•"/>
      <w:lvlJc w:val="left"/>
      <w:pPr>
        <w:ind w:left="5332" w:hanging="218"/>
      </w:pPr>
      <w:rPr>
        <w:rFonts w:hint="default"/>
      </w:rPr>
    </w:lvl>
    <w:lvl w:ilvl="6" w:tplc="0CC06BA0">
      <w:numFmt w:val="bullet"/>
      <w:lvlText w:val="•"/>
      <w:lvlJc w:val="left"/>
      <w:pPr>
        <w:ind w:left="6267" w:hanging="218"/>
      </w:pPr>
      <w:rPr>
        <w:rFonts w:hint="default"/>
      </w:rPr>
    </w:lvl>
    <w:lvl w:ilvl="7" w:tplc="637036F2">
      <w:numFmt w:val="bullet"/>
      <w:lvlText w:val="•"/>
      <w:lvlJc w:val="left"/>
      <w:pPr>
        <w:ind w:left="7201" w:hanging="218"/>
      </w:pPr>
      <w:rPr>
        <w:rFonts w:hint="default"/>
      </w:rPr>
    </w:lvl>
    <w:lvl w:ilvl="8" w:tplc="363612AA">
      <w:numFmt w:val="bullet"/>
      <w:lvlText w:val="•"/>
      <w:lvlJc w:val="left"/>
      <w:pPr>
        <w:ind w:left="8136" w:hanging="218"/>
      </w:pPr>
      <w:rPr>
        <w:rFonts w:hint="default"/>
      </w:rPr>
    </w:lvl>
  </w:abstractNum>
  <w:abstractNum w:abstractNumId="31" w15:restartNumberingAfterBreak="0">
    <w:nsid w:val="7DE45D0D"/>
    <w:multiLevelType w:val="multilevel"/>
    <w:tmpl w:val="05B433AC"/>
    <w:lvl w:ilvl="0">
      <w:start w:val="10"/>
      <w:numFmt w:val="decimal"/>
      <w:lvlText w:val="%1"/>
      <w:lvlJc w:val="left"/>
      <w:pPr>
        <w:ind w:left="725" w:hanging="618"/>
        <w:jc w:val="left"/>
      </w:pPr>
      <w:rPr>
        <w:rFonts w:hint="default"/>
      </w:rPr>
    </w:lvl>
    <w:lvl w:ilvl="1">
      <w:start w:val="2"/>
      <w:numFmt w:val="decimal"/>
      <w:lvlText w:val="%1.%2."/>
      <w:lvlJc w:val="left"/>
      <w:pPr>
        <w:ind w:left="725" w:hanging="618"/>
        <w:jc w:val="left"/>
      </w:pPr>
      <w:rPr>
        <w:rFonts w:ascii="Trebuchet MS" w:eastAsia="Trebuchet MS" w:hAnsi="Trebuchet MS" w:cs="Trebuchet MS" w:hint="default"/>
        <w:i/>
        <w:w w:val="88"/>
        <w:sz w:val="22"/>
        <w:szCs w:val="22"/>
      </w:rPr>
    </w:lvl>
    <w:lvl w:ilvl="2">
      <w:numFmt w:val="bullet"/>
      <w:lvlText w:val="•"/>
      <w:lvlJc w:val="left"/>
      <w:pPr>
        <w:ind w:left="2577" w:hanging="618"/>
      </w:pPr>
      <w:rPr>
        <w:rFonts w:hint="default"/>
      </w:rPr>
    </w:lvl>
    <w:lvl w:ilvl="3">
      <w:numFmt w:val="bullet"/>
      <w:lvlText w:val="•"/>
      <w:lvlJc w:val="left"/>
      <w:pPr>
        <w:ind w:left="3505" w:hanging="618"/>
      </w:pPr>
      <w:rPr>
        <w:rFonts w:hint="default"/>
      </w:rPr>
    </w:lvl>
    <w:lvl w:ilvl="4">
      <w:numFmt w:val="bullet"/>
      <w:lvlText w:val="•"/>
      <w:lvlJc w:val="left"/>
      <w:pPr>
        <w:ind w:left="4434" w:hanging="618"/>
      </w:pPr>
      <w:rPr>
        <w:rFonts w:hint="default"/>
      </w:rPr>
    </w:lvl>
    <w:lvl w:ilvl="5">
      <w:numFmt w:val="bullet"/>
      <w:lvlText w:val="•"/>
      <w:lvlJc w:val="left"/>
      <w:pPr>
        <w:ind w:left="5362" w:hanging="618"/>
      </w:pPr>
      <w:rPr>
        <w:rFonts w:hint="default"/>
      </w:rPr>
    </w:lvl>
    <w:lvl w:ilvl="6">
      <w:numFmt w:val="bullet"/>
      <w:lvlText w:val="•"/>
      <w:lvlJc w:val="left"/>
      <w:pPr>
        <w:ind w:left="6291" w:hanging="618"/>
      </w:pPr>
      <w:rPr>
        <w:rFonts w:hint="default"/>
      </w:rPr>
    </w:lvl>
    <w:lvl w:ilvl="7">
      <w:numFmt w:val="bullet"/>
      <w:lvlText w:val="•"/>
      <w:lvlJc w:val="left"/>
      <w:pPr>
        <w:ind w:left="7219" w:hanging="618"/>
      </w:pPr>
      <w:rPr>
        <w:rFonts w:hint="default"/>
      </w:rPr>
    </w:lvl>
    <w:lvl w:ilvl="8">
      <w:numFmt w:val="bullet"/>
      <w:lvlText w:val="•"/>
      <w:lvlJc w:val="left"/>
      <w:pPr>
        <w:ind w:left="8148" w:hanging="618"/>
      </w:pPr>
      <w:rPr>
        <w:rFonts w:hint="default"/>
      </w:rPr>
    </w:lvl>
  </w:abstractNum>
  <w:num w:numId="1">
    <w:abstractNumId w:val="13"/>
  </w:num>
  <w:num w:numId="2">
    <w:abstractNumId w:val="17"/>
  </w:num>
  <w:num w:numId="3">
    <w:abstractNumId w:val="16"/>
  </w:num>
  <w:num w:numId="4">
    <w:abstractNumId w:val="12"/>
  </w:num>
  <w:num w:numId="5">
    <w:abstractNumId w:val="22"/>
  </w:num>
  <w:num w:numId="6">
    <w:abstractNumId w:val="8"/>
  </w:num>
  <w:num w:numId="7">
    <w:abstractNumId w:val="30"/>
  </w:num>
  <w:num w:numId="8">
    <w:abstractNumId w:val="7"/>
  </w:num>
  <w:num w:numId="9">
    <w:abstractNumId w:val="23"/>
  </w:num>
  <w:num w:numId="10">
    <w:abstractNumId w:val="6"/>
  </w:num>
  <w:num w:numId="11">
    <w:abstractNumId w:val="14"/>
  </w:num>
  <w:num w:numId="12">
    <w:abstractNumId w:val="11"/>
  </w:num>
  <w:num w:numId="13">
    <w:abstractNumId w:val="19"/>
  </w:num>
  <w:num w:numId="14">
    <w:abstractNumId w:val="10"/>
  </w:num>
  <w:num w:numId="15">
    <w:abstractNumId w:val="18"/>
  </w:num>
  <w:num w:numId="16">
    <w:abstractNumId w:val="4"/>
  </w:num>
  <w:num w:numId="17">
    <w:abstractNumId w:val="2"/>
  </w:num>
  <w:num w:numId="18">
    <w:abstractNumId w:val="21"/>
  </w:num>
  <w:num w:numId="19">
    <w:abstractNumId w:val="26"/>
  </w:num>
  <w:num w:numId="20">
    <w:abstractNumId w:val="24"/>
  </w:num>
  <w:num w:numId="21">
    <w:abstractNumId w:val="27"/>
  </w:num>
  <w:num w:numId="22">
    <w:abstractNumId w:val="9"/>
  </w:num>
  <w:num w:numId="23">
    <w:abstractNumId w:val="3"/>
  </w:num>
  <w:num w:numId="24">
    <w:abstractNumId w:val="29"/>
  </w:num>
  <w:num w:numId="25">
    <w:abstractNumId w:val="31"/>
  </w:num>
  <w:num w:numId="26">
    <w:abstractNumId w:val="1"/>
  </w:num>
  <w:num w:numId="27">
    <w:abstractNumId w:val="28"/>
  </w:num>
  <w:num w:numId="28">
    <w:abstractNumId w:val="5"/>
  </w:num>
  <w:num w:numId="29">
    <w:abstractNumId w:val="25"/>
  </w:num>
  <w:num w:numId="30">
    <w:abstractNumId w:val="15"/>
  </w:num>
  <w:num w:numId="31">
    <w:abstractNumId w:val="0"/>
  </w:num>
  <w:num w:numId="3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Wever">
    <w15:presenceInfo w15:providerId="Windows Live" w15:userId="97e098694aefb7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czNrQ0MDM0NDc1tjBS0lEKTi0uzszPAykwrAUAxKt2kSwAAAA="/>
  </w:docVars>
  <w:rsids>
    <w:rsidRoot w:val="00B07A10"/>
    <w:rsid w:val="00016D93"/>
    <w:rsid w:val="00037A2A"/>
    <w:rsid w:val="000542A7"/>
    <w:rsid w:val="00054FA5"/>
    <w:rsid w:val="00056554"/>
    <w:rsid w:val="00061AD5"/>
    <w:rsid w:val="00065D43"/>
    <w:rsid w:val="00095FD6"/>
    <w:rsid w:val="000A65DE"/>
    <w:rsid w:val="000C3E04"/>
    <w:rsid w:val="000D0447"/>
    <w:rsid w:val="000F4DB2"/>
    <w:rsid w:val="001314B3"/>
    <w:rsid w:val="00171BDC"/>
    <w:rsid w:val="00181C4A"/>
    <w:rsid w:val="00182FDB"/>
    <w:rsid w:val="001E2CC4"/>
    <w:rsid w:val="001E65B3"/>
    <w:rsid w:val="001F3913"/>
    <w:rsid w:val="001F3C26"/>
    <w:rsid w:val="0020537A"/>
    <w:rsid w:val="0021394F"/>
    <w:rsid w:val="002940AF"/>
    <w:rsid w:val="00296C2C"/>
    <w:rsid w:val="002B3A33"/>
    <w:rsid w:val="002C081B"/>
    <w:rsid w:val="002C0FE8"/>
    <w:rsid w:val="002C1A2E"/>
    <w:rsid w:val="002C392D"/>
    <w:rsid w:val="002E15C2"/>
    <w:rsid w:val="00334EA1"/>
    <w:rsid w:val="003870BB"/>
    <w:rsid w:val="00395D55"/>
    <w:rsid w:val="003A6092"/>
    <w:rsid w:val="003A6832"/>
    <w:rsid w:val="003A6B02"/>
    <w:rsid w:val="003C3FE0"/>
    <w:rsid w:val="003D1731"/>
    <w:rsid w:val="003F2264"/>
    <w:rsid w:val="00406644"/>
    <w:rsid w:val="00424440"/>
    <w:rsid w:val="0046057C"/>
    <w:rsid w:val="004703AD"/>
    <w:rsid w:val="00473CA5"/>
    <w:rsid w:val="00474171"/>
    <w:rsid w:val="00480153"/>
    <w:rsid w:val="00495879"/>
    <w:rsid w:val="004E5BBF"/>
    <w:rsid w:val="00503F68"/>
    <w:rsid w:val="0052143E"/>
    <w:rsid w:val="00522471"/>
    <w:rsid w:val="005329DE"/>
    <w:rsid w:val="0053675A"/>
    <w:rsid w:val="0055215D"/>
    <w:rsid w:val="00562F05"/>
    <w:rsid w:val="00581B28"/>
    <w:rsid w:val="005A64EF"/>
    <w:rsid w:val="005C3205"/>
    <w:rsid w:val="005D570F"/>
    <w:rsid w:val="005D7219"/>
    <w:rsid w:val="005F21DA"/>
    <w:rsid w:val="00603C2A"/>
    <w:rsid w:val="00606DF8"/>
    <w:rsid w:val="006111CE"/>
    <w:rsid w:val="00617693"/>
    <w:rsid w:val="0065539E"/>
    <w:rsid w:val="00656D1A"/>
    <w:rsid w:val="00684839"/>
    <w:rsid w:val="00690DD4"/>
    <w:rsid w:val="006C7825"/>
    <w:rsid w:val="006E47A5"/>
    <w:rsid w:val="007206F1"/>
    <w:rsid w:val="00723D31"/>
    <w:rsid w:val="00743368"/>
    <w:rsid w:val="00753632"/>
    <w:rsid w:val="00785C94"/>
    <w:rsid w:val="007D5F79"/>
    <w:rsid w:val="007F2BAB"/>
    <w:rsid w:val="007F3FE4"/>
    <w:rsid w:val="00821858"/>
    <w:rsid w:val="0084752A"/>
    <w:rsid w:val="00852096"/>
    <w:rsid w:val="00887BFA"/>
    <w:rsid w:val="008A50F9"/>
    <w:rsid w:val="008C00BE"/>
    <w:rsid w:val="008C036C"/>
    <w:rsid w:val="008D1F88"/>
    <w:rsid w:val="008E7C11"/>
    <w:rsid w:val="008F3083"/>
    <w:rsid w:val="009074CF"/>
    <w:rsid w:val="00910128"/>
    <w:rsid w:val="00920BFD"/>
    <w:rsid w:val="009339E9"/>
    <w:rsid w:val="009344CC"/>
    <w:rsid w:val="009416A3"/>
    <w:rsid w:val="00953F67"/>
    <w:rsid w:val="00960326"/>
    <w:rsid w:val="009662CE"/>
    <w:rsid w:val="00974252"/>
    <w:rsid w:val="009917ED"/>
    <w:rsid w:val="009A42ED"/>
    <w:rsid w:val="009B7785"/>
    <w:rsid w:val="00A0517A"/>
    <w:rsid w:val="00A078B9"/>
    <w:rsid w:val="00A12BB6"/>
    <w:rsid w:val="00A370AD"/>
    <w:rsid w:val="00A4110E"/>
    <w:rsid w:val="00A5318E"/>
    <w:rsid w:val="00A7712A"/>
    <w:rsid w:val="00AA45DA"/>
    <w:rsid w:val="00AA58E2"/>
    <w:rsid w:val="00AC5B47"/>
    <w:rsid w:val="00AF1B24"/>
    <w:rsid w:val="00AF61C6"/>
    <w:rsid w:val="00B0285C"/>
    <w:rsid w:val="00B06713"/>
    <w:rsid w:val="00B07A10"/>
    <w:rsid w:val="00B32690"/>
    <w:rsid w:val="00B7174A"/>
    <w:rsid w:val="00BA06FA"/>
    <w:rsid w:val="00BF2266"/>
    <w:rsid w:val="00C04316"/>
    <w:rsid w:val="00C055E8"/>
    <w:rsid w:val="00C214F3"/>
    <w:rsid w:val="00C4192D"/>
    <w:rsid w:val="00CC4120"/>
    <w:rsid w:val="00CE5401"/>
    <w:rsid w:val="00D46AB2"/>
    <w:rsid w:val="00DB1C86"/>
    <w:rsid w:val="00DC278D"/>
    <w:rsid w:val="00DC301A"/>
    <w:rsid w:val="00DF6E02"/>
    <w:rsid w:val="00E112F6"/>
    <w:rsid w:val="00E257EC"/>
    <w:rsid w:val="00E5613B"/>
    <w:rsid w:val="00E61EB0"/>
    <w:rsid w:val="00E85EA7"/>
    <w:rsid w:val="00E87287"/>
    <w:rsid w:val="00ED2EBD"/>
    <w:rsid w:val="00ED3651"/>
    <w:rsid w:val="00EE2C2E"/>
    <w:rsid w:val="00EE5BB6"/>
    <w:rsid w:val="00EF53AB"/>
    <w:rsid w:val="00EF77BC"/>
    <w:rsid w:val="00F07AEF"/>
    <w:rsid w:val="00F66BE6"/>
    <w:rsid w:val="00F76FCF"/>
    <w:rsid w:val="00F9155E"/>
    <w:rsid w:val="00FD5868"/>
    <w:rsid w:val="00FF6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66466B8E"/>
  <w15:docId w15:val="{757B64C6-5221-4D0E-8E17-E37A423B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ascii="Arial" w:eastAsia="Arial" w:hAnsi="Arial" w:cs="Arial"/>
    </w:rPr>
  </w:style>
  <w:style w:type="paragraph" w:styleId="Kop1">
    <w:name w:val="heading 1"/>
    <w:basedOn w:val="Standaard"/>
    <w:uiPriority w:val="9"/>
    <w:qFormat/>
    <w:pPr>
      <w:spacing w:before="50"/>
      <w:ind w:left="108"/>
      <w:jc w:val="both"/>
      <w:outlineLvl w:val="0"/>
    </w:pPr>
    <w:rPr>
      <w:b/>
      <w:bCs/>
      <w:sz w:val="34"/>
      <w:szCs w:val="34"/>
    </w:rPr>
  </w:style>
  <w:style w:type="paragraph" w:styleId="Kop2">
    <w:name w:val="heading 2"/>
    <w:basedOn w:val="Standaard"/>
    <w:uiPriority w:val="9"/>
    <w:unhideWhenUsed/>
    <w:qFormat/>
    <w:pPr>
      <w:ind w:left="984" w:hanging="876"/>
      <w:outlineLvl w:val="1"/>
    </w:pPr>
    <w:rPr>
      <w:b/>
      <w:bCs/>
      <w:sz w:val="28"/>
      <w:szCs w:val="28"/>
    </w:rPr>
  </w:style>
  <w:style w:type="paragraph" w:styleId="Kop3">
    <w:name w:val="heading 3"/>
    <w:basedOn w:val="Standaard"/>
    <w:uiPriority w:val="9"/>
    <w:unhideWhenUsed/>
    <w:qFormat/>
    <w:pPr>
      <w:ind w:left="1042" w:hanging="934"/>
      <w:outlineLvl w:val="2"/>
    </w:pPr>
    <w:rPr>
      <w:b/>
      <w:bCs/>
      <w:sz w:val="24"/>
      <w:szCs w:val="24"/>
    </w:rPr>
  </w:style>
  <w:style w:type="paragraph" w:styleId="Kop4">
    <w:name w:val="heading 4"/>
    <w:basedOn w:val="Standaard"/>
    <w:uiPriority w:val="9"/>
    <w:unhideWhenUsed/>
    <w:qFormat/>
    <w:pPr>
      <w:ind w:left="108"/>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style>
  <w:style w:type="paragraph" w:styleId="Lijstalinea">
    <w:name w:val="List Paragraph"/>
    <w:basedOn w:val="Standaard"/>
    <w:uiPriority w:val="1"/>
    <w:qFormat/>
    <w:pPr>
      <w:ind w:left="653" w:hanging="218"/>
    </w:pPr>
  </w:style>
  <w:style w:type="paragraph" w:customStyle="1" w:styleId="TableParagraph">
    <w:name w:val="Table Paragraph"/>
    <w:basedOn w:val="Standaard"/>
    <w:uiPriority w:val="1"/>
    <w:qFormat/>
    <w:pPr>
      <w:spacing w:line="238" w:lineRule="exact"/>
      <w:jc w:val="right"/>
    </w:pPr>
  </w:style>
  <w:style w:type="paragraph" w:styleId="Revisie">
    <w:name w:val="Revision"/>
    <w:hidden/>
    <w:uiPriority w:val="99"/>
    <w:semiHidden/>
    <w:rsid w:val="00F66BE6"/>
    <w:pPr>
      <w:widowControl/>
      <w:autoSpaceDE/>
      <w:autoSpaceDN/>
    </w:pPr>
    <w:rPr>
      <w:rFonts w:ascii="Arial" w:eastAsia="Arial" w:hAnsi="Arial" w:cs="Arial"/>
    </w:rPr>
  </w:style>
  <w:style w:type="paragraph" w:styleId="Ballontekst">
    <w:name w:val="Balloon Text"/>
    <w:basedOn w:val="Standaard"/>
    <w:link w:val="BallontekstChar"/>
    <w:uiPriority w:val="99"/>
    <w:semiHidden/>
    <w:unhideWhenUsed/>
    <w:rsid w:val="00F66BE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6BE6"/>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c.overheid.nl/doc/PUC_1418_14/1/" TargetMode="External"/><Relationship Id="rId15" Type="http://schemas.openxmlformats.org/officeDocument/2006/relationships/image" Target="media/image10.png"/><Relationship Id="rId10" Type="http://schemas.openxmlformats.org/officeDocument/2006/relationships/image" Target="media/image5.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42</Pages>
  <Words>11903</Words>
  <Characters>67852</Characters>
  <Application>Microsoft Office Word</Application>
  <DocSecurity>0</DocSecurity>
  <Lines>565</Lines>
  <Paragraphs>159</Paragraphs>
  <ScaleCrop>false</ScaleCrop>
  <Company/>
  <LinksUpToDate>false</LinksUpToDate>
  <CharactersWithSpaces>79596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Ingmar Wever</cp:lastModifiedBy>
  <cp:revision>150</cp:revision>
  <dcterms:created xsi:type="dcterms:W3CDTF">2018-11-19T19:22:00Z</dcterms:created>
  <dcterms:modified xsi:type="dcterms:W3CDTF">2018-11-25T15:05:00Z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2018-11-19T00:00:00Z</vt:filetime>
  </property>
</Properties>
</file>