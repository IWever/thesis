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76B8F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0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1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2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3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4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5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6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7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8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9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A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B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C" w14:textId="1BF30F04" w:rsidR="004239CC" w:rsidRDefault="004239CC">
      <w:pPr>
        <w:pStyle w:val="Plattetekst"/>
        <w:rPr>
          <w:rFonts w:ascii="Times New Roman"/>
          <w:sz w:val="20"/>
        </w:rPr>
      </w:pPr>
    </w:p>
    <w:p w14:paraId="2AB76B9D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E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9F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A0" w14:textId="77777777" w:rsidR="004239CC" w:rsidRDefault="004239CC">
      <w:pPr>
        <w:pStyle w:val="Plattetekst"/>
        <w:rPr>
          <w:rFonts w:ascii="Times New Roman"/>
          <w:sz w:val="20"/>
        </w:rPr>
      </w:pPr>
    </w:p>
    <w:p w14:paraId="2AB76BA1" w14:textId="77777777" w:rsidR="004239CC" w:rsidRDefault="004239CC">
      <w:pPr>
        <w:pStyle w:val="Plattetekst"/>
        <w:spacing w:before="2"/>
        <w:rPr>
          <w:rFonts w:ascii="Times New Roman"/>
          <w:sz w:val="23"/>
        </w:rPr>
      </w:pPr>
    </w:p>
    <w:p w14:paraId="2AB76BA2" w14:textId="77777777" w:rsidR="004239CC" w:rsidRDefault="00480E88">
      <w:pPr>
        <w:spacing w:before="38"/>
        <w:ind w:left="3322" w:right="3520"/>
        <w:jc w:val="center"/>
        <w:rPr>
          <w:rFonts w:ascii="Arial"/>
          <w:b/>
          <w:sz w:val="41"/>
        </w:rPr>
      </w:pPr>
      <w:bookmarkStart w:id="0" w:name="IV_Wrap-up"/>
      <w:bookmarkEnd w:id="0"/>
      <w:r>
        <w:rPr>
          <w:rFonts w:ascii="Arial"/>
          <w:b/>
          <w:w w:val="110"/>
          <w:sz w:val="41"/>
        </w:rPr>
        <w:t>Part IV</w:t>
      </w:r>
    </w:p>
    <w:p w14:paraId="2AB76BA3" w14:textId="77777777" w:rsidR="004239CC" w:rsidRDefault="004239CC">
      <w:pPr>
        <w:pStyle w:val="Plattetekst"/>
        <w:rPr>
          <w:rFonts w:ascii="Arial"/>
          <w:b/>
          <w:sz w:val="42"/>
        </w:rPr>
      </w:pPr>
    </w:p>
    <w:p w14:paraId="2AB76BA4" w14:textId="77777777" w:rsidR="004239CC" w:rsidRDefault="00480E88">
      <w:pPr>
        <w:spacing w:before="311"/>
        <w:ind w:left="3322" w:right="3520"/>
        <w:jc w:val="center"/>
        <w:rPr>
          <w:rFonts w:ascii="Arial"/>
          <w:b/>
          <w:sz w:val="49"/>
        </w:rPr>
      </w:pPr>
      <w:r>
        <w:rPr>
          <w:rFonts w:ascii="Arial"/>
          <w:b/>
          <w:sz w:val="49"/>
        </w:rPr>
        <w:t>Wrap-up</w:t>
      </w:r>
    </w:p>
    <w:p w14:paraId="2AB76BA5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6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7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8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9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A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B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C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D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E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AF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B0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B1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B2" w14:textId="77777777" w:rsidR="004239CC" w:rsidRDefault="004239CC">
      <w:pPr>
        <w:pStyle w:val="Plattetekst"/>
        <w:rPr>
          <w:rFonts w:ascii="Arial"/>
          <w:b/>
          <w:sz w:val="20"/>
        </w:rPr>
      </w:pPr>
    </w:p>
    <w:p w14:paraId="2AB76BB3" w14:textId="77777777" w:rsidR="004239CC" w:rsidRDefault="004239CC">
      <w:pPr>
        <w:pStyle w:val="Plattetekst"/>
        <w:spacing w:before="10"/>
        <w:rPr>
          <w:rFonts w:ascii="Arial"/>
          <w:b/>
          <w:sz w:val="21"/>
        </w:rPr>
      </w:pPr>
    </w:p>
    <w:p w14:paraId="2AB76BB4" w14:textId="77777777" w:rsidR="004239CC" w:rsidRDefault="00480E88">
      <w:pPr>
        <w:spacing w:before="59" w:line="343" w:lineRule="auto"/>
        <w:ind w:left="4755" w:right="305"/>
        <w:jc w:val="both"/>
        <w:rPr>
          <w:rFonts w:ascii="Trebuchet MS"/>
          <w:i/>
        </w:rPr>
      </w:pPr>
      <w:r>
        <w:rPr>
          <w:rFonts w:ascii="Trebuchet MS"/>
          <w:i/>
        </w:rPr>
        <w:t>All truths are easy to understand</w:t>
      </w:r>
      <w:r>
        <w:rPr>
          <w:rFonts w:ascii="Trebuchet MS"/>
          <w:i/>
          <w:spacing w:val="-20"/>
        </w:rPr>
        <w:t xml:space="preserve"> </w:t>
      </w:r>
      <w:r>
        <w:rPr>
          <w:rFonts w:ascii="Trebuchet MS"/>
          <w:i/>
        </w:rPr>
        <w:t>once they are discovered. The point is to discover</w:t>
      </w:r>
      <w:r>
        <w:rPr>
          <w:rFonts w:ascii="Trebuchet MS"/>
          <w:i/>
        </w:rPr>
        <w:t xml:space="preserve"> </w:t>
      </w:r>
      <w:r>
        <w:rPr>
          <w:rFonts w:ascii="Trebuchet MS"/>
          <w:i/>
        </w:rPr>
        <w:t>them.</w:t>
      </w:r>
    </w:p>
    <w:p w14:paraId="2AB76BB5" w14:textId="77777777" w:rsidR="004239CC" w:rsidRDefault="004239CC">
      <w:pPr>
        <w:pStyle w:val="Plattetekst"/>
        <w:spacing w:before="5"/>
        <w:rPr>
          <w:rFonts w:ascii="Trebuchet MS"/>
          <w:i/>
          <w:sz w:val="30"/>
        </w:rPr>
      </w:pPr>
    </w:p>
    <w:p w14:paraId="2AB76BB6" w14:textId="77777777" w:rsidR="004239CC" w:rsidRDefault="00480E88">
      <w:pPr>
        <w:pStyle w:val="Plattetekst"/>
        <w:ind w:left="4755"/>
        <w:jc w:val="both"/>
      </w:pPr>
      <w:r>
        <w:t>– Galileo [Galilei (1632)]</w:t>
      </w:r>
    </w:p>
    <w:p w14:paraId="2AB76BB7" w14:textId="77777777" w:rsidR="004239CC" w:rsidRDefault="004239CC">
      <w:pPr>
        <w:pStyle w:val="Plattetekst"/>
        <w:rPr>
          <w:sz w:val="20"/>
        </w:rPr>
      </w:pPr>
    </w:p>
    <w:p w14:paraId="2AB76BB8" w14:textId="77777777" w:rsidR="004239CC" w:rsidRDefault="004239CC">
      <w:pPr>
        <w:pStyle w:val="Plattetekst"/>
        <w:rPr>
          <w:sz w:val="20"/>
        </w:rPr>
      </w:pPr>
    </w:p>
    <w:p w14:paraId="2AB76BB9" w14:textId="77777777" w:rsidR="004239CC" w:rsidRDefault="004239CC">
      <w:pPr>
        <w:pStyle w:val="Plattetekst"/>
        <w:rPr>
          <w:sz w:val="20"/>
        </w:rPr>
      </w:pPr>
    </w:p>
    <w:p w14:paraId="2AB76BBA" w14:textId="77777777" w:rsidR="004239CC" w:rsidRDefault="004239CC">
      <w:pPr>
        <w:pStyle w:val="Plattetekst"/>
        <w:rPr>
          <w:sz w:val="20"/>
        </w:rPr>
      </w:pPr>
    </w:p>
    <w:p w14:paraId="2AB76BBB" w14:textId="77777777" w:rsidR="004239CC" w:rsidRDefault="004239CC">
      <w:pPr>
        <w:pStyle w:val="Plattetekst"/>
        <w:rPr>
          <w:sz w:val="20"/>
        </w:rPr>
      </w:pPr>
    </w:p>
    <w:p w14:paraId="2AB76BBC" w14:textId="77777777" w:rsidR="004239CC" w:rsidRDefault="004239CC">
      <w:pPr>
        <w:pStyle w:val="Plattetekst"/>
        <w:rPr>
          <w:sz w:val="20"/>
        </w:rPr>
      </w:pPr>
    </w:p>
    <w:p w14:paraId="2AB76BBD" w14:textId="77777777" w:rsidR="004239CC" w:rsidRDefault="004239CC">
      <w:pPr>
        <w:pStyle w:val="Plattetekst"/>
        <w:rPr>
          <w:sz w:val="20"/>
        </w:rPr>
      </w:pPr>
    </w:p>
    <w:p w14:paraId="2AB76BBE" w14:textId="77777777" w:rsidR="004239CC" w:rsidRDefault="004239CC">
      <w:pPr>
        <w:pStyle w:val="Plattetekst"/>
        <w:rPr>
          <w:sz w:val="20"/>
        </w:rPr>
      </w:pPr>
    </w:p>
    <w:p w14:paraId="2AB76BBF" w14:textId="77777777" w:rsidR="004239CC" w:rsidRDefault="004239CC">
      <w:pPr>
        <w:pStyle w:val="Plattetekst"/>
        <w:spacing w:before="6"/>
        <w:rPr>
          <w:sz w:val="28"/>
        </w:rPr>
      </w:pPr>
    </w:p>
    <w:p w14:paraId="2AB76BC0" w14:textId="77777777" w:rsidR="004239CC" w:rsidRDefault="00480E88">
      <w:pPr>
        <w:pStyle w:val="Plattetekst"/>
        <w:spacing w:before="46"/>
        <w:ind w:left="3322" w:right="3520"/>
        <w:jc w:val="center"/>
      </w:pPr>
      <w:r>
        <w:t>113</w:t>
      </w:r>
    </w:p>
    <w:p w14:paraId="2AB76BC1" w14:textId="77777777" w:rsidR="004239CC" w:rsidRDefault="004239CC">
      <w:pPr>
        <w:jc w:val="center"/>
        <w:sectPr w:rsidR="004239CC">
          <w:type w:val="continuous"/>
          <w:pgSz w:w="11910" w:h="16840"/>
          <w:pgMar w:top="1580" w:right="1420" w:bottom="280" w:left="1620" w:header="708" w:footer="708" w:gutter="0"/>
          <w:cols w:space="708"/>
        </w:sectPr>
      </w:pPr>
    </w:p>
    <w:p w14:paraId="2AB76BC2" w14:textId="77777777" w:rsidR="004239CC" w:rsidRDefault="004239CC">
      <w:pPr>
        <w:pStyle w:val="Plattetekst"/>
        <w:spacing w:before="4"/>
        <w:rPr>
          <w:rFonts w:ascii="Times New Roman"/>
          <w:sz w:val="17"/>
        </w:rPr>
      </w:pPr>
    </w:p>
    <w:p w14:paraId="2AB76BC3" w14:textId="77777777" w:rsidR="004239CC" w:rsidRDefault="004239CC">
      <w:pPr>
        <w:rPr>
          <w:rFonts w:ascii="Times New Roman"/>
          <w:sz w:val="17"/>
        </w:rPr>
        <w:sectPr w:rsidR="004239CC">
          <w:pgSz w:w="11910" w:h="16840"/>
          <w:pgMar w:top="1580" w:right="1420" w:bottom="280" w:left="1620" w:header="708" w:footer="708" w:gutter="0"/>
          <w:cols w:space="708"/>
        </w:sectPr>
      </w:pPr>
    </w:p>
    <w:p w14:paraId="2AB76BC4" w14:textId="77777777" w:rsidR="004239CC" w:rsidRDefault="004239CC">
      <w:pPr>
        <w:pStyle w:val="Plattetekst"/>
        <w:spacing w:before="10"/>
        <w:rPr>
          <w:rFonts w:ascii="Times New Roman"/>
          <w:sz w:val="9"/>
        </w:rPr>
      </w:pPr>
    </w:p>
    <w:p w14:paraId="2AB76BC5" w14:textId="5D94850D" w:rsidR="004239CC" w:rsidRDefault="00480E88">
      <w:pPr>
        <w:pStyle w:val="Lijstalinea"/>
        <w:numPr>
          <w:ilvl w:val="0"/>
          <w:numId w:val="1"/>
        </w:numPr>
        <w:tabs>
          <w:tab w:val="left" w:pos="713"/>
        </w:tabs>
        <w:spacing w:before="50"/>
        <w:ind w:hanging="604"/>
        <w:rPr>
          <w:b/>
          <w:sz w:val="34"/>
        </w:rPr>
      </w:pPr>
      <w:bookmarkStart w:id="1" w:name="Final_conclusion_and_recommendations"/>
      <w:bookmarkEnd w:id="1"/>
      <w:r>
        <w:rPr>
          <w:rFonts w:ascii="Cronos Pro Caption"/>
          <w:i/>
          <w:color w:val="00AEEF"/>
          <w:sz w:val="34"/>
        </w:rPr>
        <w:t xml:space="preserve"> </w:t>
      </w:r>
      <w:proofErr w:type="gramStart"/>
      <w:r>
        <w:rPr>
          <w:b/>
          <w:sz w:val="34"/>
        </w:rPr>
        <w:t>Final conclusion</w:t>
      </w:r>
      <w:proofErr w:type="gramEnd"/>
      <w:r>
        <w:rPr>
          <w:b/>
          <w:sz w:val="34"/>
        </w:rPr>
        <w:t xml:space="preserve"> and</w:t>
      </w:r>
      <w:r>
        <w:rPr>
          <w:b/>
          <w:spacing w:val="47"/>
          <w:sz w:val="34"/>
        </w:rPr>
        <w:t xml:space="preserve"> </w:t>
      </w:r>
      <w:r>
        <w:rPr>
          <w:b/>
          <w:sz w:val="34"/>
        </w:rPr>
        <w:t>recommendations</w:t>
      </w:r>
    </w:p>
    <w:p w14:paraId="2AB76BC6" w14:textId="0EC70C16" w:rsidR="004239CC" w:rsidRDefault="00480E88">
      <w:pPr>
        <w:pStyle w:val="Plattetekst"/>
        <w:spacing w:before="289" w:line="331" w:lineRule="auto"/>
        <w:ind w:left="107" w:right="305"/>
        <w:jc w:val="both"/>
      </w:pPr>
      <w:r>
        <w:t>Digitali</w:t>
      </w:r>
      <w:r w:rsidR="002E5B2C">
        <w:t>z</w:t>
      </w:r>
      <w:r>
        <w:t>ation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automation</w:t>
      </w:r>
      <w:r>
        <w:rPr>
          <w:spacing w:val="-23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change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maritime</w:t>
      </w:r>
      <w:r>
        <w:rPr>
          <w:spacing w:val="-23"/>
        </w:rPr>
        <w:t xml:space="preserve"> </w:t>
      </w:r>
      <w:r>
        <w:rPr>
          <w:spacing w:val="-3"/>
        </w:rPr>
        <w:t>industry.</w:t>
      </w:r>
      <w:r>
        <w:rPr>
          <w:spacing w:val="10"/>
        </w:rPr>
        <w:t xml:space="preserve"> </w:t>
      </w:r>
      <w:r>
        <w:t>Vessels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connected</w:t>
      </w:r>
      <w:r>
        <w:rPr>
          <w:spacing w:val="-23"/>
        </w:rPr>
        <w:t xml:space="preserve"> </w:t>
      </w:r>
      <w:r>
        <w:t xml:space="preserve">to the shore and data is used in smarter </w:t>
      </w:r>
      <w:r>
        <w:rPr>
          <w:spacing w:val="-3"/>
        </w:rPr>
        <w:t xml:space="preserve">ways. </w:t>
      </w:r>
      <w:r>
        <w:t>These technologies boost the</w:t>
      </w:r>
      <w:r>
        <w:rPr>
          <w:spacing w:val="-33"/>
        </w:rPr>
        <w:t xml:space="preserve"> </w:t>
      </w:r>
      <w:r>
        <w:t>development of</w:t>
      </w:r>
      <w:r>
        <w:rPr>
          <w:spacing w:val="-11"/>
        </w:rPr>
        <w:t xml:space="preserve"> </w:t>
      </w:r>
      <w:r>
        <w:t>autonomous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unmanned</w:t>
      </w:r>
      <w:r>
        <w:rPr>
          <w:spacing w:val="-11"/>
        </w:rPr>
        <w:t xml:space="preserve"> </w:t>
      </w:r>
      <w:r>
        <w:t>vessels,</w:t>
      </w:r>
      <w:r>
        <w:rPr>
          <w:spacing w:val="-6"/>
        </w:rPr>
        <w:t xml:space="preserve"> </w:t>
      </w:r>
      <w:r>
        <w:t>resulting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and development</w:t>
      </w:r>
      <w:r>
        <w:rPr>
          <w:spacing w:val="-27"/>
        </w:rPr>
        <w:t xml:space="preserve"> </w:t>
      </w:r>
      <w:r>
        <w:t>projects.</w:t>
      </w:r>
      <w:r>
        <w:rPr>
          <w:spacing w:val="10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challenge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communication</w:t>
      </w:r>
      <w:r>
        <w:rPr>
          <w:spacing w:val="-27"/>
        </w:rPr>
        <w:t xml:space="preserve"> </w:t>
      </w:r>
      <w:r>
        <w:t>between</w:t>
      </w:r>
      <w:r>
        <w:rPr>
          <w:spacing w:val="-27"/>
        </w:rPr>
        <w:t xml:space="preserve"> </w:t>
      </w:r>
      <w:r>
        <w:t>manned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 xml:space="preserve">unmanned vessels has not been </w:t>
      </w:r>
      <w:del w:id="2" w:author="Tom Wever" w:date="2018-11-25T10:05:00Z">
        <w:r w:rsidDel="00FC5084">
          <w:delText>with</w:delText>
        </w:r>
      </w:del>
      <w:r>
        <w:t>in</w:t>
      </w:r>
      <w:r>
        <w:t xml:space="preserve"> </w:t>
      </w:r>
      <w:del w:id="3" w:author="Tom Wever" w:date="2018-11-25T10:05:00Z">
        <w:r w:rsidDel="00FC5084">
          <w:delText>the</w:delText>
        </w:r>
      </w:del>
      <w:r>
        <w:t xml:space="preserve"> scope of these</w:t>
      </w:r>
      <w:r>
        <w:rPr>
          <w:spacing w:val="-38"/>
        </w:rPr>
        <w:t xml:space="preserve"> </w:t>
      </w:r>
      <w:r>
        <w:t>projects.</w:t>
      </w:r>
    </w:p>
    <w:p w14:paraId="2AB76BC7" w14:textId="77777777" w:rsidR="004239CC" w:rsidRDefault="00480E88">
      <w:pPr>
        <w:pStyle w:val="Plattetekst"/>
        <w:spacing w:before="136" w:line="331" w:lineRule="auto"/>
        <w:ind w:left="107" w:right="306"/>
        <w:jc w:val="both"/>
      </w:pPr>
      <w:r>
        <w:t>This</w:t>
      </w:r>
      <w:r>
        <w:rPr>
          <w:spacing w:val="-42"/>
        </w:rPr>
        <w:t xml:space="preserve"> </w:t>
      </w:r>
      <w:r>
        <w:t>study</w:t>
      </w:r>
      <w:r>
        <w:rPr>
          <w:spacing w:val="-42"/>
        </w:rPr>
        <w:t xml:space="preserve"> </w:t>
      </w:r>
      <w:r>
        <w:t>focused</w:t>
      </w:r>
      <w:r>
        <w:rPr>
          <w:spacing w:val="-42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design</w:t>
      </w:r>
      <w:r>
        <w:rPr>
          <w:spacing w:val="-42"/>
        </w:rPr>
        <w:t xml:space="preserve"> </w:t>
      </w:r>
      <w:r>
        <w:t>philosophy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solve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challenge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communication</w:t>
      </w:r>
      <w:r>
        <w:rPr>
          <w:spacing w:val="-42"/>
        </w:rPr>
        <w:t xml:space="preserve"> </w:t>
      </w:r>
      <w:r>
        <w:t>between manned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unmanned</w:t>
      </w:r>
      <w:r>
        <w:rPr>
          <w:spacing w:val="-18"/>
        </w:rPr>
        <w:t xml:space="preserve"> </w:t>
      </w:r>
      <w:r>
        <w:t>vessels.</w:t>
      </w:r>
      <w:r>
        <w:rPr>
          <w:spacing w:val="25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solutions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challenge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discussed:</w:t>
      </w:r>
      <w:r>
        <w:rPr>
          <w:spacing w:val="10"/>
        </w:rPr>
        <w:t xml:space="preserve"> </w:t>
      </w:r>
      <w:r>
        <w:t xml:space="preserve">Operate without communication </w:t>
      </w:r>
      <w:r>
        <w:rPr>
          <w:spacing w:val="-4"/>
        </w:rPr>
        <w:t xml:space="preserve">or </w:t>
      </w:r>
      <w:r>
        <w:t>develop a protocol for</w:t>
      </w:r>
      <w:r>
        <w:rPr>
          <w:spacing w:val="-34"/>
        </w:rPr>
        <w:t xml:space="preserve"> </w:t>
      </w:r>
      <w:r>
        <w:t>communication.</w:t>
      </w:r>
    </w:p>
    <w:p w14:paraId="2AB76BC8" w14:textId="77777777" w:rsidR="004239CC" w:rsidRDefault="004239CC">
      <w:pPr>
        <w:pStyle w:val="Plattetekst"/>
      </w:pPr>
    </w:p>
    <w:p w14:paraId="2AB76BC9" w14:textId="77777777" w:rsidR="004239CC" w:rsidRDefault="004239CC">
      <w:pPr>
        <w:pStyle w:val="Plattetekst"/>
        <w:spacing w:before="7"/>
        <w:rPr>
          <w:sz w:val="23"/>
        </w:rPr>
      </w:pPr>
    </w:p>
    <w:p w14:paraId="2AB76BCA" w14:textId="77777777" w:rsidR="004239CC" w:rsidRDefault="00480E88">
      <w:pPr>
        <w:pStyle w:val="Kop1"/>
        <w:numPr>
          <w:ilvl w:val="1"/>
          <w:numId w:val="1"/>
        </w:numPr>
        <w:tabs>
          <w:tab w:val="left" w:pos="985"/>
        </w:tabs>
        <w:ind w:hanging="876"/>
      </w:pPr>
      <w:r>
        <w:t>Impact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proofErr w:type="spellStart"/>
      <w:r>
        <w:t>manoeuvrability</w:t>
      </w:r>
      <w:proofErr w:type="spellEnd"/>
      <w:r>
        <w:rPr>
          <w:spacing w:val="-42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t>sailing</w:t>
      </w:r>
      <w:r>
        <w:rPr>
          <w:spacing w:val="-42"/>
        </w:rPr>
        <w:t xml:space="preserve"> </w:t>
      </w:r>
      <w:r>
        <w:t>without</w:t>
      </w:r>
      <w:r>
        <w:rPr>
          <w:spacing w:val="-42"/>
        </w:rPr>
        <w:t xml:space="preserve"> </w:t>
      </w:r>
      <w:r>
        <w:t>communication</w:t>
      </w:r>
    </w:p>
    <w:p w14:paraId="2AB76BCB" w14:textId="77777777" w:rsidR="004239CC" w:rsidRDefault="004239CC">
      <w:pPr>
        <w:pStyle w:val="Plattetekst"/>
        <w:spacing w:before="6"/>
        <w:rPr>
          <w:rFonts w:ascii="Arial"/>
          <w:b/>
          <w:sz w:val="38"/>
        </w:rPr>
      </w:pPr>
    </w:p>
    <w:p w14:paraId="2AB76BCC" w14:textId="77777777" w:rsidR="004239CC" w:rsidRDefault="00480E88">
      <w:pPr>
        <w:pStyle w:val="Plattetekst"/>
        <w:spacing w:before="1" w:line="331" w:lineRule="auto"/>
        <w:ind w:left="107" w:right="306"/>
        <w:jc w:val="both"/>
      </w:pPr>
      <w:r>
        <w:rPr>
          <w:spacing w:val="-3"/>
        </w:rPr>
        <w:t>Part</w:t>
      </w:r>
      <w:r>
        <w:rPr>
          <w:spacing w:val="-45"/>
        </w:rPr>
        <w:t xml:space="preserve"> </w:t>
      </w:r>
      <w:r>
        <w:rPr>
          <w:spacing w:val="1"/>
        </w:rPr>
        <w:t>II</w:t>
      </w:r>
      <w:r>
        <w:rPr>
          <w:spacing w:val="-45"/>
        </w:rPr>
        <w:t xml:space="preserve"> </w:t>
      </w:r>
      <w:r>
        <w:t>tar</w:t>
      </w:r>
      <w:r>
        <w:t>gets</w:t>
      </w:r>
      <w:r>
        <w:rPr>
          <w:spacing w:val="-45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method</w:t>
      </w:r>
      <w:r>
        <w:rPr>
          <w:spacing w:val="-45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test</w:t>
      </w:r>
      <w:r>
        <w:rPr>
          <w:spacing w:val="-45"/>
        </w:rPr>
        <w:t xml:space="preserve"> </w:t>
      </w:r>
      <w:r>
        <w:t>if</w:t>
      </w:r>
      <w:r>
        <w:rPr>
          <w:spacing w:val="-45"/>
        </w:rPr>
        <w:t xml:space="preserve"> </w:t>
      </w:r>
      <w:r>
        <w:t>vessels</w:t>
      </w:r>
      <w:r>
        <w:rPr>
          <w:spacing w:val="-45"/>
        </w:rPr>
        <w:t xml:space="preserve"> </w:t>
      </w:r>
      <w:r>
        <w:t>can</w:t>
      </w:r>
      <w:r>
        <w:rPr>
          <w:spacing w:val="-45"/>
        </w:rPr>
        <w:t xml:space="preserve"> </w:t>
      </w:r>
      <w:r>
        <w:t>operate</w:t>
      </w:r>
      <w:r>
        <w:rPr>
          <w:spacing w:val="-45"/>
        </w:rPr>
        <w:t xml:space="preserve"> </w:t>
      </w:r>
      <w:r>
        <w:t>without</w:t>
      </w:r>
      <w:r>
        <w:rPr>
          <w:spacing w:val="-45"/>
        </w:rPr>
        <w:t xml:space="preserve"> </w:t>
      </w:r>
      <w:r>
        <w:t>communication.</w:t>
      </w:r>
      <w:r>
        <w:rPr>
          <w:spacing w:val="-31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method</w:t>
      </w:r>
      <w:r>
        <w:rPr>
          <w:spacing w:val="-45"/>
        </w:rPr>
        <w:t xml:space="preserve"> </w:t>
      </w:r>
      <w:r>
        <w:t xml:space="preserve">is </w:t>
      </w:r>
      <w:r>
        <w:rPr>
          <w:w w:val="95"/>
        </w:rPr>
        <w:t>developed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evaluate</w:t>
      </w:r>
      <w:r>
        <w:rPr>
          <w:spacing w:val="-23"/>
          <w:w w:val="95"/>
        </w:rPr>
        <w:t xml:space="preserve"> </w:t>
      </w:r>
      <w:r>
        <w:rPr>
          <w:w w:val="95"/>
        </w:rPr>
        <w:t>specific</w:t>
      </w:r>
      <w:r>
        <w:rPr>
          <w:spacing w:val="-23"/>
          <w:w w:val="95"/>
        </w:rPr>
        <w:t xml:space="preserve"> </w:t>
      </w:r>
      <w:r>
        <w:rPr>
          <w:w w:val="95"/>
        </w:rPr>
        <w:t>situations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manoeuvres</w:t>
      </w:r>
      <w:proofErr w:type="spellEnd"/>
      <w:r>
        <w:rPr>
          <w:w w:val="95"/>
        </w:rPr>
        <w:t>,</w:t>
      </w:r>
      <w:r>
        <w:rPr>
          <w:spacing w:val="-23"/>
          <w:w w:val="95"/>
        </w:rPr>
        <w:t xml:space="preserve"> </w:t>
      </w:r>
      <w:r>
        <w:rPr>
          <w:w w:val="95"/>
        </w:rPr>
        <w:t>resulting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extensive</w:t>
      </w:r>
      <w:r>
        <w:rPr>
          <w:spacing w:val="-23"/>
          <w:w w:val="95"/>
        </w:rPr>
        <w:t xml:space="preserve"> </w:t>
      </w:r>
      <w:r>
        <w:rPr>
          <w:w w:val="95"/>
        </w:rPr>
        <w:t>analysis</w:t>
      </w:r>
      <w:r>
        <w:rPr>
          <w:spacing w:val="-23"/>
          <w:w w:val="95"/>
        </w:rPr>
        <w:t xml:space="preserve"> </w:t>
      </w:r>
      <w:r>
        <w:rPr>
          <w:w w:val="95"/>
        </w:rPr>
        <w:t>of the</w:t>
      </w:r>
      <w:r>
        <w:rPr>
          <w:spacing w:val="-19"/>
          <w:w w:val="95"/>
        </w:rPr>
        <w:t xml:space="preserve"> </w:t>
      </w:r>
      <w:r>
        <w:rPr>
          <w:w w:val="95"/>
        </w:rPr>
        <w:t>common</w:t>
      </w:r>
      <w:r>
        <w:rPr>
          <w:spacing w:val="-19"/>
          <w:w w:val="95"/>
        </w:rPr>
        <w:t xml:space="preserve"> </w:t>
      </w:r>
      <w:r>
        <w:rPr>
          <w:w w:val="95"/>
        </w:rPr>
        <w:t>critical</w:t>
      </w:r>
      <w:r>
        <w:rPr>
          <w:spacing w:val="-19"/>
          <w:w w:val="95"/>
        </w:rPr>
        <w:t xml:space="preserve"> </w:t>
      </w:r>
      <w:r>
        <w:rPr>
          <w:w w:val="95"/>
        </w:rPr>
        <w:t>evasive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manoeuvre</w:t>
      </w:r>
      <w:proofErr w:type="spellEnd"/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analysis</w:t>
      </w:r>
      <w:r>
        <w:rPr>
          <w:spacing w:val="-18"/>
          <w:w w:val="95"/>
        </w:rPr>
        <w:t xml:space="preserve"> </w:t>
      </w:r>
      <w:r>
        <w:rPr>
          <w:w w:val="95"/>
        </w:rPr>
        <w:t>shows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ships</w:t>
      </w:r>
      <w:r>
        <w:rPr>
          <w:spacing w:val="-19"/>
          <w:w w:val="95"/>
        </w:rPr>
        <w:t xml:space="preserve"> </w:t>
      </w:r>
      <w:r>
        <w:rPr>
          <w:w w:val="95"/>
        </w:rPr>
        <w:t>like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Emma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Maersk </w:t>
      </w:r>
      <w:r>
        <w:t>(400</w:t>
      </w:r>
      <w:r>
        <w:rPr>
          <w:spacing w:val="-48"/>
        </w:rPr>
        <w:t xml:space="preserve"> </w:t>
      </w:r>
      <w:r>
        <w:t>meter)</w:t>
      </w:r>
      <w:r>
        <w:rPr>
          <w:spacing w:val="-48"/>
        </w:rPr>
        <w:t xml:space="preserve"> </w:t>
      </w:r>
      <w:r>
        <w:t>will</w:t>
      </w:r>
      <w:r>
        <w:rPr>
          <w:spacing w:val="-48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communicate</w:t>
      </w:r>
      <w:r>
        <w:rPr>
          <w:spacing w:val="-48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t>crossing</w:t>
      </w:r>
      <w:r>
        <w:rPr>
          <w:spacing w:val="-48"/>
        </w:rPr>
        <w:t xml:space="preserve"> </w:t>
      </w:r>
      <w:r>
        <w:t>traffic</w:t>
      </w:r>
      <w:r>
        <w:rPr>
          <w:spacing w:val="-48"/>
        </w:rPr>
        <w:t xml:space="preserve"> </w:t>
      </w:r>
      <w:r>
        <w:t>lanes</w:t>
      </w:r>
      <w:r>
        <w:rPr>
          <w:spacing w:val="-48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traffic</w:t>
      </w:r>
      <w:r>
        <w:rPr>
          <w:spacing w:val="-48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both</w:t>
      </w:r>
      <w:r>
        <w:rPr>
          <w:spacing w:val="-48"/>
        </w:rPr>
        <w:t xml:space="preserve"> </w:t>
      </w:r>
      <w:r>
        <w:t xml:space="preserve">sides, </w:t>
      </w:r>
      <w:r>
        <w:rPr>
          <w:w w:val="95"/>
        </w:rPr>
        <w:t>whereas</w:t>
      </w:r>
      <w:r>
        <w:rPr>
          <w:spacing w:val="-23"/>
          <w:w w:val="95"/>
        </w:rPr>
        <w:t xml:space="preserve"> </w:t>
      </w:r>
      <w:r>
        <w:rPr>
          <w:w w:val="95"/>
        </w:rPr>
        <w:t>small</w:t>
      </w:r>
      <w:r>
        <w:rPr>
          <w:spacing w:val="-23"/>
          <w:w w:val="95"/>
        </w:rPr>
        <w:t xml:space="preserve"> </w:t>
      </w:r>
      <w:r>
        <w:rPr>
          <w:w w:val="95"/>
        </w:rPr>
        <w:t>cargo</w:t>
      </w:r>
      <w:r>
        <w:rPr>
          <w:spacing w:val="-23"/>
          <w:w w:val="95"/>
        </w:rPr>
        <w:t xml:space="preserve"> </w:t>
      </w:r>
      <w:r>
        <w:rPr>
          <w:w w:val="95"/>
        </w:rPr>
        <w:t>ships</w:t>
      </w:r>
      <w:r>
        <w:rPr>
          <w:spacing w:val="-23"/>
          <w:w w:val="95"/>
        </w:rPr>
        <w:t xml:space="preserve"> </w:t>
      </w:r>
      <w:r>
        <w:rPr>
          <w:w w:val="95"/>
        </w:rPr>
        <w:t>like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Astrorunner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(140</w:t>
      </w:r>
      <w:r>
        <w:rPr>
          <w:spacing w:val="-23"/>
          <w:w w:val="95"/>
        </w:rPr>
        <w:t xml:space="preserve"> </w:t>
      </w:r>
      <w:r>
        <w:rPr>
          <w:w w:val="95"/>
        </w:rPr>
        <w:t>meter)</w:t>
      </w:r>
      <w:r>
        <w:rPr>
          <w:spacing w:val="-23"/>
          <w:w w:val="95"/>
        </w:rPr>
        <w:t xml:space="preserve"> </w:t>
      </w:r>
      <w:r>
        <w:rPr>
          <w:w w:val="95"/>
        </w:rPr>
        <w:t>can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manoeuvre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ease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turn 90</w:t>
      </w:r>
      <w:r>
        <w:rPr>
          <w:spacing w:val="-27"/>
          <w:w w:val="95"/>
        </w:rPr>
        <w:t xml:space="preserve"> </w:t>
      </w:r>
      <w:r>
        <w:rPr>
          <w:w w:val="95"/>
        </w:rPr>
        <w:t>degrees,</w:t>
      </w:r>
      <w:r>
        <w:rPr>
          <w:spacing w:val="-24"/>
          <w:w w:val="95"/>
        </w:rPr>
        <w:t xml:space="preserve"> </w:t>
      </w:r>
      <w:r>
        <w:rPr>
          <w:w w:val="95"/>
        </w:rPr>
        <w:t>which</w:t>
      </w:r>
      <w:r>
        <w:rPr>
          <w:spacing w:val="-27"/>
          <w:w w:val="95"/>
        </w:rPr>
        <w:t xml:space="preserve"> </w:t>
      </w:r>
      <w:r>
        <w:rPr>
          <w:w w:val="95"/>
        </w:rPr>
        <w:t>changes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crossing</w:t>
      </w:r>
      <w:r>
        <w:rPr>
          <w:spacing w:val="-27"/>
          <w:w w:val="95"/>
        </w:rPr>
        <w:t xml:space="preserve"> </w:t>
      </w:r>
      <w:r>
        <w:rPr>
          <w:w w:val="95"/>
        </w:rPr>
        <w:t>situation</w:t>
      </w:r>
      <w:r>
        <w:rPr>
          <w:spacing w:val="-27"/>
          <w:w w:val="95"/>
        </w:rPr>
        <w:t xml:space="preserve"> </w:t>
      </w:r>
      <w:r>
        <w:rPr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passing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w w:val="95"/>
        </w:rPr>
        <w:t>overtaking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situation. </w:t>
      </w:r>
      <w:r>
        <w:rPr>
          <w:spacing w:val="-5"/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the </w:t>
      </w:r>
      <w:r>
        <w:t>ships</w:t>
      </w:r>
      <w:r>
        <w:rPr>
          <w:spacing w:val="-33"/>
        </w:rPr>
        <w:t xml:space="preserve"> </w:t>
      </w:r>
      <w:r>
        <w:t>like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Gulf</w:t>
      </w:r>
      <w:r>
        <w:rPr>
          <w:spacing w:val="-33"/>
        </w:rPr>
        <w:t xml:space="preserve"> </w:t>
      </w:r>
      <w:proofErr w:type="spellStart"/>
      <w:r>
        <w:t>Valour</w:t>
      </w:r>
      <w:proofErr w:type="spellEnd"/>
      <w:r>
        <w:rPr>
          <w:spacing w:val="-33"/>
        </w:rPr>
        <w:t xml:space="preserve"> </w:t>
      </w:r>
      <w:r>
        <w:t>(250</w:t>
      </w:r>
      <w:r>
        <w:rPr>
          <w:spacing w:val="-33"/>
        </w:rPr>
        <w:t xml:space="preserve"> </w:t>
      </w:r>
      <w:r>
        <w:t>meter)</w:t>
      </w:r>
      <w:r>
        <w:rPr>
          <w:spacing w:val="-32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possible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sail</w:t>
      </w:r>
      <w:r>
        <w:rPr>
          <w:spacing w:val="-33"/>
        </w:rPr>
        <w:t xml:space="preserve"> </w:t>
      </w:r>
      <w:r>
        <w:t>without</w:t>
      </w:r>
      <w:r>
        <w:rPr>
          <w:spacing w:val="-33"/>
        </w:rPr>
        <w:t xml:space="preserve"> </w:t>
      </w:r>
      <w:r>
        <w:t>communication,</w:t>
      </w:r>
      <w:r>
        <w:rPr>
          <w:spacing w:val="-32"/>
        </w:rPr>
        <w:t xml:space="preserve"> </w:t>
      </w:r>
      <w:r>
        <w:t>but</w:t>
      </w:r>
      <w:r>
        <w:rPr>
          <w:spacing w:val="-33"/>
        </w:rPr>
        <w:t xml:space="preserve"> </w:t>
      </w:r>
      <w:r>
        <w:t>these ships</w:t>
      </w:r>
      <w:r>
        <w:rPr>
          <w:spacing w:val="-34"/>
        </w:rPr>
        <w:t xml:space="preserve"> </w:t>
      </w:r>
      <w:r>
        <w:t>can’t</w:t>
      </w:r>
      <w:r>
        <w:rPr>
          <w:spacing w:val="-34"/>
        </w:rPr>
        <w:t xml:space="preserve"> </w:t>
      </w:r>
      <w:r>
        <w:t>avoid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crossing</w:t>
      </w:r>
      <w:r>
        <w:rPr>
          <w:spacing w:val="-34"/>
        </w:rPr>
        <w:t xml:space="preserve"> </w:t>
      </w:r>
      <w:r>
        <w:t>situation.</w:t>
      </w:r>
      <w:r>
        <w:rPr>
          <w:spacing w:val="-13"/>
        </w:rPr>
        <w:t xml:space="preserve"> </w:t>
      </w:r>
      <w:r>
        <w:t>Improvement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proofErr w:type="spellStart"/>
      <w:r>
        <w:t>manoeuvring</w:t>
      </w:r>
      <w:proofErr w:type="spellEnd"/>
      <w:r>
        <w:rPr>
          <w:spacing w:val="-34"/>
        </w:rPr>
        <w:t xml:space="preserve"> </w:t>
      </w:r>
      <w:r>
        <w:t>characteristics</w:t>
      </w:r>
      <w:r>
        <w:rPr>
          <w:spacing w:val="-34"/>
        </w:rPr>
        <w:t xml:space="preserve"> </w:t>
      </w:r>
      <w:r>
        <w:t>will help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prevent</w:t>
      </w:r>
      <w:r>
        <w:rPr>
          <w:spacing w:val="-36"/>
        </w:rPr>
        <w:t xml:space="preserve"> </w:t>
      </w:r>
      <w:r>
        <w:t>these</w:t>
      </w:r>
      <w:r>
        <w:rPr>
          <w:spacing w:val="-36"/>
        </w:rPr>
        <w:t xml:space="preserve"> </w:t>
      </w:r>
      <w:r>
        <w:t>critical</w:t>
      </w:r>
      <w:r>
        <w:rPr>
          <w:spacing w:val="-37"/>
        </w:rPr>
        <w:t xml:space="preserve"> </w:t>
      </w:r>
      <w:r>
        <w:t>situations</w:t>
      </w:r>
      <w:r>
        <w:rPr>
          <w:spacing w:val="-3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give</w:t>
      </w:r>
      <w:r>
        <w:rPr>
          <w:spacing w:val="-36"/>
        </w:rPr>
        <w:t xml:space="preserve"> </w:t>
      </w:r>
      <w:r>
        <w:t>them</w:t>
      </w:r>
      <w:r>
        <w:rPr>
          <w:spacing w:val="-37"/>
        </w:rPr>
        <w:t xml:space="preserve"> </w:t>
      </w:r>
      <w:r>
        <w:t>too</w:t>
      </w:r>
      <w:r>
        <w:rPr>
          <w:spacing w:val="-37"/>
        </w:rPr>
        <w:t xml:space="preserve"> </w:t>
      </w:r>
      <w:r>
        <w:t>enough</w:t>
      </w:r>
      <w:r>
        <w:rPr>
          <w:spacing w:val="-36"/>
        </w:rPr>
        <w:t xml:space="preserve"> </w:t>
      </w:r>
      <w:r>
        <w:t>space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turn</w:t>
      </w:r>
      <w:r>
        <w:rPr>
          <w:spacing w:val="-36"/>
        </w:rPr>
        <w:t xml:space="preserve"> </w:t>
      </w:r>
      <w:r>
        <w:t>90</w:t>
      </w:r>
      <w:r>
        <w:rPr>
          <w:spacing w:val="-37"/>
        </w:rPr>
        <w:t xml:space="preserve"> </w:t>
      </w:r>
      <w:r>
        <w:t>degrees.</w:t>
      </w:r>
    </w:p>
    <w:p w14:paraId="2AB76BCD" w14:textId="77777777" w:rsidR="004239CC" w:rsidRDefault="00480E88">
      <w:pPr>
        <w:pStyle w:val="Plattetekst"/>
        <w:spacing w:before="133" w:line="331" w:lineRule="auto"/>
        <w:ind w:left="107" w:right="306"/>
        <w:jc w:val="both"/>
      </w:pPr>
      <w:r>
        <w:t>The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starts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identification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t>situations,</w:t>
      </w:r>
      <w:r>
        <w:rPr>
          <w:spacing w:val="-6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evaluated</w:t>
      </w:r>
      <w:r>
        <w:rPr>
          <w:spacing w:val="-10"/>
        </w:rPr>
        <w:t xml:space="preserve"> </w:t>
      </w:r>
      <w:r>
        <w:t>using commonly</w:t>
      </w:r>
      <w:r>
        <w:rPr>
          <w:spacing w:val="-20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criteria</w:t>
      </w:r>
      <w:r>
        <w:rPr>
          <w:spacing w:val="-20"/>
        </w:rPr>
        <w:t xml:space="preserve"> </w:t>
      </w:r>
      <w:r>
        <w:t>such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passing</w:t>
      </w:r>
      <w:r>
        <w:rPr>
          <w:spacing w:val="-20"/>
        </w:rPr>
        <w:t xml:space="preserve"> </w:t>
      </w:r>
      <w:r>
        <w:t>distance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rPr>
          <w:spacing w:val="-5"/>
        </w:rPr>
        <w:t>CPA,</w:t>
      </w:r>
      <w:r>
        <w:rPr>
          <w:spacing w:val="-18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determine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ship</w:t>
      </w:r>
      <w:r>
        <w:rPr>
          <w:spacing w:val="-20"/>
        </w:rPr>
        <w:t xml:space="preserve"> </w:t>
      </w:r>
      <w:r>
        <w:t xml:space="preserve">stays </w:t>
      </w:r>
      <w:r>
        <w:rPr>
          <w:w w:val="95"/>
        </w:rPr>
        <w:t>well</w:t>
      </w:r>
      <w:r>
        <w:rPr>
          <w:spacing w:val="-25"/>
          <w:w w:val="95"/>
        </w:rPr>
        <w:t xml:space="preserve"> </w:t>
      </w:r>
      <w:r>
        <w:rPr>
          <w:w w:val="95"/>
        </w:rPr>
        <w:t>clear.</w:t>
      </w:r>
      <w:r>
        <w:rPr>
          <w:spacing w:val="2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report</w:t>
      </w:r>
      <w:r>
        <w:rPr>
          <w:spacing w:val="-25"/>
          <w:w w:val="95"/>
        </w:rPr>
        <w:t xml:space="preserve"> </w:t>
      </w:r>
      <w:r>
        <w:rPr>
          <w:w w:val="95"/>
        </w:rPr>
        <w:t>has</w:t>
      </w:r>
      <w:r>
        <w:rPr>
          <w:spacing w:val="-25"/>
          <w:w w:val="95"/>
        </w:rPr>
        <w:t xml:space="preserve"> </w:t>
      </w:r>
      <w:r>
        <w:rPr>
          <w:w w:val="95"/>
        </w:rPr>
        <w:t>proven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value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method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evaluating</w:t>
      </w:r>
      <w:r>
        <w:rPr>
          <w:spacing w:val="-25"/>
          <w:w w:val="95"/>
        </w:rPr>
        <w:t xml:space="preserve"> </w:t>
      </w:r>
      <w:r>
        <w:rPr>
          <w:w w:val="95"/>
        </w:rPr>
        <w:t>if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manoeuvrability</w:t>
      </w:r>
      <w:proofErr w:type="spellEnd"/>
      <w:r>
        <w:rPr>
          <w:w w:val="95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ship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proofErr w:type="gramStart"/>
      <w:r>
        <w:t>sufficient</w:t>
      </w:r>
      <w:proofErr w:type="gramEnd"/>
      <w:r>
        <w:rPr>
          <w:spacing w:val="-33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specific</w:t>
      </w:r>
      <w:r>
        <w:rPr>
          <w:spacing w:val="-33"/>
        </w:rPr>
        <w:t xml:space="preserve"> </w:t>
      </w:r>
      <w:r>
        <w:t>situations.</w:t>
      </w:r>
      <w:r>
        <w:rPr>
          <w:spacing w:val="-21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results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these</w:t>
      </w:r>
      <w:r>
        <w:rPr>
          <w:spacing w:val="-33"/>
        </w:rPr>
        <w:t xml:space="preserve"> </w:t>
      </w:r>
      <w:r>
        <w:t>test</w:t>
      </w:r>
      <w:r>
        <w:rPr>
          <w:spacing w:val="-33"/>
        </w:rPr>
        <w:t xml:space="preserve"> </w:t>
      </w:r>
      <w:r>
        <w:t>can</w:t>
      </w:r>
      <w:r>
        <w:rPr>
          <w:spacing w:val="-33"/>
        </w:rPr>
        <w:t xml:space="preserve"> </w:t>
      </w:r>
      <w:r>
        <w:rPr>
          <w:spacing w:val="1"/>
        </w:rPr>
        <w:t>be</w:t>
      </w:r>
      <w:r>
        <w:rPr>
          <w:spacing w:val="-33"/>
        </w:rPr>
        <w:t xml:space="preserve"> </w:t>
      </w:r>
      <w:r>
        <w:t>used</w:t>
      </w:r>
      <w:r>
        <w:rPr>
          <w:spacing w:val="-33"/>
        </w:rPr>
        <w:t xml:space="preserve"> </w:t>
      </w:r>
      <w:r>
        <w:t>during</w:t>
      </w:r>
      <w:r>
        <w:rPr>
          <w:spacing w:val="-33"/>
        </w:rPr>
        <w:t xml:space="preserve"> </w:t>
      </w:r>
      <w:r>
        <w:t>ship design,</w:t>
      </w:r>
      <w:r>
        <w:rPr>
          <w:spacing w:val="-25"/>
        </w:rPr>
        <w:t xml:space="preserve"> </w:t>
      </w:r>
      <w:r>
        <w:t>traffic</w:t>
      </w:r>
      <w:r>
        <w:rPr>
          <w:spacing w:val="-25"/>
        </w:rPr>
        <w:t xml:space="preserve"> </w:t>
      </w:r>
      <w:r>
        <w:t>scheme</w:t>
      </w:r>
      <w:r>
        <w:rPr>
          <w:spacing w:val="-26"/>
        </w:rPr>
        <w:t xml:space="preserve"> </w:t>
      </w:r>
      <w:r>
        <w:t>design,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definition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situation-dependent</w:t>
      </w:r>
      <w:r>
        <w:rPr>
          <w:spacing w:val="-25"/>
        </w:rPr>
        <w:t xml:space="preserve"> </w:t>
      </w:r>
      <w:r>
        <w:t>speed</w:t>
      </w:r>
      <w:r>
        <w:rPr>
          <w:spacing w:val="-25"/>
        </w:rPr>
        <w:t xml:space="preserve"> </w:t>
      </w:r>
      <w:r>
        <w:t>limits.</w:t>
      </w:r>
    </w:p>
    <w:p w14:paraId="2AB76BCE" w14:textId="77777777" w:rsidR="004239CC" w:rsidRDefault="004239CC">
      <w:pPr>
        <w:pStyle w:val="Plattetekst"/>
      </w:pPr>
    </w:p>
    <w:p w14:paraId="2AB76BCF" w14:textId="77777777" w:rsidR="004239CC" w:rsidRDefault="004239CC">
      <w:pPr>
        <w:pStyle w:val="Plattetekst"/>
        <w:spacing w:before="6"/>
        <w:rPr>
          <w:sz w:val="23"/>
        </w:rPr>
      </w:pPr>
    </w:p>
    <w:p w14:paraId="2AB76BD0" w14:textId="77777777" w:rsidR="004239CC" w:rsidRDefault="00480E88">
      <w:pPr>
        <w:pStyle w:val="Kop1"/>
        <w:numPr>
          <w:ilvl w:val="1"/>
          <w:numId w:val="1"/>
        </w:numPr>
        <w:tabs>
          <w:tab w:val="left" w:pos="985"/>
        </w:tabs>
        <w:ind w:hanging="876"/>
      </w:pPr>
      <w:r>
        <w:t>Development of a protocol based on existing</w:t>
      </w:r>
      <w:r>
        <w:rPr>
          <w:spacing w:val="25"/>
        </w:rPr>
        <w:t xml:space="preserve"> </w:t>
      </w:r>
      <w:r>
        <w:t>systems</w:t>
      </w:r>
    </w:p>
    <w:p w14:paraId="2AB76BD1" w14:textId="77777777" w:rsidR="004239CC" w:rsidRDefault="004239CC">
      <w:pPr>
        <w:pStyle w:val="Plattetekst"/>
        <w:spacing w:before="6"/>
        <w:rPr>
          <w:rFonts w:ascii="Arial"/>
          <w:b/>
          <w:sz w:val="38"/>
        </w:rPr>
      </w:pPr>
    </w:p>
    <w:p w14:paraId="2AB76BD2" w14:textId="77777777" w:rsidR="004239CC" w:rsidRDefault="00480E88">
      <w:pPr>
        <w:pStyle w:val="Plattetekst"/>
        <w:spacing w:line="331" w:lineRule="auto"/>
        <w:ind w:left="107" w:right="306"/>
        <w:jc w:val="both"/>
      </w:pPr>
      <w:r>
        <w:t>In</w:t>
      </w:r>
      <w:r>
        <w:rPr>
          <w:spacing w:val="-14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rPr>
          <w:spacing w:val="2"/>
        </w:rPr>
        <w:t>III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taken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protocol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between manned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unmanned</w:t>
      </w:r>
      <w:r>
        <w:rPr>
          <w:spacing w:val="-31"/>
        </w:rPr>
        <w:t xml:space="preserve"> </w:t>
      </w:r>
      <w:r>
        <w:t>vessels.</w:t>
      </w:r>
      <w:r>
        <w:rPr>
          <w:spacing w:val="-1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first</w:t>
      </w:r>
      <w:r>
        <w:rPr>
          <w:spacing w:val="-31"/>
        </w:rPr>
        <w:t xml:space="preserve"> </w:t>
      </w:r>
      <w:r>
        <w:t>iterative</w:t>
      </w:r>
      <w:r>
        <w:rPr>
          <w:spacing w:val="-31"/>
        </w:rPr>
        <w:t xml:space="preserve"> </w:t>
      </w:r>
      <w:r>
        <w:t>step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m</w:t>
      </w:r>
      <w:r>
        <w:t>ade</w:t>
      </w:r>
      <w:r>
        <w:rPr>
          <w:spacing w:val="-31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situated</w:t>
      </w:r>
      <w:r>
        <w:rPr>
          <w:spacing w:val="-31"/>
        </w:rPr>
        <w:t xml:space="preserve"> </w:t>
      </w:r>
      <w:r>
        <w:t>Cognitive Engineering</w:t>
      </w:r>
      <w:r>
        <w:rPr>
          <w:spacing w:val="-37"/>
        </w:rPr>
        <w:t xml:space="preserve"> </w:t>
      </w:r>
      <w:r>
        <w:t>(</w:t>
      </w:r>
      <w:proofErr w:type="spellStart"/>
      <w:r>
        <w:t>sCE</w:t>
      </w:r>
      <w:proofErr w:type="spellEnd"/>
      <w:r>
        <w:t>)</w:t>
      </w:r>
      <w:r>
        <w:rPr>
          <w:spacing w:val="-37"/>
        </w:rPr>
        <w:t xml:space="preserve"> </w:t>
      </w:r>
      <w:r>
        <w:t>method.</w:t>
      </w:r>
      <w:r>
        <w:rPr>
          <w:spacing w:val="-26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method</w:t>
      </w:r>
      <w:r>
        <w:rPr>
          <w:spacing w:val="-37"/>
        </w:rPr>
        <w:t xml:space="preserve"> </w:t>
      </w:r>
      <w:r>
        <w:t>takes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human</w:t>
      </w:r>
      <w:r>
        <w:rPr>
          <w:spacing w:val="-37"/>
        </w:rPr>
        <w:t xml:space="preserve"> </w:t>
      </w:r>
      <w:r>
        <w:t>factor</w:t>
      </w:r>
      <w:r>
        <w:rPr>
          <w:spacing w:val="-37"/>
        </w:rPr>
        <w:t xml:space="preserve"> </w:t>
      </w:r>
      <w:r>
        <w:t>into</w:t>
      </w:r>
      <w:r>
        <w:rPr>
          <w:spacing w:val="-37"/>
        </w:rPr>
        <w:t xml:space="preserve"> </w:t>
      </w:r>
      <w:r>
        <w:t>account,</w:t>
      </w:r>
      <w:r>
        <w:rPr>
          <w:spacing w:val="-37"/>
        </w:rPr>
        <w:t xml:space="preserve"> </w:t>
      </w:r>
      <w:r>
        <w:t>which</w:t>
      </w:r>
      <w:r>
        <w:rPr>
          <w:spacing w:val="-37"/>
        </w:rPr>
        <w:t xml:space="preserve"> </w:t>
      </w:r>
      <w:r>
        <w:t>results in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protocol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performs</w:t>
      </w:r>
      <w:r>
        <w:rPr>
          <w:spacing w:val="-23"/>
        </w:rPr>
        <w:t xml:space="preserve"> </w:t>
      </w:r>
      <w:r>
        <w:t>well,</w:t>
      </w:r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ensures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seafarers</w:t>
      </w:r>
      <w:r>
        <w:rPr>
          <w:spacing w:val="-23"/>
        </w:rPr>
        <w:t xml:space="preserve"> </w:t>
      </w:r>
      <w:r>
        <w:t>trust</w:t>
      </w:r>
      <w:r>
        <w:rPr>
          <w:spacing w:val="-23"/>
        </w:rPr>
        <w:t xml:space="preserve"> </w:t>
      </w:r>
      <w:r>
        <w:t>unmanned vessels,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situation</w:t>
      </w:r>
      <w:r>
        <w:rPr>
          <w:spacing w:val="-42"/>
        </w:rPr>
        <w:t xml:space="preserve"> </w:t>
      </w:r>
      <w:r>
        <w:rPr>
          <w:spacing w:val="-3"/>
        </w:rPr>
        <w:t>awareness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seafarers</w:t>
      </w:r>
      <w:r>
        <w:rPr>
          <w:spacing w:val="-42"/>
        </w:rPr>
        <w:t xml:space="preserve"> </w:t>
      </w:r>
      <w:r>
        <w:rPr>
          <w:spacing w:val="-3"/>
        </w:rPr>
        <w:t>may</w:t>
      </w:r>
      <w:r>
        <w:rPr>
          <w:spacing w:val="-42"/>
        </w:rPr>
        <w:t xml:space="preserve"> </w:t>
      </w:r>
      <w:r>
        <w:t>not</w:t>
      </w:r>
      <w:r>
        <w:rPr>
          <w:spacing w:val="-42"/>
        </w:rPr>
        <w:t xml:space="preserve"> </w:t>
      </w:r>
      <w:r>
        <w:t>degrade,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method</w:t>
      </w:r>
      <w:r>
        <w:rPr>
          <w:spacing w:val="-42"/>
        </w:rPr>
        <w:t xml:space="preserve"> </w:t>
      </w:r>
      <w:r>
        <w:t>ensures</w:t>
      </w:r>
      <w:r>
        <w:rPr>
          <w:spacing w:val="-42"/>
        </w:rPr>
        <w:t xml:space="preserve"> </w:t>
      </w:r>
      <w:r>
        <w:t>that</w:t>
      </w:r>
    </w:p>
    <w:p w14:paraId="2AB76BD3" w14:textId="77777777" w:rsidR="004239CC" w:rsidRDefault="00480E88">
      <w:pPr>
        <w:pStyle w:val="Plattetekst"/>
        <w:spacing w:before="179"/>
        <w:ind w:left="3322" w:right="3520"/>
        <w:jc w:val="center"/>
      </w:pPr>
      <w:r>
        <w:t>115</w:t>
      </w:r>
    </w:p>
    <w:p w14:paraId="2AB76BD4" w14:textId="77777777" w:rsidR="004239CC" w:rsidRDefault="004239CC">
      <w:pPr>
        <w:jc w:val="center"/>
        <w:sectPr w:rsidR="004239CC">
          <w:pgSz w:w="11910" w:h="16840"/>
          <w:pgMar w:top="1580" w:right="1420" w:bottom="280" w:left="1620" w:header="708" w:footer="708" w:gutter="0"/>
          <w:cols w:space="708"/>
        </w:sectPr>
      </w:pPr>
    </w:p>
    <w:p w14:paraId="2AB76BD5" w14:textId="77777777" w:rsidR="004239CC" w:rsidRDefault="00480E88">
      <w:pPr>
        <w:tabs>
          <w:tab w:val="left" w:pos="2237"/>
        </w:tabs>
        <w:spacing w:before="34"/>
        <w:ind w:left="108"/>
        <w:jc w:val="both"/>
        <w:rPr>
          <w:rFonts w:ascii="Trebuchet MS"/>
          <w:i/>
        </w:rPr>
      </w:pPr>
      <w:r>
        <w:rPr>
          <w:w w:val="105"/>
        </w:rPr>
        <w:lastRenderedPageBreak/>
        <w:t>116</w:t>
      </w:r>
      <w:r>
        <w:rPr>
          <w:w w:val="105"/>
        </w:rPr>
        <w:tab/>
      </w:r>
      <w:r>
        <w:rPr>
          <w:rFonts w:ascii="Trebuchet MS"/>
          <w:i/>
          <w:w w:val="105"/>
        </w:rPr>
        <w:t>CHAPTER 13. FINAL CONCLUSION AND</w:t>
      </w:r>
      <w:r>
        <w:rPr>
          <w:rFonts w:ascii="Trebuchet MS"/>
          <w:i/>
          <w:spacing w:val="56"/>
          <w:w w:val="105"/>
        </w:rPr>
        <w:t xml:space="preserve"> </w:t>
      </w:r>
      <w:r>
        <w:rPr>
          <w:rFonts w:ascii="Trebuchet MS"/>
          <w:i/>
          <w:w w:val="105"/>
        </w:rPr>
        <w:t>RECOMMENDATIONS</w:t>
      </w:r>
    </w:p>
    <w:p w14:paraId="2AB76BD6" w14:textId="77777777" w:rsidR="004239CC" w:rsidRDefault="004239CC">
      <w:pPr>
        <w:pStyle w:val="Plattetekst"/>
        <w:spacing w:before="9"/>
        <w:rPr>
          <w:rFonts w:ascii="Trebuchet MS"/>
          <w:i/>
          <w:sz w:val="29"/>
        </w:rPr>
      </w:pPr>
    </w:p>
    <w:p w14:paraId="2AB76BD7" w14:textId="77777777" w:rsidR="004239CC" w:rsidRDefault="00480E88">
      <w:pPr>
        <w:pStyle w:val="Plattetekst"/>
        <w:spacing w:line="331" w:lineRule="auto"/>
        <w:ind w:left="107" w:right="305"/>
        <w:jc w:val="both"/>
      </w:pPr>
      <w:r>
        <w:t xml:space="preserve">seafarers like to use such a protocol, as the </w:t>
      </w:r>
      <w:r>
        <w:rPr>
          <w:spacing w:val="-5"/>
        </w:rPr>
        <w:t xml:space="preserve">way </w:t>
      </w:r>
      <w:r>
        <w:t xml:space="preserve">of working is familiar to them. These </w:t>
      </w:r>
      <w:r>
        <w:rPr>
          <w:w w:val="95"/>
        </w:rPr>
        <w:t>conclusions</w:t>
      </w:r>
      <w:r>
        <w:rPr>
          <w:spacing w:val="-11"/>
          <w:w w:val="95"/>
        </w:rPr>
        <w:t xml:space="preserve"> </w:t>
      </w:r>
      <w:r>
        <w:rPr>
          <w:w w:val="95"/>
        </w:rPr>
        <w:t>have</w:t>
      </w:r>
      <w:r>
        <w:rPr>
          <w:spacing w:val="-11"/>
          <w:w w:val="95"/>
        </w:rPr>
        <w:t xml:space="preserve"> </w:t>
      </w:r>
      <w:r>
        <w:rPr>
          <w:w w:val="95"/>
        </w:rPr>
        <w:t>been</w:t>
      </w:r>
      <w:r>
        <w:rPr>
          <w:spacing w:val="-11"/>
          <w:w w:val="95"/>
        </w:rPr>
        <w:t xml:space="preserve"> </w:t>
      </w:r>
      <w:r>
        <w:rPr>
          <w:w w:val="95"/>
        </w:rPr>
        <w:t>evaluated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experiment,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results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experiment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 xml:space="preserve">showed </w:t>
      </w:r>
      <w:r>
        <w:t>that</w:t>
      </w:r>
      <w:r>
        <w:rPr>
          <w:spacing w:val="-32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method</w:t>
      </w:r>
      <w:r>
        <w:rPr>
          <w:spacing w:val="-32"/>
        </w:rPr>
        <w:t xml:space="preserve"> </w:t>
      </w:r>
      <w:r>
        <w:rPr>
          <w:spacing w:val="-3"/>
        </w:rPr>
        <w:t>works</w:t>
      </w:r>
      <w:r>
        <w:rPr>
          <w:spacing w:val="-32"/>
        </w:rPr>
        <w:t xml:space="preserve"> </w:t>
      </w:r>
      <w:r>
        <w:t>well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develop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protocol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communication</w:t>
      </w:r>
      <w:r>
        <w:rPr>
          <w:spacing w:val="-32"/>
        </w:rPr>
        <w:t xml:space="preserve"> </w:t>
      </w:r>
      <w:r>
        <w:t>between</w:t>
      </w:r>
      <w:r>
        <w:rPr>
          <w:spacing w:val="-32"/>
        </w:rPr>
        <w:t xml:space="preserve"> </w:t>
      </w:r>
      <w:r>
        <w:t>manned</w:t>
      </w:r>
      <w:r>
        <w:rPr>
          <w:spacing w:val="-32"/>
        </w:rPr>
        <w:t xml:space="preserve"> </w:t>
      </w:r>
      <w:r>
        <w:t xml:space="preserve">and </w:t>
      </w:r>
      <w:r>
        <w:rPr>
          <w:w w:val="95"/>
        </w:rPr>
        <w:t>unmanned</w:t>
      </w:r>
      <w:r>
        <w:rPr>
          <w:spacing w:val="-11"/>
          <w:w w:val="95"/>
        </w:rPr>
        <w:t xml:space="preserve"> </w:t>
      </w:r>
      <w:r>
        <w:rPr>
          <w:w w:val="95"/>
        </w:rPr>
        <w:t>vessels,</w:t>
      </w:r>
      <w:r>
        <w:rPr>
          <w:spacing w:val="-10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protocol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based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existing</w:t>
      </w:r>
      <w:r>
        <w:rPr>
          <w:spacing w:val="-11"/>
          <w:w w:val="95"/>
        </w:rPr>
        <w:t xml:space="preserve"> </w:t>
      </w:r>
      <w:r>
        <w:rPr>
          <w:w w:val="95"/>
        </w:rPr>
        <w:t>protocols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systems.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experiment </w:t>
      </w:r>
      <w:r>
        <w:t>did</w:t>
      </w:r>
      <w:r>
        <w:rPr>
          <w:spacing w:val="-39"/>
        </w:rPr>
        <w:t xml:space="preserve"> </w:t>
      </w:r>
      <w:r>
        <w:t>thereby</w:t>
      </w:r>
      <w:r>
        <w:rPr>
          <w:spacing w:val="-39"/>
        </w:rPr>
        <w:t xml:space="preserve"> </w:t>
      </w:r>
      <w:r>
        <w:t>also</w:t>
      </w:r>
      <w:r>
        <w:rPr>
          <w:spacing w:val="-39"/>
        </w:rPr>
        <w:t xml:space="preserve"> </w:t>
      </w:r>
      <w:r>
        <w:t>give</w:t>
      </w:r>
      <w:r>
        <w:rPr>
          <w:spacing w:val="-39"/>
        </w:rPr>
        <w:t xml:space="preserve"> </w:t>
      </w:r>
      <w:r>
        <w:t>insight</w:t>
      </w:r>
      <w:r>
        <w:rPr>
          <w:spacing w:val="-39"/>
        </w:rPr>
        <w:t xml:space="preserve"> </w:t>
      </w:r>
      <w:r>
        <w:t>into</w:t>
      </w:r>
      <w:r>
        <w:rPr>
          <w:spacing w:val="-39"/>
        </w:rPr>
        <w:t xml:space="preserve"> </w:t>
      </w:r>
      <w:r>
        <w:t>factors</w:t>
      </w:r>
      <w:r>
        <w:rPr>
          <w:spacing w:val="-39"/>
        </w:rPr>
        <w:t xml:space="preserve"> </w:t>
      </w:r>
      <w:r>
        <w:t>which</w:t>
      </w:r>
      <w:r>
        <w:rPr>
          <w:spacing w:val="-39"/>
        </w:rPr>
        <w:t xml:space="preserve"> </w:t>
      </w:r>
      <w:r>
        <w:t>should</w:t>
      </w:r>
      <w:r>
        <w:rPr>
          <w:spacing w:val="-39"/>
        </w:rPr>
        <w:t xml:space="preserve"> </w:t>
      </w:r>
      <w:r>
        <w:rPr>
          <w:spacing w:val="1"/>
        </w:rPr>
        <w:t>be</w:t>
      </w:r>
      <w:r>
        <w:rPr>
          <w:spacing w:val="-39"/>
        </w:rPr>
        <w:t xml:space="preserve"> </w:t>
      </w:r>
      <w:proofErr w:type="gramStart"/>
      <w:r>
        <w:t>taken</w:t>
      </w:r>
      <w:r>
        <w:rPr>
          <w:spacing w:val="-39"/>
        </w:rPr>
        <w:t xml:space="preserve"> </w:t>
      </w:r>
      <w:r>
        <w:t>into</w:t>
      </w:r>
      <w:r>
        <w:rPr>
          <w:spacing w:val="-39"/>
        </w:rPr>
        <w:t xml:space="preserve"> </w:t>
      </w:r>
      <w:r>
        <w:t>account</w:t>
      </w:r>
      <w:proofErr w:type="gramEnd"/>
      <w:r>
        <w:rPr>
          <w:spacing w:val="-39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next</w:t>
      </w:r>
      <w:r>
        <w:rPr>
          <w:spacing w:val="-39"/>
        </w:rPr>
        <w:t xml:space="preserve"> </w:t>
      </w:r>
      <w:r>
        <w:t xml:space="preserve">step, </w:t>
      </w:r>
      <w:r>
        <w:rPr>
          <w:w w:val="95"/>
        </w:rPr>
        <w:t>such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importance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1"/>
          <w:w w:val="95"/>
        </w:rPr>
        <w:t>good</w:t>
      </w:r>
      <w:r>
        <w:rPr>
          <w:spacing w:val="-21"/>
          <w:w w:val="95"/>
        </w:rPr>
        <w:t xml:space="preserve"> </w:t>
      </w:r>
      <w:r>
        <w:rPr>
          <w:w w:val="95"/>
        </w:rPr>
        <w:t>speech</w:t>
      </w:r>
      <w:r>
        <w:rPr>
          <w:spacing w:val="-21"/>
          <w:w w:val="95"/>
        </w:rPr>
        <w:t xml:space="preserve"> </w:t>
      </w:r>
      <w:r>
        <w:rPr>
          <w:w w:val="95"/>
        </w:rPr>
        <w:t>recognition.</w:t>
      </w:r>
      <w:r>
        <w:rPr>
          <w:spacing w:val="-1"/>
          <w:w w:val="95"/>
        </w:rPr>
        <w:t xml:space="preserve"> </w:t>
      </w:r>
      <w:r>
        <w:rPr>
          <w:w w:val="95"/>
        </w:rPr>
        <w:t>Seafarers</w:t>
      </w:r>
      <w:r>
        <w:rPr>
          <w:spacing w:val="-21"/>
          <w:w w:val="95"/>
        </w:rPr>
        <w:t xml:space="preserve"> </w:t>
      </w:r>
      <w:r>
        <w:rPr>
          <w:w w:val="95"/>
        </w:rPr>
        <w:t>expect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example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foreign </w:t>
      </w:r>
      <w:r>
        <w:t>accents</w:t>
      </w:r>
      <w:r>
        <w:rPr>
          <w:spacing w:val="-41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hard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understand,</w:t>
      </w:r>
      <w:r>
        <w:rPr>
          <w:spacing w:val="-41"/>
        </w:rPr>
        <w:t xml:space="preserve"> </w:t>
      </w:r>
      <w:r>
        <w:t>thereby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there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possibility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use</w:t>
      </w:r>
      <w:r>
        <w:rPr>
          <w:spacing w:val="-41"/>
        </w:rPr>
        <w:t xml:space="preserve"> </w:t>
      </w:r>
      <w:r>
        <w:t>text</w:t>
      </w:r>
      <w:r>
        <w:rPr>
          <w:spacing w:val="-41"/>
        </w:rPr>
        <w:t xml:space="preserve"> </w:t>
      </w:r>
      <w:r>
        <w:t>me</w:t>
      </w:r>
      <w:r>
        <w:t>ssaging</w:t>
      </w:r>
      <w:r>
        <w:rPr>
          <w:spacing w:val="-41"/>
        </w:rPr>
        <w:t xml:space="preserve"> </w:t>
      </w:r>
      <w:r>
        <w:t>via</w:t>
      </w:r>
      <w:r>
        <w:rPr>
          <w:spacing w:val="-41"/>
        </w:rPr>
        <w:t xml:space="preserve"> </w:t>
      </w:r>
      <w:r>
        <w:t xml:space="preserve">AIS </w:t>
      </w:r>
      <w:r>
        <w:rPr>
          <w:spacing w:val="-4"/>
        </w:rPr>
        <w:t>or</w:t>
      </w:r>
      <w:r>
        <w:rPr>
          <w:spacing w:val="-33"/>
        </w:rPr>
        <w:t xml:space="preserve"> </w:t>
      </w:r>
      <w:r>
        <w:t>INMARSAT-C.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future</w:t>
      </w:r>
      <w:r>
        <w:rPr>
          <w:spacing w:val="-33"/>
        </w:rPr>
        <w:t xml:space="preserve"> </w:t>
      </w:r>
      <w:r>
        <w:t>iterations,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protocol</w:t>
      </w:r>
      <w:r>
        <w:rPr>
          <w:spacing w:val="-33"/>
        </w:rPr>
        <w:t xml:space="preserve"> </w:t>
      </w:r>
      <w:r>
        <w:t>should</w:t>
      </w:r>
      <w:r>
        <w:rPr>
          <w:spacing w:val="-33"/>
        </w:rPr>
        <w:t xml:space="preserve"> </w:t>
      </w:r>
      <w:r>
        <w:t>thus</w:t>
      </w:r>
      <w:r>
        <w:rPr>
          <w:spacing w:val="-33"/>
        </w:rPr>
        <w:t xml:space="preserve"> </w:t>
      </w:r>
      <w:r>
        <w:rPr>
          <w:spacing w:val="1"/>
        </w:rPr>
        <w:t>be</w:t>
      </w:r>
      <w:r>
        <w:rPr>
          <w:spacing w:val="-33"/>
        </w:rPr>
        <w:t xml:space="preserve"> </w:t>
      </w:r>
      <w:r>
        <w:t>tested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more</w:t>
      </w:r>
      <w:r>
        <w:rPr>
          <w:spacing w:val="-33"/>
        </w:rPr>
        <w:t xml:space="preserve"> </w:t>
      </w:r>
      <w:r>
        <w:t>complex situations.</w:t>
      </w:r>
    </w:p>
    <w:p w14:paraId="2AB76BD8" w14:textId="77777777" w:rsidR="004239CC" w:rsidRDefault="004239CC">
      <w:pPr>
        <w:pStyle w:val="Plattetekst"/>
      </w:pPr>
    </w:p>
    <w:p w14:paraId="2AB76BD9" w14:textId="77777777" w:rsidR="004239CC" w:rsidRDefault="004239CC">
      <w:pPr>
        <w:pStyle w:val="Plattetekst"/>
        <w:spacing w:before="5"/>
        <w:rPr>
          <w:sz w:val="28"/>
        </w:rPr>
      </w:pPr>
    </w:p>
    <w:p w14:paraId="2AB76BDA" w14:textId="77777777" w:rsidR="004239CC" w:rsidRDefault="00480E88">
      <w:pPr>
        <w:pStyle w:val="Kop1"/>
        <w:numPr>
          <w:ilvl w:val="1"/>
          <w:numId w:val="1"/>
        </w:numPr>
        <w:tabs>
          <w:tab w:val="left" w:pos="985"/>
        </w:tabs>
        <w:ind w:hanging="876"/>
      </w:pPr>
      <w:r>
        <w:t>Combining previous</w:t>
      </w:r>
      <w:r>
        <w:rPr>
          <w:spacing w:val="41"/>
        </w:rPr>
        <w:t xml:space="preserve"> </w:t>
      </w:r>
      <w:r>
        <w:t>results</w:t>
      </w:r>
    </w:p>
    <w:p w14:paraId="2AB76BDB" w14:textId="77777777" w:rsidR="004239CC" w:rsidRDefault="004239CC">
      <w:pPr>
        <w:pStyle w:val="Plattetekst"/>
        <w:spacing w:before="10"/>
        <w:rPr>
          <w:rFonts w:ascii="Arial"/>
          <w:b/>
          <w:sz w:val="40"/>
        </w:rPr>
      </w:pPr>
    </w:p>
    <w:p w14:paraId="2AB76BDC" w14:textId="77777777" w:rsidR="004239CC" w:rsidRDefault="00480E88">
      <w:pPr>
        <w:pStyle w:val="Plattetekst"/>
        <w:spacing w:before="1" w:line="331" w:lineRule="auto"/>
        <w:ind w:left="107" w:right="306"/>
        <w:jc w:val="both"/>
      </w:pPr>
      <w:r>
        <w:t>In</w:t>
      </w:r>
      <w:r>
        <w:rPr>
          <w:spacing w:val="-42"/>
        </w:rPr>
        <w:t xml:space="preserve"> </w:t>
      </w:r>
      <w:r>
        <w:t>chapter</w:t>
      </w:r>
      <w:r>
        <w:rPr>
          <w:spacing w:val="-42"/>
        </w:rPr>
        <w:t xml:space="preserve"> </w:t>
      </w:r>
      <w:r>
        <w:t>2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decision</w:t>
      </w:r>
      <w:r>
        <w:rPr>
          <w:spacing w:val="-42"/>
        </w:rPr>
        <w:t xml:space="preserve"> </w:t>
      </w:r>
      <w:r>
        <w:t>model</w:t>
      </w:r>
      <w:r>
        <w:rPr>
          <w:spacing w:val="-42"/>
        </w:rPr>
        <w:t xml:space="preserve"> </w:t>
      </w:r>
      <w:r>
        <w:t>shown</w:t>
      </w:r>
      <w:r>
        <w:rPr>
          <w:spacing w:val="-42"/>
        </w:rPr>
        <w:t xml:space="preserve"> </w:t>
      </w:r>
      <w:r>
        <w:t>which</w:t>
      </w:r>
      <w:r>
        <w:rPr>
          <w:spacing w:val="-42"/>
        </w:rPr>
        <w:t xml:space="preserve"> </w:t>
      </w:r>
      <w:r>
        <w:t>shows</w:t>
      </w:r>
      <w:r>
        <w:rPr>
          <w:spacing w:val="-42"/>
        </w:rPr>
        <w:t xml:space="preserve"> </w:t>
      </w:r>
      <w:r>
        <w:t>what</w:t>
      </w:r>
      <w:r>
        <w:rPr>
          <w:spacing w:val="-42"/>
        </w:rPr>
        <w:t xml:space="preserve"> </w:t>
      </w:r>
      <w:r>
        <w:t>should</w:t>
      </w:r>
      <w:r>
        <w:rPr>
          <w:spacing w:val="-42"/>
        </w:rPr>
        <w:t xml:space="preserve"> </w:t>
      </w:r>
      <w:r>
        <w:rPr>
          <w:spacing w:val="1"/>
        </w:rPr>
        <w:t>be</w:t>
      </w:r>
      <w:r>
        <w:rPr>
          <w:spacing w:val="-42"/>
        </w:rPr>
        <w:t xml:space="preserve"> </w:t>
      </w:r>
      <w:proofErr w:type="gramStart"/>
      <w:r>
        <w:t>taken</w:t>
      </w:r>
      <w:r>
        <w:rPr>
          <w:spacing w:val="-42"/>
        </w:rPr>
        <w:t xml:space="preserve"> </w:t>
      </w:r>
      <w:r>
        <w:t>into</w:t>
      </w:r>
      <w:r>
        <w:rPr>
          <w:spacing w:val="-42"/>
        </w:rPr>
        <w:t xml:space="preserve"> </w:t>
      </w:r>
      <w:r>
        <w:t>account</w:t>
      </w:r>
      <w:proofErr w:type="gramEnd"/>
      <w:r>
        <w:rPr>
          <w:spacing w:val="-42"/>
        </w:rPr>
        <w:t xml:space="preserve"> </w:t>
      </w:r>
      <w:r>
        <w:t xml:space="preserve">when </w:t>
      </w:r>
      <w:r>
        <w:rPr>
          <w:w w:val="95"/>
        </w:rPr>
        <w:t>solving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problem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9"/>
          <w:w w:val="95"/>
        </w:rPr>
        <w:t xml:space="preserve"> </w:t>
      </w:r>
      <w:r>
        <w:rPr>
          <w:w w:val="95"/>
        </w:rPr>
        <w:t>between</w:t>
      </w:r>
      <w:r>
        <w:rPr>
          <w:spacing w:val="-9"/>
          <w:w w:val="95"/>
        </w:rPr>
        <w:t xml:space="preserve"> </w:t>
      </w:r>
      <w:r>
        <w:rPr>
          <w:w w:val="95"/>
        </w:rPr>
        <w:t>manned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unmanned</w:t>
      </w:r>
      <w:r>
        <w:rPr>
          <w:spacing w:val="-9"/>
          <w:w w:val="95"/>
        </w:rPr>
        <w:t xml:space="preserve"> </w:t>
      </w:r>
      <w:r>
        <w:rPr>
          <w:w w:val="95"/>
        </w:rPr>
        <w:t>vessels.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results </w:t>
      </w:r>
      <w:r>
        <w:t>of</w:t>
      </w:r>
      <w:r>
        <w:rPr>
          <w:spacing w:val="-30"/>
        </w:rPr>
        <w:t xml:space="preserve"> </w:t>
      </w:r>
      <w:r>
        <w:t>part</w:t>
      </w:r>
      <w:r>
        <w:rPr>
          <w:spacing w:val="-30"/>
        </w:rPr>
        <w:t xml:space="preserve"> </w:t>
      </w:r>
      <w:r>
        <w:rPr>
          <w:spacing w:val="1"/>
        </w:rPr>
        <w:t>II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rPr>
          <w:spacing w:val="2"/>
        </w:rPr>
        <w:t>III</w:t>
      </w:r>
      <w:r>
        <w:rPr>
          <w:spacing w:val="-30"/>
        </w:rPr>
        <w:t xml:space="preserve"> </w:t>
      </w:r>
      <w:r>
        <w:t>combined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support</w:t>
      </w:r>
      <w:r>
        <w:rPr>
          <w:spacing w:val="-30"/>
        </w:rPr>
        <w:t xml:space="preserve"> </w:t>
      </w:r>
      <w:r>
        <w:t>each</w:t>
      </w:r>
      <w:r>
        <w:rPr>
          <w:spacing w:val="-30"/>
        </w:rPr>
        <w:t xml:space="preserve"> </w:t>
      </w:r>
      <w:r>
        <w:t>other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solve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problem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communication</w:t>
      </w:r>
      <w:r>
        <w:rPr>
          <w:spacing w:val="-30"/>
        </w:rPr>
        <w:t xml:space="preserve"> </w:t>
      </w:r>
      <w:r>
        <w:t>in all situations and</w:t>
      </w:r>
      <w:r>
        <w:rPr>
          <w:spacing w:val="5"/>
        </w:rPr>
        <w:t xml:space="preserve"> </w:t>
      </w:r>
      <w:r>
        <w:t>scenarios.</w:t>
      </w:r>
    </w:p>
    <w:p w14:paraId="2AB76BDD" w14:textId="77777777" w:rsidR="004239CC" w:rsidRDefault="00480E88">
      <w:pPr>
        <w:pStyle w:val="Plattetekst"/>
        <w:spacing w:before="155" w:line="331" w:lineRule="auto"/>
        <w:ind w:left="107" w:right="306"/>
        <w:jc w:val="both"/>
      </w:pPr>
      <w:r>
        <w:t>The</w:t>
      </w:r>
      <w:r>
        <w:rPr>
          <w:spacing w:val="-45"/>
        </w:rPr>
        <w:t xml:space="preserve"> </w:t>
      </w:r>
      <w:r>
        <w:t>most</w:t>
      </w:r>
      <w:r>
        <w:rPr>
          <w:spacing w:val="-45"/>
        </w:rPr>
        <w:t xml:space="preserve"> </w:t>
      </w:r>
      <w:r>
        <w:t>important</w:t>
      </w:r>
      <w:r>
        <w:rPr>
          <w:spacing w:val="-45"/>
        </w:rPr>
        <w:t xml:space="preserve"> </w:t>
      </w:r>
      <w:r>
        <w:t>challenge</w:t>
      </w:r>
      <w:r>
        <w:rPr>
          <w:spacing w:val="-45"/>
        </w:rPr>
        <w:t xml:space="preserve"> </w:t>
      </w:r>
      <w:r>
        <w:t>which</w:t>
      </w:r>
      <w:r>
        <w:rPr>
          <w:spacing w:val="-45"/>
        </w:rPr>
        <w:t xml:space="preserve"> </w:t>
      </w:r>
      <w:r>
        <w:t>comes</w:t>
      </w:r>
      <w:r>
        <w:rPr>
          <w:spacing w:val="-45"/>
        </w:rPr>
        <w:t xml:space="preserve"> </w:t>
      </w:r>
      <w:r>
        <w:t>after</w:t>
      </w:r>
      <w:r>
        <w:rPr>
          <w:spacing w:val="-45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research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mapping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situations</w:t>
      </w:r>
      <w:r>
        <w:rPr>
          <w:spacing w:val="-45"/>
        </w:rPr>
        <w:t xml:space="preserve"> </w:t>
      </w:r>
      <w:r>
        <w:t>to the</w:t>
      </w:r>
      <w:r>
        <w:rPr>
          <w:spacing w:val="-41"/>
        </w:rPr>
        <w:t xml:space="preserve"> </w:t>
      </w:r>
      <w:r>
        <w:t>possible</w:t>
      </w:r>
      <w:r>
        <w:rPr>
          <w:spacing w:val="-41"/>
        </w:rPr>
        <w:t xml:space="preserve"> </w:t>
      </w:r>
      <w:r>
        <w:t>strategies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communication.</w:t>
      </w:r>
      <w:r>
        <w:rPr>
          <w:spacing w:val="-28"/>
        </w:rPr>
        <w:t xml:space="preserve"> </w:t>
      </w:r>
      <w:r>
        <w:t>More</w:t>
      </w:r>
      <w:r>
        <w:rPr>
          <w:spacing w:val="-41"/>
        </w:rPr>
        <w:t xml:space="preserve"> </w:t>
      </w:r>
      <w:r>
        <w:t>information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desired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ensure</w:t>
      </w:r>
      <w:r>
        <w:rPr>
          <w:spacing w:val="-41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ships can operate safely in any</w:t>
      </w:r>
      <w:r>
        <w:rPr>
          <w:spacing w:val="2"/>
        </w:rPr>
        <w:t xml:space="preserve"> </w:t>
      </w:r>
      <w:r>
        <w:t>situation.</w:t>
      </w:r>
    </w:p>
    <w:p w14:paraId="2AB76BDE" w14:textId="77777777" w:rsidR="004239CC" w:rsidRDefault="004239CC">
      <w:pPr>
        <w:pStyle w:val="Plattetekst"/>
      </w:pPr>
    </w:p>
    <w:p w14:paraId="2AB76BDF" w14:textId="77777777" w:rsidR="004239CC" w:rsidRDefault="004239CC">
      <w:pPr>
        <w:pStyle w:val="Plattetekst"/>
        <w:spacing w:before="8"/>
        <w:rPr>
          <w:sz w:val="28"/>
        </w:rPr>
      </w:pPr>
    </w:p>
    <w:p w14:paraId="2AB76BE0" w14:textId="77777777" w:rsidR="004239CC" w:rsidRDefault="00480E88">
      <w:pPr>
        <w:pStyle w:val="Kop1"/>
        <w:numPr>
          <w:ilvl w:val="1"/>
          <w:numId w:val="1"/>
        </w:numPr>
        <w:tabs>
          <w:tab w:val="left" w:pos="985"/>
        </w:tabs>
        <w:ind w:hanging="876"/>
      </w:pPr>
      <w:r>
        <w:t xml:space="preserve">Recommendations </w:t>
      </w:r>
      <w:r>
        <w:rPr>
          <w:spacing w:val="-3"/>
        </w:rPr>
        <w:t xml:space="preserve">for </w:t>
      </w:r>
      <w:r>
        <w:t>future</w:t>
      </w:r>
      <w:r>
        <w:rPr>
          <w:spacing w:val="-13"/>
        </w:rPr>
        <w:t xml:space="preserve"> </w:t>
      </w:r>
      <w:r>
        <w:t>research</w:t>
      </w:r>
    </w:p>
    <w:p w14:paraId="2AB76BE1" w14:textId="77777777" w:rsidR="004239CC" w:rsidRDefault="004239CC">
      <w:pPr>
        <w:pStyle w:val="Plattetekst"/>
        <w:spacing w:before="10"/>
        <w:rPr>
          <w:rFonts w:ascii="Arial"/>
          <w:b/>
          <w:sz w:val="40"/>
        </w:rPr>
      </w:pPr>
    </w:p>
    <w:p w14:paraId="2AB76BE2" w14:textId="77777777" w:rsidR="004239CC" w:rsidRDefault="00480E88">
      <w:pPr>
        <w:pStyle w:val="Plattetekst"/>
        <w:spacing w:before="1" w:line="331" w:lineRule="auto"/>
        <w:ind w:left="107" w:right="307"/>
        <w:jc w:val="both"/>
      </w:pPr>
      <w:r>
        <w:t>This</w:t>
      </w:r>
      <w:r>
        <w:rPr>
          <w:spacing w:val="-35"/>
        </w:rPr>
        <w:t xml:space="preserve"> </w:t>
      </w:r>
      <w:r>
        <w:t>study</w:t>
      </w:r>
      <w:r>
        <w:rPr>
          <w:spacing w:val="-36"/>
        </w:rPr>
        <w:t xml:space="preserve"> </w:t>
      </w:r>
      <w:r>
        <w:t>has</w:t>
      </w:r>
      <w:r>
        <w:rPr>
          <w:spacing w:val="-35"/>
        </w:rPr>
        <w:t xml:space="preserve"> </w:t>
      </w:r>
      <w:r>
        <w:t>been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first</w:t>
      </w:r>
      <w:r>
        <w:rPr>
          <w:spacing w:val="-36"/>
        </w:rPr>
        <w:t xml:space="preserve"> </w:t>
      </w:r>
      <w:r>
        <w:t>step</w:t>
      </w:r>
      <w:r>
        <w:rPr>
          <w:spacing w:val="-36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solving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challenge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communication</w:t>
      </w:r>
      <w:r>
        <w:rPr>
          <w:spacing w:val="-35"/>
        </w:rPr>
        <w:t xml:space="preserve"> </w:t>
      </w:r>
      <w:r>
        <w:t>between</w:t>
      </w:r>
      <w:r>
        <w:rPr>
          <w:spacing w:val="-35"/>
        </w:rPr>
        <w:t xml:space="preserve"> </w:t>
      </w:r>
      <w:r>
        <w:t>manned and</w:t>
      </w:r>
      <w:r>
        <w:rPr>
          <w:spacing w:val="-25"/>
        </w:rPr>
        <w:t xml:space="preserve"> </w:t>
      </w:r>
      <w:r>
        <w:t>unmanned</w:t>
      </w:r>
      <w:r>
        <w:rPr>
          <w:spacing w:val="-25"/>
        </w:rPr>
        <w:t xml:space="preserve"> </w:t>
      </w:r>
      <w:r>
        <w:t>vessels.</w:t>
      </w:r>
      <w:r>
        <w:rPr>
          <w:spacing w:val="2"/>
        </w:rPr>
        <w:t xml:space="preserve"> </w:t>
      </w:r>
      <w:r>
        <w:t>Since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study</w:t>
      </w:r>
      <w:r>
        <w:rPr>
          <w:spacing w:val="-25"/>
        </w:rPr>
        <w:t xml:space="preserve"> </w:t>
      </w:r>
      <w:r>
        <w:rPr>
          <w:spacing w:val="-3"/>
        </w:rPr>
        <w:t>was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first</w:t>
      </w:r>
      <w:r>
        <w:rPr>
          <w:spacing w:val="-25"/>
        </w:rPr>
        <w:t xml:space="preserve"> </w:t>
      </w:r>
      <w:r>
        <w:t>step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solving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challenge,</w:t>
      </w:r>
      <w:r>
        <w:rPr>
          <w:spacing w:val="-23"/>
        </w:rPr>
        <w:t xml:space="preserve"> </w:t>
      </w:r>
      <w:r>
        <w:t>there</w:t>
      </w:r>
      <w:r>
        <w:rPr>
          <w:spacing w:val="-25"/>
        </w:rPr>
        <w:t xml:space="preserve"> </w:t>
      </w:r>
      <w:r>
        <w:t>are still</w:t>
      </w:r>
      <w:r>
        <w:rPr>
          <w:spacing w:val="-39"/>
        </w:rPr>
        <w:t xml:space="preserve"> </w:t>
      </w:r>
      <w:r>
        <w:t>bumps</w:t>
      </w:r>
      <w:r>
        <w:rPr>
          <w:spacing w:val="-39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road</w:t>
      </w:r>
      <w:r>
        <w:rPr>
          <w:spacing w:val="-39"/>
        </w:rPr>
        <w:t xml:space="preserve"> </w:t>
      </w:r>
      <w:r>
        <w:t>which</w:t>
      </w:r>
      <w:r>
        <w:rPr>
          <w:spacing w:val="-39"/>
        </w:rPr>
        <w:t xml:space="preserve"> </w:t>
      </w:r>
      <w:r>
        <w:t>require</w:t>
      </w:r>
      <w:r>
        <w:rPr>
          <w:spacing w:val="-39"/>
        </w:rPr>
        <w:t xml:space="preserve"> </w:t>
      </w:r>
      <w:r>
        <w:t>other</w:t>
      </w:r>
      <w:r>
        <w:rPr>
          <w:spacing w:val="-39"/>
        </w:rPr>
        <w:t xml:space="preserve"> </w:t>
      </w:r>
      <w:r>
        <w:t>methods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solve</w:t>
      </w:r>
      <w:r>
        <w:rPr>
          <w:spacing w:val="-39"/>
        </w:rPr>
        <w:t xml:space="preserve"> </w:t>
      </w:r>
      <w:r>
        <w:t>them.</w:t>
      </w:r>
      <w:r>
        <w:rPr>
          <w:spacing w:val="-28"/>
        </w:rPr>
        <w:t xml:space="preserve"> </w:t>
      </w:r>
      <w:r>
        <w:t>Beside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proofErr w:type="spellStart"/>
      <w:r>
        <w:t>manoeuvring</w:t>
      </w:r>
      <w:proofErr w:type="spellEnd"/>
      <w:r>
        <w:t xml:space="preserve"> criteria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seafarers,</w:t>
      </w:r>
      <w:r>
        <w:rPr>
          <w:spacing w:val="-17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factors</w:t>
      </w:r>
      <w:r>
        <w:rPr>
          <w:spacing w:val="-17"/>
        </w:rPr>
        <w:t xml:space="preserve"> </w:t>
      </w:r>
      <w:r>
        <w:t>influence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decision-making</w:t>
      </w:r>
      <w:r>
        <w:rPr>
          <w:spacing w:val="-17"/>
        </w:rPr>
        <w:t xml:space="preserve"> </w:t>
      </w:r>
      <w:r>
        <w:t>process.</w:t>
      </w:r>
    </w:p>
    <w:p w14:paraId="2AB76BE3" w14:textId="77777777" w:rsidR="004239CC" w:rsidRDefault="00480E88">
      <w:pPr>
        <w:pStyle w:val="Plattetekst"/>
        <w:spacing w:before="155" w:line="331" w:lineRule="auto"/>
        <w:ind w:left="107" w:right="304"/>
        <w:jc w:val="both"/>
      </w:pPr>
      <w:r>
        <w:t>The</w:t>
      </w:r>
      <w:r>
        <w:rPr>
          <w:spacing w:val="-41"/>
        </w:rPr>
        <w:t xml:space="preserve"> </w:t>
      </w:r>
      <w:r>
        <w:t>first</w:t>
      </w:r>
      <w:r>
        <w:rPr>
          <w:spacing w:val="-41"/>
        </w:rPr>
        <w:t xml:space="preserve"> </w:t>
      </w:r>
      <w:r>
        <w:t>recommendation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directly</w:t>
      </w:r>
      <w:r>
        <w:rPr>
          <w:spacing w:val="-41"/>
        </w:rPr>
        <w:t xml:space="preserve"> </w:t>
      </w:r>
      <w:r>
        <w:t>related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developed</w:t>
      </w:r>
      <w:r>
        <w:rPr>
          <w:spacing w:val="-41"/>
        </w:rPr>
        <w:t xml:space="preserve"> </w:t>
      </w:r>
      <w:r>
        <w:t>method</w:t>
      </w:r>
      <w:r>
        <w:rPr>
          <w:spacing w:val="-41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finding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relation between</w:t>
      </w:r>
      <w:r>
        <w:rPr>
          <w:spacing w:val="-29"/>
        </w:rPr>
        <w:t xml:space="preserve"> </w:t>
      </w:r>
      <w:proofErr w:type="spellStart"/>
      <w:r>
        <w:t>manoeuvrability</w:t>
      </w:r>
      <w:proofErr w:type="spellEnd"/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operation</w:t>
      </w:r>
      <w:r>
        <w:rPr>
          <w:spacing w:val="-29"/>
        </w:rPr>
        <w:t xml:space="preserve"> </w:t>
      </w:r>
      <w:r>
        <w:t>without</w:t>
      </w:r>
      <w:r>
        <w:rPr>
          <w:spacing w:val="-29"/>
        </w:rPr>
        <w:t xml:space="preserve"> </w:t>
      </w:r>
      <w:r>
        <w:t>communication.</w:t>
      </w:r>
      <w:r>
        <w:rPr>
          <w:spacing w:val="2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metho</w:t>
      </w:r>
      <w:r>
        <w:t>d</w:t>
      </w:r>
      <w:r>
        <w:rPr>
          <w:spacing w:val="-29"/>
        </w:rPr>
        <w:t xml:space="preserve"> </w:t>
      </w:r>
      <w:r>
        <w:t>has</w:t>
      </w:r>
      <w:r>
        <w:rPr>
          <w:spacing w:val="-29"/>
        </w:rPr>
        <w:t xml:space="preserve"> </w:t>
      </w:r>
      <w:r>
        <w:t>proven itself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1"/>
        </w:rPr>
        <w:t>be</w:t>
      </w:r>
      <w:r>
        <w:rPr>
          <w:spacing w:val="-18"/>
        </w:rPr>
        <w:t xml:space="preserve"> </w:t>
      </w:r>
      <w:r>
        <w:t>successful.</w:t>
      </w:r>
      <w:r>
        <w:rPr>
          <w:spacing w:val="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hydrodynamic</w:t>
      </w:r>
      <w:r>
        <w:rPr>
          <w:spacing w:val="-1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gives</w:t>
      </w:r>
      <w:r>
        <w:rPr>
          <w:spacing w:val="-18"/>
        </w:rPr>
        <w:t xml:space="preserve"> </w:t>
      </w:r>
      <w:r>
        <w:t>thereby</w:t>
      </w:r>
      <w:r>
        <w:rPr>
          <w:spacing w:val="-18"/>
        </w:rPr>
        <w:t xml:space="preserve"> </w:t>
      </w:r>
      <w:r>
        <w:t>realistic</w:t>
      </w:r>
      <w:r>
        <w:rPr>
          <w:spacing w:val="-18"/>
        </w:rPr>
        <w:t xml:space="preserve"> </w:t>
      </w:r>
      <w:r>
        <w:t>results.</w:t>
      </w:r>
      <w:r>
        <w:rPr>
          <w:spacing w:val="20"/>
        </w:rPr>
        <w:t xml:space="preserve"> </w:t>
      </w:r>
      <w:r>
        <w:t xml:space="preserve">The </w:t>
      </w:r>
      <w:r>
        <w:rPr>
          <w:w w:val="95"/>
        </w:rPr>
        <w:t>results</w:t>
      </w:r>
      <w:r>
        <w:rPr>
          <w:spacing w:val="-28"/>
          <w:w w:val="95"/>
        </w:rPr>
        <w:t xml:space="preserve"> </w:t>
      </w:r>
      <w:r>
        <w:rPr>
          <w:w w:val="95"/>
        </w:rPr>
        <w:t>could,</w:t>
      </w:r>
      <w:r>
        <w:rPr>
          <w:spacing w:val="-26"/>
          <w:w w:val="95"/>
        </w:rPr>
        <w:t xml:space="preserve"> </w:t>
      </w:r>
      <w:r>
        <w:rPr>
          <w:w w:val="95"/>
        </w:rPr>
        <w:t>however,</w:t>
      </w:r>
      <w:r>
        <w:rPr>
          <w:spacing w:val="-26"/>
          <w:w w:val="95"/>
        </w:rPr>
        <w:t xml:space="preserve"> </w:t>
      </w:r>
      <w:r>
        <w:rPr>
          <w:spacing w:val="1"/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>improved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more</w:t>
      </w:r>
      <w:r>
        <w:rPr>
          <w:spacing w:val="-28"/>
          <w:w w:val="95"/>
        </w:rPr>
        <w:t xml:space="preserve"> </w:t>
      </w:r>
      <w:r>
        <w:rPr>
          <w:w w:val="95"/>
        </w:rPr>
        <w:t>different</w:t>
      </w:r>
      <w:r>
        <w:rPr>
          <w:spacing w:val="-28"/>
          <w:w w:val="95"/>
        </w:rPr>
        <w:t xml:space="preserve"> </w:t>
      </w:r>
      <w:r>
        <w:rPr>
          <w:w w:val="95"/>
        </w:rPr>
        <w:t>vessels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extreme</w:t>
      </w:r>
      <w:r>
        <w:rPr>
          <w:spacing w:val="-28"/>
          <w:w w:val="95"/>
        </w:rPr>
        <w:t xml:space="preserve"> </w:t>
      </w:r>
      <w:r>
        <w:rPr>
          <w:w w:val="95"/>
        </w:rPr>
        <w:t>characteristics,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by </w:t>
      </w:r>
      <w:r>
        <w:t>varying the input for the hydrodynamic</w:t>
      </w:r>
      <w:r>
        <w:rPr>
          <w:spacing w:val="-5"/>
        </w:rPr>
        <w:t xml:space="preserve"> </w:t>
      </w:r>
      <w:r>
        <w:t>model.</w:t>
      </w:r>
    </w:p>
    <w:p w14:paraId="2AB76BE4" w14:textId="77777777" w:rsidR="004239CC" w:rsidRDefault="00480E88">
      <w:pPr>
        <w:pStyle w:val="Plattetekst"/>
        <w:spacing w:before="154" w:line="331" w:lineRule="auto"/>
        <w:ind w:left="107" w:right="305"/>
        <w:jc w:val="both"/>
      </w:pPr>
      <w:r>
        <w:t>When</w:t>
      </w:r>
      <w:r>
        <w:rPr>
          <w:spacing w:val="-46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comes</w:t>
      </w:r>
      <w:r>
        <w:rPr>
          <w:spacing w:val="-46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protocol</w:t>
      </w:r>
      <w:r>
        <w:rPr>
          <w:spacing w:val="-46"/>
        </w:rPr>
        <w:t xml:space="preserve"> </w:t>
      </w:r>
      <w:r>
        <w:t>itself,</w:t>
      </w:r>
      <w:r>
        <w:rPr>
          <w:spacing w:val="-45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rPr>
          <w:spacing w:val="-5"/>
        </w:rPr>
        <w:t>two</w:t>
      </w:r>
      <w:r>
        <w:rPr>
          <w:spacing w:val="-46"/>
        </w:rPr>
        <w:t xml:space="preserve"> </w:t>
      </w:r>
      <w:r>
        <w:t>stakeholder</w:t>
      </w:r>
      <w:r>
        <w:rPr>
          <w:spacing w:val="-46"/>
        </w:rPr>
        <w:t xml:space="preserve"> </w:t>
      </w:r>
      <w:r>
        <w:t>groups</w:t>
      </w:r>
      <w:r>
        <w:rPr>
          <w:spacing w:val="-46"/>
        </w:rPr>
        <w:t xml:space="preserve"> </w:t>
      </w:r>
      <w:r>
        <w:t>who</w:t>
      </w:r>
      <w:r>
        <w:rPr>
          <w:spacing w:val="-46"/>
        </w:rPr>
        <w:t xml:space="preserve"> </w:t>
      </w:r>
      <w:r>
        <w:t>should</w:t>
      </w:r>
      <w:r>
        <w:rPr>
          <w:spacing w:val="-46"/>
        </w:rPr>
        <w:t xml:space="preserve"> </w:t>
      </w:r>
      <w:r>
        <w:t>also</w:t>
      </w:r>
      <w:r>
        <w:rPr>
          <w:spacing w:val="-46"/>
        </w:rPr>
        <w:t xml:space="preserve"> </w:t>
      </w:r>
      <w:r>
        <w:rPr>
          <w:spacing w:val="1"/>
        </w:rPr>
        <w:t>be</w:t>
      </w:r>
      <w:r>
        <w:rPr>
          <w:spacing w:val="-46"/>
        </w:rPr>
        <w:t xml:space="preserve"> </w:t>
      </w:r>
      <w:proofErr w:type="gramStart"/>
      <w:r>
        <w:t>taken into account</w:t>
      </w:r>
      <w:proofErr w:type="gramEnd"/>
      <w:r>
        <w:t xml:space="preserve">. The first group are the vessels </w:t>
      </w:r>
      <w:r>
        <w:rPr>
          <w:spacing w:val="-5"/>
        </w:rPr>
        <w:t xml:space="preserve">nearby. </w:t>
      </w:r>
      <w:r>
        <w:rPr>
          <w:spacing w:val="-4"/>
        </w:rPr>
        <w:t xml:space="preserve">We </w:t>
      </w:r>
      <w:r>
        <w:t xml:space="preserve">did not </w:t>
      </w:r>
      <w:proofErr w:type="gramStart"/>
      <w:r>
        <w:t>look into</w:t>
      </w:r>
      <w:proofErr w:type="gramEnd"/>
      <w:r>
        <w:t xml:space="preserve"> the impact of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protocol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performance,</w:t>
      </w:r>
      <w:r>
        <w:rPr>
          <w:spacing w:val="-19"/>
          <w:w w:val="95"/>
        </w:rPr>
        <w:t xml:space="preserve"> </w:t>
      </w:r>
      <w:r>
        <w:rPr>
          <w:w w:val="95"/>
        </w:rPr>
        <w:t>situational</w:t>
      </w:r>
      <w:r>
        <w:rPr>
          <w:spacing w:val="-20"/>
          <w:w w:val="95"/>
        </w:rPr>
        <w:t xml:space="preserve"> </w:t>
      </w:r>
      <w:r>
        <w:rPr>
          <w:w w:val="95"/>
        </w:rPr>
        <w:t>awareness,</w:t>
      </w:r>
      <w:r>
        <w:rPr>
          <w:spacing w:val="-19"/>
          <w:w w:val="95"/>
        </w:rPr>
        <w:t xml:space="preserve"> </w:t>
      </w:r>
      <w:r>
        <w:rPr>
          <w:w w:val="95"/>
        </w:rPr>
        <w:t>trust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satisfaction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operators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</w:p>
    <w:p w14:paraId="2AB76BE5" w14:textId="77777777" w:rsidR="004239CC" w:rsidRDefault="004239CC">
      <w:pPr>
        <w:spacing w:line="331" w:lineRule="auto"/>
        <w:jc w:val="both"/>
        <w:sectPr w:rsidR="004239CC">
          <w:pgSz w:w="11910" w:h="16840"/>
          <w:pgMar w:top="1060" w:right="1420" w:bottom="280" w:left="1620" w:header="708" w:footer="708" w:gutter="0"/>
          <w:cols w:space="708"/>
        </w:sectPr>
      </w:pPr>
    </w:p>
    <w:p w14:paraId="2AB76BE6" w14:textId="77777777" w:rsidR="004239CC" w:rsidRDefault="00480E88">
      <w:pPr>
        <w:tabs>
          <w:tab w:val="right" w:pos="8557"/>
        </w:tabs>
        <w:spacing w:before="34"/>
        <w:ind w:left="108"/>
        <w:jc w:val="both"/>
      </w:pPr>
      <w:r>
        <w:rPr>
          <w:rFonts w:ascii="Trebuchet MS"/>
          <w:i/>
          <w:w w:val="105"/>
        </w:rPr>
        <w:lastRenderedPageBreak/>
        <w:t xml:space="preserve">13.4.   RECOMMENDATIONS </w:t>
      </w:r>
      <w:r>
        <w:rPr>
          <w:rFonts w:ascii="Trebuchet MS"/>
          <w:i/>
          <w:spacing w:val="-3"/>
          <w:w w:val="105"/>
        </w:rPr>
        <w:t>FOR</w:t>
      </w:r>
      <w:r>
        <w:rPr>
          <w:rFonts w:ascii="Trebuchet MS"/>
          <w:i/>
          <w:spacing w:val="-31"/>
          <w:w w:val="105"/>
        </w:rPr>
        <w:t xml:space="preserve"> </w:t>
      </w:r>
      <w:r>
        <w:rPr>
          <w:rFonts w:ascii="Trebuchet MS"/>
          <w:i/>
          <w:w w:val="105"/>
        </w:rPr>
        <w:t>FUTURE</w:t>
      </w:r>
      <w:r>
        <w:rPr>
          <w:rFonts w:ascii="Trebuchet MS"/>
          <w:i/>
          <w:spacing w:val="2"/>
          <w:w w:val="105"/>
        </w:rPr>
        <w:t xml:space="preserve"> </w:t>
      </w:r>
      <w:r>
        <w:rPr>
          <w:rFonts w:ascii="Trebuchet MS"/>
          <w:i/>
          <w:w w:val="105"/>
        </w:rPr>
        <w:t>RESEARCH</w:t>
      </w:r>
      <w:r>
        <w:rPr>
          <w:rFonts w:ascii="Trebuchet MS"/>
          <w:i/>
          <w:w w:val="105"/>
        </w:rPr>
        <w:tab/>
      </w:r>
      <w:r>
        <w:rPr>
          <w:w w:val="105"/>
        </w:rPr>
        <w:t>117</w:t>
      </w:r>
    </w:p>
    <w:p w14:paraId="2AB76BE7" w14:textId="77777777" w:rsidR="004239CC" w:rsidRDefault="004239CC">
      <w:pPr>
        <w:pStyle w:val="Plattetekst"/>
        <w:spacing w:before="8"/>
        <w:rPr>
          <w:sz w:val="28"/>
        </w:rPr>
      </w:pPr>
    </w:p>
    <w:p w14:paraId="2AB76BE8" w14:textId="77777777" w:rsidR="004239CC" w:rsidRDefault="00480E88">
      <w:pPr>
        <w:pStyle w:val="Plattetekst"/>
        <w:ind w:left="108"/>
        <w:jc w:val="both"/>
      </w:pPr>
      <w:r>
        <w:t>nearby ships. Information overload is here a key factor.</w:t>
      </w:r>
    </w:p>
    <w:p w14:paraId="2AB76BE9" w14:textId="77777777" w:rsidR="004239CC" w:rsidRDefault="004239CC">
      <w:pPr>
        <w:pStyle w:val="Plattetekst"/>
        <w:spacing w:before="6"/>
        <w:rPr>
          <w:sz w:val="19"/>
        </w:rPr>
      </w:pPr>
    </w:p>
    <w:p w14:paraId="2AB76BEA" w14:textId="68F86E8F" w:rsidR="004239CC" w:rsidRDefault="00480E88">
      <w:pPr>
        <w:pStyle w:val="Plattetekst"/>
        <w:spacing w:line="331" w:lineRule="auto"/>
        <w:ind w:left="108" w:right="305"/>
        <w:jc w:val="both"/>
      </w:pPr>
      <w:r>
        <w:t>These</w:t>
      </w:r>
      <w:r>
        <w:rPr>
          <w:spacing w:val="-17"/>
        </w:rPr>
        <w:t xml:space="preserve"> </w:t>
      </w:r>
      <w:r>
        <w:t>problems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even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relevant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emergency</w:t>
      </w:r>
      <w:r>
        <w:rPr>
          <w:spacing w:val="-17"/>
        </w:rPr>
        <w:t xml:space="preserve"> </w:t>
      </w:r>
      <w:r>
        <w:t>situations.</w:t>
      </w:r>
      <w:r>
        <w:rPr>
          <w:spacing w:val="23"/>
        </w:rPr>
        <w:t xml:space="preserve"> </w:t>
      </w:r>
      <w:proofErr w:type="gramStart"/>
      <w:r>
        <w:rPr>
          <w:spacing w:val="-3"/>
        </w:rPr>
        <w:t>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moment</w:t>
      </w:r>
      <w:proofErr w:type="gramEnd"/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 xml:space="preserve">not </w:t>
      </w:r>
      <w:r>
        <w:rPr>
          <w:w w:val="95"/>
        </w:rPr>
        <w:t>been</w:t>
      </w:r>
      <w:r>
        <w:rPr>
          <w:spacing w:val="-16"/>
          <w:w w:val="95"/>
        </w:rPr>
        <w:t xml:space="preserve"> </w:t>
      </w:r>
      <w:r>
        <w:rPr>
          <w:w w:val="95"/>
        </w:rPr>
        <w:t>looked</w:t>
      </w:r>
      <w:r>
        <w:rPr>
          <w:spacing w:val="-17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expected</w:t>
      </w:r>
      <w:r>
        <w:rPr>
          <w:spacing w:val="-16"/>
          <w:w w:val="95"/>
        </w:rPr>
        <w:t xml:space="preserve"> </w:t>
      </w:r>
      <w:del w:id="4" w:author="Tom Wever" w:date="2018-11-25T10:04:00Z">
        <w:r w:rsidDel="00C00CAA">
          <w:rPr>
            <w:w w:val="95"/>
          </w:rPr>
          <w:delText>behaviour</w:delText>
        </w:r>
      </w:del>
      <w:ins w:id="5" w:author="Tom Wever" w:date="2018-11-25T10:04:00Z">
        <w:r w:rsidR="00C00CAA">
          <w:rPr>
            <w:w w:val="95"/>
          </w:rPr>
          <w:t>behavior</w:t>
        </w:r>
      </w:ins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unmanned</w:t>
      </w:r>
      <w:r>
        <w:rPr>
          <w:spacing w:val="-17"/>
          <w:w w:val="95"/>
        </w:rPr>
        <w:t xml:space="preserve"> </w:t>
      </w:r>
      <w:r>
        <w:rPr>
          <w:w w:val="95"/>
        </w:rPr>
        <w:t>vessels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emergency</w:t>
      </w:r>
      <w:r>
        <w:rPr>
          <w:spacing w:val="-16"/>
          <w:w w:val="95"/>
        </w:rPr>
        <w:t xml:space="preserve"> </w:t>
      </w:r>
      <w:r>
        <w:rPr>
          <w:w w:val="95"/>
        </w:rPr>
        <w:t>situations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other </w:t>
      </w:r>
      <w:r>
        <w:t>vessels.</w:t>
      </w:r>
      <w:r>
        <w:rPr>
          <w:spacing w:val="-29"/>
        </w:rPr>
        <w:t xml:space="preserve"> </w:t>
      </w:r>
      <w:r>
        <w:t>Should</w:t>
      </w:r>
      <w:r>
        <w:rPr>
          <w:spacing w:val="-39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t>assist</w:t>
      </w:r>
      <w:r>
        <w:rPr>
          <w:spacing w:val="-39"/>
        </w:rPr>
        <w:t xml:space="preserve"> </w:t>
      </w:r>
      <w:r>
        <w:rPr>
          <w:spacing w:val="-4"/>
        </w:rPr>
        <w:t>or</w:t>
      </w:r>
      <w:r>
        <w:rPr>
          <w:spacing w:val="-40"/>
        </w:rPr>
        <w:t xml:space="preserve"> </w:t>
      </w:r>
      <w:r>
        <w:t>stay</w:t>
      </w:r>
      <w:r>
        <w:rPr>
          <w:spacing w:val="-40"/>
        </w:rPr>
        <w:t xml:space="preserve"> </w:t>
      </w:r>
      <w:r>
        <w:rPr>
          <w:spacing w:val="-5"/>
        </w:rPr>
        <w:t>away</w:t>
      </w:r>
      <w:r>
        <w:rPr>
          <w:spacing w:val="-40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far</w:t>
      </w:r>
      <w:r>
        <w:rPr>
          <w:spacing w:val="-40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possible.</w:t>
      </w:r>
      <w:r>
        <w:rPr>
          <w:spacing w:val="-29"/>
        </w:rPr>
        <w:t xml:space="preserve"> </w:t>
      </w:r>
      <w:r>
        <w:t>This</w:t>
      </w:r>
      <w:r>
        <w:rPr>
          <w:spacing w:val="-40"/>
        </w:rPr>
        <w:t xml:space="preserve"> </w:t>
      </w:r>
      <w:r>
        <w:t>strategy</w:t>
      </w:r>
      <w:r>
        <w:rPr>
          <w:spacing w:val="-40"/>
        </w:rPr>
        <w:t xml:space="preserve"> </w:t>
      </w:r>
      <w:r>
        <w:t>becomes</w:t>
      </w:r>
      <w:r>
        <w:rPr>
          <w:spacing w:val="-40"/>
        </w:rPr>
        <w:t xml:space="preserve"> </w:t>
      </w:r>
      <w:r>
        <w:t>even</w:t>
      </w:r>
      <w:r>
        <w:rPr>
          <w:spacing w:val="-40"/>
        </w:rPr>
        <w:t xml:space="preserve"> </w:t>
      </w:r>
      <w:r>
        <w:t>more relevant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cases</w:t>
      </w:r>
      <w:r>
        <w:rPr>
          <w:spacing w:val="-29"/>
        </w:rPr>
        <w:t xml:space="preserve"> </w:t>
      </w:r>
      <w:r>
        <w:t>where</w:t>
      </w:r>
      <w:r>
        <w:rPr>
          <w:spacing w:val="-29"/>
        </w:rPr>
        <w:t xml:space="preserve"> </w:t>
      </w:r>
      <w:r>
        <w:t>assistance</w:t>
      </w:r>
      <w:r>
        <w:rPr>
          <w:spacing w:val="-29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other</w:t>
      </w:r>
      <w:r>
        <w:rPr>
          <w:spacing w:val="-29"/>
        </w:rPr>
        <w:t xml:space="preserve"> </w:t>
      </w:r>
      <w:r>
        <w:t>vessels</w:t>
      </w:r>
      <w:r>
        <w:rPr>
          <w:spacing w:val="-29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take</w:t>
      </w:r>
      <w:r>
        <w:rPr>
          <w:spacing w:val="-29"/>
        </w:rPr>
        <w:t xml:space="preserve"> </w:t>
      </w:r>
      <w:r>
        <w:t>more</w:t>
      </w:r>
      <w:r>
        <w:rPr>
          <w:spacing w:val="-29"/>
        </w:rPr>
        <w:t xml:space="preserve"> </w:t>
      </w:r>
      <w:r>
        <w:t>time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arrive,</w:t>
      </w:r>
      <w:r>
        <w:rPr>
          <w:spacing w:val="-27"/>
        </w:rPr>
        <w:t xml:space="preserve"> </w:t>
      </w:r>
      <w:r>
        <w:t>such</w:t>
      </w:r>
      <w:r>
        <w:rPr>
          <w:spacing w:val="-29"/>
        </w:rPr>
        <w:t xml:space="preserve"> </w:t>
      </w:r>
      <w:r>
        <w:t>as the</w:t>
      </w:r>
      <w:r>
        <w:rPr>
          <w:spacing w:val="-27"/>
        </w:rPr>
        <w:t xml:space="preserve"> </w:t>
      </w:r>
      <w:r>
        <w:t>middle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ocean.</w:t>
      </w:r>
      <w:r>
        <w:rPr>
          <w:spacing w:val="-4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those</w:t>
      </w:r>
      <w:r>
        <w:rPr>
          <w:spacing w:val="-27"/>
        </w:rPr>
        <w:t xml:space="preserve"> </w:t>
      </w:r>
      <w:r>
        <w:t>situations,</w:t>
      </w:r>
      <w:r>
        <w:rPr>
          <w:spacing w:val="-25"/>
        </w:rPr>
        <w:t xml:space="preserve"> </w:t>
      </w:r>
      <w:r>
        <w:t>interventions</w:t>
      </w:r>
      <w:r>
        <w:rPr>
          <w:spacing w:val="-27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shore</w:t>
      </w:r>
      <w:r>
        <w:rPr>
          <w:spacing w:val="-27"/>
        </w:rPr>
        <w:t xml:space="preserve"> </w:t>
      </w:r>
      <w:r>
        <w:t>might</w:t>
      </w:r>
      <w:r>
        <w:rPr>
          <w:spacing w:val="-27"/>
        </w:rPr>
        <w:t xml:space="preserve"> </w:t>
      </w:r>
      <w:r>
        <w:rPr>
          <w:spacing w:val="1"/>
        </w:rPr>
        <w:t>be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1"/>
        </w:rPr>
        <w:t xml:space="preserve">good </w:t>
      </w:r>
      <w:r>
        <w:t>solution.</w:t>
      </w:r>
    </w:p>
    <w:p w14:paraId="2AB76BEB" w14:textId="77777777" w:rsidR="004239CC" w:rsidRDefault="00480E88">
      <w:pPr>
        <w:pStyle w:val="Plattetekst"/>
        <w:spacing w:before="132" w:line="331" w:lineRule="auto"/>
        <w:ind w:left="108" w:right="306"/>
        <w:jc w:val="both"/>
      </w:pPr>
      <w:r>
        <w:t>But</w:t>
      </w:r>
      <w:r>
        <w:rPr>
          <w:spacing w:val="-42"/>
        </w:rPr>
        <w:t xml:space="preserve"> </w:t>
      </w:r>
      <w:r>
        <w:t>there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also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lot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communication</w:t>
      </w:r>
      <w:r>
        <w:rPr>
          <w:spacing w:val="-42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shore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everyday</w:t>
      </w:r>
      <w:r>
        <w:rPr>
          <w:spacing w:val="-42"/>
        </w:rPr>
        <w:t xml:space="preserve"> </w:t>
      </w:r>
      <w:r>
        <w:t>situations.</w:t>
      </w:r>
      <w:r>
        <w:rPr>
          <w:spacing w:val="-27"/>
        </w:rPr>
        <w:t xml:space="preserve"> </w:t>
      </w:r>
      <w:r>
        <w:rPr>
          <w:spacing w:val="-3"/>
        </w:rPr>
        <w:t>At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moment do</w:t>
      </w:r>
      <w:r>
        <w:rPr>
          <w:spacing w:val="-42"/>
        </w:rPr>
        <w:t xml:space="preserve"> </w:t>
      </w:r>
      <w:r>
        <w:t>traffic</w:t>
      </w:r>
      <w:r>
        <w:rPr>
          <w:spacing w:val="-42"/>
        </w:rPr>
        <w:t xml:space="preserve"> </w:t>
      </w:r>
      <w:r>
        <w:t>controllers</w:t>
      </w:r>
      <w:r>
        <w:rPr>
          <w:spacing w:val="-42"/>
        </w:rPr>
        <w:t xml:space="preserve"> </w:t>
      </w:r>
      <w:r>
        <w:t>guide</w:t>
      </w:r>
      <w:r>
        <w:rPr>
          <w:spacing w:val="-42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ships</w:t>
      </w:r>
      <w:r>
        <w:rPr>
          <w:spacing w:val="-42"/>
        </w:rPr>
        <w:t xml:space="preserve"> </w:t>
      </w:r>
      <w:r>
        <w:t>trough</w:t>
      </w:r>
      <w:r>
        <w:rPr>
          <w:spacing w:val="-42"/>
        </w:rPr>
        <w:t xml:space="preserve"> </w:t>
      </w:r>
      <w:r>
        <w:t>busy</w:t>
      </w:r>
      <w:r>
        <w:rPr>
          <w:spacing w:val="-42"/>
        </w:rPr>
        <w:t xml:space="preserve"> </w:t>
      </w:r>
      <w:proofErr w:type="spellStart"/>
      <w:proofErr w:type="gramStart"/>
      <w:r>
        <w:t>area’s</w:t>
      </w:r>
      <w:proofErr w:type="spellEnd"/>
      <w:proofErr w:type="gramEnd"/>
      <w:r>
        <w:t>.</w:t>
      </w:r>
      <w:r>
        <w:rPr>
          <w:spacing w:val="-30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traffic</w:t>
      </w:r>
      <w:r>
        <w:rPr>
          <w:spacing w:val="-42"/>
        </w:rPr>
        <w:t xml:space="preserve"> </w:t>
      </w:r>
      <w:r>
        <w:t>controllers</w:t>
      </w:r>
      <w:r>
        <w:rPr>
          <w:spacing w:val="-42"/>
        </w:rPr>
        <w:t xml:space="preserve"> </w:t>
      </w:r>
      <w:r>
        <w:t>inform</w:t>
      </w:r>
      <w:r>
        <w:rPr>
          <w:spacing w:val="-42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ships via</w:t>
      </w:r>
      <w:r>
        <w:rPr>
          <w:spacing w:val="-24"/>
        </w:rPr>
        <w:t xml:space="preserve"> </w:t>
      </w:r>
      <w:r>
        <w:t>radio</w:t>
      </w:r>
      <w:r>
        <w:rPr>
          <w:spacing w:val="-24"/>
        </w:rPr>
        <w:t xml:space="preserve"> </w:t>
      </w:r>
      <w:r>
        <w:t>whom</w:t>
      </w:r>
      <w:r>
        <w:rPr>
          <w:spacing w:val="-24"/>
        </w:rPr>
        <w:t xml:space="preserve"> </w:t>
      </w:r>
      <w:r>
        <w:t>may</w:t>
      </w:r>
      <w:r>
        <w:rPr>
          <w:spacing w:val="-24"/>
        </w:rPr>
        <w:t xml:space="preserve"> </w:t>
      </w:r>
      <w:r>
        <w:t>go</w:t>
      </w:r>
      <w:r>
        <w:rPr>
          <w:spacing w:val="-24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Thereby</w:t>
      </w:r>
      <w:r>
        <w:rPr>
          <w:spacing w:val="-2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they</w:t>
      </w:r>
      <w:r>
        <w:rPr>
          <w:spacing w:val="-24"/>
        </w:rPr>
        <w:t xml:space="preserve"> </w:t>
      </w:r>
      <w:r>
        <w:t>divert</w:t>
      </w:r>
      <w:r>
        <w:rPr>
          <w:spacing w:val="-24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COLREGs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many</w:t>
      </w:r>
      <w:r>
        <w:rPr>
          <w:spacing w:val="-24"/>
        </w:rPr>
        <w:t xml:space="preserve"> </w:t>
      </w:r>
      <w:r>
        <w:t>cases,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that would</w:t>
      </w:r>
      <w:r>
        <w:rPr>
          <w:spacing w:val="-25"/>
        </w:rPr>
        <w:t xml:space="preserve"> </w:t>
      </w:r>
      <w:r>
        <w:t>often</w:t>
      </w:r>
      <w:r>
        <w:rPr>
          <w:spacing w:val="-25"/>
        </w:rPr>
        <w:t xml:space="preserve"> </w:t>
      </w:r>
      <w:r>
        <w:t>result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fewer</w:t>
      </w:r>
      <w:r>
        <w:rPr>
          <w:spacing w:val="-25"/>
        </w:rPr>
        <w:t xml:space="preserve"> </w:t>
      </w:r>
      <w:proofErr w:type="spellStart"/>
      <w:r>
        <w:t>manoeuvres</w:t>
      </w:r>
      <w:proofErr w:type="spellEnd"/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ships.</w:t>
      </w:r>
      <w:r>
        <w:rPr>
          <w:spacing w:val="1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future</w:t>
      </w:r>
      <w:r>
        <w:rPr>
          <w:spacing w:val="-25"/>
        </w:rPr>
        <w:t xml:space="preserve"> </w:t>
      </w:r>
      <w:r>
        <w:t>studies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rPr>
          <w:spacing w:val="1"/>
        </w:rPr>
        <w:t>be</w:t>
      </w:r>
      <w:r>
        <w:rPr>
          <w:spacing w:val="-25"/>
        </w:rPr>
        <w:t xml:space="preserve"> </w:t>
      </w:r>
      <w:r>
        <w:t>looked</w:t>
      </w:r>
      <w:r>
        <w:rPr>
          <w:spacing w:val="-25"/>
        </w:rPr>
        <w:t xml:space="preserve"> </w:t>
      </w:r>
      <w:r>
        <w:t>if the</w:t>
      </w:r>
      <w:r>
        <w:rPr>
          <w:spacing w:val="-28"/>
        </w:rPr>
        <w:t xml:space="preserve"> </w:t>
      </w:r>
      <w:r>
        <w:t>automation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current</w:t>
      </w:r>
      <w:r>
        <w:rPr>
          <w:spacing w:val="-28"/>
        </w:rPr>
        <w:t xml:space="preserve"> </w:t>
      </w:r>
      <w:r>
        <w:t>systems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protocols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traffic</w:t>
      </w:r>
      <w:r>
        <w:rPr>
          <w:spacing w:val="-28"/>
        </w:rPr>
        <w:t xml:space="preserve"> </w:t>
      </w:r>
      <w:r>
        <w:t>controllers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proofErr w:type="gramStart"/>
      <w:r>
        <w:t>sufficient</w:t>
      </w:r>
      <w:proofErr w:type="gramEnd"/>
      <w:r>
        <w:t>,</w:t>
      </w:r>
      <w:r>
        <w:rPr>
          <w:spacing w:val="-27"/>
        </w:rPr>
        <w:t xml:space="preserve"> </w:t>
      </w:r>
      <w:r>
        <w:rPr>
          <w:spacing w:val="-4"/>
        </w:rPr>
        <w:t>or</w:t>
      </w:r>
      <w:r>
        <w:rPr>
          <w:spacing w:val="-28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the information</w:t>
      </w:r>
      <w:r>
        <w:rPr>
          <w:spacing w:val="-20"/>
        </w:rPr>
        <w:t xml:space="preserve"> </w:t>
      </w:r>
      <w:r>
        <w:t>shared</w:t>
      </w:r>
      <w:r>
        <w:rPr>
          <w:spacing w:val="-20"/>
        </w:rPr>
        <w:t xml:space="preserve"> </w:t>
      </w:r>
      <w:r>
        <w:rPr>
          <w:spacing w:val="-3"/>
        </w:rPr>
        <w:t>by</w:t>
      </w:r>
      <w:r>
        <w:rPr>
          <w:spacing w:val="-20"/>
        </w:rPr>
        <w:t xml:space="preserve"> </w:t>
      </w:r>
      <w:r>
        <w:t>traffic</w:t>
      </w:r>
      <w:r>
        <w:rPr>
          <w:spacing w:val="-20"/>
        </w:rPr>
        <w:t xml:space="preserve"> </w:t>
      </w:r>
      <w:r>
        <w:t>controllers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too</w:t>
      </w:r>
      <w:r>
        <w:rPr>
          <w:spacing w:val="-20"/>
        </w:rPr>
        <w:t xml:space="preserve"> </w:t>
      </w:r>
      <w:r>
        <w:t>elaborate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require</w:t>
      </w:r>
      <w:r>
        <w:rPr>
          <w:spacing w:val="-20"/>
        </w:rPr>
        <w:t xml:space="preserve"> </w:t>
      </w:r>
      <w:r>
        <w:t>new</w:t>
      </w:r>
      <w:r>
        <w:rPr>
          <w:spacing w:val="-20"/>
        </w:rPr>
        <w:t xml:space="preserve"> </w:t>
      </w:r>
      <w:r>
        <w:t>systems.</w:t>
      </w:r>
    </w:p>
    <w:p w14:paraId="2AB76BEC" w14:textId="77777777" w:rsidR="004239CC" w:rsidRDefault="00480E88">
      <w:pPr>
        <w:pStyle w:val="Plattetekst"/>
        <w:spacing w:before="132" w:line="331" w:lineRule="auto"/>
        <w:ind w:left="108" w:right="304"/>
        <w:jc w:val="both"/>
      </w:pPr>
      <w:r>
        <w:t>Another</w:t>
      </w:r>
      <w:r>
        <w:rPr>
          <w:spacing w:val="-43"/>
        </w:rPr>
        <w:t xml:space="preserve"> </w:t>
      </w:r>
      <w:r>
        <w:t>critical</w:t>
      </w:r>
      <w:r>
        <w:rPr>
          <w:spacing w:val="-43"/>
        </w:rPr>
        <w:t xml:space="preserve"> </w:t>
      </w:r>
      <w:r>
        <w:t>issue</w:t>
      </w:r>
      <w:r>
        <w:rPr>
          <w:spacing w:val="-43"/>
        </w:rPr>
        <w:t xml:space="preserve"> </w:t>
      </w:r>
      <w:r>
        <w:t>within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whole</w:t>
      </w:r>
      <w:r>
        <w:rPr>
          <w:spacing w:val="-43"/>
        </w:rPr>
        <w:t xml:space="preserve"> </w:t>
      </w:r>
      <w:r>
        <w:t>maritime</w:t>
      </w:r>
      <w:r>
        <w:rPr>
          <w:spacing w:val="-43"/>
        </w:rPr>
        <w:t xml:space="preserve"> </w:t>
      </w:r>
      <w:r>
        <w:t>industry</w:t>
      </w:r>
      <w:r>
        <w:rPr>
          <w:spacing w:val="-43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redundancy.</w:t>
      </w:r>
      <w:r>
        <w:rPr>
          <w:spacing w:val="-31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focus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first iteration</w:t>
      </w:r>
      <w:r>
        <w:rPr>
          <w:spacing w:val="-33"/>
        </w:rPr>
        <w:t xml:space="preserve"> </w:t>
      </w:r>
      <w:r>
        <w:rPr>
          <w:spacing w:val="-3"/>
        </w:rPr>
        <w:t>was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common</w:t>
      </w:r>
      <w:r>
        <w:rPr>
          <w:spacing w:val="-33"/>
        </w:rPr>
        <w:t xml:space="preserve"> </w:t>
      </w:r>
      <w:r>
        <w:t>critical</w:t>
      </w:r>
      <w:r>
        <w:rPr>
          <w:spacing w:val="-33"/>
        </w:rPr>
        <w:t xml:space="preserve"> </w:t>
      </w:r>
      <w:r>
        <w:t>situations,</w:t>
      </w:r>
      <w:r>
        <w:rPr>
          <w:spacing w:val="-32"/>
        </w:rPr>
        <w:t xml:space="preserve"> </w:t>
      </w:r>
      <w:r>
        <w:t>where</w:t>
      </w:r>
      <w:r>
        <w:rPr>
          <w:spacing w:val="-33"/>
        </w:rPr>
        <w:t xml:space="preserve"> </w:t>
      </w:r>
      <w:r>
        <w:t>it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possible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use</w:t>
      </w:r>
      <w:r>
        <w:rPr>
          <w:spacing w:val="-33"/>
        </w:rPr>
        <w:t xml:space="preserve"> </w:t>
      </w:r>
      <w:r>
        <w:t>all</w:t>
      </w:r>
      <w:r>
        <w:rPr>
          <w:spacing w:val="-33"/>
        </w:rPr>
        <w:t xml:space="preserve"> </w:t>
      </w:r>
      <w:r>
        <w:t>available</w:t>
      </w:r>
      <w:r>
        <w:rPr>
          <w:spacing w:val="-33"/>
        </w:rPr>
        <w:t xml:space="preserve"> </w:t>
      </w:r>
      <w:r>
        <w:t>systems. The</w:t>
      </w:r>
      <w:r>
        <w:rPr>
          <w:spacing w:val="-32"/>
        </w:rPr>
        <w:t xml:space="preserve"> </w:t>
      </w:r>
      <w:r>
        <w:t>consequence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failing</w:t>
      </w:r>
      <w:r>
        <w:rPr>
          <w:spacing w:val="-32"/>
        </w:rPr>
        <w:t xml:space="preserve"> </w:t>
      </w:r>
      <w:r>
        <w:t>components</w:t>
      </w:r>
      <w:r>
        <w:rPr>
          <w:spacing w:val="-32"/>
        </w:rPr>
        <w:t xml:space="preserve"> </w:t>
      </w:r>
      <w:r>
        <w:t>such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AIS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identification</w:t>
      </w:r>
      <w:r>
        <w:rPr>
          <w:spacing w:val="-32"/>
        </w:rPr>
        <w:t xml:space="preserve"> </w:t>
      </w:r>
      <w:r>
        <w:rPr>
          <w:spacing w:val="-4"/>
        </w:rPr>
        <w:t>or</w:t>
      </w:r>
      <w:r>
        <w:rPr>
          <w:spacing w:val="-32"/>
        </w:rPr>
        <w:t xml:space="preserve"> </w:t>
      </w:r>
      <w:r>
        <w:t>VHF</w:t>
      </w:r>
      <w:r>
        <w:rPr>
          <w:spacing w:val="-32"/>
        </w:rPr>
        <w:t xml:space="preserve"> </w:t>
      </w:r>
      <w:r>
        <w:t>radio</w:t>
      </w:r>
      <w:r>
        <w:rPr>
          <w:spacing w:val="-32"/>
        </w:rPr>
        <w:t xml:space="preserve"> </w:t>
      </w:r>
      <w:r>
        <w:t>have</w:t>
      </w:r>
      <w:r>
        <w:rPr>
          <w:spacing w:val="-32"/>
        </w:rPr>
        <w:t xml:space="preserve"> </w:t>
      </w:r>
      <w:r>
        <w:t xml:space="preserve">not </w:t>
      </w:r>
      <w:r>
        <w:rPr>
          <w:w w:val="95"/>
        </w:rPr>
        <w:t>been</w:t>
      </w:r>
      <w:r>
        <w:rPr>
          <w:spacing w:val="-34"/>
          <w:w w:val="95"/>
        </w:rPr>
        <w:t xml:space="preserve"> </w:t>
      </w:r>
      <w:r>
        <w:rPr>
          <w:w w:val="95"/>
        </w:rPr>
        <w:t>studied.</w:t>
      </w:r>
      <w:r>
        <w:rPr>
          <w:spacing w:val="-10"/>
          <w:w w:val="95"/>
        </w:rPr>
        <w:t xml:space="preserve"> </w:t>
      </w:r>
      <w:r>
        <w:rPr>
          <w:spacing w:val="-9"/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ensure</w:t>
      </w:r>
      <w:r>
        <w:rPr>
          <w:spacing w:val="-34"/>
          <w:w w:val="95"/>
        </w:rPr>
        <w:t xml:space="preserve"> </w:t>
      </w:r>
      <w:r>
        <w:rPr>
          <w:w w:val="95"/>
        </w:rPr>
        <w:t>trust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seafarers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system,</w:t>
      </w:r>
      <w:r>
        <w:rPr>
          <w:spacing w:val="-31"/>
          <w:w w:val="95"/>
        </w:rPr>
        <w:t xml:space="preserve"> </w:t>
      </w:r>
      <w:r>
        <w:rPr>
          <w:w w:val="95"/>
        </w:rPr>
        <w:t>should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redundancy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autonomous </w:t>
      </w:r>
      <w:r>
        <w:t xml:space="preserve">systems </w:t>
      </w:r>
      <w:r>
        <w:rPr>
          <w:spacing w:val="1"/>
        </w:rPr>
        <w:t xml:space="preserve">be </w:t>
      </w:r>
      <w:r>
        <w:t>much higher than that of the current</w:t>
      </w:r>
      <w:r>
        <w:rPr>
          <w:spacing w:val="-34"/>
        </w:rPr>
        <w:t xml:space="preserve"> </w:t>
      </w:r>
      <w:r>
        <w:t>system.</w:t>
      </w:r>
    </w:p>
    <w:p w14:paraId="2AB76BED" w14:textId="77777777" w:rsidR="004239CC" w:rsidRDefault="00480E88">
      <w:pPr>
        <w:pStyle w:val="Plattetekst"/>
        <w:spacing w:before="132" w:line="331" w:lineRule="auto"/>
        <w:ind w:left="108" w:right="304"/>
        <w:jc w:val="both"/>
      </w:pPr>
      <w:r>
        <w:t>The next step is the mapping of speech acts to situations. Here is the identification of situations</w:t>
      </w:r>
      <w:r>
        <w:rPr>
          <w:spacing w:val="-31"/>
        </w:rPr>
        <w:t xml:space="preserve"> </w:t>
      </w:r>
      <w:r>
        <w:t>important.</w:t>
      </w:r>
      <w:r>
        <w:rPr>
          <w:spacing w:val="-14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identification</w:t>
      </w:r>
      <w:r>
        <w:rPr>
          <w:spacing w:val="-31"/>
        </w:rPr>
        <w:t xml:space="preserve"> </w:t>
      </w:r>
      <w:r>
        <w:t>has</w:t>
      </w:r>
      <w:r>
        <w:rPr>
          <w:spacing w:val="-31"/>
        </w:rPr>
        <w:t xml:space="preserve"> </w:t>
      </w:r>
      <w:r>
        <w:t>currently</w:t>
      </w:r>
      <w:r>
        <w:rPr>
          <w:spacing w:val="-31"/>
        </w:rPr>
        <w:t xml:space="preserve"> </w:t>
      </w:r>
      <w:r>
        <w:t>been</w:t>
      </w:r>
      <w:r>
        <w:rPr>
          <w:spacing w:val="-31"/>
        </w:rPr>
        <w:t xml:space="preserve"> </w:t>
      </w:r>
      <w:r>
        <w:t>done</w:t>
      </w:r>
      <w:r>
        <w:rPr>
          <w:spacing w:val="-31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level</w:t>
      </w:r>
      <w:r>
        <w:rPr>
          <w:spacing w:val="-31"/>
        </w:rPr>
        <w:t xml:space="preserve"> </w:t>
      </w:r>
      <w:r>
        <w:t>where</w:t>
      </w:r>
      <w:r>
        <w:rPr>
          <w:spacing w:val="-31"/>
        </w:rPr>
        <w:t xml:space="preserve"> </w:t>
      </w:r>
      <w:r>
        <w:t>data</w:t>
      </w:r>
      <w:r>
        <w:rPr>
          <w:spacing w:val="-31"/>
        </w:rPr>
        <w:t xml:space="preserve"> </w:t>
      </w:r>
      <w:r>
        <w:t>from sensors</w:t>
      </w:r>
      <w:r>
        <w:rPr>
          <w:spacing w:val="-21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already</w:t>
      </w:r>
      <w:r>
        <w:rPr>
          <w:spacing w:val="-21"/>
        </w:rPr>
        <w:t xml:space="preserve"> </w:t>
      </w:r>
      <w:r>
        <w:t>been</w:t>
      </w:r>
      <w:r>
        <w:rPr>
          <w:spacing w:val="-21"/>
        </w:rPr>
        <w:t xml:space="preserve"> </w:t>
      </w:r>
      <w:r>
        <w:t>converted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information.</w:t>
      </w:r>
      <w:r>
        <w:rPr>
          <w:spacing w:val="15"/>
        </w:rPr>
        <w:t xml:space="preserve"> </w:t>
      </w:r>
      <w:r>
        <w:t>Current</w:t>
      </w:r>
      <w:r>
        <w:rPr>
          <w:spacing w:val="-21"/>
        </w:rPr>
        <w:t xml:space="preserve"> </w:t>
      </w:r>
      <w:r>
        <w:t>projects</w:t>
      </w:r>
      <w:r>
        <w:rPr>
          <w:spacing w:val="-21"/>
        </w:rPr>
        <w:t xml:space="preserve"> </w:t>
      </w:r>
      <w:r>
        <w:rPr>
          <w:spacing w:val="-4"/>
        </w:rPr>
        <w:t>work</w:t>
      </w:r>
      <w:r>
        <w:rPr>
          <w:spacing w:val="-21"/>
        </w:rPr>
        <w:t xml:space="preserve"> </w:t>
      </w:r>
      <w:r>
        <w:t>already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 xml:space="preserve">this conversion of data to information, but considerable steps </w:t>
      </w:r>
      <w:proofErr w:type="gramStart"/>
      <w:r>
        <w:t>have to</w:t>
      </w:r>
      <w:proofErr w:type="gramEnd"/>
      <w:r>
        <w:t xml:space="preserve"> </w:t>
      </w:r>
      <w:r>
        <w:rPr>
          <w:spacing w:val="1"/>
        </w:rPr>
        <w:t xml:space="preserve">be </w:t>
      </w:r>
      <w:r>
        <w:t>taken, to</w:t>
      </w:r>
      <w:r>
        <w:rPr>
          <w:spacing w:val="-37"/>
        </w:rPr>
        <w:t xml:space="preserve"> </w:t>
      </w:r>
      <w:r>
        <w:t xml:space="preserve">correctly </w:t>
      </w:r>
      <w:r>
        <w:rPr>
          <w:w w:val="95"/>
        </w:rPr>
        <w:t>interpret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whole</w:t>
      </w:r>
      <w:r>
        <w:rPr>
          <w:spacing w:val="-17"/>
          <w:w w:val="95"/>
        </w:rPr>
        <w:t xml:space="preserve"> </w:t>
      </w:r>
      <w:r>
        <w:rPr>
          <w:w w:val="95"/>
        </w:rPr>
        <w:t>environment.</w:t>
      </w:r>
      <w:r>
        <w:rPr>
          <w:spacing w:val="5"/>
          <w:w w:val="95"/>
        </w:rPr>
        <w:t xml:space="preserve"> </w:t>
      </w:r>
      <w:r>
        <w:rPr>
          <w:w w:val="95"/>
        </w:rPr>
        <w:t>These</w:t>
      </w:r>
      <w:r>
        <w:rPr>
          <w:spacing w:val="-17"/>
          <w:w w:val="95"/>
        </w:rPr>
        <w:t xml:space="preserve"> </w:t>
      </w:r>
      <w:r>
        <w:rPr>
          <w:w w:val="95"/>
        </w:rPr>
        <w:t>steps</w:t>
      </w:r>
      <w:r>
        <w:rPr>
          <w:spacing w:val="-17"/>
          <w:w w:val="95"/>
        </w:rPr>
        <w:t xml:space="preserve"> </w:t>
      </w:r>
      <w:r>
        <w:rPr>
          <w:w w:val="95"/>
        </w:rPr>
        <w:t>will</w:t>
      </w:r>
      <w:r>
        <w:rPr>
          <w:spacing w:val="-17"/>
          <w:w w:val="95"/>
        </w:rPr>
        <w:t xml:space="preserve"> </w:t>
      </w:r>
      <w:r>
        <w:rPr>
          <w:w w:val="95"/>
        </w:rPr>
        <w:t>include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small</w:t>
      </w:r>
      <w:r>
        <w:rPr>
          <w:spacing w:val="-17"/>
          <w:w w:val="95"/>
        </w:rPr>
        <w:t xml:space="preserve"> </w:t>
      </w:r>
      <w:r>
        <w:rPr>
          <w:w w:val="95"/>
        </w:rPr>
        <w:t>vessels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 </w:t>
      </w:r>
      <w:r>
        <w:t>the</w:t>
      </w:r>
      <w:r>
        <w:rPr>
          <w:spacing w:val="-41"/>
        </w:rPr>
        <w:t xml:space="preserve"> </w:t>
      </w:r>
      <w:r>
        <w:t>Ma</w:t>
      </w:r>
      <w:r>
        <w:t>lacca</w:t>
      </w:r>
      <w:r>
        <w:rPr>
          <w:spacing w:val="-41"/>
        </w:rPr>
        <w:t xml:space="preserve"> </w:t>
      </w:r>
      <w:r>
        <w:t>Strait</w:t>
      </w:r>
      <w:r>
        <w:rPr>
          <w:spacing w:val="-41"/>
        </w:rPr>
        <w:t xml:space="preserve"> </w:t>
      </w:r>
      <w:r>
        <w:rPr>
          <w:spacing w:val="-4"/>
        </w:rPr>
        <w:t>or</w:t>
      </w:r>
      <w:r>
        <w:rPr>
          <w:spacing w:val="-41"/>
        </w:rPr>
        <w:t xml:space="preserve"> </w:t>
      </w:r>
      <w:r>
        <w:t>floating</w:t>
      </w:r>
      <w:r>
        <w:rPr>
          <w:spacing w:val="-41"/>
        </w:rPr>
        <w:t xml:space="preserve"> </w:t>
      </w:r>
      <w:r>
        <w:t>containers</w:t>
      </w:r>
      <w:r>
        <w:rPr>
          <w:spacing w:val="-41"/>
        </w:rPr>
        <w:t xml:space="preserve"> </w:t>
      </w:r>
      <w:r>
        <w:t>at</w:t>
      </w:r>
      <w:r>
        <w:rPr>
          <w:spacing w:val="-41"/>
        </w:rPr>
        <w:t xml:space="preserve"> </w:t>
      </w:r>
      <w:r>
        <w:t>open</w:t>
      </w:r>
      <w:r>
        <w:rPr>
          <w:spacing w:val="-41"/>
        </w:rPr>
        <w:t xml:space="preserve"> </w:t>
      </w:r>
      <w:r>
        <w:t>sea.</w:t>
      </w:r>
      <w:r>
        <w:rPr>
          <w:spacing w:val="-26"/>
        </w:rPr>
        <w:t xml:space="preserve"> </w:t>
      </w:r>
      <w:r>
        <w:t>Radar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sight</w:t>
      </w:r>
      <w:r>
        <w:rPr>
          <w:spacing w:val="-41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most</w:t>
      </w:r>
      <w:r>
        <w:rPr>
          <w:spacing w:val="-41"/>
        </w:rPr>
        <w:t xml:space="preserve"> </w:t>
      </w:r>
      <w:r>
        <w:t>important sensors to perceive</w:t>
      </w:r>
      <w:r>
        <w:t xml:space="preserve"> </w:t>
      </w:r>
      <w:r>
        <w:t>these.</w:t>
      </w:r>
    </w:p>
    <w:p w14:paraId="2AB76BEE" w14:textId="77777777" w:rsidR="004239CC" w:rsidRDefault="00480E88">
      <w:pPr>
        <w:pStyle w:val="Plattetekst"/>
        <w:spacing w:before="131" w:line="331" w:lineRule="auto"/>
        <w:ind w:left="108" w:right="304"/>
        <w:jc w:val="both"/>
      </w:pPr>
      <w:r>
        <w:t>These</w:t>
      </w:r>
      <w:r>
        <w:rPr>
          <w:spacing w:val="-28"/>
        </w:rPr>
        <w:t xml:space="preserve"> </w:t>
      </w:r>
      <w:r>
        <w:t>recommendations</w:t>
      </w:r>
      <w:r>
        <w:rPr>
          <w:spacing w:val="-28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all</w:t>
      </w:r>
      <w:r>
        <w:rPr>
          <w:spacing w:val="-28"/>
        </w:rPr>
        <w:t xml:space="preserve"> </w:t>
      </w:r>
      <w:r>
        <w:t>aimed</w:t>
      </w:r>
      <w:r>
        <w:rPr>
          <w:spacing w:val="-28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academia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future</w:t>
      </w:r>
      <w:r>
        <w:rPr>
          <w:spacing w:val="-28"/>
        </w:rPr>
        <w:t xml:space="preserve"> </w:t>
      </w:r>
      <w:r>
        <w:t>research</w:t>
      </w:r>
      <w:r>
        <w:rPr>
          <w:spacing w:val="-28"/>
        </w:rPr>
        <w:t xml:space="preserve"> </w:t>
      </w:r>
      <w:r>
        <w:t>projects,</w:t>
      </w:r>
      <w:r>
        <w:rPr>
          <w:spacing w:val="-26"/>
        </w:rPr>
        <w:t xml:space="preserve"> </w:t>
      </w:r>
      <w:r>
        <w:t>while</w:t>
      </w:r>
      <w:r>
        <w:rPr>
          <w:spacing w:val="-28"/>
        </w:rPr>
        <w:t xml:space="preserve"> </w:t>
      </w:r>
      <w:r>
        <w:t>the results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thesis</w:t>
      </w:r>
      <w:r>
        <w:rPr>
          <w:spacing w:val="-29"/>
        </w:rPr>
        <w:t xml:space="preserve"> </w:t>
      </w:r>
      <w:r>
        <w:t>could</w:t>
      </w:r>
      <w:r>
        <w:rPr>
          <w:spacing w:val="-29"/>
        </w:rPr>
        <w:t xml:space="preserve"> </w:t>
      </w:r>
      <w:r>
        <w:t>already</w:t>
      </w:r>
      <w:r>
        <w:rPr>
          <w:spacing w:val="-29"/>
        </w:rPr>
        <w:t xml:space="preserve"> </w:t>
      </w:r>
      <w:r>
        <w:rPr>
          <w:spacing w:val="1"/>
        </w:rPr>
        <w:t>be</w:t>
      </w:r>
      <w:r>
        <w:rPr>
          <w:spacing w:val="-29"/>
        </w:rPr>
        <w:t xml:space="preserve"> </w:t>
      </w:r>
      <w:r>
        <w:t>used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practice.</w:t>
      </w:r>
      <w:r>
        <w:rPr>
          <w:spacing w:val="-16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protocol</w:t>
      </w:r>
      <w:r>
        <w:rPr>
          <w:spacing w:val="-29"/>
        </w:rPr>
        <w:t xml:space="preserve"> </w:t>
      </w:r>
      <w:r>
        <w:t>itself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rPr>
          <w:spacing w:val="-3"/>
        </w:rPr>
        <w:t>yet</w:t>
      </w:r>
      <w:r>
        <w:rPr>
          <w:spacing w:val="-29"/>
        </w:rPr>
        <w:t xml:space="preserve"> </w:t>
      </w:r>
      <w:r>
        <w:t>ready</w:t>
      </w:r>
      <w:r>
        <w:rPr>
          <w:spacing w:val="-29"/>
        </w:rPr>
        <w:t xml:space="preserve"> </w:t>
      </w:r>
      <w:r>
        <w:t xml:space="preserve">to </w:t>
      </w:r>
      <w:r>
        <w:rPr>
          <w:spacing w:val="1"/>
        </w:rPr>
        <w:t>be</w:t>
      </w:r>
      <w:r>
        <w:rPr>
          <w:spacing w:val="-42"/>
        </w:rPr>
        <w:t xml:space="preserve"> </w:t>
      </w:r>
      <w:r>
        <w:t>used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practice.</w:t>
      </w:r>
      <w:r>
        <w:rPr>
          <w:spacing w:val="-31"/>
        </w:rPr>
        <w:t xml:space="preserve"> </w:t>
      </w:r>
      <w:r>
        <w:t>Regulatory</w:t>
      </w:r>
      <w:r>
        <w:rPr>
          <w:spacing w:val="-42"/>
        </w:rPr>
        <w:t xml:space="preserve"> </w:t>
      </w:r>
      <w:r>
        <w:t>bodies</w:t>
      </w:r>
      <w:r>
        <w:rPr>
          <w:spacing w:val="-42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t>however</w:t>
      </w:r>
      <w:r>
        <w:rPr>
          <w:spacing w:val="-42"/>
        </w:rPr>
        <w:t xml:space="preserve"> </w:t>
      </w:r>
      <w:r>
        <w:t>emphasize</w:t>
      </w:r>
      <w:r>
        <w:rPr>
          <w:spacing w:val="-42"/>
        </w:rPr>
        <w:t xml:space="preserve"> </w:t>
      </w:r>
      <w:r>
        <w:t>already</w:t>
      </w:r>
      <w:r>
        <w:rPr>
          <w:spacing w:val="-42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it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important</w:t>
      </w:r>
      <w:r>
        <w:rPr>
          <w:spacing w:val="-42"/>
        </w:rPr>
        <w:t xml:space="preserve"> </w:t>
      </w:r>
      <w:r>
        <w:t>to use SMCP as it is</w:t>
      </w:r>
      <w:r>
        <w:rPr>
          <w:spacing w:val="11"/>
        </w:rPr>
        <w:t xml:space="preserve"> </w:t>
      </w:r>
      <w:r>
        <w:t>designed.</w:t>
      </w:r>
    </w:p>
    <w:p w14:paraId="2AB76BEF" w14:textId="1FCB6362" w:rsidR="004239CC" w:rsidDel="004A40B4" w:rsidRDefault="00480E88" w:rsidP="004A40B4">
      <w:pPr>
        <w:pStyle w:val="Plattetekst"/>
        <w:spacing w:before="133" w:line="331" w:lineRule="auto"/>
        <w:ind w:left="108" w:right="306"/>
        <w:jc w:val="both"/>
        <w:rPr>
          <w:del w:id="6" w:author="Tom Wever" w:date="2018-11-25T10:11:00Z"/>
        </w:rPr>
      </w:pP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first</w:t>
      </w:r>
      <w:r>
        <w:rPr>
          <w:spacing w:val="-25"/>
          <w:w w:val="95"/>
        </w:rPr>
        <w:t xml:space="preserve"> </w:t>
      </w:r>
      <w:r>
        <w:rPr>
          <w:w w:val="95"/>
        </w:rPr>
        <w:t>conclusions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plotted</w:t>
      </w:r>
      <w:r>
        <w:rPr>
          <w:spacing w:val="-25"/>
          <w:w w:val="95"/>
        </w:rPr>
        <w:t xml:space="preserve"> </w:t>
      </w:r>
      <w:r>
        <w:rPr>
          <w:w w:val="95"/>
        </w:rPr>
        <w:t>graphs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critical</w:t>
      </w:r>
      <w:r>
        <w:rPr>
          <w:spacing w:val="-25"/>
          <w:w w:val="95"/>
        </w:rPr>
        <w:t xml:space="preserve"> </w:t>
      </w:r>
      <w:r>
        <w:rPr>
          <w:w w:val="95"/>
        </w:rPr>
        <w:t>evasive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manoeuvre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can</w:t>
      </w:r>
      <w:r>
        <w:rPr>
          <w:spacing w:val="-25"/>
          <w:w w:val="95"/>
        </w:rPr>
        <w:t xml:space="preserve"> </w:t>
      </w:r>
      <w:r>
        <w:rPr>
          <w:spacing w:val="1"/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w w:val="95"/>
        </w:rPr>
        <w:t>directly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used </w:t>
      </w:r>
      <w:r>
        <w:t>for</w:t>
      </w:r>
      <w:r>
        <w:rPr>
          <w:spacing w:val="-25"/>
        </w:rPr>
        <w:t xml:space="preserve"> </w:t>
      </w:r>
      <w:r>
        <w:t>ship</w:t>
      </w:r>
      <w:r>
        <w:rPr>
          <w:spacing w:val="-25"/>
        </w:rPr>
        <w:t xml:space="preserve"> </w:t>
      </w:r>
      <w:r>
        <w:t>design,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one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most</w:t>
      </w:r>
      <w:r>
        <w:rPr>
          <w:spacing w:val="-25"/>
        </w:rPr>
        <w:t xml:space="preserve"> </w:t>
      </w:r>
      <w:r>
        <w:t>critical</w:t>
      </w:r>
      <w:r>
        <w:rPr>
          <w:spacing w:val="-25"/>
        </w:rPr>
        <w:t xml:space="preserve"> </w:t>
      </w:r>
      <w:r>
        <w:t>situations</w:t>
      </w:r>
      <w:r>
        <w:rPr>
          <w:spacing w:val="-25"/>
        </w:rPr>
        <w:t xml:space="preserve"> </w:t>
      </w:r>
      <w:r>
        <w:t>where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proofErr w:type="spellStart"/>
      <w:r>
        <w:t>manoeuvring</w:t>
      </w:r>
      <w:proofErr w:type="spellEnd"/>
      <w:r>
        <w:rPr>
          <w:spacing w:val="-25"/>
        </w:rPr>
        <w:t xml:space="preserve"> </w:t>
      </w:r>
      <w:r>
        <w:t>criteria should</w:t>
      </w:r>
      <w:r>
        <w:rPr>
          <w:spacing w:val="-30"/>
        </w:rPr>
        <w:t xml:space="preserve"> </w:t>
      </w:r>
      <w:r w:rsidRPr="004A40B4">
        <w:rPr>
          <w:rPrChange w:id="7" w:author="Tom Wever" w:date="2018-11-25T10:12:00Z">
            <w:rPr>
              <w:spacing w:val="1"/>
            </w:rPr>
          </w:rPrChange>
        </w:rPr>
        <w:t>be</w:t>
      </w:r>
      <w:r w:rsidRPr="004A40B4">
        <w:rPr>
          <w:rPrChange w:id="8" w:author="Tom Wever" w:date="2018-11-25T10:12:00Z">
            <w:rPr>
              <w:spacing w:val="-30"/>
            </w:rPr>
          </w:rPrChange>
        </w:rPr>
        <w:t xml:space="preserve"> </w:t>
      </w:r>
      <w:r>
        <w:t>considered.</w:t>
      </w:r>
      <w:r w:rsidRPr="004A40B4">
        <w:rPr>
          <w:rPrChange w:id="9" w:author="Tom Wever" w:date="2018-11-25T10:12:00Z">
            <w:rPr>
              <w:spacing w:val="-8"/>
            </w:rPr>
          </w:rPrChange>
        </w:rPr>
        <w:t xml:space="preserve"> </w:t>
      </w:r>
      <w:proofErr w:type="gramStart"/>
      <w:r>
        <w:t>Thus</w:t>
      </w:r>
      <w:proofErr w:type="gramEnd"/>
      <w:r w:rsidRPr="004A40B4">
        <w:rPr>
          <w:rPrChange w:id="10" w:author="Tom Wever" w:date="2018-11-25T10:12:00Z">
            <w:rPr>
              <w:spacing w:val="-30"/>
            </w:rPr>
          </w:rPrChange>
        </w:rPr>
        <w:t xml:space="preserve"> </w:t>
      </w:r>
      <w:r>
        <w:t>the</w:t>
      </w:r>
      <w:r w:rsidRPr="004A40B4">
        <w:rPr>
          <w:rPrChange w:id="11" w:author="Tom Wever" w:date="2018-11-25T10:12:00Z">
            <w:rPr>
              <w:spacing w:val="-30"/>
            </w:rPr>
          </w:rPrChange>
        </w:rPr>
        <w:t xml:space="preserve"> </w:t>
      </w:r>
      <w:r>
        <w:t>results</w:t>
      </w:r>
      <w:r w:rsidRPr="004A40B4">
        <w:rPr>
          <w:rPrChange w:id="12" w:author="Tom Wever" w:date="2018-11-25T10:12:00Z">
            <w:rPr>
              <w:spacing w:val="-30"/>
            </w:rPr>
          </w:rPrChange>
        </w:rPr>
        <w:t xml:space="preserve"> </w:t>
      </w:r>
      <w:r>
        <w:t>give</w:t>
      </w:r>
      <w:r w:rsidRPr="004A40B4">
        <w:rPr>
          <w:rPrChange w:id="13" w:author="Tom Wever" w:date="2018-11-25T10:12:00Z">
            <w:rPr>
              <w:spacing w:val="-30"/>
            </w:rPr>
          </w:rPrChange>
        </w:rPr>
        <w:t xml:space="preserve"> </w:t>
      </w:r>
      <w:r w:rsidRPr="004A40B4">
        <w:rPr>
          <w:rPrChange w:id="14" w:author="Tom Wever" w:date="2018-11-25T10:12:00Z">
            <w:rPr>
              <w:spacing w:val="-3"/>
            </w:rPr>
          </w:rPrChange>
        </w:rPr>
        <w:t>for</w:t>
      </w:r>
      <w:r w:rsidRPr="004A40B4">
        <w:rPr>
          <w:rPrChange w:id="15" w:author="Tom Wever" w:date="2018-11-25T10:12:00Z">
            <w:rPr>
              <w:spacing w:val="-30"/>
            </w:rPr>
          </w:rPrChange>
        </w:rPr>
        <w:t xml:space="preserve"> </w:t>
      </w:r>
      <w:r>
        <w:t>example</w:t>
      </w:r>
      <w:r w:rsidRPr="004A40B4">
        <w:rPr>
          <w:rPrChange w:id="16" w:author="Tom Wever" w:date="2018-11-25T10:12:00Z">
            <w:rPr>
              <w:spacing w:val="-30"/>
            </w:rPr>
          </w:rPrChange>
        </w:rPr>
        <w:t xml:space="preserve"> </w:t>
      </w:r>
      <w:r>
        <w:t>insight</w:t>
      </w:r>
      <w:r w:rsidRPr="004A40B4">
        <w:rPr>
          <w:rPrChange w:id="17" w:author="Tom Wever" w:date="2018-11-25T10:12:00Z">
            <w:rPr>
              <w:spacing w:val="-30"/>
            </w:rPr>
          </w:rPrChange>
        </w:rPr>
        <w:t xml:space="preserve"> </w:t>
      </w:r>
      <w:r>
        <w:t>in</w:t>
      </w:r>
      <w:r w:rsidRPr="004A40B4">
        <w:rPr>
          <w:rPrChange w:id="18" w:author="Tom Wever" w:date="2018-11-25T10:12:00Z">
            <w:rPr>
              <w:spacing w:val="-30"/>
            </w:rPr>
          </w:rPrChange>
        </w:rPr>
        <w:t xml:space="preserve"> </w:t>
      </w:r>
      <w:r>
        <w:t>the</w:t>
      </w:r>
      <w:r w:rsidRPr="004A40B4">
        <w:rPr>
          <w:rPrChange w:id="19" w:author="Tom Wever" w:date="2018-11-25T10:12:00Z">
            <w:rPr>
              <w:spacing w:val="-30"/>
            </w:rPr>
          </w:rPrChange>
        </w:rPr>
        <w:t xml:space="preserve"> </w:t>
      </w:r>
      <w:r>
        <w:t>relation</w:t>
      </w:r>
      <w:r w:rsidRPr="004A40B4">
        <w:rPr>
          <w:rPrChange w:id="20" w:author="Tom Wever" w:date="2018-11-25T10:12:00Z">
            <w:rPr>
              <w:spacing w:val="-30"/>
            </w:rPr>
          </w:rPrChange>
        </w:rPr>
        <w:t xml:space="preserve"> </w:t>
      </w:r>
      <w:r>
        <w:t>between</w:t>
      </w:r>
      <w:del w:id="21" w:author="Tom Wever" w:date="2018-11-25T10:12:00Z">
        <w:r w:rsidRPr="004A40B4" w:rsidDel="004A40B4">
          <w:rPr>
            <w:rPrChange w:id="22" w:author="Tom Wever" w:date="2018-11-25T10:12:00Z">
              <w:rPr>
                <w:spacing w:val="-30"/>
              </w:rPr>
            </w:rPrChange>
          </w:rPr>
          <w:delText xml:space="preserve"> </w:delText>
        </w:r>
      </w:del>
      <w:ins w:id="23" w:author="Tom Wever" w:date="2018-11-25T10:12:00Z">
        <w:r w:rsidR="004A40B4">
          <w:t xml:space="preserve"> </w:t>
        </w:r>
      </w:ins>
      <w:r>
        <w:t xml:space="preserve">the desired </w:t>
      </w:r>
      <w:r w:rsidRPr="004A40B4">
        <w:rPr>
          <w:rPrChange w:id="24" w:author="Tom Wever" w:date="2018-11-25T10:12:00Z">
            <w:rPr>
              <w:spacing w:val="-7"/>
            </w:rPr>
          </w:rPrChange>
        </w:rPr>
        <w:t xml:space="preserve">CPA </w:t>
      </w:r>
      <w:r>
        <w:t>and the required advance</w:t>
      </w:r>
      <w:ins w:id="25" w:author="Tom Wever" w:date="2018-11-25T10:12:00Z">
        <w:r w:rsidR="004A40B4">
          <w:t xml:space="preserve"> </w:t>
        </w:r>
      </w:ins>
      <w:del w:id="26" w:author="Tom Wever" w:date="2018-11-25T10:12:00Z">
        <w:r w:rsidDel="004A40B4">
          <w:delText xml:space="preserve"> </w:delText>
        </w:r>
      </w:del>
      <w:r>
        <w:t>distance.</w:t>
      </w:r>
    </w:p>
    <w:p w14:paraId="58B059C7" w14:textId="77777777" w:rsidR="004A40B4" w:rsidRDefault="004A40B4">
      <w:pPr>
        <w:pStyle w:val="Plattetekst"/>
        <w:spacing w:before="133" w:line="331" w:lineRule="auto"/>
        <w:ind w:left="108" w:right="306"/>
        <w:jc w:val="both"/>
        <w:rPr>
          <w:ins w:id="27" w:author="Tom Wever" w:date="2018-11-25T10:12:00Z"/>
        </w:rPr>
      </w:pPr>
    </w:p>
    <w:p w14:paraId="2AB76BF0" w14:textId="287E3A28" w:rsidR="004239CC" w:rsidDel="00480E88" w:rsidRDefault="004239CC" w:rsidP="004A40B4">
      <w:pPr>
        <w:pStyle w:val="Plattetekst"/>
        <w:spacing w:before="133" w:line="331" w:lineRule="auto"/>
        <w:ind w:left="108" w:right="306"/>
        <w:jc w:val="both"/>
        <w:rPr>
          <w:del w:id="28" w:author="Tom Wever" w:date="2018-11-25T10:12:00Z"/>
        </w:rPr>
        <w:sectPr w:rsidR="004239CC" w:rsidDel="00480E88">
          <w:pgSz w:w="11910" w:h="16840"/>
          <w:pgMar w:top="1060" w:right="1420" w:bottom="280" w:left="1620" w:header="708" w:footer="708" w:gutter="0"/>
          <w:cols w:space="708"/>
        </w:sectPr>
        <w:pPrChange w:id="29" w:author="Tom Wever" w:date="2018-11-25T10:11:00Z">
          <w:pPr>
            <w:spacing w:line="331" w:lineRule="auto"/>
            <w:jc w:val="both"/>
          </w:pPr>
        </w:pPrChange>
      </w:pPr>
      <w:bookmarkStart w:id="30" w:name="_GoBack"/>
      <w:bookmarkEnd w:id="30"/>
    </w:p>
    <w:p w14:paraId="2AB76BF1" w14:textId="49BB2DD9" w:rsidR="004239CC" w:rsidRDefault="00480E88" w:rsidP="004A40B4">
      <w:pPr>
        <w:tabs>
          <w:tab w:val="left" w:pos="2237"/>
        </w:tabs>
        <w:spacing w:before="34"/>
        <w:rPr>
          <w:rFonts w:ascii="Trebuchet MS"/>
          <w:i/>
        </w:rPr>
        <w:pPrChange w:id="31" w:author="Tom Wever" w:date="2018-11-25T10:11:00Z">
          <w:pPr>
            <w:tabs>
              <w:tab w:val="left" w:pos="2237"/>
            </w:tabs>
            <w:spacing w:before="34"/>
            <w:ind w:left="108"/>
          </w:pPr>
        </w:pPrChange>
      </w:pPr>
      <w:del w:id="32" w:author="Tom Wever" w:date="2018-11-25T10:11:00Z">
        <w:r w:rsidDel="004A40B4">
          <w:rPr>
            <w:w w:val="105"/>
          </w:rPr>
          <w:delText>1</w:delText>
        </w:r>
        <w:r w:rsidDel="004A40B4">
          <w:rPr>
            <w:w w:val="105"/>
          </w:rPr>
          <w:delText>18</w:delText>
        </w:r>
        <w:r w:rsidDel="004A40B4">
          <w:rPr>
            <w:w w:val="105"/>
          </w:rPr>
          <w:tab/>
        </w:r>
        <w:r w:rsidDel="004A40B4">
          <w:rPr>
            <w:rFonts w:ascii="Trebuchet MS"/>
            <w:i/>
            <w:w w:val="105"/>
          </w:rPr>
          <w:delText>CHAPTER 13. FINAL CONCLUSION AND</w:delText>
        </w:r>
        <w:r w:rsidDel="004A40B4">
          <w:rPr>
            <w:rFonts w:ascii="Trebuchet MS"/>
            <w:i/>
            <w:spacing w:val="56"/>
            <w:w w:val="105"/>
          </w:rPr>
          <w:delText xml:space="preserve"> </w:delText>
        </w:r>
        <w:r w:rsidDel="004A40B4">
          <w:rPr>
            <w:rFonts w:ascii="Trebuchet MS"/>
            <w:i/>
            <w:w w:val="105"/>
          </w:rPr>
          <w:delText>RECOMMENDATIONS</w:delText>
        </w:r>
      </w:del>
    </w:p>
    <w:sectPr w:rsidR="004239CC">
      <w:pgSz w:w="11910" w:h="16840"/>
      <w:pgMar w:top="1060" w:right="1420" w:bottom="280" w:left="1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ronos Pro Caption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551B5"/>
    <w:multiLevelType w:val="multilevel"/>
    <w:tmpl w:val="F302485C"/>
    <w:lvl w:ilvl="0">
      <w:start w:val="13"/>
      <w:numFmt w:val="decimal"/>
      <w:lvlText w:val="%1"/>
      <w:lvlJc w:val="left"/>
      <w:pPr>
        <w:ind w:left="712" w:hanging="605"/>
      </w:pPr>
      <w:rPr>
        <w:rFonts w:ascii="Arial" w:eastAsia="Arial" w:hAnsi="Arial" w:cs="Arial" w:hint="default"/>
        <w:b/>
        <w:bCs/>
        <w:w w:val="100"/>
        <w:sz w:val="34"/>
        <w:szCs w:val="34"/>
      </w:rPr>
    </w:lvl>
    <w:lvl w:ilvl="1">
      <w:start w:val="1"/>
      <w:numFmt w:val="decimal"/>
      <w:lvlText w:val="%1.%2"/>
      <w:lvlJc w:val="left"/>
      <w:pPr>
        <w:ind w:left="984" w:hanging="877"/>
      </w:pPr>
      <w:rPr>
        <w:rFonts w:ascii="Arial" w:eastAsia="Arial" w:hAnsi="Arial" w:cs="Arial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1856" w:hanging="877"/>
      </w:pPr>
      <w:rPr>
        <w:rFonts w:hint="default"/>
      </w:rPr>
    </w:lvl>
    <w:lvl w:ilvl="3">
      <w:numFmt w:val="bullet"/>
      <w:lvlText w:val="•"/>
      <w:lvlJc w:val="left"/>
      <w:pPr>
        <w:ind w:left="2732" w:hanging="877"/>
      </w:pPr>
      <w:rPr>
        <w:rFonts w:hint="default"/>
      </w:rPr>
    </w:lvl>
    <w:lvl w:ilvl="4">
      <w:numFmt w:val="bullet"/>
      <w:lvlText w:val="•"/>
      <w:lvlJc w:val="left"/>
      <w:pPr>
        <w:ind w:left="3608" w:hanging="877"/>
      </w:pPr>
      <w:rPr>
        <w:rFonts w:hint="default"/>
      </w:rPr>
    </w:lvl>
    <w:lvl w:ilvl="5">
      <w:numFmt w:val="bullet"/>
      <w:lvlText w:val="•"/>
      <w:lvlJc w:val="left"/>
      <w:pPr>
        <w:ind w:left="4484" w:hanging="877"/>
      </w:pPr>
      <w:rPr>
        <w:rFonts w:hint="default"/>
      </w:rPr>
    </w:lvl>
    <w:lvl w:ilvl="6">
      <w:numFmt w:val="bullet"/>
      <w:lvlText w:val="•"/>
      <w:lvlJc w:val="left"/>
      <w:pPr>
        <w:ind w:left="5360" w:hanging="877"/>
      </w:pPr>
      <w:rPr>
        <w:rFonts w:hint="default"/>
      </w:rPr>
    </w:lvl>
    <w:lvl w:ilvl="7">
      <w:numFmt w:val="bullet"/>
      <w:lvlText w:val="•"/>
      <w:lvlJc w:val="left"/>
      <w:pPr>
        <w:ind w:left="6237" w:hanging="877"/>
      </w:pPr>
      <w:rPr>
        <w:rFonts w:hint="default"/>
      </w:rPr>
    </w:lvl>
    <w:lvl w:ilvl="8">
      <w:numFmt w:val="bullet"/>
      <w:lvlText w:val="•"/>
      <w:lvlJc w:val="left"/>
      <w:pPr>
        <w:ind w:left="7113" w:hanging="877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m Wever">
    <w15:presenceInfo w15:providerId="Windows Live" w15:userId="97e098694aefb7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9CC"/>
    <w:rsid w:val="000648BF"/>
    <w:rsid w:val="002E5B2C"/>
    <w:rsid w:val="004239CC"/>
    <w:rsid w:val="00480E88"/>
    <w:rsid w:val="004A40B4"/>
    <w:rsid w:val="005B0143"/>
    <w:rsid w:val="00C00CAA"/>
    <w:rsid w:val="00E23177"/>
    <w:rsid w:val="00F07D49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6B8F"/>
  <w15:docId w15:val="{1532E623-9C50-4FB7-8B0B-E65B833E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Tahoma" w:eastAsia="Tahoma" w:hAnsi="Tahoma" w:cs="Tahoma"/>
    </w:rPr>
  </w:style>
  <w:style w:type="paragraph" w:styleId="Kop1">
    <w:name w:val="heading 1"/>
    <w:basedOn w:val="Standaard"/>
    <w:uiPriority w:val="9"/>
    <w:qFormat/>
    <w:pPr>
      <w:ind w:left="984" w:hanging="876"/>
      <w:jc w:val="both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Lijstalinea">
    <w:name w:val="List Paragraph"/>
    <w:basedOn w:val="Standaard"/>
    <w:uiPriority w:val="1"/>
    <w:qFormat/>
    <w:pPr>
      <w:ind w:left="984" w:hanging="876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1232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Wever</cp:lastModifiedBy>
  <cp:revision>10</cp:revision>
  <dcterms:created xsi:type="dcterms:W3CDTF">2018-11-23T11:07:00Z</dcterms:created>
  <dcterms:modified xsi:type="dcterms:W3CDTF">2018-11-25T09:13:00Z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2018-11-23T00:00:00Z</vt:filetime>
  </property>
</Properties>
</file>